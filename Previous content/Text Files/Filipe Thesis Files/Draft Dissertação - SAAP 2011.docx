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28E" w:rsidRPr="006D2F15" w:rsidRDefault="004E7A3C" w:rsidP="004E7A3C">
      <w:pPr>
        <w:jc w:val="center"/>
        <w:rPr>
          <w:rFonts w:ascii="Arial" w:hAnsi="Arial" w:cs="Arial"/>
          <w:sz w:val="24"/>
          <w:szCs w:val="24"/>
        </w:rPr>
      </w:pPr>
      <w:r w:rsidRPr="006D2F15">
        <w:rPr>
          <w:rFonts w:ascii="Arial" w:hAnsi="Arial" w:cs="Arial"/>
          <w:sz w:val="24"/>
          <w:szCs w:val="24"/>
        </w:rPr>
        <w:t xml:space="preserve">UNIVERSIDADE FEDERAL DE PERNAMBUCO </w:t>
      </w:r>
    </w:p>
    <w:p w:rsidR="004E7A3C" w:rsidRPr="006D2F15" w:rsidRDefault="004E7A3C" w:rsidP="004E7A3C">
      <w:pPr>
        <w:jc w:val="center"/>
        <w:rPr>
          <w:rFonts w:ascii="Arial" w:hAnsi="Arial" w:cs="Arial"/>
          <w:sz w:val="24"/>
          <w:szCs w:val="24"/>
        </w:rPr>
      </w:pPr>
      <w:r w:rsidRPr="006D2F15">
        <w:rPr>
          <w:rFonts w:ascii="Arial" w:hAnsi="Arial" w:cs="Arial"/>
          <w:sz w:val="24"/>
          <w:szCs w:val="24"/>
        </w:rPr>
        <w:t xml:space="preserve">CENTRO DE INFORMÁTICA </w:t>
      </w:r>
    </w:p>
    <w:p w:rsidR="004E7A3C" w:rsidRPr="006D2F15" w:rsidRDefault="004E7A3C" w:rsidP="004E7A3C">
      <w:pPr>
        <w:jc w:val="center"/>
        <w:rPr>
          <w:rFonts w:ascii="Arial" w:hAnsi="Arial" w:cs="Arial"/>
          <w:sz w:val="24"/>
          <w:szCs w:val="24"/>
        </w:rPr>
      </w:pPr>
      <w:r w:rsidRPr="006D2F15">
        <w:rPr>
          <w:rFonts w:ascii="Arial" w:hAnsi="Arial" w:cs="Arial"/>
          <w:sz w:val="24"/>
          <w:szCs w:val="24"/>
        </w:rPr>
        <w:t>PROGRAMA DE PÓS-GRADUAÇÃO EM CIÊNCIAS DA COMPUTAÇÃO</w:t>
      </w: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roofErr w:type="gramStart"/>
      <w:r w:rsidRPr="006D2F15">
        <w:rPr>
          <w:rFonts w:ascii="Arial" w:hAnsi="Arial" w:cs="Arial"/>
          <w:sz w:val="28"/>
          <w:szCs w:val="28"/>
        </w:rPr>
        <w:t>ONTOLOGIAS E AS DOENÇAS TROPICAIS NEGLIGENCIÁVEIS</w:t>
      </w:r>
      <w:proofErr w:type="gramEnd"/>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4"/>
          <w:szCs w:val="24"/>
        </w:rPr>
      </w:pPr>
      <w:r w:rsidRPr="006D2F15">
        <w:rPr>
          <w:rFonts w:ascii="Arial" w:hAnsi="Arial" w:cs="Arial"/>
          <w:sz w:val="24"/>
          <w:szCs w:val="24"/>
        </w:rPr>
        <w:t>RECIFE/2011</w:t>
      </w:r>
    </w:p>
    <w:p w:rsidR="004E7A3C" w:rsidRPr="006D2F15" w:rsidRDefault="004E7A3C" w:rsidP="004E7A3C">
      <w:pPr>
        <w:jc w:val="center"/>
        <w:rPr>
          <w:rFonts w:ascii="Arial" w:hAnsi="Arial" w:cs="Arial"/>
          <w:sz w:val="24"/>
          <w:szCs w:val="24"/>
        </w:rPr>
      </w:pPr>
      <w:r w:rsidRPr="006D2F15">
        <w:rPr>
          <w:rFonts w:ascii="Arial" w:hAnsi="Arial" w:cs="Arial"/>
          <w:sz w:val="24"/>
          <w:szCs w:val="24"/>
        </w:rPr>
        <w:lastRenderedPageBreak/>
        <w:t xml:space="preserve">UNIVERSIDADE FEDERAL DE PERNAMBUCO </w:t>
      </w:r>
    </w:p>
    <w:p w:rsidR="004E7A3C" w:rsidRPr="006D2F15" w:rsidRDefault="004E7A3C" w:rsidP="004E7A3C">
      <w:pPr>
        <w:jc w:val="center"/>
        <w:rPr>
          <w:rFonts w:ascii="Arial" w:hAnsi="Arial" w:cs="Arial"/>
          <w:sz w:val="24"/>
          <w:szCs w:val="24"/>
        </w:rPr>
      </w:pPr>
      <w:r w:rsidRPr="006D2F15">
        <w:rPr>
          <w:rFonts w:ascii="Arial" w:hAnsi="Arial" w:cs="Arial"/>
          <w:sz w:val="24"/>
          <w:szCs w:val="24"/>
        </w:rPr>
        <w:t xml:space="preserve">CENTRO DE INFORMÁTICA </w:t>
      </w:r>
    </w:p>
    <w:p w:rsidR="004E7A3C" w:rsidRPr="006D2F15" w:rsidRDefault="004E7A3C" w:rsidP="004E7A3C">
      <w:pPr>
        <w:jc w:val="center"/>
        <w:rPr>
          <w:rFonts w:ascii="Arial" w:hAnsi="Arial" w:cs="Arial"/>
          <w:sz w:val="24"/>
          <w:szCs w:val="24"/>
        </w:rPr>
      </w:pPr>
      <w:r w:rsidRPr="006D2F15">
        <w:rPr>
          <w:rFonts w:ascii="Arial" w:hAnsi="Arial" w:cs="Arial"/>
          <w:sz w:val="24"/>
          <w:szCs w:val="24"/>
        </w:rPr>
        <w:t>PROGRAMA DE PÓS-GRADUAÇÃO EM CIÊNCIAS DA COMPUTAÇÃO</w:t>
      </w: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roofErr w:type="gramStart"/>
      <w:r w:rsidRPr="006D2F15">
        <w:rPr>
          <w:rFonts w:ascii="Arial" w:hAnsi="Arial" w:cs="Arial"/>
          <w:sz w:val="28"/>
          <w:szCs w:val="28"/>
        </w:rPr>
        <w:t>ONTOLOGIAS E AS DOENÇAS TROPICAIS NEGLIGENCIÁVEIS</w:t>
      </w:r>
      <w:proofErr w:type="gramEnd"/>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256317">
      <w:pPr>
        <w:rPr>
          <w:rFonts w:ascii="Arial" w:hAnsi="Arial" w:cs="Arial"/>
          <w:sz w:val="28"/>
          <w:szCs w:val="28"/>
        </w:rPr>
      </w:pPr>
    </w:p>
    <w:p w:rsidR="004E7A3C" w:rsidRPr="006D2F15" w:rsidRDefault="00256317" w:rsidP="004E7A3C">
      <w:pPr>
        <w:jc w:val="center"/>
        <w:rPr>
          <w:rFonts w:ascii="Arial" w:hAnsi="Arial" w:cs="Arial"/>
          <w:sz w:val="24"/>
          <w:szCs w:val="24"/>
        </w:rPr>
      </w:pPr>
      <w:r w:rsidRPr="006D2F15">
        <w:rPr>
          <w:rFonts w:ascii="Arial" w:hAnsi="Arial" w:cs="Arial"/>
          <w:sz w:val="24"/>
          <w:szCs w:val="24"/>
        </w:rPr>
        <w:t>MESTRANDO: FILIPE SANTANA DA SILVA</w:t>
      </w:r>
    </w:p>
    <w:p w:rsidR="00256317" w:rsidRPr="006D2F15" w:rsidRDefault="00256317" w:rsidP="004E7A3C">
      <w:pPr>
        <w:jc w:val="center"/>
        <w:rPr>
          <w:rFonts w:ascii="Arial" w:hAnsi="Arial" w:cs="Arial"/>
          <w:sz w:val="24"/>
          <w:szCs w:val="24"/>
        </w:rPr>
      </w:pPr>
      <w:r w:rsidRPr="006D2F15">
        <w:rPr>
          <w:rFonts w:ascii="Arial" w:hAnsi="Arial" w:cs="Arial"/>
          <w:sz w:val="24"/>
          <w:szCs w:val="24"/>
        </w:rPr>
        <w:t>ORIENTADOR: FREDERICO LUÍS GONÇALVES DE FREITAS</w:t>
      </w: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8"/>
          <w:szCs w:val="28"/>
        </w:rPr>
      </w:pPr>
    </w:p>
    <w:p w:rsidR="004E7A3C" w:rsidRPr="006D2F15" w:rsidRDefault="004E7A3C" w:rsidP="004E7A3C">
      <w:pPr>
        <w:jc w:val="center"/>
        <w:rPr>
          <w:rFonts w:ascii="Arial" w:hAnsi="Arial" w:cs="Arial"/>
          <w:sz w:val="24"/>
          <w:szCs w:val="24"/>
        </w:rPr>
      </w:pPr>
      <w:r w:rsidRPr="006D2F15">
        <w:rPr>
          <w:rFonts w:ascii="Arial" w:hAnsi="Arial" w:cs="Arial"/>
          <w:sz w:val="24"/>
          <w:szCs w:val="24"/>
        </w:rPr>
        <w:t>RECIFE/2011</w:t>
      </w:r>
    </w:p>
    <w:p w:rsidR="00C92708" w:rsidRPr="006D2F15" w:rsidRDefault="00C92708" w:rsidP="0062274D">
      <w:pPr>
        <w:pStyle w:val="CabealhodoSumrio"/>
        <w:jc w:val="center"/>
        <w:rPr>
          <w:rFonts w:ascii="Arial" w:hAnsi="Arial" w:cs="Arial"/>
          <w:sz w:val="24"/>
          <w:szCs w:val="24"/>
        </w:rPr>
      </w:pPr>
    </w:p>
    <w:sdt>
      <w:sdtPr>
        <w:rPr>
          <w:rFonts w:ascii="Arial" w:hAnsi="Arial" w:cs="Arial"/>
        </w:rPr>
        <w:id w:val="15133185"/>
        <w:docPartObj>
          <w:docPartGallery w:val="Table of Contents"/>
          <w:docPartUnique/>
        </w:docPartObj>
      </w:sdtPr>
      <w:sdtContent>
        <w:p w:rsidR="0062274D" w:rsidRPr="006D2F15" w:rsidRDefault="0062274D" w:rsidP="00C92708">
          <w:pPr>
            <w:jc w:val="center"/>
            <w:rPr>
              <w:rFonts w:ascii="Arial" w:hAnsi="Arial" w:cs="Arial"/>
              <w:sz w:val="24"/>
              <w:szCs w:val="24"/>
              <w:rPrChange w:id="0" w:author="Unknown">
                <w:rPr/>
              </w:rPrChange>
            </w:rPr>
          </w:pPr>
          <w:r w:rsidRPr="006D2F15">
            <w:rPr>
              <w:rFonts w:ascii="Arial" w:hAnsi="Arial" w:cs="Arial"/>
              <w:sz w:val="28"/>
              <w:szCs w:val="28"/>
            </w:rPr>
            <w:t>SUMÁRIO</w:t>
          </w:r>
        </w:p>
        <w:p w:rsidR="009D2327" w:rsidRDefault="00C1092C">
          <w:pPr>
            <w:pStyle w:val="Sumrio1"/>
            <w:tabs>
              <w:tab w:val="left" w:pos="440"/>
              <w:tab w:val="right" w:leader="dot" w:pos="9061"/>
            </w:tabs>
            <w:rPr>
              <w:ins w:id="1" w:author="Filipe Santana" w:date="2011-03-21T10:20:00Z"/>
              <w:noProof/>
              <w:lang w:eastAsia="pt-BR"/>
            </w:rPr>
          </w:pPr>
          <w:r w:rsidRPr="00C1092C">
            <w:rPr>
              <w:rFonts w:ascii="Arial" w:hAnsi="Arial" w:cs="Arial"/>
              <w:sz w:val="24"/>
              <w:szCs w:val="24"/>
            </w:rPr>
            <w:fldChar w:fldCharType="begin"/>
          </w:r>
          <w:r w:rsidR="004D09E0" w:rsidRPr="006D2F15">
            <w:rPr>
              <w:rFonts w:ascii="Arial" w:hAnsi="Arial" w:cs="Arial"/>
              <w:sz w:val="24"/>
              <w:szCs w:val="24"/>
            </w:rPr>
            <w:instrText xml:space="preserve"> TOC \o "1-3" \h \z \u </w:instrText>
          </w:r>
          <w:r w:rsidRPr="00C1092C">
            <w:rPr>
              <w:rFonts w:ascii="Arial" w:hAnsi="Arial" w:cs="Arial"/>
              <w:sz w:val="24"/>
              <w:szCs w:val="24"/>
            </w:rPr>
            <w:fldChar w:fldCharType="separate"/>
          </w:r>
          <w:ins w:id="2" w:author="Filipe Santana" w:date="2011-03-21T10:20:00Z">
            <w:r w:rsidR="009D2327" w:rsidRPr="000B18F4">
              <w:rPr>
                <w:rStyle w:val="Hyperlink"/>
                <w:noProof/>
              </w:rPr>
              <w:fldChar w:fldCharType="begin"/>
            </w:r>
            <w:r w:rsidR="009D2327" w:rsidRPr="000B18F4">
              <w:rPr>
                <w:rStyle w:val="Hyperlink"/>
                <w:noProof/>
              </w:rPr>
              <w:instrText xml:space="preserve"> </w:instrText>
            </w:r>
            <w:r w:rsidR="009D2327">
              <w:rPr>
                <w:noProof/>
              </w:rPr>
              <w:instrText>HYPERLINK \l "_Toc288466146"</w:instrText>
            </w:r>
            <w:r w:rsidR="009D2327" w:rsidRPr="000B18F4">
              <w:rPr>
                <w:rStyle w:val="Hyperlink"/>
                <w:noProof/>
              </w:rPr>
              <w:instrText xml:space="preserve"> </w:instrText>
            </w:r>
            <w:r w:rsidR="009D2327" w:rsidRPr="000B18F4">
              <w:rPr>
                <w:rStyle w:val="Hyperlink"/>
                <w:noProof/>
              </w:rPr>
            </w:r>
            <w:r w:rsidR="009D2327" w:rsidRPr="000B18F4">
              <w:rPr>
                <w:rStyle w:val="Hyperlink"/>
                <w:noProof/>
              </w:rPr>
              <w:fldChar w:fldCharType="separate"/>
            </w:r>
            <w:r w:rsidR="009D2327" w:rsidRPr="000B18F4">
              <w:rPr>
                <w:rStyle w:val="Hyperlink"/>
                <w:rFonts w:ascii="Arial" w:hAnsi="Arial" w:cs="Arial"/>
                <w:noProof/>
              </w:rPr>
              <w:t>1.</w:t>
            </w:r>
            <w:r w:rsidR="009D2327">
              <w:rPr>
                <w:noProof/>
                <w:lang w:eastAsia="pt-BR"/>
              </w:rPr>
              <w:tab/>
            </w:r>
            <w:r w:rsidR="009D2327" w:rsidRPr="000B18F4">
              <w:rPr>
                <w:rStyle w:val="Hyperlink"/>
                <w:rFonts w:ascii="Arial" w:hAnsi="Arial" w:cs="Arial"/>
                <w:noProof/>
              </w:rPr>
              <w:t>INTRODUÇÃO</w:t>
            </w:r>
            <w:r w:rsidR="009D2327">
              <w:rPr>
                <w:noProof/>
                <w:webHidden/>
              </w:rPr>
              <w:tab/>
            </w:r>
            <w:r w:rsidR="009D2327">
              <w:rPr>
                <w:noProof/>
                <w:webHidden/>
              </w:rPr>
              <w:fldChar w:fldCharType="begin"/>
            </w:r>
            <w:r w:rsidR="009D2327">
              <w:rPr>
                <w:noProof/>
                <w:webHidden/>
              </w:rPr>
              <w:instrText xml:space="preserve"> PAGEREF _Toc288466146 \h </w:instrText>
            </w:r>
            <w:r w:rsidR="009D2327">
              <w:rPr>
                <w:noProof/>
                <w:webHidden/>
              </w:rPr>
            </w:r>
          </w:ins>
          <w:r w:rsidR="009D2327">
            <w:rPr>
              <w:noProof/>
              <w:webHidden/>
            </w:rPr>
            <w:fldChar w:fldCharType="separate"/>
          </w:r>
          <w:ins w:id="3" w:author="Filipe Santana" w:date="2011-03-21T10:20:00Z">
            <w:r w:rsidR="009D2327">
              <w:rPr>
                <w:noProof/>
                <w:webHidden/>
              </w:rPr>
              <w:t>4</w:t>
            </w:r>
            <w:r w:rsidR="009D2327">
              <w:rPr>
                <w:noProof/>
                <w:webHidden/>
              </w:rPr>
              <w:fldChar w:fldCharType="end"/>
            </w:r>
            <w:r w:rsidR="009D2327" w:rsidRPr="000B18F4">
              <w:rPr>
                <w:rStyle w:val="Hyperlink"/>
                <w:noProof/>
              </w:rPr>
              <w:fldChar w:fldCharType="end"/>
            </w:r>
          </w:ins>
        </w:p>
        <w:p w:rsidR="009D2327" w:rsidRDefault="009D2327">
          <w:pPr>
            <w:pStyle w:val="Sumrio2"/>
            <w:tabs>
              <w:tab w:val="left" w:pos="660"/>
              <w:tab w:val="right" w:leader="dot" w:pos="9061"/>
            </w:tabs>
            <w:rPr>
              <w:ins w:id="4" w:author="Filipe Santana" w:date="2011-03-21T10:20:00Z"/>
              <w:noProof/>
              <w:lang w:eastAsia="pt-BR"/>
            </w:rPr>
          </w:pPr>
          <w:ins w:id="5"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"_Toc288466147"</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2.</w:t>
            </w:r>
            <w:r>
              <w:rPr>
                <w:noProof/>
                <w:lang w:eastAsia="pt-BR"/>
              </w:rPr>
              <w:tab/>
            </w:r>
            <w:r w:rsidRPr="000B18F4">
              <w:rPr>
                <w:rStyle w:val="Hyperlink"/>
                <w:rFonts w:ascii="Arial" w:hAnsi="Arial" w:cs="Arial"/>
                <w:noProof/>
              </w:rPr>
              <w:t>REVISÃO DA LITERATURA</w:t>
            </w:r>
            <w:r>
              <w:rPr>
                <w:noProof/>
                <w:webHidden/>
              </w:rPr>
              <w:tab/>
            </w:r>
            <w:r>
              <w:rPr>
                <w:noProof/>
                <w:webHidden/>
              </w:rPr>
              <w:fldChar w:fldCharType="begin"/>
            </w:r>
            <w:r>
              <w:rPr>
                <w:noProof/>
                <w:webHidden/>
              </w:rPr>
              <w:instrText xml:space="preserve"> PAGEREF _Toc288466147 \h </w:instrText>
            </w:r>
            <w:r>
              <w:rPr>
                <w:noProof/>
                <w:webHidden/>
              </w:rPr>
            </w:r>
          </w:ins>
          <w:r>
            <w:rPr>
              <w:noProof/>
              <w:webHidden/>
            </w:rPr>
            <w:fldChar w:fldCharType="separate"/>
          </w:r>
          <w:ins w:id="6" w:author="Filipe Santana" w:date="2011-03-21T10:20:00Z">
            <w:r>
              <w:rPr>
                <w:noProof/>
                <w:webHidden/>
              </w:rPr>
              <w:t>6</w:t>
            </w:r>
            <w:r>
              <w:rPr>
                <w:noProof/>
                <w:webHidden/>
              </w:rPr>
              <w:fldChar w:fldCharType="end"/>
            </w:r>
            <w:r w:rsidRPr="000B18F4">
              <w:rPr>
                <w:rStyle w:val="Hyperlink"/>
                <w:noProof/>
              </w:rPr>
              <w:fldChar w:fldCharType="end"/>
            </w:r>
          </w:ins>
        </w:p>
        <w:p w:rsidR="009D2327" w:rsidRDefault="009D2327">
          <w:pPr>
            <w:pStyle w:val="Sumrio2"/>
            <w:tabs>
              <w:tab w:val="left" w:pos="880"/>
              <w:tab w:val="right" w:leader="dot" w:pos="9061"/>
            </w:tabs>
            <w:rPr>
              <w:ins w:id="7" w:author="Filipe Santana" w:date="2011-03-21T10:20:00Z"/>
              <w:noProof/>
              <w:lang w:eastAsia="pt-BR"/>
            </w:rPr>
          </w:pPr>
          <w:ins w:id="8"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"_Toc288466148"</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2.1.</w:t>
            </w:r>
            <w:r>
              <w:rPr>
                <w:noProof/>
                <w:lang w:eastAsia="pt-BR"/>
              </w:rPr>
              <w:tab/>
            </w:r>
            <w:r w:rsidRPr="000B18F4">
              <w:rPr>
                <w:rStyle w:val="Hyperlink"/>
                <w:rFonts w:ascii="Arial" w:hAnsi="Arial" w:cs="Arial"/>
                <w:noProof/>
              </w:rPr>
              <w:t>WEB SEMÂNTICA E ONTOLOGIAS</w:t>
            </w:r>
            <w:r>
              <w:rPr>
                <w:noProof/>
                <w:webHidden/>
              </w:rPr>
              <w:tab/>
            </w:r>
            <w:r>
              <w:rPr>
                <w:noProof/>
                <w:webHidden/>
              </w:rPr>
              <w:fldChar w:fldCharType="begin"/>
            </w:r>
            <w:r>
              <w:rPr>
                <w:noProof/>
                <w:webHidden/>
              </w:rPr>
              <w:instrText xml:space="preserve"> PAGEREF _Toc288466148 \h </w:instrText>
            </w:r>
            <w:r>
              <w:rPr>
                <w:noProof/>
                <w:webHidden/>
              </w:rPr>
            </w:r>
          </w:ins>
          <w:r>
            <w:rPr>
              <w:noProof/>
              <w:webHidden/>
            </w:rPr>
            <w:fldChar w:fldCharType="separate"/>
          </w:r>
          <w:ins w:id="9" w:author="Filipe Santana" w:date="2011-03-21T10:20:00Z">
            <w:r>
              <w:rPr>
                <w:noProof/>
                <w:webHidden/>
              </w:rPr>
              <w:t>6</w:t>
            </w:r>
            <w:r>
              <w:rPr>
                <w:noProof/>
                <w:webHidden/>
              </w:rPr>
              <w:fldChar w:fldCharType="end"/>
            </w:r>
            <w:r w:rsidRPr="000B18F4">
              <w:rPr>
                <w:rStyle w:val="Hyperlink"/>
                <w:noProof/>
              </w:rPr>
              <w:fldChar w:fldCharType="end"/>
            </w:r>
          </w:ins>
        </w:p>
        <w:p w:rsidR="009D2327" w:rsidRDefault="009D2327">
          <w:pPr>
            <w:pStyle w:val="Sumrio1"/>
            <w:tabs>
              <w:tab w:val="left" w:pos="660"/>
              <w:tab w:val="right" w:leader="dot" w:pos="9061"/>
            </w:tabs>
            <w:rPr>
              <w:ins w:id="10" w:author="Filipe Santana" w:date="2011-03-21T10:20:00Z"/>
              <w:noProof/>
              <w:lang w:eastAsia="pt-BR"/>
            </w:rPr>
          </w:pPr>
          <w:ins w:id="11"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"_Toc288466149"</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2.3.</w:t>
            </w:r>
            <w:r>
              <w:rPr>
                <w:noProof/>
                <w:lang w:eastAsia="pt-BR"/>
              </w:rPr>
              <w:tab/>
            </w:r>
            <w:r w:rsidRPr="000B18F4">
              <w:rPr>
                <w:rStyle w:val="Hyperlink"/>
                <w:rFonts w:ascii="Arial" w:hAnsi="Arial" w:cs="Arial"/>
                <w:noProof/>
              </w:rPr>
              <w:t>LÓGICA DE DESCRIÇÕES – DL</w:t>
            </w:r>
            <w:r>
              <w:rPr>
                <w:noProof/>
                <w:webHidden/>
              </w:rPr>
              <w:tab/>
            </w:r>
            <w:r>
              <w:rPr>
                <w:noProof/>
                <w:webHidden/>
              </w:rPr>
              <w:fldChar w:fldCharType="begin"/>
            </w:r>
            <w:r>
              <w:rPr>
                <w:noProof/>
                <w:webHidden/>
              </w:rPr>
              <w:instrText xml:space="preserve"> PAGEREF _Toc288466149 \h </w:instrText>
            </w:r>
            <w:r>
              <w:rPr>
                <w:noProof/>
                <w:webHidden/>
              </w:rPr>
            </w:r>
          </w:ins>
          <w:r>
            <w:rPr>
              <w:noProof/>
              <w:webHidden/>
            </w:rPr>
            <w:fldChar w:fldCharType="separate"/>
          </w:r>
          <w:ins w:id="12" w:author="Filipe Santana" w:date="2011-03-21T10:20:00Z">
            <w:r>
              <w:rPr>
                <w:noProof/>
                <w:webHidden/>
              </w:rPr>
              <w:t>8</w:t>
            </w:r>
            <w:r>
              <w:rPr>
                <w:noProof/>
                <w:webHidden/>
              </w:rPr>
              <w:fldChar w:fldCharType="end"/>
            </w:r>
            <w:r w:rsidRPr="000B18F4">
              <w:rPr>
                <w:rStyle w:val="Hyperlink"/>
                <w:noProof/>
              </w:rPr>
              <w:fldChar w:fldCharType="end"/>
            </w:r>
          </w:ins>
        </w:p>
        <w:p w:rsidR="009D2327" w:rsidRDefault="009D2327">
          <w:pPr>
            <w:pStyle w:val="Sumrio2"/>
            <w:tabs>
              <w:tab w:val="left" w:pos="880"/>
              <w:tab w:val="right" w:leader="dot" w:pos="9061"/>
            </w:tabs>
            <w:rPr>
              <w:ins w:id="13" w:author="Filipe Santana" w:date="2011-03-21T10:20:00Z"/>
              <w:noProof/>
              <w:lang w:eastAsia="pt-BR"/>
            </w:rPr>
          </w:pPr>
          <w:ins w:id="14"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"_Toc288466150"</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2.4.</w:t>
            </w:r>
            <w:r>
              <w:rPr>
                <w:noProof/>
                <w:lang w:eastAsia="pt-BR"/>
              </w:rPr>
              <w:tab/>
            </w:r>
            <w:r w:rsidRPr="000B18F4">
              <w:rPr>
                <w:rStyle w:val="Hyperlink"/>
                <w:rFonts w:ascii="Arial" w:hAnsi="Arial" w:cs="Arial"/>
                <w:noProof/>
              </w:rPr>
              <w:t>DOENÇAS TROPICAIS NEGLIGENCIÁVEIS</w:t>
            </w:r>
            <w:r>
              <w:rPr>
                <w:noProof/>
                <w:webHidden/>
              </w:rPr>
              <w:tab/>
            </w:r>
            <w:r>
              <w:rPr>
                <w:noProof/>
                <w:webHidden/>
              </w:rPr>
              <w:fldChar w:fldCharType="begin"/>
            </w:r>
            <w:r>
              <w:rPr>
                <w:noProof/>
                <w:webHidden/>
              </w:rPr>
              <w:instrText xml:space="preserve"> PAGEREF _Toc288466150 \h </w:instrText>
            </w:r>
            <w:r>
              <w:rPr>
                <w:noProof/>
                <w:webHidden/>
              </w:rPr>
            </w:r>
          </w:ins>
          <w:r>
            <w:rPr>
              <w:noProof/>
              <w:webHidden/>
            </w:rPr>
            <w:fldChar w:fldCharType="separate"/>
          </w:r>
          <w:ins w:id="15" w:author="Filipe Santana" w:date="2011-03-21T10:20:00Z">
            <w:r>
              <w:rPr>
                <w:noProof/>
                <w:webHidden/>
              </w:rPr>
              <w:t>10</w:t>
            </w:r>
            <w:r>
              <w:rPr>
                <w:noProof/>
                <w:webHidden/>
              </w:rPr>
              <w:fldChar w:fldCharType="end"/>
            </w:r>
            <w:r w:rsidRPr="000B18F4">
              <w:rPr>
                <w:rStyle w:val="Hyperlink"/>
                <w:noProof/>
              </w:rPr>
              <w:fldChar w:fldCharType="end"/>
            </w:r>
          </w:ins>
        </w:p>
        <w:p w:rsidR="009D2327" w:rsidRDefault="009D2327">
          <w:pPr>
            <w:pStyle w:val="Sumrio1"/>
            <w:tabs>
              <w:tab w:val="left" w:pos="440"/>
              <w:tab w:val="right" w:leader="dot" w:pos="9061"/>
            </w:tabs>
            <w:rPr>
              <w:ins w:id="16" w:author="Filipe Santana" w:date="2011-03-21T10:20:00Z"/>
              <w:noProof/>
              <w:lang w:eastAsia="pt-BR"/>
            </w:rPr>
          </w:pPr>
          <w:ins w:id="17"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"_Toc288466151"</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3.</w:t>
            </w:r>
            <w:r>
              <w:rPr>
                <w:noProof/>
                <w:lang w:eastAsia="pt-BR"/>
              </w:rPr>
              <w:tab/>
            </w:r>
            <w:r w:rsidRPr="000B18F4">
              <w:rPr>
                <w:rStyle w:val="Hyperlink"/>
                <w:rFonts w:ascii="Arial" w:hAnsi="Arial" w:cs="Arial"/>
                <w:noProof/>
              </w:rPr>
              <w:t>JUSTIFICATIVA</w:t>
            </w:r>
            <w:r>
              <w:rPr>
                <w:noProof/>
                <w:webHidden/>
              </w:rPr>
              <w:tab/>
            </w:r>
            <w:r>
              <w:rPr>
                <w:noProof/>
                <w:webHidden/>
              </w:rPr>
              <w:fldChar w:fldCharType="begin"/>
            </w:r>
            <w:r>
              <w:rPr>
                <w:noProof/>
                <w:webHidden/>
              </w:rPr>
              <w:instrText xml:space="preserve"> PAGEREF _Toc288466151 \h </w:instrText>
            </w:r>
            <w:r>
              <w:rPr>
                <w:noProof/>
                <w:webHidden/>
              </w:rPr>
            </w:r>
          </w:ins>
          <w:r>
            <w:rPr>
              <w:noProof/>
              <w:webHidden/>
            </w:rPr>
            <w:fldChar w:fldCharType="separate"/>
          </w:r>
          <w:ins w:id="18" w:author="Filipe Santana" w:date="2011-03-21T10:20:00Z">
            <w:r>
              <w:rPr>
                <w:noProof/>
                <w:webHidden/>
              </w:rPr>
              <w:t>12</w:t>
            </w:r>
            <w:r>
              <w:rPr>
                <w:noProof/>
                <w:webHidden/>
              </w:rPr>
              <w:fldChar w:fldCharType="end"/>
            </w:r>
            <w:r w:rsidRPr="000B18F4">
              <w:rPr>
                <w:rStyle w:val="Hyperlink"/>
                <w:noProof/>
              </w:rPr>
              <w:fldChar w:fldCharType="end"/>
            </w:r>
          </w:ins>
        </w:p>
        <w:p w:rsidR="009D2327" w:rsidRDefault="009D2327">
          <w:pPr>
            <w:pStyle w:val="Sumrio1"/>
            <w:tabs>
              <w:tab w:val="left" w:pos="440"/>
              <w:tab w:val="right" w:leader="dot" w:pos="9061"/>
            </w:tabs>
            <w:rPr>
              <w:ins w:id="19" w:author="Filipe Santana" w:date="2011-03-21T10:20:00Z"/>
              <w:noProof/>
              <w:lang w:eastAsia="pt-BR"/>
            </w:rPr>
          </w:pPr>
          <w:ins w:id="20"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"_Toc288466152"</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4.</w:t>
            </w:r>
            <w:r>
              <w:rPr>
                <w:noProof/>
                <w:lang w:eastAsia="pt-BR"/>
              </w:rPr>
              <w:tab/>
            </w:r>
            <w:r w:rsidRPr="000B18F4">
              <w:rPr>
                <w:rStyle w:val="Hyperlink"/>
                <w:rFonts w:ascii="Arial" w:hAnsi="Arial" w:cs="Arial"/>
                <w:noProof/>
              </w:rPr>
              <w:t>OBJETIVOS</w:t>
            </w:r>
            <w:r>
              <w:rPr>
                <w:noProof/>
                <w:webHidden/>
              </w:rPr>
              <w:tab/>
            </w:r>
            <w:r>
              <w:rPr>
                <w:noProof/>
                <w:webHidden/>
              </w:rPr>
              <w:fldChar w:fldCharType="begin"/>
            </w:r>
            <w:r>
              <w:rPr>
                <w:noProof/>
                <w:webHidden/>
              </w:rPr>
              <w:instrText xml:space="preserve"> PAGEREF _Toc288466152 \h </w:instrText>
            </w:r>
            <w:r>
              <w:rPr>
                <w:noProof/>
                <w:webHidden/>
              </w:rPr>
            </w:r>
          </w:ins>
          <w:r>
            <w:rPr>
              <w:noProof/>
              <w:webHidden/>
            </w:rPr>
            <w:fldChar w:fldCharType="separate"/>
          </w:r>
          <w:ins w:id="21" w:author="Filipe Santana" w:date="2011-03-21T10:20:00Z">
            <w:r>
              <w:rPr>
                <w:noProof/>
                <w:webHidden/>
              </w:rPr>
              <w:t>14</w:t>
            </w:r>
            <w:r>
              <w:rPr>
                <w:noProof/>
                <w:webHidden/>
              </w:rPr>
              <w:fldChar w:fldCharType="end"/>
            </w:r>
            <w:r w:rsidRPr="000B18F4">
              <w:rPr>
                <w:rStyle w:val="Hyperlink"/>
                <w:noProof/>
              </w:rPr>
              <w:fldChar w:fldCharType="end"/>
            </w:r>
          </w:ins>
        </w:p>
        <w:p w:rsidR="009D2327" w:rsidRDefault="009D2327">
          <w:pPr>
            <w:pStyle w:val="Sumrio2"/>
            <w:tabs>
              <w:tab w:val="left" w:pos="880"/>
              <w:tab w:val="right" w:leader="dot" w:pos="9061"/>
            </w:tabs>
            <w:rPr>
              <w:ins w:id="22" w:author="Filipe Santana" w:date="2011-03-21T10:20:00Z"/>
              <w:noProof/>
              <w:lang w:eastAsia="pt-BR"/>
            </w:rPr>
          </w:pPr>
          <w:ins w:id="23"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"_Toc288466153"</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4.1.</w:t>
            </w:r>
            <w:r>
              <w:rPr>
                <w:noProof/>
                <w:lang w:eastAsia="pt-BR"/>
              </w:rPr>
              <w:tab/>
            </w:r>
            <w:r w:rsidRPr="000B18F4">
              <w:rPr>
                <w:rStyle w:val="Hyperlink"/>
                <w:rFonts w:ascii="Arial" w:hAnsi="Arial" w:cs="Arial"/>
                <w:noProof/>
              </w:rPr>
              <w:t>OBJETIVO GERAL</w:t>
            </w:r>
            <w:r>
              <w:rPr>
                <w:noProof/>
                <w:webHidden/>
              </w:rPr>
              <w:tab/>
            </w:r>
            <w:r>
              <w:rPr>
                <w:noProof/>
                <w:webHidden/>
              </w:rPr>
              <w:fldChar w:fldCharType="begin"/>
            </w:r>
            <w:r>
              <w:rPr>
                <w:noProof/>
                <w:webHidden/>
              </w:rPr>
              <w:instrText xml:space="preserve"> PAGEREF _Toc288466153 \h </w:instrText>
            </w:r>
            <w:r>
              <w:rPr>
                <w:noProof/>
                <w:webHidden/>
              </w:rPr>
            </w:r>
          </w:ins>
          <w:r>
            <w:rPr>
              <w:noProof/>
              <w:webHidden/>
            </w:rPr>
            <w:fldChar w:fldCharType="separate"/>
          </w:r>
          <w:ins w:id="24" w:author="Filipe Santana" w:date="2011-03-21T10:20:00Z">
            <w:r>
              <w:rPr>
                <w:noProof/>
                <w:webHidden/>
              </w:rPr>
              <w:t>14</w:t>
            </w:r>
            <w:r>
              <w:rPr>
                <w:noProof/>
                <w:webHidden/>
              </w:rPr>
              <w:fldChar w:fldCharType="end"/>
            </w:r>
            <w:r w:rsidRPr="000B18F4">
              <w:rPr>
                <w:rStyle w:val="Hyperlink"/>
                <w:noProof/>
              </w:rPr>
              <w:fldChar w:fldCharType="end"/>
            </w:r>
          </w:ins>
        </w:p>
        <w:p w:rsidR="009D2327" w:rsidRDefault="009D2327">
          <w:pPr>
            <w:pStyle w:val="Sumrio2"/>
            <w:tabs>
              <w:tab w:val="left" w:pos="880"/>
              <w:tab w:val="right" w:leader="dot" w:pos="9061"/>
            </w:tabs>
            <w:rPr>
              <w:ins w:id="25" w:author="Filipe Santana" w:date="2011-03-21T10:20:00Z"/>
              <w:noProof/>
              <w:lang w:eastAsia="pt-BR"/>
            </w:rPr>
          </w:pPr>
          <w:ins w:id="26"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"_Toc288466154"</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4.2.</w:t>
            </w:r>
            <w:r>
              <w:rPr>
                <w:noProof/>
                <w:lang w:eastAsia="pt-BR"/>
              </w:rPr>
              <w:tab/>
            </w:r>
            <w:r w:rsidRPr="000B18F4">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_Toc288466154 \h </w:instrText>
            </w:r>
            <w:r>
              <w:rPr>
                <w:noProof/>
                <w:webHidden/>
              </w:rPr>
            </w:r>
          </w:ins>
          <w:r>
            <w:rPr>
              <w:noProof/>
              <w:webHidden/>
            </w:rPr>
            <w:fldChar w:fldCharType="separate"/>
          </w:r>
          <w:ins w:id="27" w:author="Filipe Santana" w:date="2011-03-21T10:20:00Z">
            <w:r>
              <w:rPr>
                <w:noProof/>
                <w:webHidden/>
              </w:rPr>
              <w:t>14</w:t>
            </w:r>
            <w:r>
              <w:rPr>
                <w:noProof/>
                <w:webHidden/>
              </w:rPr>
              <w:fldChar w:fldCharType="end"/>
            </w:r>
            <w:r w:rsidRPr="000B18F4">
              <w:rPr>
                <w:rStyle w:val="Hyperlink"/>
                <w:noProof/>
              </w:rPr>
              <w:fldChar w:fldCharType="end"/>
            </w:r>
          </w:ins>
        </w:p>
        <w:p w:rsidR="009D2327" w:rsidRDefault="009D2327">
          <w:pPr>
            <w:pStyle w:val="Sumrio1"/>
            <w:tabs>
              <w:tab w:val="left" w:pos="440"/>
              <w:tab w:val="right" w:leader="dot" w:pos="9061"/>
            </w:tabs>
            <w:rPr>
              <w:ins w:id="28" w:author="Filipe Santana" w:date="2011-03-21T10:20:00Z"/>
              <w:noProof/>
              <w:lang w:eastAsia="pt-BR"/>
            </w:rPr>
          </w:pPr>
          <w:ins w:id="29"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"_Toc288466155"</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5.</w:t>
            </w:r>
            <w:r>
              <w:rPr>
                <w:noProof/>
                <w:lang w:eastAsia="pt-BR"/>
              </w:rPr>
              <w:tab/>
            </w:r>
            <w:r w:rsidRPr="000B18F4">
              <w:rPr>
                <w:rStyle w:val="Hyperlink"/>
                <w:rFonts w:ascii="Arial" w:hAnsi="Arial" w:cs="Arial"/>
                <w:noProof/>
              </w:rPr>
              <w:t>MÉTODOS</w:t>
            </w:r>
            <w:r>
              <w:rPr>
                <w:noProof/>
                <w:webHidden/>
              </w:rPr>
              <w:tab/>
            </w:r>
            <w:r>
              <w:rPr>
                <w:noProof/>
                <w:webHidden/>
              </w:rPr>
              <w:fldChar w:fldCharType="begin"/>
            </w:r>
            <w:r>
              <w:rPr>
                <w:noProof/>
                <w:webHidden/>
              </w:rPr>
              <w:instrText xml:space="preserve"> PAGEREF _Toc288466155 \h </w:instrText>
            </w:r>
            <w:r>
              <w:rPr>
                <w:noProof/>
                <w:webHidden/>
              </w:rPr>
            </w:r>
          </w:ins>
          <w:r>
            <w:rPr>
              <w:noProof/>
              <w:webHidden/>
            </w:rPr>
            <w:fldChar w:fldCharType="separate"/>
          </w:r>
          <w:ins w:id="30" w:author="Filipe Santana" w:date="2011-03-21T10:20:00Z">
            <w:r>
              <w:rPr>
                <w:noProof/>
                <w:webHidden/>
              </w:rPr>
              <w:t>15</w:t>
            </w:r>
            <w:r>
              <w:rPr>
                <w:noProof/>
                <w:webHidden/>
              </w:rPr>
              <w:fldChar w:fldCharType="end"/>
            </w:r>
            <w:r w:rsidRPr="000B18F4">
              <w:rPr>
                <w:rStyle w:val="Hyperlink"/>
                <w:noProof/>
              </w:rPr>
              <w:fldChar w:fldCharType="end"/>
            </w:r>
          </w:ins>
        </w:p>
        <w:p w:rsidR="009D2327" w:rsidRDefault="009D2327">
          <w:pPr>
            <w:pStyle w:val="Sumrio1"/>
            <w:tabs>
              <w:tab w:val="left" w:pos="660"/>
              <w:tab w:val="right" w:leader="dot" w:pos="9061"/>
            </w:tabs>
            <w:rPr>
              <w:ins w:id="31" w:author="Filipe Santana" w:date="2011-03-21T10:20:00Z"/>
              <w:noProof/>
              <w:lang w:eastAsia="pt-BR"/>
            </w:rPr>
          </w:pPr>
          <w:ins w:id="32"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"_Toc288466156"</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5.1.</w:t>
            </w:r>
            <w:r>
              <w:rPr>
                <w:noProof/>
                <w:lang w:eastAsia="pt-BR"/>
              </w:rPr>
              <w:tab/>
            </w:r>
            <w:r w:rsidRPr="000B18F4">
              <w:rPr>
                <w:rStyle w:val="Hyperlink"/>
                <w:rFonts w:ascii="Arial" w:hAnsi="Arial" w:cs="Arial"/>
                <w:noProof/>
              </w:rPr>
              <w:t>GRUPO DE ESTUDO</w:t>
            </w:r>
            <w:r>
              <w:rPr>
                <w:noProof/>
                <w:webHidden/>
              </w:rPr>
              <w:tab/>
            </w:r>
            <w:r>
              <w:rPr>
                <w:noProof/>
                <w:webHidden/>
              </w:rPr>
              <w:fldChar w:fldCharType="begin"/>
            </w:r>
            <w:r>
              <w:rPr>
                <w:noProof/>
                <w:webHidden/>
              </w:rPr>
              <w:instrText xml:space="preserve"> PAGEREF _Toc288466156 \h </w:instrText>
            </w:r>
            <w:r>
              <w:rPr>
                <w:noProof/>
                <w:webHidden/>
              </w:rPr>
            </w:r>
          </w:ins>
          <w:r>
            <w:rPr>
              <w:noProof/>
              <w:webHidden/>
            </w:rPr>
            <w:fldChar w:fldCharType="separate"/>
          </w:r>
          <w:ins w:id="33" w:author="Filipe Santana" w:date="2011-03-21T10:20:00Z">
            <w:r>
              <w:rPr>
                <w:noProof/>
                <w:webHidden/>
              </w:rPr>
              <w:t>16</w:t>
            </w:r>
            <w:r>
              <w:rPr>
                <w:noProof/>
                <w:webHidden/>
              </w:rPr>
              <w:fldChar w:fldCharType="end"/>
            </w:r>
            <w:r w:rsidRPr="000B18F4">
              <w:rPr>
                <w:rStyle w:val="Hyperlink"/>
                <w:noProof/>
              </w:rPr>
              <w:fldChar w:fldCharType="end"/>
            </w:r>
          </w:ins>
        </w:p>
        <w:p w:rsidR="009D2327" w:rsidRDefault="009D2327">
          <w:pPr>
            <w:pStyle w:val="Sumrio1"/>
            <w:tabs>
              <w:tab w:val="left" w:pos="660"/>
              <w:tab w:val="right" w:leader="dot" w:pos="9061"/>
            </w:tabs>
            <w:rPr>
              <w:ins w:id="34" w:author="Filipe Santana" w:date="2011-03-21T10:20:00Z"/>
              <w:noProof/>
              <w:lang w:eastAsia="pt-BR"/>
            </w:rPr>
          </w:pPr>
          <w:ins w:id="35"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"_Toc288466157"</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5.2.</w:t>
            </w:r>
            <w:r>
              <w:rPr>
                <w:noProof/>
                <w:lang w:eastAsia="pt-BR"/>
              </w:rPr>
              <w:tab/>
            </w:r>
            <w:r w:rsidRPr="000B18F4">
              <w:rPr>
                <w:rStyle w:val="Hyperlink"/>
                <w:rFonts w:ascii="Arial" w:hAnsi="Arial" w:cs="Arial"/>
                <w:noProof/>
              </w:rPr>
              <w:t>ATIVIDADES E CRONOGRAMA</w:t>
            </w:r>
            <w:r>
              <w:rPr>
                <w:noProof/>
                <w:webHidden/>
              </w:rPr>
              <w:tab/>
            </w:r>
            <w:r>
              <w:rPr>
                <w:noProof/>
                <w:webHidden/>
              </w:rPr>
              <w:fldChar w:fldCharType="begin"/>
            </w:r>
            <w:r>
              <w:rPr>
                <w:noProof/>
                <w:webHidden/>
              </w:rPr>
              <w:instrText xml:space="preserve"> PAGEREF _Toc288466157 \h </w:instrText>
            </w:r>
            <w:r>
              <w:rPr>
                <w:noProof/>
                <w:webHidden/>
              </w:rPr>
            </w:r>
          </w:ins>
          <w:r>
            <w:rPr>
              <w:noProof/>
              <w:webHidden/>
            </w:rPr>
            <w:fldChar w:fldCharType="separate"/>
          </w:r>
          <w:ins w:id="36" w:author="Filipe Santana" w:date="2011-03-21T10:20:00Z">
            <w:r>
              <w:rPr>
                <w:noProof/>
                <w:webHidden/>
              </w:rPr>
              <w:t>17</w:t>
            </w:r>
            <w:r>
              <w:rPr>
                <w:noProof/>
                <w:webHidden/>
              </w:rPr>
              <w:fldChar w:fldCharType="end"/>
            </w:r>
            <w:r w:rsidRPr="000B18F4">
              <w:rPr>
                <w:rStyle w:val="Hyperlink"/>
                <w:noProof/>
              </w:rPr>
              <w:fldChar w:fldCharType="end"/>
            </w:r>
          </w:ins>
        </w:p>
        <w:p w:rsidR="009D2327" w:rsidRDefault="009D2327">
          <w:pPr>
            <w:pStyle w:val="Sumrio1"/>
            <w:tabs>
              <w:tab w:val="left" w:pos="440"/>
              <w:tab w:val="right" w:leader="dot" w:pos="9061"/>
            </w:tabs>
            <w:rPr>
              <w:ins w:id="37" w:author="Filipe Santana" w:date="2011-03-21T10:20:00Z"/>
              <w:noProof/>
              <w:lang w:eastAsia="pt-BR"/>
            </w:rPr>
          </w:pPr>
          <w:ins w:id="38"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"_Toc288466158"</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6.</w:t>
            </w:r>
            <w:r>
              <w:rPr>
                <w:noProof/>
                <w:lang w:eastAsia="pt-BR"/>
              </w:rPr>
              <w:tab/>
            </w:r>
            <w:r w:rsidRPr="000B18F4">
              <w:rPr>
                <w:rStyle w:val="Hyperlink"/>
                <w:rFonts w:ascii="Arial" w:hAnsi="Arial" w:cs="Arial"/>
                <w:noProof/>
              </w:rPr>
              <w:t>RESULTADOS PARCIAIS</w:t>
            </w:r>
            <w:r>
              <w:rPr>
                <w:noProof/>
                <w:webHidden/>
              </w:rPr>
              <w:tab/>
            </w:r>
            <w:r>
              <w:rPr>
                <w:noProof/>
                <w:webHidden/>
              </w:rPr>
              <w:fldChar w:fldCharType="begin"/>
            </w:r>
            <w:r>
              <w:rPr>
                <w:noProof/>
                <w:webHidden/>
              </w:rPr>
              <w:instrText xml:space="preserve"> PAGEREF _Toc288466158 \h </w:instrText>
            </w:r>
            <w:r>
              <w:rPr>
                <w:noProof/>
                <w:webHidden/>
              </w:rPr>
            </w:r>
          </w:ins>
          <w:r>
            <w:rPr>
              <w:noProof/>
              <w:webHidden/>
            </w:rPr>
            <w:fldChar w:fldCharType="separate"/>
          </w:r>
          <w:ins w:id="39" w:author="Filipe Santana" w:date="2011-03-21T10:20:00Z">
            <w:r>
              <w:rPr>
                <w:noProof/>
                <w:webHidden/>
              </w:rPr>
              <w:t>18</w:t>
            </w:r>
            <w:r>
              <w:rPr>
                <w:noProof/>
                <w:webHidden/>
              </w:rPr>
              <w:fldChar w:fldCharType="end"/>
            </w:r>
            <w:r w:rsidRPr="000B18F4">
              <w:rPr>
                <w:rStyle w:val="Hyperlink"/>
                <w:noProof/>
              </w:rPr>
              <w:fldChar w:fldCharType="end"/>
            </w:r>
          </w:ins>
        </w:p>
        <w:p w:rsidR="009D2327" w:rsidRDefault="009D2327">
          <w:pPr>
            <w:pStyle w:val="Sumrio1"/>
            <w:tabs>
              <w:tab w:val="left" w:pos="440"/>
              <w:tab w:val="right" w:leader="dot" w:pos="9061"/>
            </w:tabs>
            <w:rPr>
              <w:ins w:id="40" w:author="Filipe Santana" w:date="2011-03-21T10:20:00Z"/>
              <w:noProof/>
              <w:lang w:eastAsia="pt-BR"/>
            </w:rPr>
          </w:pPr>
          <w:ins w:id="41" w:author="Filipe Santana" w:date="2011-03-21T10:20:00Z">
            <w:r w:rsidRPr="000B18F4">
              <w:rPr>
                <w:rStyle w:val="Hyperlink"/>
                <w:noProof/>
              </w:rPr>
              <w:fldChar w:fldCharType="begin"/>
            </w:r>
            <w:r w:rsidRPr="000B18F4">
              <w:rPr>
                <w:rStyle w:val="Hyperlink"/>
                <w:noProof/>
              </w:rPr>
              <w:instrText xml:space="preserve"> </w:instrText>
            </w:r>
            <w:r>
              <w:rPr>
                <w:noProof/>
              </w:rPr>
              <w:instrText>HYPERLINK \l "_Toc288466159"</w:instrText>
            </w:r>
            <w:r w:rsidRPr="000B18F4">
              <w:rPr>
                <w:rStyle w:val="Hyperlink"/>
                <w:noProof/>
              </w:rPr>
              <w:instrText xml:space="preserve"> </w:instrText>
            </w:r>
            <w:r w:rsidRPr="000B18F4">
              <w:rPr>
                <w:rStyle w:val="Hyperlink"/>
                <w:noProof/>
              </w:rPr>
            </w:r>
            <w:r w:rsidRPr="000B18F4">
              <w:rPr>
                <w:rStyle w:val="Hyperlink"/>
                <w:noProof/>
              </w:rPr>
              <w:fldChar w:fldCharType="separate"/>
            </w:r>
            <w:r w:rsidRPr="000B18F4">
              <w:rPr>
                <w:rStyle w:val="Hyperlink"/>
                <w:rFonts w:ascii="Arial" w:hAnsi="Arial" w:cs="Arial"/>
                <w:noProof/>
              </w:rPr>
              <w:t>7.</w:t>
            </w:r>
            <w:r>
              <w:rPr>
                <w:noProof/>
                <w:lang w:eastAsia="pt-BR"/>
              </w:rPr>
              <w:tab/>
            </w:r>
            <w:r w:rsidRPr="000B18F4">
              <w:rPr>
                <w:rStyle w:val="Hyperlink"/>
                <w:rFonts w:ascii="Arial" w:hAnsi="Arial" w:cs="Arial"/>
                <w:noProof/>
              </w:rPr>
              <w:t>REFERÊNCIAS BIBLIOGRÁFICAS</w:t>
            </w:r>
            <w:r>
              <w:rPr>
                <w:noProof/>
                <w:webHidden/>
              </w:rPr>
              <w:tab/>
            </w:r>
            <w:r>
              <w:rPr>
                <w:noProof/>
                <w:webHidden/>
              </w:rPr>
              <w:fldChar w:fldCharType="begin"/>
            </w:r>
            <w:r>
              <w:rPr>
                <w:noProof/>
                <w:webHidden/>
              </w:rPr>
              <w:instrText xml:space="preserve"> PAGEREF _Toc288466159 \h </w:instrText>
            </w:r>
            <w:r>
              <w:rPr>
                <w:noProof/>
                <w:webHidden/>
              </w:rPr>
            </w:r>
          </w:ins>
          <w:r>
            <w:rPr>
              <w:noProof/>
              <w:webHidden/>
            </w:rPr>
            <w:fldChar w:fldCharType="separate"/>
          </w:r>
          <w:ins w:id="42" w:author="Filipe Santana" w:date="2011-03-21T10:20:00Z">
            <w:r>
              <w:rPr>
                <w:noProof/>
                <w:webHidden/>
              </w:rPr>
              <w:t>19</w:t>
            </w:r>
            <w:r>
              <w:rPr>
                <w:noProof/>
                <w:webHidden/>
              </w:rPr>
              <w:fldChar w:fldCharType="end"/>
            </w:r>
            <w:r w:rsidRPr="000B18F4">
              <w:rPr>
                <w:rStyle w:val="Hyperlink"/>
                <w:noProof/>
              </w:rPr>
              <w:fldChar w:fldCharType="end"/>
            </w:r>
          </w:ins>
        </w:p>
        <w:p w:rsidR="004D09E0" w:rsidRPr="006D2F15" w:rsidRDefault="00C1092C">
          <w:pPr>
            <w:rPr>
              <w:rFonts w:ascii="Arial" w:hAnsi="Arial" w:cs="Arial"/>
            </w:rPr>
          </w:pPr>
          <w:r w:rsidRPr="00C1092C">
            <w:rPr>
              <w:rFonts w:ascii="Arial" w:hAnsi="Arial" w:cs="Arial"/>
              <w:sz w:val="24"/>
              <w:szCs w:val="24"/>
              <w:rPrChange w:id="43" w:author="Filipe Santana" w:date="2011-02-13T19:36:00Z">
                <w:rPr>
                  <w:rFonts w:ascii="Arial" w:hAnsi="Arial" w:cs="Arial"/>
                  <w:color w:val="0000FF" w:themeColor="hyperlink"/>
                  <w:sz w:val="24"/>
                  <w:szCs w:val="24"/>
                  <w:u w:val="single"/>
                </w:rPr>
              </w:rPrChange>
            </w:rPr>
            <w:fldChar w:fldCharType="end"/>
          </w:r>
        </w:p>
      </w:sdtContent>
    </w:sdt>
    <w:p w:rsidR="00106B3C" w:rsidRPr="006D2F15" w:rsidRDefault="00106B3C">
      <w:pPr>
        <w:rPr>
          <w:rFonts w:ascii="Arial" w:hAnsi="Arial" w:cs="Arial"/>
          <w:sz w:val="24"/>
          <w:szCs w:val="24"/>
        </w:rPr>
      </w:pPr>
    </w:p>
    <w:p w:rsidR="00106B3C" w:rsidRPr="006D2F15" w:rsidRDefault="00106B3C" w:rsidP="00106B3C">
      <w:pPr>
        <w:rPr>
          <w:rFonts w:ascii="Arial" w:hAnsi="Arial" w:cs="Arial"/>
        </w:rPr>
      </w:pPr>
    </w:p>
    <w:p w:rsidR="00106B3C" w:rsidRPr="006D2F15" w:rsidRDefault="00C1092C">
      <w:pPr>
        <w:rPr>
          <w:rFonts w:ascii="Arial" w:hAnsi="Arial" w:cs="Arial"/>
          <w:sz w:val="24"/>
          <w:szCs w:val="24"/>
        </w:rPr>
      </w:pPr>
      <w:r w:rsidRPr="007762F1">
        <w:rPr>
          <w:rFonts w:ascii="Arial" w:hAnsi="Arial" w:cs="Arial"/>
          <w:sz w:val="24"/>
          <w:szCs w:val="24"/>
        </w:rPr>
        <w:br w:type="page"/>
      </w:r>
    </w:p>
    <w:p w:rsidR="00106B3C" w:rsidRPr="006D2F15" w:rsidRDefault="00C1092C" w:rsidP="0062274D">
      <w:pPr>
        <w:pStyle w:val="Ttulo1"/>
        <w:numPr>
          <w:ilvl w:val="0"/>
          <w:numId w:val="5"/>
        </w:numPr>
        <w:spacing w:before="0"/>
        <w:rPr>
          <w:rFonts w:ascii="Arial" w:hAnsi="Arial" w:cs="Arial"/>
          <w:color w:val="auto"/>
        </w:rPr>
      </w:pPr>
      <w:bookmarkStart w:id="44" w:name="_Toc288466146"/>
      <w:r w:rsidRPr="007762F1">
        <w:rPr>
          <w:rFonts w:ascii="Arial" w:hAnsi="Arial" w:cs="Arial"/>
          <w:color w:val="auto"/>
        </w:rPr>
        <w:lastRenderedPageBreak/>
        <w:t>INTRODUÇÃO</w:t>
      </w:r>
      <w:bookmarkEnd w:id="44"/>
    </w:p>
    <w:p w:rsidR="001768D7" w:rsidRDefault="001768D7" w:rsidP="00796BD3">
      <w:pPr>
        <w:spacing w:after="0" w:line="360" w:lineRule="auto"/>
        <w:ind w:firstLine="567"/>
        <w:jc w:val="both"/>
        <w:rPr>
          <w:rFonts w:ascii="Arial" w:hAnsi="Arial" w:cs="Arial"/>
          <w:sz w:val="24"/>
          <w:szCs w:val="24"/>
        </w:rPr>
      </w:pPr>
    </w:p>
    <w:p w:rsidR="001768D7" w:rsidRPr="001768D7" w:rsidRDefault="001768D7" w:rsidP="00AA5AEB">
      <w:pPr>
        <w:pStyle w:val="PargrafodaLista"/>
        <w:spacing w:after="0"/>
        <w:ind w:left="0"/>
        <w:jc w:val="both"/>
        <w:rPr>
          <w:rFonts w:ascii="Arial" w:hAnsi="Arial" w:cs="Arial"/>
          <w:sz w:val="24"/>
          <w:szCs w:val="24"/>
        </w:rPr>
      </w:pPr>
      <w:r w:rsidRPr="001768D7">
        <w:rPr>
          <w:rFonts w:ascii="Arial" w:hAnsi="Arial" w:cs="Arial"/>
          <w:sz w:val="24"/>
          <w:szCs w:val="24"/>
        </w:rPr>
        <w:t xml:space="preserve">Com a explosão de informações criada nos últimos anos pela criação de novos campos de pesquisa na biologia e pelo avanço tecnológico, tratar </w:t>
      </w:r>
      <w:r w:rsidR="00622972">
        <w:rPr>
          <w:rFonts w:ascii="Arial" w:hAnsi="Arial" w:cs="Arial"/>
          <w:sz w:val="24"/>
          <w:szCs w:val="24"/>
        </w:rPr>
        <w:t>uma</w:t>
      </w:r>
      <w:r w:rsidRPr="001768D7">
        <w:rPr>
          <w:rFonts w:ascii="Arial" w:hAnsi="Arial" w:cs="Arial"/>
          <w:sz w:val="24"/>
          <w:szCs w:val="24"/>
        </w:rPr>
        <w:t xml:space="preserve"> enorme quantidade de conhecimento </w:t>
      </w:r>
      <w:r w:rsidR="008E3746">
        <w:rPr>
          <w:rFonts w:ascii="Arial" w:hAnsi="Arial" w:cs="Arial"/>
          <w:sz w:val="24"/>
          <w:szCs w:val="24"/>
        </w:rPr>
        <w:t xml:space="preserve">tornou-se </w:t>
      </w:r>
      <w:r w:rsidR="00622972">
        <w:rPr>
          <w:rFonts w:ascii="Arial" w:hAnsi="Arial" w:cs="Arial"/>
          <w:sz w:val="24"/>
          <w:szCs w:val="24"/>
        </w:rPr>
        <w:t>uma tarefa</w:t>
      </w:r>
      <w:r w:rsidR="00622972" w:rsidRPr="001768D7">
        <w:rPr>
          <w:rFonts w:ascii="Arial" w:hAnsi="Arial" w:cs="Arial"/>
          <w:sz w:val="24"/>
          <w:szCs w:val="24"/>
        </w:rPr>
        <w:t xml:space="preserve"> </w:t>
      </w:r>
      <w:r w:rsidRPr="001768D7">
        <w:rPr>
          <w:rFonts w:ascii="Arial" w:hAnsi="Arial" w:cs="Arial"/>
          <w:sz w:val="24"/>
          <w:szCs w:val="24"/>
        </w:rPr>
        <w:t xml:space="preserve">difícil e </w:t>
      </w:r>
      <w:r w:rsidR="00622972" w:rsidRPr="001768D7">
        <w:rPr>
          <w:rFonts w:ascii="Arial" w:hAnsi="Arial" w:cs="Arial"/>
          <w:sz w:val="24"/>
          <w:szCs w:val="24"/>
        </w:rPr>
        <w:t>complex</w:t>
      </w:r>
      <w:r w:rsidR="00622972">
        <w:rPr>
          <w:rFonts w:ascii="Arial" w:hAnsi="Arial" w:cs="Arial"/>
          <w:sz w:val="24"/>
          <w:szCs w:val="24"/>
        </w:rPr>
        <w:t>a</w:t>
      </w:r>
      <w:r w:rsidRPr="001768D7">
        <w:rPr>
          <w:rFonts w:ascii="Arial" w:hAnsi="Arial" w:cs="Arial"/>
          <w:sz w:val="24"/>
          <w:szCs w:val="24"/>
        </w:rPr>
        <w:t xml:space="preserve">. Para tentar resolver tal problema, pesquisadores se voltaram para o estudo das ontologias. </w:t>
      </w:r>
    </w:p>
    <w:p w:rsidR="008E3746" w:rsidRDefault="008E3746" w:rsidP="001F0DA1">
      <w:pPr>
        <w:spacing w:after="0"/>
        <w:jc w:val="both"/>
        <w:rPr>
          <w:rFonts w:ascii="Arial" w:hAnsi="Arial" w:cs="Arial"/>
          <w:sz w:val="24"/>
          <w:szCs w:val="24"/>
        </w:rPr>
      </w:pPr>
    </w:p>
    <w:p w:rsidR="001768D7" w:rsidRDefault="002212C6" w:rsidP="00AA5AEB">
      <w:pPr>
        <w:spacing w:after="0"/>
        <w:jc w:val="both"/>
        <w:rPr>
          <w:rFonts w:ascii="Arial" w:hAnsi="Arial" w:cs="Arial"/>
          <w:sz w:val="24"/>
          <w:szCs w:val="24"/>
        </w:rPr>
      </w:pPr>
      <w:r>
        <w:rPr>
          <w:rFonts w:ascii="Arial" w:hAnsi="Arial" w:cs="Arial"/>
          <w:sz w:val="24"/>
          <w:szCs w:val="24"/>
        </w:rPr>
        <w:t>Grande parte do conteúdo das</w:t>
      </w:r>
      <w:r w:rsidR="008E3746">
        <w:rPr>
          <w:rFonts w:ascii="Arial" w:hAnsi="Arial" w:cs="Arial"/>
          <w:sz w:val="24"/>
          <w:szCs w:val="24"/>
        </w:rPr>
        <w:t xml:space="preserve"> informações</w:t>
      </w:r>
      <w:r>
        <w:rPr>
          <w:rFonts w:ascii="Arial" w:hAnsi="Arial" w:cs="Arial"/>
          <w:sz w:val="24"/>
          <w:szCs w:val="24"/>
        </w:rPr>
        <w:t xml:space="preserve"> da área biomédica</w:t>
      </w:r>
      <w:r w:rsidR="008E3746">
        <w:rPr>
          <w:rFonts w:ascii="Arial" w:hAnsi="Arial" w:cs="Arial"/>
          <w:sz w:val="24"/>
          <w:szCs w:val="24"/>
        </w:rPr>
        <w:t xml:space="preserve"> está disposta em sites, artigos científicos, livros, entre outras formas de publicações, além de bases de dados. A maneira mais comum</w:t>
      </w:r>
      <w:r>
        <w:rPr>
          <w:rFonts w:ascii="Arial" w:hAnsi="Arial" w:cs="Arial"/>
          <w:sz w:val="24"/>
          <w:szCs w:val="24"/>
        </w:rPr>
        <w:t xml:space="preserve"> de identificação dessas fontes de informações se dá pela utilização de palavras chaves, ou termos.</w:t>
      </w:r>
      <w:r w:rsidR="00E6093B">
        <w:rPr>
          <w:rFonts w:ascii="Arial" w:hAnsi="Arial" w:cs="Arial"/>
          <w:sz w:val="24"/>
          <w:szCs w:val="24"/>
        </w:rPr>
        <w:t xml:space="preserve"> </w:t>
      </w:r>
      <w:r w:rsidR="00622972">
        <w:rPr>
          <w:rFonts w:ascii="Arial" w:hAnsi="Arial" w:cs="Arial"/>
          <w:sz w:val="24"/>
          <w:szCs w:val="24"/>
        </w:rPr>
        <w:t>Estes</w:t>
      </w:r>
      <w:r w:rsidR="00E6093B">
        <w:rPr>
          <w:rFonts w:ascii="Arial" w:hAnsi="Arial" w:cs="Arial"/>
          <w:sz w:val="24"/>
          <w:szCs w:val="24"/>
        </w:rPr>
        <w:t xml:space="preserve"> não são resguardados </w:t>
      </w:r>
      <w:r w:rsidR="00F8501A">
        <w:rPr>
          <w:rFonts w:ascii="Arial" w:hAnsi="Arial" w:cs="Arial"/>
          <w:sz w:val="24"/>
          <w:szCs w:val="24"/>
        </w:rPr>
        <w:t>com</w:t>
      </w:r>
      <w:r w:rsidR="00E6093B">
        <w:rPr>
          <w:rFonts w:ascii="Arial" w:hAnsi="Arial" w:cs="Arial"/>
          <w:sz w:val="24"/>
          <w:szCs w:val="24"/>
        </w:rPr>
        <w:t xml:space="preserve"> uma base semântica</w:t>
      </w:r>
      <w:r w:rsidR="00F8501A">
        <w:rPr>
          <w:rFonts w:ascii="Arial" w:hAnsi="Arial" w:cs="Arial"/>
          <w:sz w:val="24"/>
          <w:szCs w:val="24"/>
        </w:rPr>
        <w:t>,</w:t>
      </w:r>
      <w:r w:rsidR="00622972">
        <w:rPr>
          <w:rFonts w:ascii="Arial" w:hAnsi="Arial" w:cs="Arial"/>
          <w:sz w:val="24"/>
          <w:szCs w:val="24"/>
        </w:rPr>
        <w:t xml:space="preserve"> implicando na</w:t>
      </w:r>
      <w:r w:rsidR="00F8501A">
        <w:rPr>
          <w:rFonts w:ascii="Arial" w:hAnsi="Arial" w:cs="Arial"/>
          <w:sz w:val="24"/>
          <w:szCs w:val="24"/>
        </w:rPr>
        <w:t xml:space="preserve"> dispersão do conhecimento.</w:t>
      </w:r>
    </w:p>
    <w:p w:rsidR="001C1B81" w:rsidRDefault="001C1B81" w:rsidP="00AA5AEB">
      <w:pPr>
        <w:spacing w:after="0"/>
        <w:jc w:val="both"/>
        <w:rPr>
          <w:rFonts w:ascii="Arial" w:hAnsi="Arial" w:cs="Arial"/>
          <w:sz w:val="24"/>
          <w:szCs w:val="24"/>
        </w:rPr>
      </w:pPr>
    </w:p>
    <w:p w:rsidR="00A36EDF" w:rsidRDefault="00EA7531" w:rsidP="001F0DA1">
      <w:pPr>
        <w:spacing w:after="0"/>
        <w:jc w:val="both"/>
        <w:rPr>
          <w:rFonts w:ascii="Arial" w:hAnsi="Arial" w:cs="Arial"/>
          <w:sz w:val="24"/>
          <w:szCs w:val="24"/>
        </w:rPr>
      </w:pPr>
      <w:r>
        <w:rPr>
          <w:rFonts w:ascii="Arial" w:hAnsi="Arial" w:cs="Arial"/>
          <w:sz w:val="24"/>
          <w:szCs w:val="24"/>
        </w:rPr>
        <w:t xml:space="preserve">Para tratar as informações de forma que os computadores possam entender e, assim, </w:t>
      </w:r>
      <w:r w:rsidR="00A36EDF">
        <w:rPr>
          <w:rFonts w:ascii="Arial" w:hAnsi="Arial" w:cs="Arial"/>
          <w:sz w:val="24"/>
          <w:szCs w:val="24"/>
        </w:rPr>
        <w:t>“raciocinar”</w:t>
      </w:r>
      <w:r w:rsidR="00A36EDF">
        <w:rPr>
          <w:rFonts w:ascii="Arial" w:hAnsi="Arial" w:cs="Arial"/>
          <w:sz w:val="24"/>
          <w:szCs w:val="24"/>
        </w:rPr>
        <w:t xml:space="preserve"> </w:t>
      </w:r>
      <w:r w:rsidR="00A36EDF">
        <w:rPr>
          <w:rFonts w:ascii="Arial" w:hAnsi="Arial" w:cs="Arial"/>
          <w:sz w:val="24"/>
          <w:szCs w:val="24"/>
        </w:rPr>
        <w:t xml:space="preserve">sobre o </w:t>
      </w:r>
      <w:r>
        <w:rPr>
          <w:rFonts w:ascii="Arial" w:hAnsi="Arial" w:cs="Arial"/>
          <w:sz w:val="24"/>
          <w:szCs w:val="24"/>
        </w:rPr>
        <w:t xml:space="preserve">conteúdo, Tim Berners-Lee e colaboradores, </w:t>
      </w:r>
      <w:proofErr w:type="gramStart"/>
      <w:r>
        <w:rPr>
          <w:rFonts w:ascii="Arial" w:hAnsi="Arial" w:cs="Arial"/>
          <w:sz w:val="24"/>
          <w:szCs w:val="24"/>
        </w:rPr>
        <w:t>propuseram</w:t>
      </w:r>
      <w:proofErr w:type="gramEnd"/>
      <w:r>
        <w:rPr>
          <w:rFonts w:ascii="Arial" w:hAnsi="Arial" w:cs="Arial"/>
          <w:sz w:val="24"/>
          <w:szCs w:val="24"/>
        </w:rPr>
        <w:t xml:space="preserve"> a criação da web semântica</w:t>
      </w:r>
      <w:r w:rsidR="00A36EDF">
        <w:rPr>
          <w:rFonts w:ascii="Arial" w:hAnsi="Arial" w:cs="Arial"/>
          <w:sz w:val="24"/>
          <w:szCs w:val="24"/>
        </w:rPr>
        <w:t>, a qual apresenta-se como uma extensão da web atual. Concomitantemente, nesse novo modelo proposto a informação é representada com seu sentido bem definido, possibilitando a cooperação de trabalho humano-máquina</w:t>
      </w:r>
      <w:r>
        <w:rPr>
          <w:rFonts w:ascii="Arial" w:hAnsi="Arial" w:cs="Arial"/>
          <w:sz w:val="24"/>
          <w:szCs w:val="24"/>
        </w:rPr>
        <w:t>.</w:t>
      </w:r>
    </w:p>
    <w:p w:rsidR="00A36EDF" w:rsidRDefault="00A36EDF" w:rsidP="001F0DA1">
      <w:pPr>
        <w:spacing w:after="0"/>
        <w:jc w:val="both"/>
        <w:rPr>
          <w:rFonts w:ascii="Arial" w:hAnsi="Arial" w:cs="Arial"/>
          <w:sz w:val="24"/>
          <w:szCs w:val="24"/>
        </w:rPr>
      </w:pPr>
    </w:p>
    <w:p w:rsidR="00EA7531" w:rsidRDefault="00EA7531" w:rsidP="001F0DA1">
      <w:pPr>
        <w:spacing w:after="0"/>
        <w:jc w:val="both"/>
        <w:rPr>
          <w:rFonts w:ascii="Arial" w:hAnsi="Arial" w:cs="Arial"/>
          <w:sz w:val="24"/>
          <w:szCs w:val="24"/>
        </w:rPr>
      </w:pPr>
      <w:r>
        <w:rPr>
          <w:rFonts w:ascii="Arial" w:hAnsi="Arial" w:cs="Arial"/>
          <w:sz w:val="24"/>
          <w:szCs w:val="24"/>
        </w:rPr>
        <w:t>Um dos componentes da web semântica, a qual é utilizada para representar conhecimento de um domínio, são as ontologias. Estas são artefatos computacionais as quais se prestam para a representação de entidades presentes na natureza, como elas realmente se apresentam e se relacionam com outras entidades.</w:t>
      </w:r>
    </w:p>
    <w:p w:rsidR="00EA7531" w:rsidRDefault="00EA7531" w:rsidP="001F0DA1">
      <w:pPr>
        <w:spacing w:after="0"/>
        <w:jc w:val="both"/>
        <w:rPr>
          <w:rFonts w:ascii="Arial" w:hAnsi="Arial" w:cs="Arial"/>
          <w:sz w:val="24"/>
          <w:szCs w:val="24"/>
        </w:rPr>
      </w:pPr>
    </w:p>
    <w:p w:rsidR="00C00EFC" w:rsidRDefault="00C00EFC" w:rsidP="00C00EFC">
      <w:pPr>
        <w:spacing w:after="0"/>
        <w:jc w:val="both"/>
        <w:rPr>
          <w:rFonts w:ascii="Arial" w:hAnsi="Arial" w:cs="Arial"/>
          <w:sz w:val="24"/>
          <w:szCs w:val="24"/>
        </w:rPr>
      </w:pPr>
      <w:r>
        <w:rPr>
          <w:rFonts w:ascii="Arial" w:hAnsi="Arial" w:cs="Arial"/>
          <w:sz w:val="24"/>
          <w:szCs w:val="24"/>
        </w:rPr>
        <w:t>Para a ciência computacional, a</w:t>
      </w:r>
      <w:r w:rsidRPr="00C1092C">
        <w:rPr>
          <w:rFonts w:ascii="Arial" w:hAnsi="Arial" w:cs="Arial"/>
          <w:sz w:val="24"/>
          <w:szCs w:val="24"/>
        </w:rPr>
        <w:t>s ontologias são utilizadas para descrever uma</w:t>
      </w:r>
      <w:r>
        <w:rPr>
          <w:rFonts w:ascii="Arial" w:hAnsi="Arial" w:cs="Arial"/>
          <w:sz w:val="24"/>
          <w:szCs w:val="24"/>
        </w:rPr>
        <w:t xml:space="preserve"> dada</w:t>
      </w:r>
      <w:r w:rsidRPr="00C1092C">
        <w:rPr>
          <w:rFonts w:ascii="Arial" w:hAnsi="Arial" w:cs="Arial"/>
          <w:sz w:val="24"/>
          <w:szCs w:val="24"/>
        </w:rPr>
        <w:t xml:space="preserve"> conceitualização, </w:t>
      </w:r>
      <w:r>
        <w:rPr>
          <w:rFonts w:ascii="Arial" w:hAnsi="Arial" w:cs="Arial"/>
          <w:sz w:val="24"/>
          <w:szCs w:val="24"/>
        </w:rPr>
        <w:t>provendo</w:t>
      </w:r>
      <w:r w:rsidRPr="00C1092C">
        <w:rPr>
          <w:rFonts w:ascii="Arial" w:hAnsi="Arial" w:cs="Arial"/>
          <w:sz w:val="24"/>
          <w:szCs w:val="24"/>
        </w:rPr>
        <w:t xml:space="preserve"> </w:t>
      </w:r>
      <w:r w:rsidRPr="00C1092C">
        <w:rPr>
          <w:rFonts w:ascii="Arial" w:hAnsi="Arial" w:cs="Arial"/>
          <w:sz w:val="24"/>
          <w:szCs w:val="24"/>
        </w:rPr>
        <w:t xml:space="preserve">aos computadores a habilidade de realizar inferências lógicas. </w:t>
      </w:r>
      <w:r>
        <w:rPr>
          <w:rFonts w:ascii="Arial" w:hAnsi="Arial" w:cs="Arial"/>
          <w:sz w:val="24"/>
          <w:szCs w:val="24"/>
        </w:rPr>
        <w:t>Com efeito, i</w:t>
      </w:r>
      <w:r w:rsidRPr="00C1092C">
        <w:rPr>
          <w:rFonts w:ascii="Arial" w:hAnsi="Arial" w:cs="Arial"/>
          <w:sz w:val="24"/>
          <w:szCs w:val="24"/>
        </w:rPr>
        <w:t>sso proporciona a descoberta de eventos dentro das informações já registradas</w:t>
      </w:r>
      <w:r>
        <w:rPr>
          <w:rFonts w:ascii="Arial" w:hAnsi="Arial" w:cs="Arial"/>
          <w:sz w:val="24"/>
          <w:szCs w:val="24"/>
        </w:rPr>
        <w:t>, resultando na produção de</w:t>
      </w:r>
      <w:r w:rsidRPr="00C1092C">
        <w:rPr>
          <w:rFonts w:ascii="Arial" w:hAnsi="Arial" w:cs="Arial"/>
          <w:sz w:val="24"/>
          <w:szCs w:val="24"/>
        </w:rPr>
        <w:t xml:space="preserve"> </w:t>
      </w:r>
      <w:r>
        <w:rPr>
          <w:rFonts w:ascii="Arial" w:hAnsi="Arial" w:cs="Arial"/>
          <w:sz w:val="24"/>
          <w:szCs w:val="24"/>
        </w:rPr>
        <w:t xml:space="preserve">novo </w:t>
      </w:r>
      <w:r w:rsidRPr="00C1092C">
        <w:rPr>
          <w:rFonts w:ascii="Arial" w:hAnsi="Arial" w:cs="Arial"/>
          <w:sz w:val="24"/>
          <w:szCs w:val="24"/>
        </w:rPr>
        <w:t>conhecimento</w:t>
      </w:r>
      <w:r>
        <w:rPr>
          <w:rFonts w:ascii="Arial" w:hAnsi="Arial" w:cs="Arial"/>
          <w:sz w:val="24"/>
          <w:szCs w:val="24"/>
        </w:rPr>
        <w:t>.</w:t>
      </w:r>
    </w:p>
    <w:p w:rsidR="00C00EFC" w:rsidRPr="006D2F15" w:rsidRDefault="00C00EFC" w:rsidP="00C00EFC">
      <w:pPr>
        <w:spacing w:after="0"/>
        <w:jc w:val="both"/>
        <w:rPr>
          <w:rFonts w:ascii="Arial" w:hAnsi="Arial" w:cs="Arial"/>
          <w:sz w:val="24"/>
          <w:szCs w:val="24"/>
        </w:rPr>
      </w:pPr>
    </w:p>
    <w:p w:rsidR="00C35766" w:rsidRDefault="00EA7531" w:rsidP="001F0DA1">
      <w:pPr>
        <w:spacing w:after="0"/>
        <w:jc w:val="both"/>
        <w:rPr>
          <w:rFonts w:ascii="Arial" w:hAnsi="Arial" w:cs="Arial"/>
          <w:sz w:val="24"/>
          <w:szCs w:val="24"/>
        </w:rPr>
      </w:pPr>
      <w:r>
        <w:rPr>
          <w:rFonts w:ascii="Arial" w:hAnsi="Arial" w:cs="Arial"/>
          <w:sz w:val="24"/>
          <w:szCs w:val="24"/>
        </w:rPr>
        <w:t>Sendo assim, a</w:t>
      </w:r>
      <w:r w:rsidR="00C35766">
        <w:rPr>
          <w:rFonts w:ascii="Arial" w:hAnsi="Arial" w:cs="Arial"/>
          <w:sz w:val="24"/>
          <w:szCs w:val="24"/>
        </w:rPr>
        <w:t xml:space="preserve"> </w:t>
      </w:r>
      <w:r w:rsidR="00C35766" w:rsidRPr="00C00EFC">
        <w:rPr>
          <w:rFonts w:ascii="Arial" w:hAnsi="Arial" w:cs="Arial"/>
          <w:i/>
          <w:sz w:val="24"/>
          <w:szCs w:val="24"/>
        </w:rPr>
        <w:t>World Wide Web Consortium</w:t>
      </w:r>
      <w:r w:rsidR="00C35766">
        <w:rPr>
          <w:rFonts w:ascii="Arial" w:hAnsi="Arial" w:cs="Arial"/>
          <w:i/>
          <w:sz w:val="24"/>
          <w:szCs w:val="24"/>
        </w:rPr>
        <w:t xml:space="preserve"> </w:t>
      </w:r>
      <w:r w:rsidR="00C35766">
        <w:rPr>
          <w:rFonts w:ascii="Arial" w:hAnsi="Arial" w:cs="Arial"/>
          <w:sz w:val="24"/>
          <w:szCs w:val="24"/>
        </w:rPr>
        <w:t>(W3C)</w:t>
      </w:r>
      <w:r>
        <w:rPr>
          <w:rFonts w:ascii="Arial" w:hAnsi="Arial" w:cs="Arial"/>
          <w:sz w:val="24"/>
          <w:szCs w:val="24"/>
        </w:rPr>
        <w:t xml:space="preserve"> criou, a partir de experiências relacionadas pela literatura, a</w:t>
      </w:r>
      <w:r w:rsidR="001C1B81" w:rsidRPr="00C1092C">
        <w:rPr>
          <w:rFonts w:ascii="Arial" w:hAnsi="Arial" w:cs="Arial"/>
          <w:sz w:val="24"/>
          <w:szCs w:val="24"/>
        </w:rPr>
        <w:t xml:space="preserve"> </w:t>
      </w:r>
      <w:r w:rsidR="001C1B81" w:rsidRPr="00C1092C">
        <w:rPr>
          <w:rFonts w:ascii="Arial" w:hAnsi="Arial" w:cs="Arial"/>
          <w:i/>
          <w:sz w:val="24"/>
          <w:szCs w:val="24"/>
        </w:rPr>
        <w:t xml:space="preserve">Ontology Web </w:t>
      </w:r>
      <w:proofErr w:type="spellStart"/>
      <w:r w:rsidR="001C1B81" w:rsidRPr="00C1092C">
        <w:rPr>
          <w:rFonts w:ascii="Arial" w:hAnsi="Arial" w:cs="Arial"/>
          <w:i/>
          <w:sz w:val="24"/>
          <w:szCs w:val="24"/>
        </w:rPr>
        <w:t>Language</w:t>
      </w:r>
      <w:proofErr w:type="spellEnd"/>
      <w:r w:rsidR="001C1B81" w:rsidRPr="00C1092C">
        <w:rPr>
          <w:rFonts w:ascii="Arial" w:hAnsi="Arial" w:cs="Arial"/>
          <w:sz w:val="24"/>
          <w:szCs w:val="24"/>
        </w:rPr>
        <w:t xml:space="preserve"> (OWL)</w:t>
      </w:r>
      <w:r>
        <w:rPr>
          <w:rFonts w:ascii="Arial" w:hAnsi="Arial" w:cs="Arial"/>
          <w:sz w:val="24"/>
          <w:szCs w:val="24"/>
        </w:rPr>
        <w:t xml:space="preserve"> (atualmente na segunda versão)</w:t>
      </w:r>
      <w:r w:rsidR="00C35766">
        <w:rPr>
          <w:rFonts w:ascii="Arial" w:hAnsi="Arial" w:cs="Arial"/>
          <w:sz w:val="24"/>
          <w:szCs w:val="24"/>
        </w:rPr>
        <w:t>. A OWL</w:t>
      </w:r>
      <w:r w:rsidR="001C1B81" w:rsidRPr="00C1092C">
        <w:rPr>
          <w:rFonts w:ascii="Arial" w:hAnsi="Arial" w:cs="Arial"/>
          <w:sz w:val="24"/>
          <w:szCs w:val="24"/>
        </w:rPr>
        <w:t xml:space="preserve"> tem o propósito de, sendo um</w:t>
      </w:r>
      <w:r w:rsidR="009C24CC">
        <w:rPr>
          <w:rFonts w:ascii="Arial" w:hAnsi="Arial" w:cs="Arial"/>
          <w:sz w:val="24"/>
          <w:szCs w:val="24"/>
        </w:rPr>
        <w:t>a</w:t>
      </w:r>
      <w:r w:rsidR="001C1B81" w:rsidRPr="00C1092C">
        <w:rPr>
          <w:rFonts w:ascii="Arial" w:hAnsi="Arial" w:cs="Arial"/>
          <w:sz w:val="24"/>
          <w:szCs w:val="24"/>
        </w:rPr>
        <w:t xml:space="preserve"> </w:t>
      </w:r>
      <w:r w:rsidR="009C24CC">
        <w:rPr>
          <w:rFonts w:ascii="Arial" w:hAnsi="Arial" w:cs="Arial"/>
          <w:sz w:val="24"/>
          <w:szCs w:val="24"/>
        </w:rPr>
        <w:t>linguagem de representação baseada em Lógica de Descrições (</w:t>
      </w:r>
      <w:proofErr w:type="spellStart"/>
      <w:r w:rsidR="009C24CC">
        <w:rPr>
          <w:rFonts w:ascii="Arial" w:hAnsi="Arial" w:cs="Arial"/>
          <w:i/>
          <w:sz w:val="24"/>
          <w:szCs w:val="24"/>
        </w:rPr>
        <w:t>Description</w:t>
      </w:r>
      <w:proofErr w:type="spellEnd"/>
      <w:r w:rsidR="009C24CC">
        <w:rPr>
          <w:rFonts w:ascii="Arial" w:hAnsi="Arial" w:cs="Arial"/>
          <w:i/>
          <w:sz w:val="24"/>
          <w:szCs w:val="24"/>
        </w:rPr>
        <w:t xml:space="preserve"> </w:t>
      </w:r>
      <w:proofErr w:type="spellStart"/>
      <w:r w:rsidR="009C24CC">
        <w:rPr>
          <w:rFonts w:ascii="Arial" w:hAnsi="Arial" w:cs="Arial"/>
          <w:i/>
          <w:sz w:val="24"/>
          <w:szCs w:val="24"/>
        </w:rPr>
        <w:t>Logics</w:t>
      </w:r>
      <w:proofErr w:type="spellEnd"/>
      <w:r w:rsidR="009C24CC">
        <w:rPr>
          <w:rFonts w:ascii="Arial" w:hAnsi="Arial" w:cs="Arial"/>
          <w:i/>
          <w:sz w:val="24"/>
          <w:szCs w:val="24"/>
        </w:rPr>
        <w:t xml:space="preserve"> </w:t>
      </w:r>
      <w:r w:rsidR="009C24CC">
        <w:rPr>
          <w:rFonts w:ascii="Arial" w:hAnsi="Arial" w:cs="Arial"/>
          <w:sz w:val="24"/>
          <w:szCs w:val="24"/>
        </w:rPr>
        <w:t>– DL), evidenciar</w:t>
      </w:r>
      <w:r w:rsidR="001C1B81" w:rsidRPr="00C1092C">
        <w:rPr>
          <w:rFonts w:ascii="Arial" w:hAnsi="Arial" w:cs="Arial"/>
          <w:sz w:val="24"/>
          <w:szCs w:val="24"/>
        </w:rPr>
        <w:t xml:space="preserve"> o sentido dos termos em vocabulários e suas relações</w:t>
      </w:r>
      <w:r w:rsidR="007E1D22">
        <w:rPr>
          <w:rFonts w:ascii="Arial" w:hAnsi="Arial" w:cs="Arial"/>
          <w:sz w:val="24"/>
          <w:szCs w:val="24"/>
        </w:rPr>
        <w:t xml:space="preserve"> na forma de ontologias</w:t>
      </w:r>
      <w:r w:rsidR="001C1B81" w:rsidRPr="00C1092C">
        <w:rPr>
          <w:rFonts w:ascii="Arial" w:hAnsi="Arial" w:cs="Arial"/>
          <w:sz w:val="24"/>
          <w:szCs w:val="24"/>
        </w:rPr>
        <w:t xml:space="preserve">. </w:t>
      </w:r>
    </w:p>
    <w:p w:rsidR="00C35766" w:rsidRDefault="00C35766" w:rsidP="001F0DA1">
      <w:pPr>
        <w:spacing w:after="0"/>
        <w:jc w:val="both"/>
        <w:rPr>
          <w:rFonts w:ascii="Arial" w:hAnsi="Arial" w:cs="Arial"/>
          <w:sz w:val="24"/>
          <w:szCs w:val="24"/>
        </w:rPr>
      </w:pPr>
    </w:p>
    <w:p w:rsidR="00C00EFC" w:rsidRDefault="00C00EFC" w:rsidP="001F0DA1">
      <w:pPr>
        <w:spacing w:after="0"/>
        <w:jc w:val="both"/>
        <w:rPr>
          <w:rFonts w:ascii="Arial" w:hAnsi="Arial" w:cs="Arial"/>
          <w:sz w:val="24"/>
          <w:szCs w:val="24"/>
        </w:rPr>
      </w:pPr>
      <w:r>
        <w:rPr>
          <w:rFonts w:ascii="Arial" w:hAnsi="Arial" w:cs="Arial"/>
          <w:sz w:val="24"/>
          <w:szCs w:val="24"/>
        </w:rPr>
        <w:t xml:space="preserve">Nesse âmbito, com o grande aumento do interesse da comunidade científica (mais especificamente das comunidades biomédica e computacional) pelo estudo das ontologias, um tópico vem ganhando destaque pelo impacto causado na população e pela complexidade de interações apresentada pelas entidades relacionadas: o estudo </w:t>
      </w:r>
      <w:r>
        <w:rPr>
          <w:rFonts w:ascii="Arial" w:hAnsi="Arial" w:cs="Arial"/>
          <w:sz w:val="24"/>
          <w:szCs w:val="24"/>
        </w:rPr>
        <w:t>d</w:t>
      </w:r>
      <w:r>
        <w:rPr>
          <w:rFonts w:ascii="Arial" w:hAnsi="Arial" w:cs="Arial"/>
          <w:sz w:val="24"/>
          <w:szCs w:val="24"/>
        </w:rPr>
        <w:t>e</w:t>
      </w:r>
      <w:r>
        <w:rPr>
          <w:rFonts w:ascii="Arial" w:hAnsi="Arial" w:cs="Arial"/>
          <w:sz w:val="24"/>
          <w:szCs w:val="24"/>
        </w:rPr>
        <w:t xml:space="preserve"> </w:t>
      </w:r>
      <w:r>
        <w:rPr>
          <w:rFonts w:ascii="Arial" w:hAnsi="Arial" w:cs="Arial"/>
          <w:sz w:val="24"/>
          <w:szCs w:val="24"/>
        </w:rPr>
        <w:t xml:space="preserve">doenças </w:t>
      </w:r>
      <w:r w:rsidR="001C37CD">
        <w:rPr>
          <w:rFonts w:ascii="Arial" w:hAnsi="Arial" w:cs="Arial"/>
          <w:sz w:val="24"/>
          <w:szCs w:val="24"/>
        </w:rPr>
        <w:t xml:space="preserve">transmissíveis. Estas, em </w:t>
      </w:r>
      <w:r>
        <w:rPr>
          <w:rFonts w:ascii="Arial" w:hAnsi="Arial" w:cs="Arial"/>
          <w:sz w:val="24"/>
          <w:szCs w:val="24"/>
        </w:rPr>
        <w:t xml:space="preserve">grande maioria ocorrem em regiões tropicais e são negligenciadas pela </w:t>
      </w:r>
      <w:r w:rsidR="006B0114">
        <w:rPr>
          <w:rFonts w:ascii="Arial" w:hAnsi="Arial" w:cs="Arial"/>
          <w:sz w:val="24"/>
          <w:szCs w:val="24"/>
        </w:rPr>
        <w:t xml:space="preserve">pouca contribuição das </w:t>
      </w:r>
      <w:r>
        <w:rPr>
          <w:rFonts w:ascii="Arial" w:hAnsi="Arial" w:cs="Arial"/>
          <w:sz w:val="24"/>
          <w:szCs w:val="24"/>
        </w:rPr>
        <w:t>indústria</w:t>
      </w:r>
      <w:r w:rsidR="006B0114">
        <w:rPr>
          <w:rFonts w:ascii="Arial" w:hAnsi="Arial" w:cs="Arial"/>
          <w:sz w:val="24"/>
          <w:szCs w:val="24"/>
        </w:rPr>
        <w:t>s</w:t>
      </w:r>
      <w:r>
        <w:rPr>
          <w:rFonts w:ascii="Arial" w:hAnsi="Arial" w:cs="Arial"/>
          <w:sz w:val="24"/>
          <w:szCs w:val="24"/>
        </w:rPr>
        <w:t xml:space="preserve"> farmacêutica</w:t>
      </w:r>
      <w:r w:rsidR="006B0114">
        <w:rPr>
          <w:rFonts w:ascii="Arial" w:hAnsi="Arial" w:cs="Arial"/>
          <w:sz w:val="24"/>
          <w:szCs w:val="24"/>
        </w:rPr>
        <w:t>s</w:t>
      </w:r>
      <w:r>
        <w:rPr>
          <w:rFonts w:ascii="Arial" w:hAnsi="Arial" w:cs="Arial"/>
          <w:sz w:val="24"/>
          <w:szCs w:val="24"/>
        </w:rPr>
        <w:t>.</w:t>
      </w:r>
    </w:p>
    <w:p w:rsidR="007E1D22" w:rsidRDefault="007E1D22" w:rsidP="00C35766">
      <w:pPr>
        <w:spacing w:after="0"/>
        <w:jc w:val="both"/>
        <w:rPr>
          <w:rFonts w:ascii="Arial" w:hAnsi="Arial" w:cs="Arial"/>
          <w:sz w:val="24"/>
          <w:szCs w:val="24"/>
        </w:rPr>
      </w:pPr>
    </w:p>
    <w:p w:rsidR="00C00EFC" w:rsidRPr="006D2F15" w:rsidRDefault="00C00EFC" w:rsidP="00C00EFC">
      <w:pPr>
        <w:spacing w:after="0"/>
        <w:jc w:val="both"/>
        <w:rPr>
          <w:rFonts w:ascii="Arial" w:hAnsi="Arial" w:cs="Arial"/>
          <w:sz w:val="24"/>
          <w:szCs w:val="24"/>
        </w:rPr>
      </w:pPr>
      <w:r w:rsidRPr="00863358">
        <w:rPr>
          <w:rFonts w:ascii="Arial" w:hAnsi="Arial" w:cs="Arial"/>
          <w:sz w:val="24"/>
          <w:szCs w:val="24"/>
        </w:rPr>
        <w:t>As D</w:t>
      </w:r>
      <w:r>
        <w:rPr>
          <w:rFonts w:ascii="Arial" w:hAnsi="Arial" w:cs="Arial"/>
          <w:sz w:val="24"/>
          <w:szCs w:val="24"/>
        </w:rPr>
        <w:t xml:space="preserve">oenças </w:t>
      </w:r>
      <w:r w:rsidRPr="00863358">
        <w:rPr>
          <w:rFonts w:ascii="Arial" w:hAnsi="Arial" w:cs="Arial"/>
          <w:sz w:val="24"/>
          <w:szCs w:val="24"/>
        </w:rPr>
        <w:t>T</w:t>
      </w:r>
      <w:r>
        <w:rPr>
          <w:rFonts w:ascii="Arial" w:hAnsi="Arial" w:cs="Arial"/>
          <w:sz w:val="24"/>
          <w:szCs w:val="24"/>
        </w:rPr>
        <w:t xml:space="preserve">ropicais </w:t>
      </w:r>
      <w:r w:rsidRPr="00863358">
        <w:rPr>
          <w:rFonts w:ascii="Arial" w:hAnsi="Arial" w:cs="Arial"/>
          <w:sz w:val="24"/>
          <w:szCs w:val="24"/>
        </w:rPr>
        <w:t>N</w:t>
      </w:r>
      <w:r>
        <w:rPr>
          <w:rFonts w:ascii="Arial" w:hAnsi="Arial" w:cs="Arial"/>
          <w:sz w:val="24"/>
          <w:szCs w:val="24"/>
        </w:rPr>
        <w:t xml:space="preserve">egligenciáveis (DTN) </w:t>
      </w:r>
      <w:r w:rsidRPr="00863358">
        <w:rPr>
          <w:rFonts w:ascii="Arial" w:hAnsi="Arial" w:cs="Arial"/>
          <w:sz w:val="24"/>
          <w:szCs w:val="24"/>
        </w:rPr>
        <w:t>são constituídas por um grupo de doenças as quais representam as infecções crônicas mais relevantes para a população</w:t>
      </w:r>
      <w:r w:rsidRPr="009C24CC">
        <w:rPr>
          <w:rFonts w:ascii="Arial" w:hAnsi="Arial" w:cs="Arial"/>
          <w:sz w:val="24"/>
          <w:szCs w:val="24"/>
        </w:rPr>
        <w:t xml:space="preserve"> do planeta</w:t>
      </w:r>
      <w:r w:rsidRPr="009C24CC">
        <w:rPr>
          <w:rFonts w:ascii="Arial" w:eastAsia="OTNEJMScalaSansLF" w:hAnsi="Arial" w:cs="Arial"/>
          <w:sz w:val="24"/>
          <w:szCs w:val="24"/>
        </w:rPr>
        <w:t>.</w:t>
      </w:r>
      <w:r>
        <w:rPr>
          <w:rFonts w:ascii="Arial" w:eastAsia="OTNEJMScalaSansLF" w:hAnsi="Arial" w:cs="Arial"/>
          <w:sz w:val="24"/>
          <w:szCs w:val="24"/>
        </w:rPr>
        <w:t xml:space="preserve"> Alguns exemplos dessas podem ser citados, como</w:t>
      </w:r>
      <w:ins w:id="45" w:author="Filipe Santana" w:date="2011-03-21T11:32:00Z">
        <w:r w:rsidR="001C37CD">
          <w:rPr>
            <w:rFonts w:ascii="Arial" w:eastAsia="OTNEJMScalaSansLF" w:hAnsi="Arial" w:cs="Arial"/>
            <w:sz w:val="24"/>
            <w:szCs w:val="24"/>
          </w:rPr>
          <w:t xml:space="preserve"> </w:t>
        </w:r>
      </w:ins>
      <w:r w:rsidRPr="009C24CC">
        <w:rPr>
          <w:rFonts w:ascii="Arial" w:eastAsia="OTNEJMScalaSansLF" w:hAnsi="Arial" w:cs="Arial"/>
          <w:sz w:val="24"/>
          <w:szCs w:val="24"/>
        </w:rPr>
        <w:t xml:space="preserve">ancilostomíase, ascaridíase, </w:t>
      </w:r>
      <w:proofErr w:type="spellStart"/>
      <w:r w:rsidRPr="009C24CC">
        <w:rPr>
          <w:rFonts w:ascii="Arial" w:eastAsia="OTNEJMScalaSansLF" w:hAnsi="Arial" w:cs="Arial"/>
          <w:sz w:val="24"/>
          <w:szCs w:val="24"/>
        </w:rPr>
        <w:t>tricuríase</w:t>
      </w:r>
      <w:proofErr w:type="spellEnd"/>
      <w:r w:rsidRPr="009C24CC">
        <w:rPr>
          <w:rFonts w:ascii="Arial" w:eastAsia="OTNEJMScalaSansLF" w:hAnsi="Arial" w:cs="Arial"/>
          <w:sz w:val="24"/>
          <w:szCs w:val="24"/>
        </w:rPr>
        <w:t xml:space="preserve">, doença de Chagas, </w:t>
      </w:r>
      <w:r w:rsidR="006B0114">
        <w:rPr>
          <w:rFonts w:ascii="Arial" w:eastAsia="OTNEJMScalaSansLF" w:hAnsi="Arial" w:cs="Arial"/>
          <w:sz w:val="24"/>
          <w:szCs w:val="24"/>
        </w:rPr>
        <w:t xml:space="preserve">febre do </w:t>
      </w:r>
      <w:r w:rsidRPr="009C24CC">
        <w:rPr>
          <w:rFonts w:ascii="Arial" w:eastAsia="OTNEJMScalaSansLF" w:hAnsi="Arial" w:cs="Arial"/>
          <w:sz w:val="24"/>
          <w:szCs w:val="24"/>
        </w:rPr>
        <w:t>dengue, leishmaniose, esquistossomose, filariose linfática, tracoma, lepra e febre amarela selvagem</w:t>
      </w:r>
      <w:r>
        <w:rPr>
          <w:rFonts w:ascii="Arial" w:eastAsia="OTNEJMScalaSansLF" w:hAnsi="Arial" w:cs="Arial"/>
          <w:sz w:val="24"/>
          <w:szCs w:val="24"/>
        </w:rPr>
        <w:t>.</w:t>
      </w:r>
      <w:r w:rsidRPr="0010343A">
        <w:rPr>
          <w:rFonts w:ascii="Arial" w:hAnsi="Arial" w:cs="Arial"/>
          <w:sz w:val="24"/>
          <w:szCs w:val="24"/>
        </w:rPr>
        <w:t xml:space="preserve"> </w:t>
      </w:r>
      <w:r w:rsidRPr="0010343A">
        <w:rPr>
          <w:rFonts w:ascii="Arial" w:hAnsi="Arial" w:cs="Arial"/>
          <w:sz w:val="24"/>
          <w:szCs w:val="24"/>
        </w:rPr>
        <w:t xml:space="preserve">Dentre as </w:t>
      </w:r>
      <w:r>
        <w:rPr>
          <w:rFonts w:ascii="Arial" w:hAnsi="Arial" w:cs="Arial"/>
          <w:sz w:val="24"/>
          <w:szCs w:val="24"/>
        </w:rPr>
        <w:t>DTN</w:t>
      </w:r>
      <w:r w:rsidRPr="0010343A">
        <w:rPr>
          <w:rFonts w:ascii="Arial" w:hAnsi="Arial" w:cs="Arial"/>
          <w:sz w:val="24"/>
          <w:szCs w:val="24"/>
        </w:rPr>
        <w:t xml:space="preserve">, </w:t>
      </w:r>
      <w:r>
        <w:rPr>
          <w:rFonts w:ascii="Arial" w:hAnsi="Arial" w:cs="Arial"/>
          <w:sz w:val="24"/>
          <w:szCs w:val="24"/>
        </w:rPr>
        <w:t>um grupo em especial merece destaque: as doenças transmitidas por</w:t>
      </w:r>
      <w:r w:rsidRPr="0010343A">
        <w:rPr>
          <w:rFonts w:ascii="Arial" w:hAnsi="Arial" w:cs="Arial"/>
          <w:sz w:val="24"/>
          <w:szCs w:val="24"/>
        </w:rPr>
        <w:t xml:space="preserve"> vetores artrópodes</w:t>
      </w:r>
      <w:r>
        <w:rPr>
          <w:rFonts w:ascii="Arial" w:hAnsi="Arial" w:cs="Arial"/>
          <w:sz w:val="24"/>
          <w:szCs w:val="24"/>
        </w:rPr>
        <w:t>. Estas</w:t>
      </w:r>
      <w:r w:rsidRPr="0010343A">
        <w:rPr>
          <w:rFonts w:ascii="Arial" w:hAnsi="Arial" w:cs="Arial"/>
          <w:sz w:val="24"/>
          <w:szCs w:val="24"/>
        </w:rPr>
        <w:t xml:space="preserve"> </w:t>
      </w:r>
      <w:r>
        <w:rPr>
          <w:rFonts w:ascii="Arial" w:hAnsi="Arial" w:cs="Arial"/>
          <w:sz w:val="24"/>
          <w:szCs w:val="24"/>
        </w:rPr>
        <w:t>apresentam</w:t>
      </w:r>
      <w:r w:rsidRPr="0010343A">
        <w:rPr>
          <w:rFonts w:ascii="Arial" w:hAnsi="Arial" w:cs="Arial"/>
          <w:sz w:val="24"/>
          <w:szCs w:val="24"/>
        </w:rPr>
        <w:t xml:space="preserve"> considerável relevância</w:t>
      </w:r>
      <w:r>
        <w:rPr>
          <w:rFonts w:ascii="Arial" w:hAnsi="Arial" w:cs="Arial"/>
          <w:sz w:val="24"/>
          <w:szCs w:val="24"/>
        </w:rPr>
        <w:t>, pois</w:t>
      </w:r>
      <w:r w:rsidRPr="0010343A">
        <w:rPr>
          <w:rFonts w:ascii="Arial" w:hAnsi="Arial" w:cs="Arial"/>
          <w:sz w:val="24"/>
          <w:szCs w:val="24"/>
        </w:rPr>
        <w:t xml:space="preserve"> </w:t>
      </w:r>
      <w:r>
        <w:rPr>
          <w:rFonts w:ascii="Arial" w:hAnsi="Arial" w:cs="Arial"/>
          <w:sz w:val="24"/>
          <w:szCs w:val="24"/>
        </w:rPr>
        <w:t>n</w:t>
      </w:r>
      <w:r w:rsidRPr="0010343A">
        <w:rPr>
          <w:rFonts w:ascii="Arial" w:hAnsi="Arial" w:cs="Arial"/>
          <w:sz w:val="24"/>
          <w:szCs w:val="24"/>
        </w:rPr>
        <w:t xml:space="preserve">o século XX, </w:t>
      </w:r>
      <w:r>
        <w:rPr>
          <w:rFonts w:ascii="Arial" w:hAnsi="Arial" w:cs="Arial"/>
          <w:sz w:val="24"/>
          <w:szCs w:val="24"/>
        </w:rPr>
        <w:t>essas causaram</w:t>
      </w:r>
      <w:r w:rsidRPr="0010343A">
        <w:rPr>
          <w:rFonts w:ascii="Arial" w:hAnsi="Arial" w:cs="Arial"/>
          <w:sz w:val="24"/>
          <w:szCs w:val="24"/>
        </w:rPr>
        <w:t xml:space="preserve"> mais morte em humanos do que todas as outras causas de doenças juntas. </w:t>
      </w:r>
    </w:p>
    <w:p w:rsidR="00681B77" w:rsidRDefault="00681B77" w:rsidP="00C35766">
      <w:pPr>
        <w:spacing w:after="0"/>
        <w:jc w:val="both"/>
        <w:rPr>
          <w:ins w:id="46" w:author="Filipe Santana" w:date="2011-03-21T11:34:00Z"/>
          <w:rFonts w:ascii="Arial" w:hAnsi="Arial" w:cs="Arial"/>
          <w:sz w:val="24"/>
          <w:szCs w:val="24"/>
        </w:rPr>
      </w:pPr>
    </w:p>
    <w:p w:rsidR="001C37CD" w:rsidRDefault="001C37CD" w:rsidP="00C35766">
      <w:pPr>
        <w:spacing w:after="0"/>
        <w:jc w:val="both"/>
        <w:rPr>
          <w:ins w:id="47" w:author="Filipe Santana" w:date="2011-03-21T11:34:00Z"/>
          <w:rFonts w:ascii="Arial" w:hAnsi="Arial" w:cs="Arial"/>
          <w:sz w:val="24"/>
          <w:szCs w:val="24"/>
        </w:rPr>
      </w:pPr>
      <w:ins w:id="48" w:author="Filipe Santana" w:date="2011-03-21T11:34:00Z">
        <w:r w:rsidRPr="001C37CD">
          <w:rPr>
            <w:rFonts w:ascii="Arial" w:hAnsi="Arial" w:cs="Arial"/>
            <w:sz w:val="24"/>
            <w:szCs w:val="24"/>
            <w:highlight w:val="yellow"/>
            <w:rPrChange w:id="49" w:author="Filipe Santana" w:date="2011-03-21T11:35:00Z">
              <w:rPr>
                <w:rFonts w:ascii="Arial" w:hAnsi="Arial" w:cs="Arial"/>
                <w:sz w:val="24"/>
                <w:szCs w:val="24"/>
              </w:rPr>
            </w:rPrChange>
          </w:rPr>
          <w:t>Evidenciar os pontos das DTN (geografia, transmissão, epidemiologia</w:t>
        </w:r>
        <w:proofErr w:type="gramStart"/>
        <w:r w:rsidRPr="001C37CD">
          <w:rPr>
            <w:rFonts w:ascii="Arial" w:hAnsi="Arial" w:cs="Arial"/>
            <w:sz w:val="24"/>
            <w:szCs w:val="24"/>
            <w:highlight w:val="yellow"/>
            <w:rPrChange w:id="50" w:author="Filipe Santana" w:date="2011-03-21T11:35:00Z">
              <w:rPr>
                <w:rFonts w:ascii="Arial" w:hAnsi="Arial" w:cs="Arial"/>
                <w:sz w:val="24"/>
                <w:szCs w:val="24"/>
              </w:rPr>
            </w:rPrChange>
          </w:rPr>
          <w:t>)</w:t>
        </w:r>
        <w:proofErr w:type="gramEnd"/>
      </w:ins>
    </w:p>
    <w:p w:rsidR="001C37CD" w:rsidRDefault="001C37CD" w:rsidP="00C35766">
      <w:pPr>
        <w:spacing w:after="0"/>
        <w:jc w:val="both"/>
        <w:rPr>
          <w:rFonts w:ascii="Arial" w:hAnsi="Arial" w:cs="Arial"/>
          <w:sz w:val="24"/>
          <w:szCs w:val="24"/>
        </w:rPr>
      </w:pPr>
    </w:p>
    <w:p w:rsidR="00681B77" w:rsidRDefault="001C37CD" w:rsidP="00C35766">
      <w:pPr>
        <w:spacing w:after="0"/>
        <w:jc w:val="both"/>
        <w:rPr>
          <w:rFonts w:ascii="Arial" w:hAnsi="Arial" w:cs="Arial"/>
          <w:sz w:val="24"/>
          <w:szCs w:val="24"/>
        </w:rPr>
      </w:pPr>
      <w:r>
        <w:rPr>
          <w:rFonts w:ascii="Arial" w:hAnsi="Arial" w:cs="Arial"/>
          <w:sz w:val="24"/>
          <w:szCs w:val="24"/>
        </w:rPr>
        <w:t xml:space="preserve">Consequentemente, </w:t>
      </w:r>
      <w:r>
        <w:rPr>
          <w:rFonts w:ascii="Arial" w:hAnsi="Arial" w:cs="Arial"/>
          <w:sz w:val="24"/>
          <w:szCs w:val="24"/>
        </w:rPr>
        <w:t>o estudo</w:t>
      </w:r>
      <w:r w:rsidRPr="00744173">
        <w:rPr>
          <w:rFonts w:ascii="Arial" w:hAnsi="Arial" w:cs="Arial"/>
          <w:sz w:val="24"/>
          <w:szCs w:val="24"/>
        </w:rPr>
        <w:t xml:space="preserve"> de ontologias sobre as </w:t>
      </w:r>
      <w:proofErr w:type="spellStart"/>
      <w:r w:rsidRPr="00744173">
        <w:rPr>
          <w:rFonts w:ascii="Arial" w:hAnsi="Arial" w:cs="Arial"/>
          <w:sz w:val="24"/>
          <w:szCs w:val="24"/>
        </w:rPr>
        <w:t>DTN´s</w:t>
      </w:r>
      <w:proofErr w:type="spellEnd"/>
      <w:r w:rsidRPr="00744173">
        <w:rPr>
          <w:rFonts w:ascii="Arial" w:hAnsi="Arial" w:cs="Arial"/>
          <w:sz w:val="24"/>
          <w:szCs w:val="24"/>
        </w:rPr>
        <w:t xml:space="preserve"> </w:t>
      </w:r>
      <w:r>
        <w:rPr>
          <w:rFonts w:ascii="Arial" w:hAnsi="Arial" w:cs="Arial"/>
          <w:sz w:val="24"/>
          <w:szCs w:val="24"/>
        </w:rPr>
        <w:t>poderá promover</w:t>
      </w:r>
      <w:r w:rsidRPr="00744173">
        <w:rPr>
          <w:rFonts w:ascii="Arial" w:hAnsi="Arial" w:cs="Arial"/>
          <w:sz w:val="24"/>
          <w:szCs w:val="24"/>
        </w:rPr>
        <w:t xml:space="preserve"> um melhor conhecimento sobre os eventos de doença </w:t>
      </w:r>
      <w:r>
        <w:rPr>
          <w:rFonts w:ascii="Arial" w:hAnsi="Arial" w:cs="Arial"/>
          <w:sz w:val="24"/>
          <w:szCs w:val="24"/>
        </w:rPr>
        <w:t>as quais subsistem na</w:t>
      </w:r>
      <w:r w:rsidRPr="00744173">
        <w:rPr>
          <w:rFonts w:ascii="Arial" w:hAnsi="Arial" w:cs="Arial"/>
          <w:sz w:val="24"/>
          <w:szCs w:val="24"/>
        </w:rPr>
        <w:t xml:space="preserve"> </w:t>
      </w:r>
      <w:r w:rsidRPr="00744173">
        <w:rPr>
          <w:rFonts w:ascii="Arial" w:hAnsi="Arial" w:cs="Arial"/>
          <w:sz w:val="24"/>
          <w:szCs w:val="24"/>
        </w:rPr>
        <w:t>população</w:t>
      </w:r>
      <w:r w:rsidR="00F02237">
        <w:rPr>
          <w:rFonts w:ascii="Arial" w:hAnsi="Arial" w:cs="Arial"/>
          <w:sz w:val="24"/>
          <w:szCs w:val="24"/>
        </w:rPr>
        <w:t xml:space="preserve">. Esse conhecimento engloba </w:t>
      </w:r>
      <w:r w:rsidRPr="00744173">
        <w:rPr>
          <w:rFonts w:ascii="Arial" w:hAnsi="Arial" w:cs="Arial"/>
          <w:sz w:val="24"/>
          <w:szCs w:val="24"/>
        </w:rPr>
        <w:t xml:space="preserve">o </w:t>
      </w:r>
      <w:r w:rsidRPr="00744173">
        <w:rPr>
          <w:rFonts w:ascii="Arial" w:hAnsi="Arial" w:cs="Arial"/>
          <w:i/>
          <w:sz w:val="24"/>
          <w:szCs w:val="24"/>
        </w:rPr>
        <w:t>status</w:t>
      </w:r>
      <w:r w:rsidRPr="00744173">
        <w:rPr>
          <w:rFonts w:ascii="Arial" w:hAnsi="Arial" w:cs="Arial"/>
          <w:sz w:val="24"/>
          <w:szCs w:val="24"/>
        </w:rPr>
        <w:t xml:space="preserve"> epidemiológico</w:t>
      </w:r>
      <w:r w:rsidR="00F02237">
        <w:rPr>
          <w:rFonts w:ascii="Arial" w:hAnsi="Arial" w:cs="Arial"/>
          <w:sz w:val="24"/>
          <w:szCs w:val="24"/>
        </w:rPr>
        <w:t>, medidas de prevenção e controle</w:t>
      </w:r>
      <w:r w:rsidRPr="00744173">
        <w:rPr>
          <w:rFonts w:ascii="Arial" w:hAnsi="Arial" w:cs="Arial"/>
          <w:sz w:val="24"/>
          <w:szCs w:val="24"/>
        </w:rPr>
        <w:t xml:space="preserve"> e</w:t>
      </w:r>
      <w:r w:rsidR="00F02237">
        <w:rPr>
          <w:rFonts w:ascii="Arial" w:hAnsi="Arial" w:cs="Arial"/>
          <w:sz w:val="24"/>
          <w:szCs w:val="24"/>
        </w:rPr>
        <w:t xml:space="preserve"> informações</w:t>
      </w:r>
      <w:r w:rsidR="00F02237">
        <w:rPr>
          <w:rFonts w:ascii="Arial" w:hAnsi="Arial" w:cs="Arial"/>
          <w:sz w:val="24"/>
          <w:szCs w:val="24"/>
        </w:rPr>
        <w:t xml:space="preserve"> </w:t>
      </w:r>
      <w:r w:rsidR="00F02237">
        <w:rPr>
          <w:rFonts w:ascii="Arial" w:hAnsi="Arial" w:cs="Arial"/>
          <w:sz w:val="24"/>
          <w:szCs w:val="24"/>
        </w:rPr>
        <w:t>sobre</w:t>
      </w:r>
      <w:r w:rsidRPr="00744173">
        <w:rPr>
          <w:rFonts w:ascii="Arial" w:hAnsi="Arial" w:cs="Arial"/>
          <w:sz w:val="24"/>
          <w:szCs w:val="24"/>
        </w:rPr>
        <w:t xml:space="preserve"> as áreas de ocorrência</w:t>
      </w:r>
      <w:r w:rsidR="00F02237">
        <w:rPr>
          <w:rFonts w:ascii="Arial" w:hAnsi="Arial" w:cs="Arial"/>
          <w:sz w:val="24"/>
          <w:szCs w:val="24"/>
        </w:rPr>
        <w:t>, incluindo as condições naturais necessárias para a manutenção de tais processos patológicos</w:t>
      </w:r>
      <w:r w:rsidRPr="00744173">
        <w:rPr>
          <w:rFonts w:ascii="Arial" w:hAnsi="Arial" w:cs="Arial"/>
          <w:sz w:val="24"/>
          <w:szCs w:val="24"/>
        </w:rPr>
        <w:t>.</w:t>
      </w:r>
      <w:r w:rsidR="00F02237">
        <w:rPr>
          <w:rFonts w:ascii="Arial" w:hAnsi="Arial" w:cs="Arial"/>
          <w:sz w:val="24"/>
          <w:szCs w:val="24"/>
        </w:rPr>
        <w:t xml:space="preserve"> Assim,</w:t>
      </w:r>
      <w:r w:rsidRPr="00744173">
        <w:rPr>
          <w:rFonts w:ascii="Arial" w:hAnsi="Arial" w:cs="Arial"/>
          <w:sz w:val="24"/>
          <w:szCs w:val="24"/>
        </w:rPr>
        <w:t xml:space="preserve"> </w:t>
      </w:r>
      <w:r w:rsidR="00F02237">
        <w:rPr>
          <w:rFonts w:ascii="Arial" w:hAnsi="Arial" w:cs="Arial"/>
          <w:sz w:val="24"/>
          <w:szCs w:val="24"/>
        </w:rPr>
        <w:t>esses componentes são de</w:t>
      </w:r>
      <w:r w:rsidRPr="00744173">
        <w:rPr>
          <w:rFonts w:ascii="Arial" w:hAnsi="Arial" w:cs="Arial"/>
          <w:sz w:val="24"/>
          <w:szCs w:val="24"/>
        </w:rPr>
        <w:t xml:space="preserve"> grande importância para o estabelecimento de metas e prioridades de saúde, </w:t>
      </w:r>
      <w:r w:rsidR="00F02237">
        <w:rPr>
          <w:rFonts w:ascii="Arial" w:hAnsi="Arial" w:cs="Arial"/>
          <w:sz w:val="24"/>
          <w:szCs w:val="24"/>
        </w:rPr>
        <w:t>proporcionando o</w:t>
      </w:r>
      <w:r w:rsidRPr="00744173">
        <w:rPr>
          <w:rFonts w:ascii="Arial" w:hAnsi="Arial" w:cs="Arial"/>
          <w:sz w:val="24"/>
          <w:szCs w:val="24"/>
        </w:rPr>
        <w:t xml:space="preserve"> direcionamento e indicação </w:t>
      </w:r>
      <w:r w:rsidR="00F02237">
        <w:rPr>
          <w:rFonts w:ascii="Arial" w:hAnsi="Arial" w:cs="Arial"/>
          <w:sz w:val="24"/>
          <w:szCs w:val="24"/>
        </w:rPr>
        <w:t>de</w:t>
      </w:r>
      <w:r w:rsidRPr="00744173">
        <w:rPr>
          <w:rFonts w:ascii="Arial" w:hAnsi="Arial" w:cs="Arial"/>
          <w:sz w:val="24"/>
          <w:szCs w:val="24"/>
        </w:rPr>
        <w:t xml:space="preserve"> ações de saúde definidas </w:t>
      </w:r>
      <w:r w:rsidR="00F02237">
        <w:rPr>
          <w:rFonts w:ascii="Arial" w:hAnsi="Arial" w:cs="Arial"/>
          <w:sz w:val="24"/>
          <w:szCs w:val="24"/>
        </w:rPr>
        <w:t>por</w:t>
      </w:r>
      <w:r w:rsidR="00F02237" w:rsidRPr="00744173">
        <w:rPr>
          <w:rFonts w:ascii="Arial" w:hAnsi="Arial" w:cs="Arial"/>
          <w:sz w:val="24"/>
          <w:szCs w:val="24"/>
        </w:rPr>
        <w:t xml:space="preserve"> </w:t>
      </w:r>
      <w:r w:rsidRPr="00744173">
        <w:rPr>
          <w:rFonts w:ascii="Arial" w:hAnsi="Arial" w:cs="Arial"/>
          <w:sz w:val="24"/>
          <w:szCs w:val="24"/>
        </w:rPr>
        <w:t>órgãos superiores de suporte nacional</w:t>
      </w:r>
      <w:r w:rsidR="00F02237">
        <w:rPr>
          <w:rFonts w:ascii="Arial" w:hAnsi="Arial" w:cs="Arial"/>
          <w:sz w:val="24"/>
          <w:szCs w:val="24"/>
        </w:rPr>
        <w:t xml:space="preserve"> (e internacionais)</w:t>
      </w:r>
      <w:r w:rsidRPr="00744173">
        <w:rPr>
          <w:rFonts w:ascii="Arial" w:hAnsi="Arial" w:cs="Arial"/>
          <w:sz w:val="24"/>
          <w:szCs w:val="24"/>
        </w:rPr>
        <w:t xml:space="preserve"> à saúde. Esse conjunto poderá trazer mais eficiência, eficácia e efetividade para o sistema nacional de </w:t>
      </w:r>
      <w:proofErr w:type="gramStart"/>
      <w:r w:rsidRPr="00744173">
        <w:rPr>
          <w:rFonts w:ascii="Arial" w:hAnsi="Arial" w:cs="Arial"/>
          <w:sz w:val="24"/>
          <w:szCs w:val="24"/>
        </w:rPr>
        <w:t>saúde</w:t>
      </w:r>
      <w:proofErr w:type="gramEnd"/>
    </w:p>
    <w:p w:rsidR="001F0DA1" w:rsidRDefault="001F0DA1">
      <w:pPr>
        <w:rPr>
          <w:rFonts w:ascii="Arial" w:eastAsiaTheme="majorEastAsia" w:hAnsi="Arial" w:cs="Arial"/>
          <w:b/>
          <w:bCs/>
          <w:sz w:val="24"/>
          <w:szCs w:val="24"/>
        </w:rPr>
      </w:pPr>
      <w:bookmarkStart w:id="51" w:name="_GoBack"/>
      <w:bookmarkEnd w:id="51"/>
      <w:r>
        <w:rPr>
          <w:rFonts w:ascii="Arial" w:hAnsi="Arial" w:cs="Arial"/>
          <w:sz w:val="24"/>
          <w:szCs w:val="24"/>
        </w:rPr>
        <w:br w:type="page"/>
      </w:r>
    </w:p>
    <w:p w:rsidR="00796BD3" w:rsidRPr="006D2F15" w:rsidRDefault="00C1092C" w:rsidP="00AB24DD">
      <w:pPr>
        <w:pStyle w:val="Ttulo2"/>
        <w:numPr>
          <w:ilvl w:val="0"/>
          <w:numId w:val="5"/>
        </w:numPr>
        <w:spacing w:before="0"/>
        <w:rPr>
          <w:rFonts w:ascii="Arial" w:hAnsi="Arial" w:cs="Arial"/>
          <w:color w:val="auto"/>
          <w:sz w:val="24"/>
          <w:szCs w:val="24"/>
        </w:rPr>
      </w:pPr>
      <w:bookmarkStart w:id="52" w:name="_Toc288466147"/>
      <w:r w:rsidRPr="00AB24DD">
        <w:rPr>
          <w:rFonts w:ascii="Arial" w:hAnsi="Arial" w:cs="Arial"/>
          <w:color w:val="auto"/>
          <w:sz w:val="24"/>
          <w:szCs w:val="24"/>
        </w:rPr>
        <w:lastRenderedPageBreak/>
        <w:t>REVISÃO DA LITERATURA</w:t>
      </w:r>
      <w:bookmarkEnd w:id="52"/>
    </w:p>
    <w:p w:rsidR="00B81181" w:rsidRPr="006D2F15" w:rsidRDefault="00C1092C" w:rsidP="00AB24DD">
      <w:pPr>
        <w:pStyle w:val="Ttulo2"/>
        <w:numPr>
          <w:ilvl w:val="1"/>
          <w:numId w:val="5"/>
        </w:numPr>
        <w:spacing w:before="0"/>
        <w:rPr>
          <w:rFonts w:ascii="Arial" w:hAnsi="Arial" w:cs="Arial"/>
          <w:color w:val="auto"/>
          <w:sz w:val="24"/>
          <w:szCs w:val="24"/>
        </w:rPr>
      </w:pPr>
      <w:bookmarkStart w:id="53" w:name="_Toc288466148"/>
      <w:r w:rsidRPr="00AB24DD">
        <w:rPr>
          <w:rFonts w:ascii="Arial" w:hAnsi="Arial" w:cs="Arial"/>
          <w:color w:val="auto"/>
          <w:sz w:val="24"/>
          <w:szCs w:val="24"/>
        </w:rPr>
        <w:t xml:space="preserve">WEB </w:t>
      </w:r>
      <w:r w:rsidR="001A4ED8" w:rsidRPr="00AB24DD">
        <w:rPr>
          <w:rFonts w:ascii="Arial" w:hAnsi="Arial" w:cs="Arial"/>
          <w:color w:val="auto"/>
          <w:sz w:val="24"/>
          <w:szCs w:val="24"/>
        </w:rPr>
        <w:t>SEM</w:t>
      </w:r>
      <w:r w:rsidR="001A4ED8">
        <w:rPr>
          <w:rFonts w:ascii="Arial" w:hAnsi="Arial" w:cs="Arial"/>
          <w:color w:val="auto"/>
          <w:sz w:val="24"/>
          <w:szCs w:val="24"/>
        </w:rPr>
        <w:t>Â</w:t>
      </w:r>
      <w:r w:rsidR="001A4ED8" w:rsidRPr="00AB24DD">
        <w:rPr>
          <w:rFonts w:ascii="Arial" w:hAnsi="Arial" w:cs="Arial"/>
          <w:color w:val="auto"/>
          <w:sz w:val="24"/>
          <w:szCs w:val="24"/>
        </w:rPr>
        <w:t>NTICA</w:t>
      </w:r>
      <w:r w:rsidR="001A4ED8" w:rsidRPr="001A4ED8">
        <w:rPr>
          <w:rFonts w:ascii="Arial" w:hAnsi="Arial" w:cs="Arial"/>
          <w:color w:val="auto"/>
          <w:sz w:val="24"/>
          <w:szCs w:val="24"/>
        </w:rPr>
        <w:t xml:space="preserve"> </w:t>
      </w:r>
      <w:r w:rsidR="001A4ED8">
        <w:rPr>
          <w:rFonts w:ascii="Arial" w:hAnsi="Arial" w:cs="Arial"/>
          <w:color w:val="auto"/>
          <w:sz w:val="24"/>
          <w:szCs w:val="24"/>
        </w:rPr>
        <w:t xml:space="preserve">E </w:t>
      </w:r>
      <w:r w:rsidR="001A4ED8" w:rsidRPr="00AB24DD">
        <w:rPr>
          <w:rFonts w:ascii="Arial" w:hAnsi="Arial" w:cs="Arial"/>
          <w:color w:val="auto"/>
          <w:sz w:val="24"/>
          <w:szCs w:val="24"/>
        </w:rPr>
        <w:t>ONTOLOGIAS</w:t>
      </w:r>
      <w:bookmarkEnd w:id="53"/>
      <w:r w:rsidR="001A4ED8" w:rsidRPr="00AB24DD">
        <w:rPr>
          <w:rFonts w:ascii="Arial" w:hAnsi="Arial" w:cs="Arial"/>
          <w:color w:val="auto"/>
          <w:sz w:val="24"/>
          <w:szCs w:val="24"/>
        </w:rPr>
        <w:t xml:space="preserve"> </w:t>
      </w:r>
    </w:p>
    <w:p w:rsidR="00262A08" w:rsidRPr="006D2F15" w:rsidRDefault="00262A08" w:rsidP="00AA5AEB">
      <w:pPr>
        <w:rPr>
          <w:rFonts w:ascii="Arial" w:hAnsi="Arial" w:cs="Arial"/>
        </w:rPr>
      </w:pPr>
    </w:p>
    <w:p w:rsidR="00860879" w:rsidRDefault="00C1092C" w:rsidP="00AA5AEB">
      <w:pPr>
        <w:spacing w:after="0"/>
        <w:jc w:val="both"/>
        <w:rPr>
          <w:rFonts w:ascii="Arial" w:hAnsi="Arial" w:cs="Arial"/>
          <w:sz w:val="24"/>
          <w:szCs w:val="24"/>
        </w:rPr>
      </w:pPr>
      <w:r w:rsidRPr="00C1092C">
        <w:rPr>
          <w:rFonts w:ascii="Arial" w:hAnsi="Arial" w:cs="Arial"/>
          <w:sz w:val="24"/>
          <w:szCs w:val="24"/>
        </w:rPr>
        <w:t>A web semântica apresenta-se como uma extensão da web atual</w:t>
      </w:r>
      <w:ins w:id="54" w:author="Filipe Santana" w:date="2011-03-17T19:35:00Z">
        <w:r w:rsidR="00027C16">
          <w:rPr>
            <w:rFonts w:ascii="Arial" w:hAnsi="Arial" w:cs="Arial"/>
            <w:sz w:val="24"/>
            <w:szCs w:val="24"/>
          </w:rPr>
          <w:t xml:space="preserve"> </w:t>
        </w:r>
        <w:r w:rsidR="00027C16">
          <w:rPr>
            <w:rFonts w:ascii="Arial" w:hAnsi="Arial" w:cs="Arial"/>
            <w:sz w:val="24"/>
            <w:szCs w:val="24"/>
          </w:rPr>
          <w:fldChar w:fldCharType="begin" w:fldLock="1"/>
        </w:r>
      </w:ins>
      <w:ins w:id="55" w:author="Filipe Santana" w:date="2011-03-21T10:18:00Z">
        <w:r w:rsidR="009D2327">
          <w:rPr>
            <w:rFonts w:ascii="Arial" w:hAnsi="Arial" w:cs="Arial"/>
            <w:sz w:val="24"/>
            <w:szCs w:val="24"/>
          </w:rPr>
          <w:instrText>Mendeley Citation{d3ddab9c-ded7-4229-ad14-ae786f14ebbf} Prev{(Berners-Lee, Hendler, &amp; Lassila, 2001)}</w:instrText>
        </w:r>
      </w:ins>
      <w:r w:rsidR="00027C16">
        <w:rPr>
          <w:rFonts w:ascii="Arial" w:hAnsi="Arial" w:cs="Arial"/>
          <w:sz w:val="24"/>
          <w:szCs w:val="24"/>
        </w:rPr>
        <w:fldChar w:fldCharType="separate"/>
      </w:r>
      <w:ins w:id="56" w:author="Filipe Santana" w:date="2011-03-17T19:37:00Z">
        <w:r w:rsidR="00027C16" w:rsidRPr="00027C16">
          <w:rPr>
            <w:rFonts w:ascii="Arial" w:hAnsi="Arial" w:cs="Arial"/>
            <w:sz w:val="24"/>
            <w:szCs w:val="24"/>
          </w:rPr>
          <w:t xml:space="preserve">(Berners-Lee, </w:t>
        </w:r>
        <w:proofErr w:type="spellStart"/>
        <w:r w:rsidR="00027C16" w:rsidRPr="00027C16">
          <w:rPr>
            <w:rFonts w:ascii="Arial" w:hAnsi="Arial" w:cs="Arial"/>
            <w:sz w:val="24"/>
            <w:szCs w:val="24"/>
          </w:rPr>
          <w:t>Hendler</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Lassila</w:t>
        </w:r>
        <w:proofErr w:type="spellEnd"/>
        <w:r w:rsidR="00027C16" w:rsidRPr="00027C16">
          <w:rPr>
            <w:rFonts w:ascii="Arial" w:hAnsi="Arial" w:cs="Arial"/>
            <w:sz w:val="24"/>
            <w:szCs w:val="24"/>
          </w:rPr>
          <w:t>, 2001)</w:t>
        </w:r>
      </w:ins>
      <w:ins w:id="57" w:author="Filipe Santana" w:date="2011-03-17T19:35:00Z">
        <w:r w:rsidR="00027C16">
          <w:rPr>
            <w:rFonts w:ascii="Arial" w:hAnsi="Arial" w:cs="Arial"/>
            <w:sz w:val="24"/>
            <w:szCs w:val="24"/>
          </w:rPr>
          <w:fldChar w:fldCharType="end"/>
        </w:r>
      </w:ins>
      <w:del w:id="58" w:author="Filipe Santana" w:date="2011-03-17T19:35:00Z">
        <w:r w:rsidRPr="00C1092C" w:rsidDel="00027C16">
          <w:rPr>
            <w:rFonts w:ascii="Arial" w:hAnsi="Arial" w:cs="Arial"/>
            <w:sz w:val="24"/>
            <w:szCs w:val="24"/>
          </w:rPr>
          <w:fldChar w:fldCharType="begin" w:fldLock="1"/>
        </w:r>
        <w:r w:rsidR="001768D7" w:rsidDel="00027C16">
          <w:rPr>
            <w:rFonts w:ascii="Arial" w:hAnsi="Arial" w:cs="Arial"/>
            <w:sz w:val="24"/>
            <w:szCs w:val="24"/>
          </w:rPr>
          <w:delInstrText>Mendeley Edited Citation{d3ddab9c-ded7-4229-ad14-ae786f14ebbf} Prev{[2][1]}Mendeley Citation{d3ddab9c-ded7-4229-ad14-ae786f14ebbf} Prev{[1]}Mendeley Citation{d3ddab9c-ded7-4229-ad14-ae786f14ebbf} Prev{[1]}</w:delInstrText>
        </w:r>
        <w:r w:rsidRPr="00C1092C" w:rsidDel="00027C16">
          <w:rPr>
            <w:rFonts w:ascii="Arial" w:hAnsi="Arial" w:cs="Arial"/>
            <w:sz w:val="24"/>
            <w:szCs w:val="24"/>
          </w:rPr>
          <w:fldChar w:fldCharType="end"/>
        </w:r>
      </w:del>
      <w:r w:rsidRPr="00C1092C">
        <w:rPr>
          <w:rFonts w:ascii="Arial" w:hAnsi="Arial" w:cs="Arial"/>
          <w:sz w:val="24"/>
          <w:szCs w:val="24"/>
        </w:rPr>
        <w:t xml:space="preserve">, na qual a informação é produzida com um sentido bem definido, possibilitando pessoas e computadores trabalharem cooperativamente. Para isso, as informações na web precisam ser anotadas como meta-dados para a descrição de conteúdo.  Adicionalmente, algumas linguagens foram criadas para suportar tais requisitos e raciocinadores para a realização de inferências, sobre um dado conteúdo representado semanticamente </w:t>
      </w:r>
      <w:ins w:id="59" w:author="Filipe Santana" w:date="2011-03-17T19:36:00Z">
        <w:r w:rsidR="00027C16">
          <w:rPr>
            <w:rFonts w:ascii="Arial" w:hAnsi="Arial" w:cs="Arial"/>
            <w:sz w:val="24"/>
            <w:szCs w:val="24"/>
          </w:rPr>
          <w:fldChar w:fldCharType="begin" w:fldLock="1"/>
        </w:r>
      </w:ins>
      <w:ins w:id="60" w:author="Filipe Santana" w:date="2011-03-21T10:18:00Z">
        <w:r w:rsidR="009D2327">
          <w:rPr>
            <w:rFonts w:ascii="Arial" w:hAnsi="Arial" w:cs="Arial"/>
            <w:sz w:val="24"/>
            <w:szCs w:val="24"/>
          </w:rPr>
          <w:instrText>Mendeley Citation{c14f7825-5afa-42d1-9619-82060c0d127a} Prev{(Mishra &amp; Kumar, 2010)}</w:instrText>
        </w:r>
      </w:ins>
      <w:r w:rsidR="00027C16">
        <w:rPr>
          <w:rFonts w:ascii="Arial" w:hAnsi="Arial" w:cs="Arial"/>
          <w:sz w:val="24"/>
          <w:szCs w:val="24"/>
        </w:rPr>
        <w:fldChar w:fldCharType="separate"/>
      </w:r>
      <w:ins w:id="61"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Mishra</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Kumar</w:t>
        </w:r>
        <w:proofErr w:type="spellEnd"/>
        <w:r w:rsidR="00027C16" w:rsidRPr="00027C16">
          <w:rPr>
            <w:rFonts w:ascii="Arial" w:hAnsi="Arial" w:cs="Arial"/>
            <w:sz w:val="24"/>
            <w:szCs w:val="24"/>
          </w:rPr>
          <w:t>, 2010)</w:t>
        </w:r>
      </w:ins>
      <w:ins w:id="62" w:author="Filipe Santana" w:date="2011-03-17T19:36:00Z">
        <w:r w:rsidR="00027C16">
          <w:rPr>
            <w:rFonts w:ascii="Arial" w:hAnsi="Arial" w:cs="Arial"/>
            <w:sz w:val="24"/>
            <w:szCs w:val="24"/>
          </w:rPr>
          <w:fldChar w:fldCharType="end"/>
        </w:r>
      </w:ins>
      <w:r w:rsidRPr="00C1092C">
        <w:rPr>
          <w:rFonts w:ascii="Arial" w:hAnsi="Arial" w:cs="Arial"/>
          <w:sz w:val="24"/>
          <w:szCs w:val="24"/>
        </w:rPr>
        <w:t>.</w:t>
      </w:r>
    </w:p>
    <w:p w:rsidR="00C1092C" w:rsidRPr="00C1092C" w:rsidRDefault="00C1092C" w:rsidP="00AA5AEB">
      <w:pPr>
        <w:spacing w:after="0"/>
        <w:jc w:val="both"/>
        <w:rPr>
          <w:rFonts w:ascii="Arial" w:hAnsi="Arial" w:cs="Arial"/>
          <w:sz w:val="24"/>
          <w:szCs w:val="24"/>
        </w:rPr>
      </w:pPr>
    </w:p>
    <w:p w:rsidR="00C1092C" w:rsidRPr="00C1092C" w:rsidRDefault="00C1092C" w:rsidP="00AB24DD">
      <w:pPr>
        <w:spacing w:after="0"/>
        <w:jc w:val="both"/>
        <w:rPr>
          <w:rFonts w:ascii="Arial" w:hAnsi="Arial" w:cs="Arial"/>
          <w:sz w:val="24"/>
          <w:szCs w:val="24"/>
          <w:rPrChange w:id="63" w:author="Filipe Santana" w:date="2011-02-13T19:36:00Z">
            <w:rPr>
              <w:rFonts w:cstheme="minorHAnsi"/>
              <w:sz w:val="24"/>
              <w:szCs w:val="24"/>
            </w:rPr>
          </w:rPrChange>
        </w:rPr>
      </w:pPr>
      <w:r w:rsidRPr="00C1092C">
        <w:rPr>
          <w:rFonts w:ascii="Arial" w:hAnsi="Arial" w:cs="Arial"/>
          <w:sz w:val="24"/>
          <w:szCs w:val="24"/>
        </w:rPr>
        <w:t>Uma das formas de representar a informação para a web semântica é na forma de ontologia.</w:t>
      </w:r>
      <w:r w:rsidR="001768D7">
        <w:rPr>
          <w:rFonts w:ascii="Arial" w:hAnsi="Arial" w:cs="Arial"/>
          <w:sz w:val="24"/>
          <w:szCs w:val="24"/>
        </w:rPr>
        <w:t xml:space="preserve"> </w:t>
      </w:r>
      <w:r w:rsidR="00437F9C" w:rsidRPr="006D2F15">
        <w:rPr>
          <w:rFonts w:ascii="Arial" w:hAnsi="Arial" w:cs="Arial"/>
          <w:sz w:val="24"/>
          <w:szCs w:val="24"/>
        </w:rPr>
        <w:t>A palavra ontologia, segundo sua utilização, resguarda duas denominações. Uma denominação dada pela filosofia e escrita com o “O” em caixa alta (</w:t>
      </w:r>
      <w:r w:rsidRPr="00AB24DD">
        <w:rPr>
          <w:rFonts w:ascii="Arial" w:hAnsi="Arial" w:cs="Arial"/>
          <w:i/>
          <w:sz w:val="24"/>
          <w:szCs w:val="24"/>
        </w:rPr>
        <w:t>Ontologia</w:t>
      </w:r>
      <w:r w:rsidRPr="00AB24DD">
        <w:rPr>
          <w:rFonts w:ascii="Arial" w:hAnsi="Arial" w:cs="Arial"/>
          <w:sz w:val="24"/>
          <w:szCs w:val="24"/>
        </w:rPr>
        <w:t>), descreve as ontologias como o estudo dos atributos os quais pertencem a coisas pela sua própria natureza. A segunda denominação trata as ontologias, do ponto de vista computacional escrita com “o” em caixa baixa (</w:t>
      </w:r>
      <w:r w:rsidRPr="00AB24DD">
        <w:rPr>
          <w:rFonts w:ascii="Arial" w:hAnsi="Arial" w:cs="Arial"/>
          <w:i/>
          <w:sz w:val="24"/>
          <w:szCs w:val="24"/>
        </w:rPr>
        <w:t>ontologia</w:t>
      </w:r>
      <w:r w:rsidRPr="00AB24DD">
        <w:rPr>
          <w:rFonts w:ascii="Arial" w:hAnsi="Arial" w:cs="Arial"/>
          <w:sz w:val="24"/>
          <w:szCs w:val="24"/>
        </w:rPr>
        <w:t>), como um objeto de informação ou um artefato computacional</w:t>
      </w:r>
      <w:ins w:id="64" w:author="Filipe Santana" w:date="2011-03-18T11:18:00Z">
        <w:r w:rsidR="00592C75">
          <w:rPr>
            <w:rFonts w:ascii="Arial" w:hAnsi="Arial" w:cs="Arial"/>
            <w:sz w:val="24"/>
            <w:szCs w:val="24"/>
          </w:rPr>
          <w:t xml:space="preserve"> </w:t>
        </w:r>
      </w:ins>
      <w:del w:id="65" w:author="Filipe Santana" w:date="2011-02-08T21:48:00Z">
        <w:r w:rsidRPr="006D2F15" w:rsidDel="00BC5C78">
          <w:rPr>
            <w:rFonts w:ascii="Arial" w:hAnsi="Arial" w:cs="Arial"/>
            <w:sz w:val="24"/>
            <w:szCs w:val="24"/>
          </w:rPr>
          <w:fldChar w:fldCharType="begin" w:fldLock="1"/>
        </w:r>
      </w:del>
      <w:ins w:id="66" w:author="Filipe Santana" w:date="2011-03-21T10:18:00Z">
        <w:r w:rsidR="009D2327">
          <w:rPr>
            <w:rFonts w:ascii="Arial" w:hAnsi="Arial" w:cs="Arial"/>
            <w:sz w:val="24"/>
            <w:szCs w:val="24"/>
          </w:rPr>
          <w:instrText>Mendeley Citation{96031ee9-057a-4307-9599-7403613dc1ca} Prev{(Guarino, Oberle, &amp; Staab, 2009)}</w:instrText>
        </w:r>
      </w:ins>
      <w:del w:id="67" w:author="Filipe Santana" w:date="2011-02-07T16:22:00Z">
        <w:r w:rsidRPr="00C1092C">
          <w:rPr>
            <w:rFonts w:ascii="Arial" w:hAnsi="Arial" w:cs="Arial"/>
            <w:sz w:val="24"/>
            <w:szCs w:val="24"/>
            <w:rPrChange w:id="68" w:author="Filipe Santana" w:date="2011-02-13T19:36:00Z">
              <w:rPr>
                <w:rFonts w:ascii="Arial" w:hAnsi="Arial" w:cs="Arial"/>
                <w:color w:val="0000FF" w:themeColor="hyperlink"/>
                <w:sz w:val="24"/>
                <w:szCs w:val="24"/>
                <w:u w:val="single"/>
              </w:rPr>
            </w:rPrChange>
          </w:rPr>
          <w:delInstrText>Mendeley Citation{96031ee9-057a-4307-9599-7403613dc1ca} Prev{(1)}</w:delInstrText>
        </w:r>
      </w:del>
      <w:del w:id="69" w:author="Filipe Santana" w:date="2011-02-08T21:48:00Z">
        <w:r w:rsidRPr="006D2F15" w:rsidDel="00BC5C78">
          <w:rPr>
            <w:rFonts w:ascii="Arial" w:hAnsi="Arial" w:cs="Arial"/>
            <w:sz w:val="24"/>
            <w:szCs w:val="24"/>
            <w:rPrChange w:id="70" w:author="Filipe Santana" w:date="2011-02-13T19:36:00Z">
              <w:rPr>
                <w:rFonts w:ascii="Arial" w:hAnsi="Arial" w:cs="Arial"/>
                <w:sz w:val="24"/>
                <w:szCs w:val="24"/>
              </w:rPr>
            </w:rPrChange>
          </w:rPr>
          <w:fldChar w:fldCharType="separate"/>
        </w:r>
      </w:del>
      <w:ins w:id="71" w:author="Filipe Santana" w:date="2011-03-17T19:37:00Z">
        <w:r w:rsidR="00027C16" w:rsidRPr="00027C16">
          <w:rPr>
            <w:rFonts w:ascii="Arial" w:hAnsi="Arial" w:cs="Arial"/>
            <w:sz w:val="24"/>
            <w:szCs w:val="24"/>
          </w:rPr>
          <w:t>(Guarino, Oberle, &amp; Staab, 2009)</w:t>
        </w:r>
      </w:ins>
      <w:del w:id="72" w:author="Filipe Santana" w:date="2011-02-08T21:48:00Z">
        <w:r w:rsidRPr="006D2F15" w:rsidDel="00BC5C78">
          <w:rPr>
            <w:rFonts w:ascii="Arial" w:hAnsi="Arial" w:cs="Arial"/>
            <w:sz w:val="24"/>
            <w:szCs w:val="24"/>
          </w:rPr>
          <w:fldChar w:fldCharType="end"/>
        </w:r>
      </w:del>
      <w:r w:rsidR="00437F9C" w:rsidRPr="006D2F15">
        <w:rPr>
          <w:rFonts w:ascii="Arial" w:hAnsi="Arial" w:cs="Arial"/>
          <w:sz w:val="24"/>
          <w:szCs w:val="24"/>
        </w:rPr>
        <w:t xml:space="preserve">, constituído de um vocabulário específico para a descrição de certa realidade, adicionados de um conjunto de pressupostos explícitos relacionados ao sentido pretendido para as palavras de tal vocabulário. Esses conjuntos de pressupostos são comumente formalizados como </w:t>
      </w:r>
      <w:r w:rsidRPr="00AB24DD">
        <w:rPr>
          <w:rFonts w:ascii="Arial" w:hAnsi="Arial" w:cs="Arial"/>
          <w:sz w:val="24"/>
          <w:szCs w:val="24"/>
        </w:rPr>
        <w:t>uma teoria em lógica de primeira ordem (</w:t>
      </w:r>
      <w:proofErr w:type="spellStart"/>
      <w:r w:rsidRPr="00AB24DD">
        <w:rPr>
          <w:rFonts w:ascii="Arial" w:hAnsi="Arial" w:cs="Arial"/>
          <w:i/>
          <w:sz w:val="24"/>
          <w:szCs w:val="24"/>
        </w:rPr>
        <w:t>First</w:t>
      </w:r>
      <w:proofErr w:type="spellEnd"/>
      <w:r w:rsidRPr="00AB24DD">
        <w:rPr>
          <w:rFonts w:ascii="Arial" w:hAnsi="Arial" w:cs="Arial"/>
          <w:i/>
          <w:sz w:val="24"/>
          <w:szCs w:val="24"/>
        </w:rPr>
        <w:t xml:space="preserve"> </w:t>
      </w:r>
      <w:proofErr w:type="spellStart"/>
      <w:r w:rsidRPr="00AB24DD">
        <w:rPr>
          <w:rFonts w:ascii="Arial" w:hAnsi="Arial" w:cs="Arial"/>
          <w:i/>
          <w:sz w:val="24"/>
          <w:szCs w:val="24"/>
        </w:rPr>
        <w:t>Order</w:t>
      </w:r>
      <w:proofErr w:type="spellEnd"/>
      <w:r w:rsidRPr="00AB24DD">
        <w:rPr>
          <w:rFonts w:ascii="Arial" w:hAnsi="Arial" w:cs="Arial"/>
          <w:i/>
          <w:sz w:val="24"/>
          <w:szCs w:val="24"/>
        </w:rPr>
        <w:t xml:space="preserve"> </w:t>
      </w:r>
      <w:proofErr w:type="spellStart"/>
      <w:r w:rsidRPr="00AB24DD">
        <w:rPr>
          <w:rFonts w:ascii="Arial" w:hAnsi="Arial" w:cs="Arial"/>
          <w:i/>
          <w:sz w:val="24"/>
          <w:szCs w:val="24"/>
        </w:rPr>
        <w:t>Logics</w:t>
      </w:r>
      <w:proofErr w:type="spellEnd"/>
      <w:r w:rsidRPr="00AB24DD">
        <w:rPr>
          <w:rFonts w:ascii="Arial" w:hAnsi="Arial" w:cs="Arial"/>
          <w:sz w:val="24"/>
          <w:szCs w:val="24"/>
        </w:rPr>
        <w:t xml:space="preserve"> – FOL), ou algum outro sistema lógico, sendo conhecido como ontologia formal</w:t>
      </w:r>
      <w:ins w:id="73" w:author="Filipe Santana" w:date="2011-03-18T11:18:00Z">
        <w:r w:rsidR="00592C75">
          <w:rPr>
            <w:rFonts w:ascii="Arial" w:hAnsi="Arial" w:cs="Arial"/>
            <w:sz w:val="24"/>
            <w:szCs w:val="24"/>
          </w:rPr>
          <w:t xml:space="preserve"> </w:t>
        </w:r>
      </w:ins>
      <w:ins w:id="74" w:author="Filipe Santana" w:date="2011-03-17T16:22:00Z">
        <w:r w:rsidR="00DD3C42">
          <w:rPr>
            <w:rFonts w:ascii="Arial" w:hAnsi="Arial" w:cs="Arial"/>
            <w:sz w:val="24"/>
            <w:szCs w:val="24"/>
          </w:rPr>
          <w:fldChar w:fldCharType="begin" w:fldLock="1"/>
        </w:r>
      </w:ins>
      <w:ins w:id="75" w:author="Filipe Santana" w:date="2011-03-21T10:18:00Z">
        <w:r w:rsidR="009D2327">
          <w:rPr>
            <w:rFonts w:ascii="Arial" w:hAnsi="Arial" w:cs="Arial"/>
            <w:sz w:val="24"/>
            <w:szCs w:val="24"/>
          </w:rPr>
          <w:instrText>Mendeley Citation{a660f372-616a-4b4e-af80-83a0a5c014f6} Prev{(Guarino, 1998)}</w:instrText>
        </w:r>
      </w:ins>
      <w:r w:rsidR="00DD3C42">
        <w:rPr>
          <w:rFonts w:ascii="Arial" w:hAnsi="Arial" w:cs="Arial"/>
          <w:sz w:val="24"/>
          <w:szCs w:val="24"/>
        </w:rPr>
        <w:fldChar w:fldCharType="separate"/>
      </w:r>
      <w:ins w:id="76"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Guarino</w:t>
        </w:r>
        <w:proofErr w:type="spellEnd"/>
        <w:r w:rsidR="00027C16" w:rsidRPr="00027C16">
          <w:rPr>
            <w:rFonts w:ascii="Arial" w:hAnsi="Arial" w:cs="Arial"/>
            <w:sz w:val="24"/>
            <w:szCs w:val="24"/>
          </w:rPr>
          <w:t>, 1998)</w:t>
        </w:r>
      </w:ins>
      <w:ins w:id="77" w:author="Filipe Santana" w:date="2011-03-17T16:22:00Z">
        <w:r w:rsidR="00DD3C42">
          <w:rPr>
            <w:rFonts w:ascii="Arial" w:hAnsi="Arial" w:cs="Arial"/>
            <w:sz w:val="24"/>
            <w:szCs w:val="24"/>
          </w:rPr>
          <w:fldChar w:fldCharType="end"/>
        </w:r>
        <w:r w:rsidR="00DD3C42">
          <w:rPr>
            <w:rFonts w:ascii="Arial" w:hAnsi="Arial" w:cs="Arial"/>
            <w:sz w:val="24"/>
            <w:szCs w:val="24"/>
          </w:rPr>
          <w:t xml:space="preserve"> </w:t>
        </w:r>
        <w:r w:rsidR="00DD3C42">
          <w:rPr>
            <w:rFonts w:ascii="Arial" w:hAnsi="Arial" w:cs="Arial"/>
            <w:sz w:val="24"/>
            <w:szCs w:val="24"/>
          </w:rPr>
          <w:fldChar w:fldCharType="begin" w:fldLock="1"/>
        </w:r>
      </w:ins>
      <w:ins w:id="78" w:author="Filipe Santana" w:date="2011-03-21T10:18:00Z">
        <w:r w:rsidR="009D2327">
          <w:rPr>
            <w:rFonts w:ascii="Arial" w:hAnsi="Arial" w:cs="Arial"/>
            <w:sz w:val="24"/>
            <w:szCs w:val="24"/>
          </w:rPr>
          <w:instrText>Mendeley Citation{5210418e-a793-40c2-ae27-7e76fe5cc25e} Prev{(Hofweber, 2004)}</w:instrText>
        </w:r>
      </w:ins>
      <w:r w:rsidR="00DD3C42">
        <w:rPr>
          <w:rFonts w:ascii="Arial" w:hAnsi="Arial" w:cs="Arial"/>
          <w:sz w:val="24"/>
          <w:szCs w:val="24"/>
        </w:rPr>
        <w:fldChar w:fldCharType="separate"/>
      </w:r>
      <w:ins w:id="79"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Hofweber</w:t>
        </w:r>
        <w:proofErr w:type="spellEnd"/>
        <w:r w:rsidR="00027C16" w:rsidRPr="00027C16">
          <w:rPr>
            <w:rFonts w:ascii="Arial" w:hAnsi="Arial" w:cs="Arial"/>
            <w:sz w:val="24"/>
            <w:szCs w:val="24"/>
          </w:rPr>
          <w:t>, 2004)</w:t>
        </w:r>
      </w:ins>
      <w:ins w:id="80" w:author="Filipe Santana" w:date="2011-03-17T16:22:00Z">
        <w:r w:rsidR="00DD3C42">
          <w:rPr>
            <w:rFonts w:ascii="Arial" w:hAnsi="Arial" w:cs="Arial"/>
            <w:sz w:val="24"/>
            <w:szCs w:val="24"/>
          </w:rPr>
          <w:fldChar w:fldCharType="end"/>
        </w:r>
      </w:ins>
      <w:r w:rsidR="00437F9C" w:rsidRPr="006D2F15">
        <w:rPr>
          <w:rFonts w:ascii="Arial" w:hAnsi="Arial" w:cs="Arial"/>
          <w:sz w:val="24"/>
          <w:szCs w:val="24"/>
        </w:rPr>
        <w:t>.</w:t>
      </w:r>
    </w:p>
    <w:p w:rsidR="00C1092C" w:rsidRDefault="00C1092C" w:rsidP="00FE3C6B">
      <w:pPr>
        <w:spacing w:after="0"/>
        <w:jc w:val="both"/>
        <w:rPr>
          <w:rFonts w:ascii="Arial" w:hAnsi="Arial" w:cs="Arial"/>
          <w:sz w:val="24"/>
          <w:szCs w:val="24"/>
        </w:rPr>
      </w:pPr>
    </w:p>
    <w:p w:rsidR="00C1092C" w:rsidRPr="00C1092C" w:rsidRDefault="00437F9C" w:rsidP="00FE3C6B">
      <w:pPr>
        <w:spacing w:after="0"/>
        <w:jc w:val="both"/>
        <w:rPr>
          <w:ins w:id="81" w:author="Filipe Santana" w:date="2011-02-07T17:04:00Z"/>
          <w:rFonts w:ascii="Arial" w:hAnsi="Arial" w:cs="Arial"/>
          <w:sz w:val="24"/>
          <w:szCs w:val="24"/>
          <w:rPrChange w:id="82" w:author="Filipe Santana" w:date="2011-02-13T19:36:00Z">
            <w:rPr>
              <w:ins w:id="83" w:author="Filipe Santana" w:date="2011-02-07T17:04:00Z"/>
              <w:rFonts w:cstheme="minorHAnsi"/>
              <w:sz w:val="24"/>
              <w:szCs w:val="24"/>
            </w:rPr>
          </w:rPrChange>
        </w:rPr>
      </w:pPr>
      <w:r w:rsidRPr="006D2F15">
        <w:rPr>
          <w:rFonts w:ascii="Arial" w:hAnsi="Arial" w:cs="Arial"/>
          <w:sz w:val="24"/>
          <w:szCs w:val="24"/>
        </w:rPr>
        <w:t xml:space="preserve">Adicionalmente, ontologias computacionais são o meio utilizado para modelar formalmente a estrutura de um sistema, relacionando entidades relevantes e as relações </w:t>
      </w:r>
      <w:proofErr w:type="gramStart"/>
      <w:r w:rsidRPr="006D2F15">
        <w:rPr>
          <w:rFonts w:ascii="Arial" w:hAnsi="Arial" w:cs="Arial"/>
          <w:sz w:val="24"/>
          <w:szCs w:val="24"/>
        </w:rPr>
        <w:t>as</w:t>
      </w:r>
      <w:proofErr w:type="gramEnd"/>
      <w:r w:rsidRPr="006D2F15">
        <w:rPr>
          <w:rFonts w:ascii="Arial" w:hAnsi="Arial" w:cs="Arial"/>
          <w:sz w:val="24"/>
          <w:szCs w:val="24"/>
        </w:rPr>
        <w:t xml:space="preserve"> quais emergem da observação, sendo representados como predicados unários e binários, respectivamente</w:t>
      </w:r>
      <w:ins w:id="84" w:author="Filipe Santana" w:date="2011-03-18T11:18:00Z">
        <w:r w:rsidR="00592C75">
          <w:rPr>
            <w:rFonts w:ascii="Arial" w:hAnsi="Arial" w:cs="Arial"/>
            <w:sz w:val="24"/>
            <w:szCs w:val="24"/>
          </w:rPr>
          <w:t xml:space="preserve"> </w:t>
        </w:r>
      </w:ins>
      <w:ins w:id="85" w:author="Filipe Santana" w:date="2011-03-17T19:36:00Z">
        <w:r w:rsidR="00027C16">
          <w:rPr>
            <w:rFonts w:ascii="Arial" w:hAnsi="Arial" w:cs="Arial"/>
            <w:sz w:val="24"/>
            <w:szCs w:val="24"/>
          </w:rPr>
          <w:fldChar w:fldCharType="begin" w:fldLock="1"/>
        </w:r>
      </w:ins>
      <w:ins w:id="86" w:author="Filipe Santana" w:date="2011-03-21T10:18:00Z">
        <w:r w:rsidR="009D2327">
          <w:rPr>
            <w:rFonts w:ascii="Arial" w:hAnsi="Arial" w:cs="Arial"/>
            <w:sz w:val="24"/>
            <w:szCs w:val="24"/>
          </w:rPr>
          <w:instrText>Mendeley Citation{96031ee9-057a-4307-9599-7403613dc1ca} Prev{(Guarino, Oberle, &amp; Staab, 2009)}</w:instrText>
        </w:r>
      </w:ins>
      <w:r w:rsidR="00027C16">
        <w:rPr>
          <w:rFonts w:ascii="Arial" w:hAnsi="Arial" w:cs="Arial"/>
          <w:sz w:val="24"/>
          <w:szCs w:val="24"/>
        </w:rPr>
        <w:fldChar w:fldCharType="separate"/>
      </w:r>
      <w:ins w:id="87"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Guarino</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Oberle</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Staab</w:t>
        </w:r>
        <w:proofErr w:type="spellEnd"/>
        <w:r w:rsidR="00027C16" w:rsidRPr="00027C16">
          <w:rPr>
            <w:rFonts w:ascii="Arial" w:hAnsi="Arial" w:cs="Arial"/>
            <w:sz w:val="24"/>
            <w:szCs w:val="24"/>
          </w:rPr>
          <w:t>, 2009)</w:t>
        </w:r>
      </w:ins>
      <w:ins w:id="88" w:author="Filipe Santana" w:date="2011-03-17T19:36:00Z">
        <w:r w:rsidR="00027C16">
          <w:rPr>
            <w:rFonts w:ascii="Arial" w:hAnsi="Arial" w:cs="Arial"/>
            <w:sz w:val="24"/>
            <w:szCs w:val="24"/>
          </w:rPr>
          <w:fldChar w:fldCharType="end"/>
        </w:r>
      </w:ins>
      <w:r w:rsidRPr="006D2F15">
        <w:rPr>
          <w:rFonts w:ascii="Arial" w:hAnsi="Arial" w:cs="Arial"/>
          <w:sz w:val="24"/>
          <w:szCs w:val="24"/>
        </w:rPr>
        <w:t xml:space="preserve">. </w:t>
      </w:r>
    </w:p>
    <w:p w:rsidR="00C1092C" w:rsidRPr="00C1092C" w:rsidRDefault="00C1092C" w:rsidP="00AB24DD">
      <w:pPr>
        <w:spacing w:after="0"/>
        <w:ind w:firstLine="567"/>
        <w:jc w:val="both"/>
        <w:rPr>
          <w:rFonts w:ascii="Arial" w:hAnsi="Arial" w:cs="Arial"/>
          <w:sz w:val="24"/>
          <w:szCs w:val="24"/>
          <w:rPrChange w:id="89" w:author="Filipe Santana" w:date="2011-02-13T19:36:00Z">
            <w:rPr>
              <w:rFonts w:cstheme="minorHAnsi"/>
              <w:sz w:val="24"/>
              <w:szCs w:val="24"/>
            </w:rPr>
          </w:rPrChange>
        </w:rPr>
      </w:pPr>
    </w:p>
    <w:p w:rsidR="00BC5C78" w:rsidRPr="006D2F15" w:rsidRDefault="00BC5C78" w:rsidP="00AA5AEB">
      <w:pPr>
        <w:rPr>
          <w:rFonts w:ascii="Arial" w:hAnsi="Arial" w:cs="Arial"/>
          <w:b/>
          <w:sz w:val="24"/>
          <w:szCs w:val="24"/>
        </w:rPr>
      </w:pPr>
      <w:r w:rsidRPr="006D2F15">
        <w:rPr>
          <w:rFonts w:ascii="Arial" w:hAnsi="Arial" w:cs="Arial"/>
          <w:b/>
          <w:sz w:val="24"/>
          <w:szCs w:val="24"/>
        </w:rPr>
        <w:br w:type="page"/>
      </w:r>
    </w:p>
    <w:p w:rsidR="002612F7" w:rsidRPr="00AB24DD" w:rsidRDefault="007A4077" w:rsidP="00AA5AEB">
      <w:pPr>
        <w:pStyle w:val="PargrafodaLista"/>
        <w:numPr>
          <w:ilvl w:val="1"/>
          <w:numId w:val="5"/>
        </w:numPr>
        <w:jc w:val="both"/>
        <w:rPr>
          <w:rFonts w:ascii="Arial" w:hAnsi="Arial" w:cs="Arial"/>
          <w:b/>
          <w:sz w:val="24"/>
          <w:szCs w:val="24"/>
        </w:rPr>
      </w:pPr>
      <w:r w:rsidRPr="006D2F15">
        <w:rPr>
          <w:rFonts w:ascii="Arial" w:hAnsi="Arial" w:cs="Arial"/>
          <w:b/>
          <w:sz w:val="24"/>
          <w:szCs w:val="24"/>
        </w:rPr>
        <w:lastRenderedPageBreak/>
        <w:t xml:space="preserve">ONTOLOGY WEB LANGUAGE </w:t>
      </w:r>
      <w:r w:rsidR="000724E8" w:rsidRPr="006D2F15">
        <w:rPr>
          <w:rFonts w:ascii="Arial" w:hAnsi="Arial" w:cs="Arial"/>
          <w:b/>
          <w:sz w:val="24"/>
          <w:szCs w:val="24"/>
        </w:rPr>
        <w:t>–</w:t>
      </w:r>
      <w:r w:rsidRPr="006D2F15">
        <w:rPr>
          <w:rFonts w:ascii="Arial" w:hAnsi="Arial" w:cs="Arial"/>
          <w:b/>
          <w:sz w:val="24"/>
          <w:szCs w:val="24"/>
        </w:rPr>
        <w:t xml:space="preserve"> </w:t>
      </w:r>
      <w:r w:rsidRPr="006D2F15">
        <w:rPr>
          <w:rFonts w:ascii="Arial" w:hAnsi="Arial" w:cs="Arial"/>
          <w:b/>
          <w:i/>
          <w:sz w:val="24"/>
          <w:szCs w:val="24"/>
        </w:rPr>
        <w:t>OWL</w:t>
      </w:r>
    </w:p>
    <w:p w:rsidR="000724E8" w:rsidRPr="00AB24DD" w:rsidRDefault="00C1092C" w:rsidP="00AA5AEB">
      <w:pPr>
        <w:spacing w:after="0"/>
        <w:jc w:val="both"/>
        <w:rPr>
          <w:rFonts w:ascii="Arial" w:hAnsi="Arial" w:cs="Arial"/>
          <w:sz w:val="24"/>
          <w:szCs w:val="24"/>
        </w:rPr>
      </w:pPr>
      <w:r w:rsidRPr="00AB24DD">
        <w:rPr>
          <w:rFonts w:ascii="Arial" w:hAnsi="Arial" w:cs="Arial"/>
          <w:sz w:val="24"/>
          <w:szCs w:val="24"/>
        </w:rPr>
        <w:t xml:space="preserve">Com a visão da web semântica, a OWL é construída segundo a </w:t>
      </w:r>
      <w:proofErr w:type="spellStart"/>
      <w:r w:rsidRPr="00AB24DD">
        <w:rPr>
          <w:rFonts w:ascii="Arial" w:hAnsi="Arial" w:cs="Arial"/>
          <w:sz w:val="24"/>
          <w:szCs w:val="24"/>
        </w:rPr>
        <w:t>abilidade</w:t>
      </w:r>
      <w:proofErr w:type="spellEnd"/>
      <w:r w:rsidRPr="00AB24DD">
        <w:rPr>
          <w:rFonts w:ascii="Arial" w:hAnsi="Arial" w:cs="Arial"/>
          <w:sz w:val="24"/>
          <w:szCs w:val="24"/>
        </w:rPr>
        <w:t xml:space="preserve"> do </w:t>
      </w:r>
      <w:proofErr w:type="spellStart"/>
      <w:proofErr w:type="gramStart"/>
      <w:r w:rsidRPr="00AB24DD">
        <w:rPr>
          <w:rFonts w:ascii="Arial" w:hAnsi="Arial" w:cs="Arial"/>
          <w:i/>
          <w:sz w:val="24"/>
          <w:szCs w:val="24"/>
        </w:rPr>
        <w:t>eXtensible</w:t>
      </w:r>
      <w:proofErr w:type="spellEnd"/>
      <w:proofErr w:type="gramEnd"/>
      <w:r w:rsidRPr="00AB24DD">
        <w:rPr>
          <w:rFonts w:ascii="Arial" w:hAnsi="Arial" w:cs="Arial"/>
          <w:i/>
          <w:sz w:val="24"/>
          <w:szCs w:val="24"/>
        </w:rPr>
        <w:t xml:space="preserve"> </w:t>
      </w:r>
      <w:proofErr w:type="spellStart"/>
      <w:r w:rsidRPr="00AB24DD">
        <w:rPr>
          <w:rFonts w:ascii="Arial" w:hAnsi="Arial" w:cs="Arial"/>
          <w:i/>
          <w:sz w:val="24"/>
          <w:szCs w:val="24"/>
        </w:rPr>
        <w:t>Markup</w:t>
      </w:r>
      <w:proofErr w:type="spellEnd"/>
      <w:r w:rsidRPr="00AB24DD">
        <w:rPr>
          <w:rFonts w:ascii="Arial" w:hAnsi="Arial" w:cs="Arial"/>
          <w:i/>
          <w:sz w:val="24"/>
          <w:szCs w:val="24"/>
        </w:rPr>
        <w:t xml:space="preserve"> </w:t>
      </w:r>
      <w:proofErr w:type="spellStart"/>
      <w:r w:rsidRPr="00AB24DD">
        <w:rPr>
          <w:rFonts w:ascii="Arial" w:hAnsi="Arial" w:cs="Arial"/>
          <w:i/>
          <w:sz w:val="24"/>
          <w:szCs w:val="24"/>
        </w:rPr>
        <w:t>Language</w:t>
      </w:r>
      <w:proofErr w:type="spellEnd"/>
      <w:r w:rsidRPr="00AB24DD">
        <w:rPr>
          <w:rFonts w:ascii="Arial" w:hAnsi="Arial" w:cs="Arial"/>
          <w:sz w:val="24"/>
          <w:szCs w:val="24"/>
        </w:rPr>
        <w:t xml:space="preserve"> (XML) de definir marcações personalizadas e da abordagem de representação de dados flexível do </w:t>
      </w:r>
      <w:proofErr w:type="spellStart"/>
      <w:r w:rsidRPr="00AB24DD">
        <w:rPr>
          <w:rFonts w:ascii="Arial" w:hAnsi="Arial" w:cs="Arial"/>
          <w:i/>
          <w:sz w:val="24"/>
          <w:szCs w:val="24"/>
        </w:rPr>
        <w:t>Resource</w:t>
      </w:r>
      <w:proofErr w:type="spellEnd"/>
      <w:r w:rsidRPr="00AB24DD">
        <w:rPr>
          <w:rFonts w:ascii="Arial" w:hAnsi="Arial" w:cs="Arial"/>
          <w:i/>
          <w:sz w:val="24"/>
          <w:szCs w:val="24"/>
        </w:rPr>
        <w:t xml:space="preserve"> </w:t>
      </w:r>
      <w:proofErr w:type="spellStart"/>
      <w:r w:rsidRPr="00AB24DD">
        <w:rPr>
          <w:rFonts w:ascii="Arial" w:hAnsi="Arial" w:cs="Arial"/>
          <w:i/>
          <w:sz w:val="24"/>
          <w:szCs w:val="24"/>
        </w:rPr>
        <w:t>Description</w:t>
      </w:r>
      <w:proofErr w:type="spellEnd"/>
      <w:r w:rsidRPr="00AB24DD">
        <w:rPr>
          <w:rFonts w:ascii="Arial" w:hAnsi="Arial" w:cs="Arial"/>
          <w:i/>
          <w:sz w:val="24"/>
          <w:szCs w:val="24"/>
        </w:rPr>
        <w:t xml:space="preserve"> Framework</w:t>
      </w:r>
      <w:r w:rsidRPr="00AB24DD">
        <w:rPr>
          <w:rFonts w:ascii="Arial" w:hAnsi="Arial" w:cs="Arial"/>
          <w:sz w:val="24"/>
          <w:szCs w:val="24"/>
        </w:rPr>
        <w:t xml:space="preserve"> (RDF).  A utilização do RDF reside na criação de uma linguagem de representação para ontologias a qual pode descrever formalmente o sentido das terminologias utilizadas em documentos, e havendo a necessidade de realizar raciocínio, a linguagem deve ir além do </w:t>
      </w:r>
      <w:proofErr w:type="spellStart"/>
      <w:r w:rsidRPr="00AB24DD">
        <w:rPr>
          <w:rFonts w:ascii="Arial" w:hAnsi="Arial" w:cs="Arial"/>
          <w:i/>
          <w:sz w:val="24"/>
          <w:szCs w:val="24"/>
        </w:rPr>
        <w:t>Resource</w:t>
      </w:r>
      <w:proofErr w:type="spellEnd"/>
      <w:r w:rsidRPr="00AB24DD">
        <w:rPr>
          <w:rFonts w:ascii="Arial" w:hAnsi="Arial" w:cs="Arial"/>
          <w:i/>
          <w:sz w:val="24"/>
          <w:szCs w:val="24"/>
        </w:rPr>
        <w:t xml:space="preserve"> </w:t>
      </w:r>
      <w:proofErr w:type="spellStart"/>
      <w:r w:rsidRPr="00AB24DD">
        <w:rPr>
          <w:rFonts w:ascii="Arial" w:hAnsi="Arial" w:cs="Arial"/>
          <w:i/>
          <w:sz w:val="24"/>
          <w:szCs w:val="24"/>
        </w:rPr>
        <w:t>Description</w:t>
      </w:r>
      <w:proofErr w:type="spellEnd"/>
      <w:r w:rsidRPr="00AB24DD">
        <w:rPr>
          <w:rFonts w:ascii="Arial" w:hAnsi="Arial" w:cs="Arial"/>
          <w:i/>
          <w:sz w:val="24"/>
          <w:szCs w:val="24"/>
        </w:rPr>
        <w:t xml:space="preserve"> Framework </w:t>
      </w:r>
      <w:proofErr w:type="spellStart"/>
      <w:r w:rsidRPr="00AB24DD">
        <w:rPr>
          <w:rFonts w:ascii="Arial" w:hAnsi="Arial" w:cs="Arial"/>
          <w:i/>
          <w:sz w:val="24"/>
          <w:szCs w:val="24"/>
        </w:rPr>
        <w:t>Schema</w:t>
      </w:r>
      <w:proofErr w:type="spellEnd"/>
      <w:r w:rsidRPr="00AB24DD">
        <w:rPr>
          <w:rFonts w:ascii="Arial" w:hAnsi="Arial" w:cs="Arial"/>
          <w:i/>
          <w:sz w:val="24"/>
          <w:szCs w:val="24"/>
        </w:rPr>
        <w:t xml:space="preserve"> </w:t>
      </w:r>
      <w:r w:rsidRPr="00AB24DD">
        <w:rPr>
          <w:rFonts w:ascii="Arial" w:hAnsi="Arial" w:cs="Arial"/>
          <w:sz w:val="24"/>
          <w:szCs w:val="24"/>
        </w:rPr>
        <w:t xml:space="preserve">(RDFS). Nesse âmbito, a </w:t>
      </w:r>
      <w:r w:rsidRPr="00AB24DD">
        <w:rPr>
          <w:rFonts w:ascii="Arial" w:hAnsi="Arial" w:cs="Arial"/>
          <w:i/>
          <w:sz w:val="24"/>
          <w:szCs w:val="24"/>
        </w:rPr>
        <w:t xml:space="preserve">Ontology Web </w:t>
      </w:r>
      <w:proofErr w:type="spellStart"/>
      <w:r w:rsidRPr="00AB24DD">
        <w:rPr>
          <w:rFonts w:ascii="Arial" w:hAnsi="Arial" w:cs="Arial"/>
          <w:i/>
          <w:sz w:val="24"/>
          <w:szCs w:val="24"/>
        </w:rPr>
        <w:t>Language</w:t>
      </w:r>
      <w:proofErr w:type="spellEnd"/>
      <w:r w:rsidRPr="00AB24DD">
        <w:rPr>
          <w:rFonts w:ascii="Arial" w:hAnsi="Arial" w:cs="Arial"/>
          <w:sz w:val="24"/>
          <w:szCs w:val="24"/>
        </w:rPr>
        <w:t xml:space="preserve"> (OWL) foi concebida para tomar parte de todos esses requisitos, tornando-se uma recomendação do </w:t>
      </w:r>
      <w:r w:rsidRPr="00AB24DD">
        <w:rPr>
          <w:rFonts w:ascii="Arial" w:hAnsi="Arial" w:cs="Arial"/>
          <w:i/>
          <w:sz w:val="24"/>
          <w:szCs w:val="24"/>
        </w:rPr>
        <w:t xml:space="preserve">World </w:t>
      </w:r>
      <w:proofErr w:type="spellStart"/>
      <w:r w:rsidRPr="00AB24DD">
        <w:rPr>
          <w:rFonts w:ascii="Arial" w:hAnsi="Arial" w:cs="Arial"/>
          <w:i/>
          <w:sz w:val="24"/>
          <w:szCs w:val="24"/>
        </w:rPr>
        <w:t>Wide</w:t>
      </w:r>
      <w:proofErr w:type="spellEnd"/>
      <w:r w:rsidRPr="00AB24DD">
        <w:rPr>
          <w:rFonts w:ascii="Arial" w:hAnsi="Arial" w:cs="Arial"/>
          <w:i/>
          <w:sz w:val="24"/>
          <w:szCs w:val="24"/>
        </w:rPr>
        <w:t xml:space="preserve"> Web Consortium</w:t>
      </w:r>
      <w:r w:rsidRPr="00AB24DD">
        <w:rPr>
          <w:rFonts w:ascii="Arial" w:hAnsi="Arial" w:cs="Arial"/>
          <w:sz w:val="24"/>
          <w:szCs w:val="24"/>
        </w:rPr>
        <w:t xml:space="preserve"> (W3C) relacionada </w:t>
      </w:r>
      <w:proofErr w:type="gramStart"/>
      <w:r w:rsidRPr="00AB24DD">
        <w:rPr>
          <w:rFonts w:ascii="Arial" w:hAnsi="Arial" w:cs="Arial"/>
          <w:sz w:val="24"/>
          <w:szCs w:val="24"/>
        </w:rPr>
        <w:t>a</w:t>
      </w:r>
      <w:proofErr w:type="gramEnd"/>
      <w:r w:rsidRPr="00AB24DD">
        <w:rPr>
          <w:rFonts w:ascii="Arial" w:hAnsi="Arial" w:cs="Arial"/>
          <w:sz w:val="24"/>
          <w:szCs w:val="24"/>
        </w:rPr>
        <w:t xml:space="preserve"> web semântica. Em suma, a OWL é um vocabulário que </w:t>
      </w:r>
      <w:proofErr w:type="spellStart"/>
      <w:r w:rsidRPr="00AB24DD">
        <w:rPr>
          <w:rFonts w:ascii="Arial" w:hAnsi="Arial" w:cs="Arial"/>
          <w:sz w:val="24"/>
          <w:szCs w:val="24"/>
        </w:rPr>
        <w:t>extende</w:t>
      </w:r>
      <w:proofErr w:type="spellEnd"/>
      <w:r w:rsidRPr="00AB24DD">
        <w:rPr>
          <w:rFonts w:ascii="Arial" w:hAnsi="Arial" w:cs="Arial"/>
          <w:sz w:val="24"/>
          <w:szCs w:val="24"/>
        </w:rPr>
        <w:t xml:space="preserve"> o RDF </w:t>
      </w:r>
      <w:r w:rsidRPr="00C1092C">
        <w:rPr>
          <w:rFonts w:ascii="Arial" w:hAnsi="Arial" w:cs="Arial"/>
          <w:sz w:val="24"/>
          <w:szCs w:val="24"/>
          <w:rPrChange w:id="90" w:author="Filipe Santana" w:date="2011-02-13T19:36:00Z">
            <w:rPr>
              <w:rFonts w:cstheme="minorHAnsi"/>
              <w:color w:val="0000FF" w:themeColor="hyperlink"/>
              <w:sz w:val="24"/>
              <w:szCs w:val="24"/>
              <w:u w:val="single"/>
            </w:rPr>
          </w:rPrChange>
        </w:rPr>
        <w:fldChar w:fldCharType="begin" w:fldLock="1"/>
      </w:r>
      <w:ins w:id="91" w:author="Filipe Santana" w:date="2011-03-21T10:18:00Z">
        <w:r w:rsidR="009D2327">
          <w:rPr>
            <w:rFonts w:ascii="Arial" w:hAnsi="Arial" w:cs="Arial"/>
            <w:sz w:val="24"/>
            <w:szCs w:val="24"/>
          </w:rPr>
          <w:instrText>Mendeley Citation{fdbf5c82-6c09-4426-b0cd-de518ebd2fd6} Prev{(McGuinness &amp; F. van Harmelen, 2004)}</w:instrText>
        </w:r>
      </w:ins>
      <w:del w:id="92" w:author="Filipe Santana" w:date="2011-02-13T19:35:00Z">
        <w:r w:rsidRPr="00AB24DD">
          <w:rPr>
            <w:rFonts w:ascii="Arial" w:hAnsi="Arial" w:cs="Arial"/>
            <w:sz w:val="24"/>
            <w:szCs w:val="24"/>
          </w:rPr>
          <w:delInstrText>Mendeley Citation{fdbf5c82-6c09-4426-b0cd-de518ebd2fd6} Prev{(6)}</w:delInstrText>
        </w:r>
      </w:del>
      <w:r w:rsidRPr="00C1092C">
        <w:rPr>
          <w:rFonts w:ascii="Arial" w:hAnsi="Arial" w:cs="Arial"/>
          <w:sz w:val="24"/>
          <w:szCs w:val="24"/>
          <w:rPrChange w:id="93" w:author="Filipe Santana" w:date="2011-02-13T19:36:00Z">
            <w:rPr>
              <w:rFonts w:cstheme="minorHAnsi"/>
              <w:color w:val="0000FF" w:themeColor="hyperlink"/>
              <w:sz w:val="24"/>
              <w:szCs w:val="24"/>
              <w:u w:val="single"/>
            </w:rPr>
          </w:rPrChange>
        </w:rPr>
        <w:fldChar w:fldCharType="separate"/>
      </w:r>
      <w:ins w:id="94"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McGuinness</w:t>
        </w:r>
        <w:proofErr w:type="spellEnd"/>
        <w:r w:rsidR="00027C16" w:rsidRPr="00027C16">
          <w:rPr>
            <w:rFonts w:ascii="Arial" w:hAnsi="Arial" w:cs="Arial"/>
            <w:sz w:val="24"/>
            <w:szCs w:val="24"/>
          </w:rPr>
          <w:t xml:space="preserve"> &amp; F. van </w:t>
        </w:r>
        <w:proofErr w:type="spellStart"/>
        <w:r w:rsidR="00027C16" w:rsidRPr="00027C16">
          <w:rPr>
            <w:rFonts w:ascii="Arial" w:hAnsi="Arial" w:cs="Arial"/>
            <w:sz w:val="24"/>
            <w:szCs w:val="24"/>
          </w:rPr>
          <w:t>Harmelen</w:t>
        </w:r>
        <w:proofErr w:type="spellEnd"/>
        <w:r w:rsidR="00027C16" w:rsidRPr="00027C16">
          <w:rPr>
            <w:rFonts w:ascii="Arial" w:hAnsi="Arial" w:cs="Arial"/>
            <w:sz w:val="24"/>
            <w:szCs w:val="24"/>
          </w:rPr>
          <w:t>, 2004)</w:t>
        </w:r>
      </w:ins>
      <w:r w:rsidRPr="00C1092C">
        <w:rPr>
          <w:rFonts w:ascii="Arial" w:hAnsi="Arial" w:cs="Arial"/>
          <w:sz w:val="24"/>
          <w:szCs w:val="24"/>
          <w:rPrChange w:id="95" w:author="Filipe Santana" w:date="2011-02-13T19:36:00Z">
            <w:rPr>
              <w:rFonts w:cstheme="minorHAnsi"/>
              <w:color w:val="0000FF" w:themeColor="hyperlink"/>
              <w:sz w:val="24"/>
              <w:szCs w:val="24"/>
              <w:u w:val="single"/>
            </w:rPr>
          </w:rPrChange>
        </w:rPr>
        <w:fldChar w:fldCharType="end"/>
      </w:r>
      <w:r w:rsidRPr="00AB24DD">
        <w:rPr>
          <w:rFonts w:ascii="Arial" w:hAnsi="Arial" w:cs="Arial"/>
          <w:sz w:val="24"/>
          <w:szCs w:val="24"/>
        </w:rPr>
        <w:t>.</w:t>
      </w:r>
    </w:p>
    <w:p w:rsidR="007155AA" w:rsidRPr="00AB24DD" w:rsidRDefault="007155AA" w:rsidP="00AA5AEB">
      <w:pPr>
        <w:spacing w:after="0"/>
        <w:jc w:val="both"/>
        <w:rPr>
          <w:rFonts w:ascii="Arial" w:hAnsi="Arial" w:cs="Arial"/>
          <w:sz w:val="24"/>
          <w:szCs w:val="24"/>
        </w:rPr>
      </w:pPr>
    </w:p>
    <w:p w:rsidR="007155AA" w:rsidRPr="00AB24DD" w:rsidRDefault="00C1092C" w:rsidP="001F0DA1">
      <w:pPr>
        <w:spacing w:after="0"/>
        <w:jc w:val="both"/>
        <w:rPr>
          <w:rFonts w:ascii="Arial" w:hAnsi="Arial" w:cs="Arial"/>
          <w:sz w:val="24"/>
          <w:szCs w:val="24"/>
        </w:rPr>
      </w:pPr>
      <w:r w:rsidRPr="00AB24DD">
        <w:rPr>
          <w:rFonts w:ascii="Arial" w:hAnsi="Arial" w:cs="Arial"/>
          <w:sz w:val="24"/>
          <w:szCs w:val="24"/>
        </w:rPr>
        <w:t xml:space="preserve">Nesse sentido, a OWL foi concebida com </w:t>
      </w:r>
      <w:proofErr w:type="gramStart"/>
      <w:r w:rsidRPr="00AB24DD">
        <w:rPr>
          <w:rFonts w:ascii="Arial" w:hAnsi="Arial" w:cs="Arial"/>
          <w:sz w:val="24"/>
          <w:szCs w:val="24"/>
        </w:rPr>
        <w:t>3</w:t>
      </w:r>
      <w:proofErr w:type="gramEnd"/>
      <w:r w:rsidRPr="00AB24DD">
        <w:rPr>
          <w:rFonts w:ascii="Arial" w:hAnsi="Arial" w:cs="Arial"/>
          <w:sz w:val="24"/>
          <w:szCs w:val="24"/>
        </w:rPr>
        <w:t xml:space="preserve"> </w:t>
      </w:r>
      <w:proofErr w:type="spellStart"/>
      <w:r w:rsidRPr="00AB24DD">
        <w:rPr>
          <w:rFonts w:ascii="Arial" w:hAnsi="Arial" w:cs="Arial"/>
          <w:sz w:val="24"/>
          <w:szCs w:val="24"/>
        </w:rPr>
        <w:t>sublinguagens</w:t>
      </w:r>
      <w:proofErr w:type="spellEnd"/>
      <w:r w:rsidRPr="00AB24DD">
        <w:rPr>
          <w:rFonts w:ascii="Arial" w:hAnsi="Arial" w:cs="Arial"/>
          <w:sz w:val="24"/>
          <w:szCs w:val="24"/>
        </w:rPr>
        <w:t>, em ordem crescente de expressividade, relacionadas ao uso final: OWL-Lite, OWL-DL e OWL-</w:t>
      </w:r>
      <w:proofErr w:type="spellStart"/>
      <w:r w:rsidRPr="00AB24DD">
        <w:rPr>
          <w:rFonts w:ascii="Arial" w:hAnsi="Arial" w:cs="Arial"/>
          <w:sz w:val="24"/>
          <w:szCs w:val="24"/>
        </w:rPr>
        <w:t>Full</w:t>
      </w:r>
      <w:proofErr w:type="spellEnd"/>
      <w:r w:rsidRPr="00AB24DD">
        <w:rPr>
          <w:rFonts w:ascii="Arial" w:hAnsi="Arial" w:cs="Arial"/>
          <w:sz w:val="24"/>
          <w:szCs w:val="24"/>
        </w:rPr>
        <w:t xml:space="preserve">. A OWL-Lite oferece suporte </w:t>
      </w:r>
      <w:proofErr w:type="gramStart"/>
      <w:r w:rsidRPr="00AB24DD">
        <w:rPr>
          <w:rFonts w:ascii="Arial" w:hAnsi="Arial" w:cs="Arial"/>
          <w:sz w:val="24"/>
          <w:szCs w:val="24"/>
        </w:rPr>
        <w:t>a</w:t>
      </w:r>
      <w:proofErr w:type="gramEnd"/>
      <w:r w:rsidRPr="00AB24DD">
        <w:rPr>
          <w:rFonts w:ascii="Arial" w:hAnsi="Arial" w:cs="Arial"/>
          <w:sz w:val="24"/>
          <w:szCs w:val="24"/>
        </w:rPr>
        <w:t xml:space="preserve"> construção de hierarquias e restrições simples. Já a OWL-DL apresenta expressividade considerável sem perder a completude e </w:t>
      </w:r>
      <w:proofErr w:type="spellStart"/>
      <w:r w:rsidRPr="00AB24DD">
        <w:rPr>
          <w:rFonts w:ascii="Arial" w:hAnsi="Arial" w:cs="Arial"/>
          <w:sz w:val="24"/>
          <w:szCs w:val="24"/>
        </w:rPr>
        <w:t>decidibilidade</w:t>
      </w:r>
      <w:proofErr w:type="spellEnd"/>
      <w:r w:rsidRPr="00AB24DD">
        <w:rPr>
          <w:rFonts w:ascii="Arial" w:hAnsi="Arial" w:cs="Arial"/>
          <w:sz w:val="24"/>
          <w:szCs w:val="24"/>
        </w:rPr>
        <w:t>, e sua denominação (DL) reside nesta ser baseada em Lógica de Descrições. Por fim, a OWL-</w:t>
      </w:r>
      <w:proofErr w:type="spellStart"/>
      <w:r w:rsidRPr="00AB24DD">
        <w:rPr>
          <w:rFonts w:ascii="Arial" w:hAnsi="Arial" w:cs="Arial"/>
          <w:sz w:val="24"/>
          <w:szCs w:val="24"/>
        </w:rPr>
        <w:t>Full</w:t>
      </w:r>
      <w:proofErr w:type="spellEnd"/>
      <w:r w:rsidRPr="00AB24DD">
        <w:rPr>
          <w:rFonts w:ascii="Arial" w:hAnsi="Arial" w:cs="Arial"/>
          <w:sz w:val="24"/>
          <w:szCs w:val="24"/>
        </w:rPr>
        <w:t xml:space="preserve"> é destinada aos usuários os quais desejam o máximo de expressividade sem preocupação com completude e </w:t>
      </w:r>
      <w:proofErr w:type="spellStart"/>
      <w:r w:rsidRPr="00AB24DD">
        <w:rPr>
          <w:rFonts w:ascii="Arial" w:hAnsi="Arial" w:cs="Arial"/>
          <w:sz w:val="24"/>
          <w:szCs w:val="24"/>
        </w:rPr>
        <w:t>decidibilidade</w:t>
      </w:r>
      <w:proofErr w:type="spellEnd"/>
      <w:r w:rsidRPr="00AB24DD">
        <w:rPr>
          <w:rFonts w:ascii="Arial" w:hAnsi="Arial" w:cs="Arial"/>
          <w:sz w:val="24"/>
          <w:szCs w:val="24"/>
        </w:rPr>
        <w:t>. Nesse sentido, cada fragmento da OWL é mais simples que seu sucessor, resultando em: toda conclusão retirada de uma OWL-Lite é válida em OWL-DL, e está terá sua conclusão válida em OWL-</w:t>
      </w:r>
      <w:proofErr w:type="spellStart"/>
      <w:r w:rsidRPr="00AB24DD">
        <w:rPr>
          <w:rFonts w:ascii="Arial" w:hAnsi="Arial" w:cs="Arial"/>
          <w:sz w:val="24"/>
          <w:szCs w:val="24"/>
        </w:rPr>
        <w:t>Full</w:t>
      </w:r>
      <w:proofErr w:type="spellEnd"/>
      <w:r w:rsidRPr="00AB24DD">
        <w:rPr>
          <w:rFonts w:ascii="Arial" w:hAnsi="Arial" w:cs="Arial"/>
          <w:sz w:val="24"/>
          <w:szCs w:val="24"/>
        </w:rPr>
        <w:t xml:space="preserve"> </w:t>
      </w:r>
      <w:r w:rsidRPr="00C1092C">
        <w:rPr>
          <w:rFonts w:ascii="Arial" w:hAnsi="Arial" w:cs="Arial"/>
          <w:sz w:val="24"/>
          <w:szCs w:val="24"/>
          <w:rPrChange w:id="96" w:author="Filipe Santana" w:date="2011-02-13T19:36:00Z">
            <w:rPr>
              <w:rFonts w:cstheme="minorHAnsi"/>
              <w:color w:val="0000FF" w:themeColor="hyperlink"/>
              <w:sz w:val="24"/>
              <w:szCs w:val="24"/>
              <w:u w:val="single"/>
            </w:rPr>
          </w:rPrChange>
        </w:rPr>
        <w:fldChar w:fldCharType="begin" w:fldLock="1"/>
      </w:r>
      <w:ins w:id="97" w:author="Filipe Santana" w:date="2011-02-15T10:36:00Z">
        <w:r w:rsidR="00C84CE7">
          <w:rPr>
            <w:rFonts w:ascii="Arial" w:hAnsi="Arial" w:cs="Arial"/>
            <w:sz w:val="24"/>
            <w:szCs w:val="24"/>
          </w:rPr>
          <w:instrText>Mendeley Edited Citation{fdbf5c82-6c09-4426-b0cd-de518ebd2fd6} Prev{[7](6)}Mendeley Citation{fdbf5c82-6c09-4426-b0cd-de518ebd2fd6} Prev{(6)}Mendeley Citation{fdbf5c82-6c09-4426-b0cd-de518ebd2fd6} Prev{(6)}</w:instrText>
        </w:r>
      </w:ins>
      <w:del w:id="98" w:author="Filipe Santana" w:date="2011-02-13T19:35:00Z">
        <w:r w:rsidRPr="00AB24DD">
          <w:rPr>
            <w:rFonts w:ascii="Arial" w:hAnsi="Arial" w:cs="Arial"/>
            <w:sz w:val="24"/>
            <w:szCs w:val="24"/>
          </w:rPr>
          <w:delInstrText>Mendeley Citation{fdbf5c82-6c09-4426-b0cd-de518ebd2fd6} Prev{(6)}</w:delInstrText>
        </w:r>
      </w:del>
      <w:r w:rsidRPr="00C1092C">
        <w:rPr>
          <w:rFonts w:ascii="Arial" w:hAnsi="Arial" w:cs="Arial"/>
          <w:sz w:val="24"/>
          <w:szCs w:val="24"/>
          <w:rPrChange w:id="99" w:author="Filipe Santana" w:date="2011-02-13T19:36:00Z">
            <w:rPr>
              <w:rFonts w:cstheme="minorHAnsi"/>
              <w:color w:val="0000FF" w:themeColor="hyperlink"/>
              <w:sz w:val="24"/>
              <w:szCs w:val="24"/>
              <w:u w:val="single"/>
            </w:rPr>
          </w:rPrChange>
        </w:rPr>
        <w:fldChar w:fldCharType="end"/>
      </w:r>
      <w:ins w:id="100" w:author="Filipe Santana" w:date="2011-03-17T16:25:00Z">
        <w:r w:rsidR="007864BD">
          <w:rPr>
            <w:rFonts w:ascii="Arial" w:hAnsi="Arial" w:cs="Arial"/>
            <w:sz w:val="24"/>
            <w:szCs w:val="24"/>
          </w:rPr>
          <w:fldChar w:fldCharType="begin" w:fldLock="1"/>
        </w:r>
      </w:ins>
      <w:ins w:id="101" w:author="Filipe Santana" w:date="2011-03-21T10:18:00Z">
        <w:r w:rsidR="009D2327">
          <w:rPr>
            <w:rFonts w:ascii="Arial" w:hAnsi="Arial" w:cs="Arial"/>
            <w:sz w:val="24"/>
            <w:szCs w:val="24"/>
          </w:rPr>
          <w:instrText>Mendeley Citation{fdbf5c82-6c09-4426-b0cd-de518ebd2fd6} Prev{(McGuinness &amp; F. van Harmelen, 2004)}</w:instrText>
        </w:r>
      </w:ins>
      <w:r w:rsidR="007864BD">
        <w:rPr>
          <w:rFonts w:ascii="Arial" w:hAnsi="Arial" w:cs="Arial"/>
          <w:sz w:val="24"/>
          <w:szCs w:val="24"/>
        </w:rPr>
        <w:fldChar w:fldCharType="separate"/>
      </w:r>
      <w:ins w:id="102"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McGuinness</w:t>
        </w:r>
        <w:proofErr w:type="spellEnd"/>
        <w:r w:rsidR="00027C16" w:rsidRPr="00027C16">
          <w:rPr>
            <w:rFonts w:ascii="Arial" w:hAnsi="Arial" w:cs="Arial"/>
            <w:sz w:val="24"/>
            <w:szCs w:val="24"/>
          </w:rPr>
          <w:t xml:space="preserve"> &amp; F. van </w:t>
        </w:r>
        <w:proofErr w:type="spellStart"/>
        <w:r w:rsidR="00027C16" w:rsidRPr="00027C16">
          <w:rPr>
            <w:rFonts w:ascii="Arial" w:hAnsi="Arial" w:cs="Arial"/>
            <w:sz w:val="24"/>
            <w:szCs w:val="24"/>
          </w:rPr>
          <w:t>Harmelen</w:t>
        </w:r>
        <w:proofErr w:type="spellEnd"/>
        <w:r w:rsidR="00027C16" w:rsidRPr="00027C16">
          <w:rPr>
            <w:rFonts w:ascii="Arial" w:hAnsi="Arial" w:cs="Arial"/>
            <w:sz w:val="24"/>
            <w:szCs w:val="24"/>
          </w:rPr>
          <w:t>, 2004)</w:t>
        </w:r>
      </w:ins>
      <w:ins w:id="103" w:author="Filipe Santana" w:date="2011-03-17T16:25:00Z">
        <w:r w:rsidR="007864BD">
          <w:rPr>
            <w:rFonts w:ascii="Arial" w:hAnsi="Arial" w:cs="Arial"/>
            <w:sz w:val="24"/>
            <w:szCs w:val="24"/>
          </w:rPr>
          <w:fldChar w:fldCharType="end"/>
        </w:r>
      </w:ins>
      <w:ins w:id="104" w:author="Filipe Santana" w:date="2011-03-17T19:41:00Z">
        <w:r w:rsidR="00AB24DD">
          <w:rPr>
            <w:rFonts w:ascii="Arial" w:hAnsi="Arial" w:cs="Arial"/>
            <w:sz w:val="24"/>
            <w:szCs w:val="24"/>
          </w:rPr>
          <w:t>.</w:t>
        </w:r>
      </w:ins>
    </w:p>
    <w:p w:rsidR="00562B57" w:rsidRPr="00AB24DD" w:rsidRDefault="00562B57" w:rsidP="00AB24DD">
      <w:pPr>
        <w:spacing w:after="0"/>
        <w:jc w:val="both"/>
        <w:rPr>
          <w:rFonts w:ascii="Arial" w:hAnsi="Arial" w:cs="Arial"/>
          <w:sz w:val="24"/>
          <w:szCs w:val="24"/>
        </w:rPr>
      </w:pPr>
    </w:p>
    <w:p w:rsidR="00AC61B2" w:rsidRPr="006D2F15" w:rsidRDefault="00C1092C" w:rsidP="00AB24DD">
      <w:pPr>
        <w:spacing w:after="0"/>
        <w:jc w:val="both"/>
        <w:rPr>
          <w:rFonts w:ascii="Arial" w:hAnsi="Arial" w:cs="Arial"/>
          <w:sz w:val="24"/>
          <w:szCs w:val="24"/>
          <w:rPrChange w:id="105" w:author="Filipe Santana" w:date="2011-02-13T19:36:00Z">
            <w:rPr>
              <w:rFonts w:cstheme="minorHAnsi"/>
              <w:sz w:val="24"/>
              <w:szCs w:val="24"/>
            </w:rPr>
          </w:rPrChange>
        </w:rPr>
      </w:pPr>
      <w:r w:rsidRPr="00AB24DD">
        <w:rPr>
          <w:rFonts w:ascii="Arial" w:hAnsi="Arial" w:cs="Arial"/>
          <w:sz w:val="24"/>
          <w:szCs w:val="24"/>
        </w:rPr>
        <w:t xml:space="preserve">Comparando as três </w:t>
      </w:r>
      <w:proofErr w:type="spellStart"/>
      <w:r w:rsidRPr="00AB24DD">
        <w:rPr>
          <w:rFonts w:ascii="Arial" w:hAnsi="Arial" w:cs="Arial"/>
          <w:sz w:val="24"/>
          <w:szCs w:val="24"/>
        </w:rPr>
        <w:t>sublinguagens</w:t>
      </w:r>
      <w:proofErr w:type="spellEnd"/>
      <w:r w:rsidRPr="00AB24DD">
        <w:rPr>
          <w:rFonts w:ascii="Arial" w:hAnsi="Arial" w:cs="Arial"/>
          <w:sz w:val="24"/>
          <w:szCs w:val="24"/>
        </w:rPr>
        <w:t xml:space="preserve"> da OWL (</w:t>
      </w:r>
      <w:proofErr w:type="spellStart"/>
      <w:r w:rsidRPr="00AB24DD">
        <w:rPr>
          <w:rFonts w:ascii="Arial" w:hAnsi="Arial" w:cs="Arial"/>
          <w:i/>
          <w:sz w:val="24"/>
          <w:szCs w:val="24"/>
        </w:rPr>
        <w:t>Full</w:t>
      </w:r>
      <w:proofErr w:type="spellEnd"/>
      <w:r w:rsidRPr="00AB24DD">
        <w:rPr>
          <w:rFonts w:ascii="Arial" w:hAnsi="Arial" w:cs="Arial"/>
          <w:sz w:val="24"/>
          <w:szCs w:val="24"/>
        </w:rPr>
        <w:t xml:space="preserve">, DL e </w:t>
      </w:r>
      <w:r w:rsidRPr="00AB24DD">
        <w:rPr>
          <w:rFonts w:ascii="Arial" w:hAnsi="Arial" w:cs="Arial"/>
          <w:i/>
          <w:sz w:val="24"/>
          <w:szCs w:val="24"/>
        </w:rPr>
        <w:t>Lite</w:t>
      </w:r>
      <w:r w:rsidRPr="00AB24DD">
        <w:rPr>
          <w:rFonts w:ascii="Arial" w:hAnsi="Arial" w:cs="Arial"/>
          <w:sz w:val="24"/>
          <w:szCs w:val="24"/>
        </w:rPr>
        <w:t xml:space="preserve">), tem-se que a OWL-DL é uma linguagem </w:t>
      </w:r>
      <w:proofErr w:type="spellStart"/>
      <w:r w:rsidRPr="00AB24DD">
        <w:rPr>
          <w:rFonts w:ascii="Arial" w:hAnsi="Arial" w:cs="Arial"/>
          <w:sz w:val="24"/>
          <w:szCs w:val="24"/>
        </w:rPr>
        <w:t>decidível</w:t>
      </w:r>
      <w:proofErr w:type="spellEnd"/>
      <w:r w:rsidRPr="00AB24DD">
        <w:rPr>
          <w:rFonts w:ascii="Arial" w:hAnsi="Arial" w:cs="Arial"/>
          <w:sz w:val="24"/>
          <w:szCs w:val="24"/>
        </w:rPr>
        <w:t xml:space="preserve">, sendo relacionada como um meio termo entre a expressividade e a inferência eficiente. Além disso, a OWL é suportada pela grande maioria dos editores de ontologias, se apresentado sintaticamente mais compacta (ao contrário da </w:t>
      </w:r>
      <w:proofErr w:type="spellStart"/>
      <w:r w:rsidRPr="00AB24DD">
        <w:rPr>
          <w:rFonts w:ascii="Arial" w:hAnsi="Arial" w:cs="Arial"/>
          <w:i/>
          <w:sz w:val="24"/>
          <w:szCs w:val="24"/>
        </w:rPr>
        <w:t>Full</w:t>
      </w:r>
      <w:proofErr w:type="spellEnd"/>
      <w:r w:rsidRPr="00AB24DD">
        <w:rPr>
          <w:rFonts w:ascii="Arial" w:hAnsi="Arial" w:cs="Arial"/>
          <w:sz w:val="24"/>
          <w:szCs w:val="24"/>
        </w:rPr>
        <w:t>)</w:t>
      </w:r>
      <w:ins w:id="106" w:author="Filipe Santana" w:date="2011-03-17T16:24:00Z">
        <w:r w:rsidR="00DD3C42">
          <w:rPr>
            <w:rFonts w:ascii="Arial" w:hAnsi="Arial" w:cs="Arial"/>
            <w:sz w:val="24"/>
            <w:szCs w:val="24"/>
          </w:rPr>
          <w:fldChar w:fldCharType="begin" w:fldLock="1"/>
        </w:r>
      </w:ins>
      <w:ins w:id="107" w:author="Filipe Santana" w:date="2011-03-21T10:18:00Z">
        <w:r w:rsidR="009D2327">
          <w:rPr>
            <w:rFonts w:ascii="Arial" w:hAnsi="Arial" w:cs="Arial"/>
            <w:sz w:val="24"/>
            <w:szCs w:val="24"/>
          </w:rPr>
          <w:instrText>Mendeley Citation{fdbf5c82-6c09-4426-b0cd-de518ebd2fd6} Prev{(McGuinness &amp; F. van Harmelen, 2004)}</w:instrText>
        </w:r>
      </w:ins>
      <w:r w:rsidR="00DD3C42">
        <w:rPr>
          <w:rFonts w:ascii="Arial" w:hAnsi="Arial" w:cs="Arial"/>
          <w:sz w:val="24"/>
          <w:szCs w:val="24"/>
        </w:rPr>
        <w:fldChar w:fldCharType="separate"/>
      </w:r>
      <w:ins w:id="108"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McGuinness</w:t>
        </w:r>
        <w:proofErr w:type="spellEnd"/>
        <w:r w:rsidR="00027C16" w:rsidRPr="00027C16">
          <w:rPr>
            <w:rFonts w:ascii="Arial" w:hAnsi="Arial" w:cs="Arial"/>
            <w:sz w:val="24"/>
            <w:szCs w:val="24"/>
          </w:rPr>
          <w:t xml:space="preserve"> &amp; F. van </w:t>
        </w:r>
        <w:proofErr w:type="spellStart"/>
        <w:r w:rsidR="00027C16" w:rsidRPr="00027C16">
          <w:rPr>
            <w:rFonts w:ascii="Arial" w:hAnsi="Arial" w:cs="Arial"/>
            <w:sz w:val="24"/>
            <w:szCs w:val="24"/>
          </w:rPr>
          <w:t>Harmelen</w:t>
        </w:r>
        <w:proofErr w:type="spellEnd"/>
        <w:r w:rsidR="00027C16" w:rsidRPr="00027C16">
          <w:rPr>
            <w:rFonts w:ascii="Arial" w:hAnsi="Arial" w:cs="Arial"/>
            <w:sz w:val="24"/>
            <w:szCs w:val="24"/>
          </w:rPr>
          <w:t>, 2004)</w:t>
        </w:r>
      </w:ins>
      <w:ins w:id="109" w:author="Filipe Santana" w:date="2011-03-17T16:24:00Z">
        <w:r w:rsidR="00DD3C42">
          <w:rPr>
            <w:rFonts w:ascii="Arial" w:hAnsi="Arial" w:cs="Arial"/>
            <w:sz w:val="24"/>
            <w:szCs w:val="24"/>
          </w:rPr>
          <w:fldChar w:fldCharType="end"/>
        </w:r>
        <w:r w:rsidR="00DD3C42">
          <w:rPr>
            <w:rFonts w:ascii="Arial" w:hAnsi="Arial" w:cs="Arial"/>
            <w:sz w:val="24"/>
            <w:szCs w:val="24"/>
          </w:rPr>
          <w:t>.</w:t>
        </w:r>
      </w:ins>
      <w:r w:rsidRPr="00AB24DD">
        <w:rPr>
          <w:rFonts w:ascii="Arial" w:hAnsi="Arial" w:cs="Arial"/>
          <w:sz w:val="24"/>
          <w:szCs w:val="24"/>
        </w:rPr>
        <w:t xml:space="preserve"> </w:t>
      </w:r>
      <w:r w:rsidRPr="00DD3C42">
        <w:rPr>
          <w:rFonts w:ascii="Arial" w:hAnsi="Arial" w:cs="Arial"/>
          <w:sz w:val="24"/>
          <w:szCs w:val="24"/>
        </w:rPr>
        <w:t>Alguns benefícios relacionados à modelagem de ontologias com a OWL são: compartilhamento de ontologias, evolução, interoperabilidade, detecção de inconsistências, balanço entre expressividade e escalabilidade, facilidade de utilização, compatibilidade com outros padrões (utilizados pela indústria ou na web) e internacionalização</w:t>
      </w:r>
      <w:ins w:id="110" w:author="Filipe Santana" w:date="2011-03-17T19:41:00Z">
        <w:r w:rsidR="00FE3C6B">
          <w:rPr>
            <w:rFonts w:ascii="Arial" w:hAnsi="Arial" w:cs="Arial"/>
            <w:sz w:val="24"/>
            <w:szCs w:val="24"/>
          </w:rPr>
          <w:t xml:space="preserve"> </w:t>
        </w:r>
      </w:ins>
      <w:ins w:id="111" w:author="Filipe Santana" w:date="2011-03-17T19:42:00Z">
        <w:r w:rsidR="00FE3C6B">
          <w:rPr>
            <w:rFonts w:ascii="Arial" w:hAnsi="Arial" w:cs="Arial"/>
            <w:sz w:val="24"/>
            <w:szCs w:val="24"/>
          </w:rPr>
          <w:fldChar w:fldCharType="begin" w:fldLock="1"/>
        </w:r>
      </w:ins>
      <w:ins w:id="112" w:author="Filipe Santana" w:date="2011-03-21T10:18:00Z">
        <w:r w:rsidR="009D2327">
          <w:rPr>
            <w:rFonts w:ascii="Arial" w:hAnsi="Arial" w:cs="Arial"/>
            <w:sz w:val="24"/>
            <w:szCs w:val="24"/>
          </w:rPr>
          <w:instrText>Mendeley Citation{ee959b48-d574-4661-8ecb-ddbdc2d907aa} Prev{(Zhihong &amp; Mingtian, 2003)}</w:instrText>
        </w:r>
      </w:ins>
      <w:r w:rsidR="00FE3C6B">
        <w:rPr>
          <w:rFonts w:ascii="Arial" w:hAnsi="Arial" w:cs="Arial"/>
          <w:sz w:val="24"/>
          <w:szCs w:val="24"/>
        </w:rPr>
        <w:fldChar w:fldCharType="separate"/>
      </w:r>
      <w:ins w:id="113" w:author="Filipe Santana" w:date="2011-03-17T19:42:00Z">
        <w:r w:rsidR="00FE3C6B" w:rsidRPr="00FE3C6B">
          <w:rPr>
            <w:rFonts w:ascii="Arial" w:hAnsi="Arial" w:cs="Arial"/>
            <w:sz w:val="24"/>
            <w:szCs w:val="24"/>
          </w:rPr>
          <w:t>(</w:t>
        </w:r>
        <w:proofErr w:type="spellStart"/>
        <w:r w:rsidR="00FE3C6B" w:rsidRPr="00FE3C6B">
          <w:rPr>
            <w:rFonts w:ascii="Arial" w:hAnsi="Arial" w:cs="Arial"/>
            <w:sz w:val="24"/>
            <w:szCs w:val="24"/>
          </w:rPr>
          <w:t>Zhihong</w:t>
        </w:r>
        <w:proofErr w:type="spellEnd"/>
        <w:r w:rsidR="00FE3C6B" w:rsidRPr="00FE3C6B">
          <w:rPr>
            <w:rFonts w:ascii="Arial" w:hAnsi="Arial" w:cs="Arial"/>
            <w:sz w:val="24"/>
            <w:szCs w:val="24"/>
          </w:rPr>
          <w:t xml:space="preserve"> &amp; </w:t>
        </w:r>
        <w:proofErr w:type="spellStart"/>
        <w:r w:rsidR="00FE3C6B" w:rsidRPr="00FE3C6B">
          <w:rPr>
            <w:rFonts w:ascii="Arial" w:hAnsi="Arial" w:cs="Arial"/>
            <w:sz w:val="24"/>
            <w:szCs w:val="24"/>
          </w:rPr>
          <w:t>Mingtian</w:t>
        </w:r>
        <w:proofErr w:type="spellEnd"/>
        <w:r w:rsidR="00FE3C6B" w:rsidRPr="00FE3C6B">
          <w:rPr>
            <w:rFonts w:ascii="Arial" w:hAnsi="Arial" w:cs="Arial"/>
            <w:sz w:val="24"/>
            <w:szCs w:val="24"/>
          </w:rPr>
          <w:t>, 2003)</w:t>
        </w:r>
        <w:r w:rsidR="00FE3C6B">
          <w:rPr>
            <w:rFonts w:ascii="Arial" w:hAnsi="Arial" w:cs="Arial"/>
            <w:sz w:val="24"/>
            <w:szCs w:val="24"/>
          </w:rPr>
          <w:fldChar w:fldCharType="end"/>
        </w:r>
        <w:r w:rsidR="00FE3C6B">
          <w:rPr>
            <w:rFonts w:ascii="Arial" w:hAnsi="Arial" w:cs="Arial"/>
            <w:sz w:val="24"/>
            <w:szCs w:val="24"/>
          </w:rPr>
          <w:t xml:space="preserve">. </w:t>
        </w:r>
      </w:ins>
    </w:p>
    <w:p w:rsidR="00C429CD" w:rsidRPr="006D2F15" w:rsidRDefault="00C429CD" w:rsidP="00FE3C6B">
      <w:pPr>
        <w:spacing w:after="0"/>
        <w:jc w:val="both"/>
        <w:rPr>
          <w:rFonts w:ascii="Arial" w:hAnsi="Arial" w:cs="Arial"/>
          <w:sz w:val="24"/>
          <w:szCs w:val="24"/>
          <w:rPrChange w:id="114" w:author="Filipe Santana" w:date="2011-02-13T19:36:00Z">
            <w:rPr>
              <w:rFonts w:cstheme="minorHAnsi"/>
              <w:sz w:val="24"/>
              <w:szCs w:val="24"/>
            </w:rPr>
          </w:rPrChange>
        </w:rPr>
      </w:pPr>
    </w:p>
    <w:p w:rsidR="00C429CD" w:rsidRPr="006D2F15" w:rsidRDefault="00C1092C" w:rsidP="00FE3C6B">
      <w:pPr>
        <w:spacing w:after="0"/>
        <w:jc w:val="both"/>
        <w:rPr>
          <w:rFonts w:ascii="Arial" w:hAnsi="Arial" w:cs="Arial"/>
          <w:sz w:val="24"/>
          <w:szCs w:val="24"/>
        </w:rPr>
      </w:pPr>
      <w:r w:rsidRPr="00FE3C6B">
        <w:rPr>
          <w:rFonts w:ascii="Arial" w:hAnsi="Arial" w:cs="Arial"/>
          <w:sz w:val="24"/>
          <w:szCs w:val="24"/>
        </w:rPr>
        <w:t>Em 2009, a W3C criou a OWL2, como uma extensão e uma revisão</w:t>
      </w:r>
      <w:r w:rsidR="00E34BA9" w:rsidRPr="00E34BA9">
        <w:rPr>
          <w:rFonts w:ascii="Arial" w:hAnsi="Arial" w:cs="Arial"/>
          <w:sz w:val="24"/>
          <w:szCs w:val="24"/>
        </w:rPr>
        <w:t xml:space="preserve"> </w:t>
      </w:r>
      <w:r w:rsidRPr="00FE3C6B">
        <w:rPr>
          <w:rFonts w:ascii="Arial" w:hAnsi="Arial" w:cs="Arial"/>
          <w:sz w:val="24"/>
          <w:szCs w:val="24"/>
        </w:rPr>
        <w:t xml:space="preserve">da OWL. Assim, foram criadas algumas novas funcionalidades, do ponto de vista sintático e de expressividade, como chaves, cadeias de propriedades, </w:t>
      </w:r>
      <w:proofErr w:type="spellStart"/>
      <w:r w:rsidRPr="00FE3C6B">
        <w:rPr>
          <w:rFonts w:ascii="Arial" w:hAnsi="Arial" w:cs="Arial"/>
          <w:i/>
          <w:sz w:val="24"/>
          <w:szCs w:val="24"/>
        </w:rPr>
        <w:t>datatypes</w:t>
      </w:r>
      <w:proofErr w:type="spellEnd"/>
      <w:r w:rsidRPr="00FE3C6B">
        <w:rPr>
          <w:rFonts w:ascii="Arial" w:hAnsi="Arial" w:cs="Arial"/>
          <w:sz w:val="24"/>
          <w:szCs w:val="24"/>
        </w:rPr>
        <w:t xml:space="preserve"> mais ricos, imagem de dados, restrições qualificadas de cardinalidade, assimetria, reflexividade e disjunção de propriedades e uma melhor capacidade de anotação. Além disso, foram definidos novos perfis e uma nova sintaxe. Os novos perfis são o OWL2 EL (algoritmos em tempo polinomial),</w:t>
      </w:r>
      <w:r w:rsidR="00CF65D2" w:rsidRPr="006D2F15">
        <w:rPr>
          <w:rFonts w:ascii="Arial" w:hAnsi="Arial" w:cs="Arial"/>
          <w:sz w:val="24"/>
          <w:szCs w:val="24"/>
        </w:rPr>
        <w:t xml:space="preserve"> </w:t>
      </w:r>
      <w:r w:rsidR="003662EC" w:rsidRPr="006D2F15">
        <w:rPr>
          <w:rFonts w:ascii="Arial" w:hAnsi="Arial" w:cs="Arial"/>
          <w:sz w:val="24"/>
          <w:szCs w:val="24"/>
        </w:rPr>
        <w:t xml:space="preserve">OWL2 QL (consultas com conjunções respondidas em  </w:t>
      </w:r>
      <w:proofErr w:type="spellStart"/>
      <w:proofErr w:type="gramStart"/>
      <w:r w:rsidR="003662EC" w:rsidRPr="006D2F15">
        <w:rPr>
          <w:rFonts w:ascii="Arial" w:hAnsi="Arial" w:cs="Arial"/>
          <w:i/>
          <w:sz w:val="24"/>
          <w:szCs w:val="24"/>
        </w:rPr>
        <w:t>LogSpace</w:t>
      </w:r>
      <w:proofErr w:type="spellEnd"/>
      <w:proofErr w:type="gramEnd"/>
      <w:r w:rsidR="003662EC" w:rsidRPr="006D2F15">
        <w:rPr>
          <w:rFonts w:ascii="Arial" w:hAnsi="Arial" w:cs="Arial"/>
          <w:i/>
          <w:sz w:val="24"/>
          <w:szCs w:val="24"/>
        </w:rPr>
        <w:t xml:space="preserve">, </w:t>
      </w:r>
      <w:r w:rsidR="003662EC" w:rsidRPr="006D2F15">
        <w:rPr>
          <w:rFonts w:ascii="Arial" w:hAnsi="Arial" w:cs="Arial"/>
          <w:sz w:val="24"/>
          <w:szCs w:val="24"/>
        </w:rPr>
        <w:t xml:space="preserve">utilizando tecnologias de bancos de dados relacionais), </w:t>
      </w:r>
      <w:r w:rsidR="003662EC" w:rsidRPr="006D2F15">
        <w:rPr>
          <w:rFonts w:ascii="Arial" w:hAnsi="Arial" w:cs="Arial"/>
          <w:sz w:val="24"/>
          <w:szCs w:val="24"/>
        </w:rPr>
        <w:lastRenderedPageBreak/>
        <w:t>e OWL2 RL (implementação de algoritmos de raciocínio em tempo polinomial).</w:t>
      </w:r>
      <w:r w:rsidR="00F64B5D" w:rsidRPr="006D2F15">
        <w:rPr>
          <w:rFonts w:ascii="Arial" w:hAnsi="Arial" w:cs="Arial"/>
          <w:sz w:val="24"/>
          <w:szCs w:val="24"/>
        </w:rPr>
        <w:t xml:space="preserve"> Com relação </w:t>
      </w:r>
      <w:proofErr w:type="gramStart"/>
      <w:r w:rsidR="00F64B5D" w:rsidRPr="006D2F15">
        <w:rPr>
          <w:rFonts w:ascii="Arial" w:hAnsi="Arial" w:cs="Arial"/>
          <w:sz w:val="24"/>
          <w:szCs w:val="24"/>
        </w:rPr>
        <w:t>a</w:t>
      </w:r>
      <w:proofErr w:type="gramEnd"/>
      <w:r w:rsidR="00F64B5D" w:rsidRPr="006D2F15">
        <w:rPr>
          <w:rFonts w:ascii="Arial" w:hAnsi="Arial" w:cs="Arial"/>
          <w:sz w:val="24"/>
          <w:szCs w:val="24"/>
        </w:rPr>
        <w:t xml:space="preserve"> sintaxe, para a OWL foi desenvolvida a </w:t>
      </w:r>
      <w:r w:rsidR="00F64B5D" w:rsidRPr="006D2F15">
        <w:rPr>
          <w:rFonts w:ascii="Arial" w:hAnsi="Arial" w:cs="Arial"/>
          <w:i/>
          <w:sz w:val="24"/>
          <w:szCs w:val="24"/>
        </w:rPr>
        <w:t xml:space="preserve">Manchester </w:t>
      </w:r>
      <w:proofErr w:type="spellStart"/>
      <w:r w:rsidR="00F64B5D" w:rsidRPr="006D2F15">
        <w:rPr>
          <w:rFonts w:ascii="Arial" w:hAnsi="Arial" w:cs="Arial"/>
          <w:i/>
          <w:sz w:val="24"/>
          <w:szCs w:val="24"/>
        </w:rPr>
        <w:t>Syntax</w:t>
      </w:r>
      <w:proofErr w:type="spellEnd"/>
      <w:r w:rsidR="00F64B5D" w:rsidRPr="006D2F15">
        <w:rPr>
          <w:rFonts w:ascii="Arial" w:hAnsi="Arial" w:cs="Arial"/>
          <w:sz w:val="24"/>
          <w:szCs w:val="24"/>
        </w:rPr>
        <w:t>, com o objetivo de</w:t>
      </w:r>
      <w:r w:rsidR="006755E7" w:rsidRPr="006D2F15">
        <w:rPr>
          <w:rFonts w:ascii="Arial" w:hAnsi="Arial" w:cs="Arial"/>
          <w:sz w:val="24"/>
          <w:szCs w:val="24"/>
        </w:rPr>
        <w:t xml:space="preserve"> introduzir não-</w:t>
      </w:r>
      <w:proofErr w:type="spellStart"/>
      <w:r w:rsidR="006755E7" w:rsidRPr="006D2F15">
        <w:rPr>
          <w:rFonts w:ascii="Arial" w:hAnsi="Arial" w:cs="Arial"/>
          <w:sz w:val="24"/>
          <w:szCs w:val="24"/>
        </w:rPr>
        <w:t>logicistas</w:t>
      </w:r>
      <w:proofErr w:type="spellEnd"/>
      <w:r w:rsidR="006755E7" w:rsidRPr="006D2F15">
        <w:rPr>
          <w:rFonts w:ascii="Arial" w:hAnsi="Arial" w:cs="Arial"/>
          <w:sz w:val="24"/>
          <w:szCs w:val="24"/>
        </w:rPr>
        <w:t xml:space="preserve"> a uma sintaxe </w:t>
      </w:r>
      <w:r w:rsidR="004D22E6" w:rsidRPr="006D2F15">
        <w:rPr>
          <w:rFonts w:ascii="Arial" w:hAnsi="Arial" w:cs="Arial"/>
          <w:sz w:val="24"/>
          <w:szCs w:val="24"/>
        </w:rPr>
        <w:t>para facilitar a construção de ontologias</w:t>
      </w:r>
      <w:ins w:id="115" w:author="Filipe Santana" w:date="2011-03-18T11:19:00Z">
        <w:r w:rsidR="00592C75">
          <w:rPr>
            <w:rFonts w:ascii="Arial" w:hAnsi="Arial" w:cs="Arial"/>
            <w:sz w:val="24"/>
            <w:szCs w:val="24"/>
          </w:rPr>
          <w:t xml:space="preserve"> </w:t>
        </w:r>
      </w:ins>
      <w:del w:id="116" w:author="Filipe Santana" w:date="2011-03-17T16:27:00Z">
        <w:r w:rsidRPr="006D2F15" w:rsidDel="00BF3D24">
          <w:rPr>
            <w:rFonts w:ascii="Arial" w:hAnsi="Arial" w:cs="Arial"/>
            <w:sz w:val="24"/>
            <w:szCs w:val="24"/>
          </w:rPr>
          <w:fldChar w:fldCharType="begin" w:fldLock="1"/>
        </w:r>
        <w:r w:rsidR="00636E90" w:rsidRPr="006D2F15" w:rsidDel="00BF3D24">
          <w:rPr>
            <w:rFonts w:ascii="Arial" w:hAnsi="Arial" w:cs="Arial"/>
            <w:sz w:val="24"/>
            <w:szCs w:val="24"/>
          </w:rPr>
          <w:delInstrText>Mendeley Edited Citation{69356e9e-dff7-4f73-9c38-5df36941cc0a} Prev{(8)(8)}Mendeley Citation{69356e9e-dff7-4f73-9c38-5df36941cc0a} Prev{(8)}Mendeley Citation{69356e9e-dff7-4f73-9c38-5df36941cc0a} Prev{(8)}</w:delInstrText>
        </w:r>
        <w:r w:rsidRPr="006D2F15" w:rsidDel="00BF3D24">
          <w:rPr>
            <w:rFonts w:ascii="Arial" w:hAnsi="Arial" w:cs="Arial"/>
            <w:sz w:val="24"/>
            <w:szCs w:val="24"/>
          </w:rPr>
          <w:fldChar w:fldCharType="end"/>
        </w:r>
      </w:del>
      <w:ins w:id="117" w:author="Filipe Santana" w:date="2011-03-17T16:27:00Z">
        <w:r w:rsidR="00BF3D24">
          <w:rPr>
            <w:rFonts w:ascii="Arial" w:hAnsi="Arial" w:cs="Arial"/>
            <w:sz w:val="24"/>
            <w:szCs w:val="24"/>
          </w:rPr>
          <w:fldChar w:fldCharType="begin" w:fldLock="1"/>
        </w:r>
      </w:ins>
      <w:ins w:id="118" w:author="Filipe Santana" w:date="2011-03-21T10:18:00Z">
        <w:r w:rsidR="009D2327">
          <w:rPr>
            <w:rFonts w:ascii="Arial" w:hAnsi="Arial" w:cs="Arial"/>
            <w:sz w:val="24"/>
            <w:szCs w:val="24"/>
          </w:rPr>
          <w:instrText>Mendeley Citation{69356e9e-dff7-4f73-9c38-5df36941cc0a} Prev{(Horridge, Drummond, Goodwin, Rector, &amp; Wang, 2006)}</w:instrText>
        </w:r>
      </w:ins>
      <w:r w:rsidR="00BF3D24">
        <w:rPr>
          <w:rFonts w:ascii="Arial" w:hAnsi="Arial" w:cs="Arial"/>
          <w:sz w:val="24"/>
          <w:szCs w:val="24"/>
        </w:rPr>
        <w:fldChar w:fldCharType="separate"/>
      </w:r>
      <w:ins w:id="119"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Horridge</w:t>
        </w:r>
        <w:proofErr w:type="spellEnd"/>
        <w:r w:rsidR="00027C16" w:rsidRPr="00027C16">
          <w:rPr>
            <w:rFonts w:ascii="Arial" w:hAnsi="Arial" w:cs="Arial"/>
            <w:sz w:val="24"/>
            <w:szCs w:val="24"/>
          </w:rPr>
          <w:t xml:space="preserve">, Drummond, </w:t>
        </w:r>
        <w:proofErr w:type="spellStart"/>
        <w:r w:rsidR="00027C16" w:rsidRPr="00027C16">
          <w:rPr>
            <w:rFonts w:ascii="Arial" w:hAnsi="Arial" w:cs="Arial"/>
            <w:sz w:val="24"/>
            <w:szCs w:val="24"/>
          </w:rPr>
          <w:t>Goodwin</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Rector</w:t>
        </w:r>
        <w:proofErr w:type="spellEnd"/>
        <w:r w:rsidR="00027C16" w:rsidRPr="00027C16">
          <w:rPr>
            <w:rFonts w:ascii="Arial" w:hAnsi="Arial" w:cs="Arial"/>
            <w:sz w:val="24"/>
            <w:szCs w:val="24"/>
          </w:rPr>
          <w:t>, &amp; Wang, 2006)</w:t>
        </w:r>
      </w:ins>
      <w:ins w:id="120" w:author="Filipe Santana" w:date="2011-03-17T16:27:00Z">
        <w:r w:rsidR="00BF3D24">
          <w:rPr>
            <w:rFonts w:ascii="Arial" w:hAnsi="Arial" w:cs="Arial"/>
            <w:sz w:val="24"/>
            <w:szCs w:val="24"/>
          </w:rPr>
          <w:fldChar w:fldCharType="end"/>
        </w:r>
      </w:ins>
      <w:r w:rsidR="004D22E6" w:rsidRPr="006D2F15">
        <w:rPr>
          <w:rFonts w:ascii="Arial" w:hAnsi="Arial" w:cs="Arial"/>
          <w:sz w:val="24"/>
          <w:szCs w:val="24"/>
        </w:rPr>
        <w:t xml:space="preserve">, e para a OWL2, foi a </w:t>
      </w:r>
      <w:r w:rsidR="004D22E6" w:rsidRPr="006D2F15">
        <w:rPr>
          <w:rFonts w:ascii="Arial" w:hAnsi="Arial" w:cs="Arial"/>
          <w:i/>
          <w:sz w:val="24"/>
          <w:szCs w:val="24"/>
        </w:rPr>
        <w:t xml:space="preserve">Manchester OWL2 </w:t>
      </w:r>
      <w:proofErr w:type="spellStart"/>
      <w:r w:rsidR="004D22E6" w:rsidRPr="006D2F15">
        <w:rPr>
          <w:rFonts w:ascii="Arial" w:hAnsi="Arial" w:cs="Arial"/>
          <w:i/>
          <w:sz w:val="24"/>
          <w:szCs w:val="24"/>
        </w:rPr>
        <w:t>Syntax</w:t>
      </w:r>
      <w:proofErr w:type="spellEnd"/>
      <w:r w:rsidR="00DE4457" w:rsidRPr="006D2F15">
        <w:rPr>
          <w:rFonts w:ascii="Arial" w:hAnsi="Arial" w:cs="Arial"/>
          <w:sz w:val="24"/>
          <w:szCs w:val="24"/>
        </w:rPr>
        <w:t xml:space="preserve">, não havendo mudanças significativas </w:t>
      </w:r>
      <w:r w:rsidRPr="006D2F15">
        <w:rPr>
          <w:rFonts w:ascii="Arial" w:hAnsi="Arial" w:cs="Arial"/>
          <w:sz w:val="24"/>
          <w:szCs w:val="24"/>
        </w:rPr>
        <w:fldChar w:fldCharType="begin" w:fldLock="1"/>
      </w:r>
      <w:r w:rsidR="00636E90" w:rsidRPr="006D2F15">
        <w:rPr>
          <w:rFonts w:ascii="Arial" w:hAnsi="Arial" w:cs="Arial"/>
          <w:sz w:val="24"/>
          <w:szCs w:val="24"/>
        </w:rPr>
        <w:instrText>Mendeley Edited Citation{6e8b7567-1463-49bc-a902-bd96e2b5f3f7} Prev{(9)(9)}Mendeley Citation{6e8b7567-1463-49bc-a902-bd96e2b5f3f7} Prev{(9)}Mendeley Citation{6e8b7567-1463-49bc-a902-bd96e2b5f3f7} Prev{(9)}</w:instrText>
      </w:r>
      <w:r w:rsidRPr="006D2F15">
        <w:rPr>
          <w:rFonts w:ascii="Arial" w:hAnsi="Arial" w:cs="Arial"/>
          <w:sz w:val="24"/>
          <w:szCs w:val="24"/>
        </w:rPr>
        <w:fldChar w:fldCharType="end"/>
      </w:r>
      <w:ins w:id="121" w:author="Filipe Santana" w:date="2011-03-17T16:27:00Z">
        <w:r w:rsidR="00BF3D24">
          <w:rPr>
            <w:rFonts w:ascii="Arial" w:hAnsi="Arial" w:cs="Arial"/>
            <w:sz w:val="24"/>
            <w:szCs w:val="24"/>
          </w:rPr>
          <w:fldChar w:fldCharType="begin" w:fldLock="1"/>
        </w:r>
      </w:ins>
      <w:ins w:id="122" w:author="Filipe Santana" w:date="2011-03-21T10:18:00Z">
        <w:r w:rsidR="009D2327">
          <w:rPr>
            <w:rFonts w:ascii="Arial" w:hAnsi="Arial" w:cs="Arial"/>
            <w:sz w:val="24"/>
            <w:szCs w:val="24"/>
          </w:rPr>
          <w:instrText>Mendeley Citation{6e8b7567-1463-49bc-a902-bd96e2b5f3f7} Prev{(Horridge &amp; Patel-Schneider, 2009)}</w:instrText>
        </w:r>
      </w:ins>
      <w:r w:rsidR="00BF3D24">
        <w:rPr>
          <w:rFonts w:ascii="Arial" w:hAnsi="Arial" w:cs="Arial"/>
          <w:sz w:val="24"/>
          <w:szCs w:val="24"/>
        </w:rPr>
        <w:fldChar w:fldCharType="separate"/>
      </w:r>
      <w:ins w:id="123"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Horridge</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Patel</w:t>
        </w:r>
        <w:proofErr w:type="spellEnd"/>
        <w:r w:rsidR="00027C16" w:rsidRPr="00027C16">
          <w:rPr>
            <w:rFonts w:ascii="Arial" w:hAnsi="Arial" w:cs="Arial"/>
            <w:sz w:val="24"/>
            <w:szCs w:val="24"/>
          </w:rPr>
          <w:t>-Sc</w:t>
        </w:r>
        <w:r w:rsidR="00027C16" w:rsidRPr="00AA5AEB">
          <w:rPr>
            <w:rFonts w:ascii="Arial" w:hAnsi="Arial" w:cs="Arial"/>
            <w:sz w:val="24"/>
            <w:szCs w:val="24"/>
          </w:rPr>
          <w:t>hneider, 2009)</w:t>
        </w:r>
      </w:ins>
      <w:ins w:id="124" w:author="Filipe Santana" w:date="2011-03-17T16:27:00Z">
        <w:r w:rsidR="00BF3D24">
          <w:rPr>
            <w:rFonts w:ascii="Arial" w:hAnsi="Arial" w:cs="Arial"/>
            <w:sz w:val="24"/>
            <w:szCs w:val="24"/>
          </w:rPr>
          <w:fldChar w:fldCharType="end"/>
        </w:r>
      </w:ins>
      <w:r w:rsidR="00DE4457" w:rsidRPr="006D2F15">
        <w:rPr>
          <w:rFonts w:ascii="Arial" w:hAnsi="Arial" w:cs="Arial"/>
          <w:sz w:val="24"/>
          <w:szCs w:val="24"/>
        </w:rPr>
        <w:t>.</w:t>
      </w:r>
    </w:p>
    <w:p w:rsidR="00B85B7A" w:rsidRPr="006D2F15" w:rsidRDefault="00B85B7A" w:rsidP="00FE3C6B">
      <w:pPr>
        <w:spacing w:after="0"/>
        <w:jc w:val="both"/>
        <w:rPr>
          <w:rFonts w:ascii="Arial" w:hAnsi="Arial" w:cs="Arial"/>
          <w:sz w:val="24"/>
          <w:szCs w:val="24"/>
        </w:rPr>
      </w:pPr>
    </w:p>
    <w:p w:rsidR="00091F11" w:rsidRDefault="00091F11" w:rsidP="00FE3C6B">
      <w:pPr>
        <w:spacing w:after="0"/>
        <w:jc w:val="both"/>
        <w:rPr>
          <w:ins w:id="125" w:author="Filipe Santana" w:date="2011-02-15T09:50:00Z"/>
          <w:rFonts w:ascii="Arial" w:hAnsi="Arial" w:cs="Arial"/>
          <w:sz w:val="24"/>
          <w:szCs w:val="24"/>
        </w:rPr>
      </w:pPr>
      <w:r w:rsidRPr="006D2F15">
        <w:rPr>
          <w:rFonts w:ascii="Arial" w:hAnsi="Arial" w:cs="Arial"/>
          <w:sz w:val="24"/>
          <w:szCs w:val="24"/>
        </w:rPr>
        <w:t xml:space="preserve">Alguns trabalhos utilizaram-se da OWL para a representação de suas respectivas ontologias. </w:t>
      </w:r>
      <w:r w:rsidR="00C1092C" w:rsidRPr="006D2F15">
        <w:rPr>
          <w:rFonts w:ascii="Arial" w:hAnsi="Arial" w:cs="Arial"/>
          <w:sz w:val="24"/>
          <w:szCs w:val="24"/>
        </w:rPr>
        <w:fldChar w:fldCharType="begin" w:fldLock="1"/>
      </w:r>
      <w:ins w:id="126" w:author="Filipe Santana" w:date="2011-03-21T10:18:00Z">
        <w:r w:rsidR="009D2327">
          <w:rPr>
            <w:rFonts w:ascii="Arial" w:hAnsi="Arial" w:cs="Arial"/>
            <w:sz w:val="24"/>
            <w:szCs w:val="24"/>
          </w:rPr>
          <w:instrText>Mendeley Citation{132158f1-5459-493e-a08e-0c6ea8b19f6a} Prev{(Yan &amp; Zha, 2010)}</w:instrText>
        </w:r>
      </w:ins>
      <w:del w:id="127" w:author="Filipe Santana" w:date="2011-03-21T09:38:00Z">
        <w:r w:rsidR="00592C75" w:rsidDel="003F7C91">
          <w:rPr>
            <w:rFonts w:ascii="Arial" w:hAnsi="Arial" w:cs="Arial"/>
            <w:sz w:val="24"/>
            <w:szCs w:val="24"/>
          </w:rPr>
          <w:delInstrText>Mendeley Citation{132158f1-5459-493e-a08e-0c6ea8b19f6a} Prev{(Yan &amp; Zha, 2010)}</w:delInstrText>
        </w:r>
      </w:del>
      <w:r w:rsidR="00C1092C" w:rsidRPr="006D2F15">
        <w:rPr>
          <w:rFonts w:ascii="Arial" w:hAnsi="Arial" w:cs="Arial"/>
          <w:sz w:val="24"/>
          <w:szCs w:val="24"/>
        </w:rPr>
        <w:fldChar w:fldCharType="separate"/>
      </w:r>
      <w:ins w:id="128" w:author="Filipe Santana" w:date="2011-03-17T19:37:00Z">
        <w:r w:rsidR="00027C16" w:rsidRPr="00027C16">
          <w:rPr>
            <w:rFonts w:ascii="Arial" w:hAnsi="Arial" w:cs="Arial"/>
            <w:sz w:val="24"/>
            <w:szCs w:val="24"/>
          </w:rPr>
          <w:t xml:space="preserve">(Yan &amp; </w:t>
        </w:r>
        <w:proofErr w:type="spellStart"/>
        <w:r w:rsidR="00027C16" w:rsidRPr="00027C16">
          <w:rPr>
            <w:rFonts w:ascii="Arial" w:hAnsi="Arial" w:cs="Arial"/>
            <w:sz w:val="24"/>
            <w:szCs w:val="24"/>
          </w:rPr>
          <w:t>Zha</w:t>
        </w:r>
        <w:proofErr w:type="spellEnd"/>
        <w:r w:rsidR="00027C16" w:rsidRPr="00027C16">
          <w:rPr>
            <w:rFonts w:ascii="Arial" w:hAnsi="Arial" w:cs="Arial"/>
            <w:sz w:val="24"/>
            <w:szCs w:val="24"/>
          </w:rPr>
          <w:t>, 2010)</w:t>
        </w:r>
      </w:ins>
      <w:ins w:id="129" w:author="Filipe Santana" w:date="2011-02-08T22:15:00Z">
        <w:r w:rsidR="00C1092C" w:rsidRPr="006D2F15">
          <w:rPr>
            <w:rFonts w:ascii="Arial" w:hAnsi="Arial" w:cs="Arial"/>
            <w:sz w:val="24"/>
            <w:szCs w:val="24"/>
          </w:rPr>
          <w:fldChar w:fldCharType="end"/>
        </w:r>
        <w:r w:rsidRPr="006D2F15">
          <w:rPr>
            <w:rFonts w:ascii="Arial" w:hAnsi="Arial" w:cs="Arial"/>
            <w:sz w:val="24"/>
            <w:szCs w:val="24"/>
          </w:rPr>
          <w:t xml:space="preserve"> </w:t>
        </w:r>
        <w:proofErr w:type="gramStart"/>
        <w:r w:rsidRPr="006D2F15">
          <w:rPr>
            <w:rFonts w:ascii="Arial" w:hAnsi="Arial" w:cs="Arial"/>
            <w:sz w:val="24"/>
            <w:szCs w:val="24"/>
          </w:rPr>
          <w:t>apresentaram</w:t>
        </w:r>
      </w:ins>
      <w:proofErr w:type="gramEnd"/>
      <w:ins w:id="130" w:author="Filipe Santana" w:date="2011-02-08T22:19:00Z">
        <w:r w:rsidR="003F40C8" w:rsidRPr="006D2F15">
          <w:rPr>
            <w:rFonts w:ascii="Arial" w:hAnsi="Arial" w:cs="Arial"/>
            <w:sz w:val="24"/>
            <w:szCs w:val="24"/>
          </w:rPr>
          <w:t>,</w:t>
        </w:r>
      </w:ins>
      <w:ins w:id="131" w:author="Filipe Santana" w:date="2011-02-08T22:15:00Z">
        <w:r w:rsidRPr="006D2F15">
          <w:rPr>
            <w:rFonts w:ascii="Arial" w:hAnsi="Arial" w:cs="Arial"/>
            <w:sz w:val="24"/>
            <w:szCs w:val="24"/>
          </w:rPr>
          <w:t xml:space="preserve"> em seu trabalho</w:t>
        </w:r>
      </w:ins>
      <w:ins w:id="132" w:author="Filipe Santana" w:date="2011-02-08T22:19:00Z">
        <w:r w:rsidR="003F40C8" w:rsidRPr="006D2F15">
          <w:rPr>
            <w:rFonts w:ascii="Arial" w:hAnsi="Arial" w:cs="Arial"/>
            <w:sz w:val="24"/>
            <w:szCs w:val="24"/>
          </w:rPr>
          <w:t>,</w:t>
        </w:r>
      </w:ins>
      <w:ins w:id="133" w:author="Filipe Santana" w:date="2011-02-08T22:15:00Z">
        <w:r w:rsidRPr="006D2F15">
          <w:rPr>
            <w:rFonts w:ascii="Arial" w:hAnsi="Arial" w:cs="Arial"/>
            <w:sz w:val="24"/>
            <w:szCs w:val="24"/>
          </w:rPr>
          <w:t xml:space="preserve"> </w:t>
        </w:r>
      </w:ins>
      <w:ins w:id="134" w:author="Filipe Santana" w:date="2011-02-08T22:16:00Z">
        <w:r w:rsidRPr="006D2F15">
          <w:rPr>
            <w:rFonts w:ascii="Arial" w:hAnsi="Arial" w:cs="Arial"/>
            <w:sz w:val="24"/>
            <w:szCs w:val="24"/>
          </w:rPr>
          <w:t>uma ontologia</w:t>
        </w:r>
      </w:ins>
      <w:ins w:id="135" w:author="Filipe Santana" w:date="2011-02-08T22:17:00Z">
        <w:r w:rsidRPr="006D2F15">
          <w:rPr>
            <w:rFonts w:ascii="Arial" w:hAnsi="Arial" w:cs="Arial"/>
            <w:sz w:val="24"/>
            <w:szCs w:val="24"/>
          </w:rPr>
          <w:t xml:space="preserve"> para gerenciar conhecimento</w:t>
        </w:r>
      </w:ins>
      <w:ins w:id="136" w:author="Filipe Santana" w:date="2011-02-08T22:18:00Z">
        <w:r w:rsidR="003F40C8" w:rsidRPr="006D2F15">
          <w:rPr>
            <w:rFonts w:ascii="Arial" w:hAnsi="Arial" w:cs="Arial"/>
            <w:sz w:val="24"/>
            <w:szCs w:val="24"/>
          </w:rPr>
          <w:t xml:space="preserve"> sobre consumidores</w:t>
        </w:r>
      </w:ins>
      <w:ins w:id="137" w:author="Filipe Santana" w:date="2011-02-08T22:19:00Z">
        <w:r w:rsidR="003F40C8" w:rsidRPr="006D2F15">
          <w:rPr>
            <w:rFonts w:ascii="Arial" w:hAnsi="Arial" w:cs="Arial"/>
            <w:sz w:val="24"/>
            <w:szCs w:val="24"/>
          </w:rPr>
          <w:t>, demonstrando a capacidade</w:t>
        </w:r>
      </w:ins>
      <w:ins w:id="138" w:author="Filipe Santana" w:date="2011-02-08T22:20:00Z">
        <w:r w:rsidR="003F40C8" w:rsidRPr="006D2F15">
          <w:rPr>
            <w:rFonts w:ascii="Arial" w:hAnsi="Arial" w:cs="Arial"/>
            <w:sz w:val="24"/>
            <w:szCs w:val="24"/>
          </w:rPr>
          <w:t xml:space="preserve"> expressiva da OWL em representar tal conhecimento. </w:t>
        </w:r>
      </w:ins>
      <w:ins w:id="139" w:author="Filipe Santana" w:date="2011-02-08T22:31:00Z">
        <w:r w:rsidR="00C1092C" w:rsidRPr="006D2F15">
          <w:rPr>
            <w:rFonts w:ascii="Arial" w:hAnsi="Arial" w:cs="Arial"/>
            <w:sz w:val="24"/>
            <w:szCs w:val="24"/>
          </w:rPr>
          <w:fldChar w:fldCharType="begin" w:fldLock="1"/>
        </w:r>
      </w:ins>
      <w:ins w:id="140" w:author="Filipe Santana" w:date="2011-03-21T10:18:00Z">
        <w:r w:rsidR="009D2327">
          <w:rPr>
            <w:rFonts w:ascii="Arial" w:hAnsi="Arial" w:cs="Arial"/>
            <w:sz w:val="24"/>
            <w:szCs w:val="24"/>
          </w:rPr>
          <w:instrText>Mendeley Citation{7a42a0df-d7ca-4761-bfed-abe55e7516dd} Prev{(Thomas, Pappu, &amp; Baker, 2009)}</w:instrText>
        </w:r>
      </w:ins>
      <w:r w:rsidR="00C1092C" w:rsidRPr="006D2F15">
        <w:rPr>
          <w:rFonts w:ascii="Arial" w:hAnsi="Arial" w:cs="Arial"/>
          <w:sz w:val="24"/>
          <w:szCs w:val="24"/>
        </w:rPr>
        <w:fldChar w:fldCharType="separate"/>
      </w:r>
      <w:ins w:id="141" w:author="Filipe Santana" w:date="2011-03-17T19:37:00Z">
        <w:r w:rsidR="00027C16" w:rsidRPr="00027C16">
          <w:rPr>
            <w:rFonts w:ascii="Arial" w:hAnsi="Arial" w:cs="Arial"/>
            <w:sz w:val="24"/>
            <w:szCs w:val="24"/>
          </w:rPr>
          <w:t xml:space="preserve">(Thomas, </w:t>
        </w:r>
        <w:proofErr w:type="spellStart"/>
        <w:r w:rsidR="00027C16" w:rsidRPr="00027C16">
          <w:rPr>
            <w:rFonts w:ascii="Arial" w:hAnsi="Arial" w:cs="Arial"/>
            <w:sz w:val="24"/>
            <w:szCs w:val="24"/>
          </w:rPr>
          <w:t>Pappu</w:t>
        </w:r>
        <w:proofErr w:type="spellEnd"/>
        <w:r w:rsidR="00027C16" w:rsidRPr="00027C16">
          <w:rPr>
            <w:rFonts w:ascii="Arial" w:hAnsi="Arial" w:cs="Arial"/>
            <w:sz w:val="24"/>
            <w:szCs w:val="24"/>
          </w:rPr>
          <w:t>, &amp; Baker, 2009)</w:t>
        </w:r>
      </w:ins>
      <w:ins w:id="142" w:author="Filipe Santana" w:date="2011-02-08T22:31:00Z">
        <w:r w:rsidR="00C1092C" w:rsidRPr="006D2F15">
          <w:rPr>
            <w:rFonts w:ascii="Arial" w:hAnsi="Arial" w:cs="Arial"/>
            <w:sz w:val="24"/>
            <w:szCs w:val="24"/>
          </w:rPr>
          <w:fldChar w:fldCharType="end"/>
        </w:r>
      </w:ins>
      <w:ins w:id="143" w:author="Filipe Santana" w:date="2011-02-08T22:32:00Z">
        <w:r w:rsidR="006B309E" w:rsidRPr="006D2F15">
          <w:rPr>
            <w:rFonts w:ascii="Arial" w:hAnsi="Arial" w:cs="Arial"/>
            <w:sz w:val="24"/>
            <w:szCs w:val="24"/>
          </w:rPr>
          <w:t xml:space="preserve"> desenvolveram uma ontologia</w:t>
        </w:r>
        <w:r w:rsidR="00281D56" w:rsidRPr="006D2F15">
          <w:rPr>
            <w:rFonts w:ascii="Arial" w:hAnsi="Arial" w:cs="Arial"/>
            <w:sz w:val="24"/>
            <w:szCs w:val="24"/>
          </w:rPr>
          <w:t xml:space="preserve"> em OWL, segundo os preceitos da </w:t>
        </w:r>
        <w:r w:rsidR="00281D56" w:rsidRPr="006D2F15">
          <w:rPr>
            <w:rFonts w:ascii="Arial" w:hAnsi="Arial" w:cs="Arial"/>
            <w:i/>
            <w:sz w:val="24"/>
            <w:szCs w:val="24"/>
          </w:rPr>
          <w:t>Basic Formal Ontology (</w:t>
        </w:r>
        <w:r w:rsidR="00281D56" w:rsidRPr="006D2F15">
          <w:rPr>
            <w:rFonts w:ascii="Arial" w:hAnsi="Arial" w:cs="Arial"/>
            <w:sz w:val="24"/>
            <w:szCs w:val="24"/>
          </w:rPr>
          <w:t>BFO), para</w:t>
        </w:r>
      </w:ins>
      <w:ins w:id="144" w:author="Filipe Santana" w:date="2011-02-08T22:33:00Z">
        <w:r w:rsidR="00281D56" w:rsidRPr="006D2F15">
          <w:rPr>
            <w:rFonts w:ascii="Arial" w:hAnsi="Arial" w:cs="Arial"/>
            <w:sz w:val="24"/>
            <w:szCs w:val="24"/>
          </w:rPr>
          <w:t xml:space="preserve"> relacionar entidades físicas, químicas e descrições funcionais</w:t>
        </w:r>
      </w:ins>
      <w:ins w:id="145" w:author="Filipe Santana" w:date="2011-02-08T22:34:00Z">
        <w:r w:rsidR="00281D56" w:rsidRPr="006D2F15">
          <w:rPr>
            <w:rFonts w:ascii="Arial" w:hAnsi="Arial" w:cs="Arial"/>
            <w:sz w:val="24"/>
            <w:szCs w:val="24"/>
          </w:rPr>
          <w:t xml:space="preserve"> de </w:t>
        </w:r>
        <w:proofErr w:type="spellStart"/>
        <w:r w:rsidR="00281D56" w:rsidRPr="006D2F15">
          <w:rPr>
            <w:rFonts w:ascii="Arial" w:hAnsi="Arial" w:cs="Arial"/>
            <w:sz w:val="24"/>
            <w:szCs w:val="24"/>
          </w:rPr>
          <w:t>nanoparticulas</w:t>
        </w:r>
        <w:proofErr w:type="spellEnd"/>
        <w:r w:rsidR="00281D56" w:rsidRPr="006D2F15">
          <w:rPr>
            <w:rFonts w:ascii="Arial" w:hAnsi="Arial" w:cs="Arial"/>
            <w:sz w:val="24"/>
            <w:szCs w:val="24"/>
          </w:rPr>
          <w:t xml:space="preserve"> as quais foram formuladas e testadas para aplicações no diagnóstico do </w:t>
        </w:r>
      </w:ins>
      <w:ins w:id="146" w:author="Filipe Santana" w:date="2011-02-08T22:35:00Z">
        <w:r w:rsidR="00281D56" w:rsidRPr="006D2F15">
          <w:rPr>
            <w:rFonts w:ascii="Arial" w:hAnsi="Arial" w:cs="Arial"/>
            <w:sz w:val="24"/>
            <w:szCs w:val="24"/>
          </w:rPr>
          <w:t>câncer</w:t>
        </w:r>
      </w:ins>
      <w:ins w:id="147" w:author="Filipe Santana" w:date="2011-02-08T22:34:00Z">
        <w:r w:rsidR="00281D56" w:rsidRPr="006D2F15">
          <w:rPr>
            <w:rFonts w:ascii="Arial" w:hAnsi="Arial" w:cs="Arial"/>
            <w:sz w:val="24"/>
            <w:szCs w:val="24"/>
          </w:rPr>
          <w:t xml:space="preserve"> e para fins </w:t>
        </w:r>
      </w:ins>
      <w:ins w:id="148" w:author="Filipe Santana" w:date="2011-02-08T22:35:00Z">
        <w:r w:rsidR="00281D56" w:rsidRPr="006D2F15">
          <w:rPr>
            <w:rFonts w:ascii="Arial" w:hAnsi="Arial" w:cs="Arial"/>
            <w:sz w:val="24"/>
            <w:szCs w:val="24"/>
          </w:rPr>
          <w:t>terapêuticos</w:t>
        </w:r>
      </w:ins>
      <w:ins w:id="149" w:author="Filipe Santana" w:date="2011-02-08T22:34:00Z">
        <w:r w:rsidR="00281D56" w:rsidRPr="006D2F15">
          <w:rPr>
            <w:rFonts w:ascii="Arial" w:hAnsi="Arial" w:cs="Arial"/>
            <w:sz w:val="24"/>
            <w:szCs w:val="24"/>
          </w:rPr>
          <w:t>.</w:t>
        </w:r>
      </w:ins>
      <w:ins w:id="150" w:author="Filipe Santana" w:date="2011-02-08T22:35:00Z">
        <w:r w:rsidR="00281D56" w:rsidRPr="006D2F15">
          <w:rPr>
            <w:rFonts w:ascii="Arial" w:hAnsi="Arial" w:cs="Arial"/>
            <w:sz w:val="24"/>
            <w:szCs w:val="24"/>
          </w:rPr>
          <w:t xml:space="preserve"> </w:t>
        </w:r>
      </w:ins>
      <w:ins w:id="151" w:author="Filipe Santana" w:date="2011-02-10T19:25:00Z">
        <w:r w:rsidR="006B309E" w:rsidRPr="006D2F15">
          <w:rPr>
            <w:rFonts w:ascii="Arial" w:hAnsi="Arial" w:cs="Arial"/>
            <w:sz w:val="24"/>
            <w:szCs w:val="24"/>
          </w:rPr>
          <w:t xml:space="preserve">Outro trabalho, </w:t>
        </w:r>
      </w:ins>
      <w:ins w:id="152" w:author="Filipe Santana" w:date="2011-02-10T19:28:00Z">
        <w:r w:rsidR="006B309E" w:rsidRPr="006D2F15">
          <w:rPr>
            <w:rFonts w:ascii="Arial" w:hAnsi="Arial" w:cs="Arial"/>
            <w:sz w:val="24"/>
            <w:szCs w:val="24"/>
          </w:rPr>
          <w:t xml:space="preserve">desenvolvido por </w:t>
        </w:r>
        <w:r w:rsidR="00C1092C" w:rsidRPr="006D2F15">
          <w:rPr>
            <w:rFonts w:ascii="Arial" w:hAnsi="Arial" w:cs="Arial"/>
            <w:sz w:val="24"/>
            <w:szCs w:val="24"/>
          </w:rPr>
          <w:fldChar w:fldCharType="begin" w:fldLock="1"/>
        </w:r>
      </w:ins>
      <w:ins w:id="153" w:author="Filipe Santana" w:date="2011-03-21T10:18:00Z">
        <w:r w:rsidR="009D2327">
          <w:rPr>
            <w:rFonts w:ascii="Arial" w:hAnsi="Arial" w:cs="Arial"/>
            <w:sz w:val="24"/>
            <w:szCs w:val="24"/>
          </w:rPr>
          <w:instrText>Mendeley Citation{59953c22-2f60-4d89-86c0-6d88f4f35213} Prev{(Bouamrane, Rector, &amp; Hurrell, 2010)}</w:instrText>
        </w:r>
      </w:ins>
      <w:r w:rsidR="00C1092C" w:rsidRPr="006D2F15">
        <w:rPr>
          <w:rFonts w:ascii="Arial" w:hAnsi="Arial" w:cs="Arial"/>
          <w:sz w:val="24"/>
          <w:szCs w:val="24"/>
        </w:rPr>
        <w:fldChar w:fldCharType="separate"/>
      </w:r>
      <w:ins w:id="154"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Bouamrane</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Rector</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Hurrell</w:t>
        </w:r>
        <w:proofErr w:type="spellEnd"/>
        <w:r w:rsidR="00027C16" w:rsidRPr="00027C16">
          <w:rPr>
            <w:rFonts w:ascii="Arial" w:hAnsi="Arial" w:cs="Arial"/>
            <w:sz w:val="24"/>
            <w:szCs w:val="24"/>
          </w:rPr>
          <w:t>, 2010)</w:t>
        </w:r>
      </w:ins>
      <w:ins w:id="155" w:author="Filipe Santana" w:date="2011-02-10T19:28:00Z">
        <w:r w:rsidR="00C1092C" w:rsidRPr="006D2F15">
          <w:rPr>
            <w:rFonts w:ascii="Arial" w:hAnsi="Arial" w:cs="Arial"/>
            <w:sz w:val="24"/>
            <w:szCs w:val="24"/>
          </w:rPr>
          <w:fldChar w:fldCharType="end"/>
        </w:r>
      </w:ins>
      <w:ins w:id="156" w:author="Filipe Santana" w:date="2011-02-10T19:29:00Z">
        <w:r w:rsidR="006B309E" w:rsidRPr="006D2F15">
          <w:rPr>
            <w:rFonts w:ascii="Arial" w:hAnsi="Arial" w:cs="Arial"/>
            <w:sz w:val="24"/>
            <w:szCs w:val="24"/>
          </w:rPr>
          <w:t xml:space="preserve">, construiu e </w:t>
        </w:r>
      </w:ins>
      <w:ins w:id="157" w:author="Filipe Santana" w:date="2011-03-18T11:19:00Z">
        <w:r w:rsidR="00592C75" w:rsidRPr="006D2F15">
          <w:rPr>
            <w:rFonts w:ascii="Arial" w:hAnsi="Arial" w:cs="Arial"/>
            <w:sz w:val="24"/>
            <w:szCs w:val="24"/>
          </w:rPr>
          <w:t>programou</w:t>
        </w:r>
      </w:ins>
      <w:ins w:id="158" w:author="Filipe Santana" w:date="2011-02-10T19:29:00Z">
        <w:r w:rsidR="006B309E" w:rsidRPr="006D2F15">
          <w:rPr>
            <w:rFonts w:ascii="Arial" w:hAnsi="Arial" w:cs="Arial"/>
            <w:sz w:val="24"/>
            <w:szCs w:val="24"/>
          </w:rPr>
          <w:t xml:space="preserve"> uma ontologia em OWL</w:t>
        </w:r>
      </w:ins>
      <w:ins w:id="159" w:author="Filipe Santana" w:date="2011-02-10T19:30:00Z">
        <w:r w:rsidR="006B309E" w:rsidRPr="006D2F15">
          <w:rPr>
            <w:rFonts w:ascii="Arial" w:hAnsi="Arial" w:cs="Arial"/>
            <w:sz w:val="24"/>
            <w:szCs w:val="24"/>
          </w:rPr>
          <w:t xml:space="preserve"> para auxiliar</w:t>
        </w:r>
        <w:proofErr w:type="gramStart"/>
        <w:r w:rsidR="006B309E" w:rsidRPr="006D2F15">
          <w:rPr>
            <w:rFonts w:ascii="Arial" w:hAnsi="Arial" w:cs="Arial"/>
            <w:sz w:val="24"/>
            <w:szCs w:val="24"/>
          </w:rPr>
          <w:t xml:space="preserve"> </w:t>
        </w:r>
      </w:ins>
      <w:ins w:id="160" w:author="Filipe Santana" w:date="2011-02-10T19:31:00Z">
        <w:r w:rsidR="006B309E" w:rsidRPr="006D2F15">
          <w:rPr>
            <w:rFonts w:ascii="Arial" w:hAnsi="Arial" w:cs="Arial"/>
            <w:sz w:val="24"/>
            <w:szCs w:val="24"/>
          </w:rPr>
          <w:t xml:space="preserve"> </w:t>
        </w:r>
        <w:proofErr w:type="gramEnd"/>
        <w:r w:rsidR="006B309E" w:rsidRPr="006D2F15">
          <w:rPr>
            <w:rFonts w:ascii="Arial" w:hAnsi="Arial" w:cs="Arial"/>
            <w:sz w:val="24"/>
            <w:szCs w:val="24"/>
          </w:rPr>
          <w:t>na avaliação, com</w:t>
        </w:r>
      </w:ins>
      <w:ins w:id="161" w:author="Filipe Santana" w:date="2011-02-10T19:30:00Z">
        <w:r w:rsidR="006B309E" w:rsidRPr="006D2F15">
          <w:rPr>
            <w:rFonts w:ascii="Arial" w:hAnsi="Arial" w:cs="Arial"/>
            <w:sz w:val="24"/>
            <w:szCs w:val="24"/>
          </w:rPr>
          <w:t>o suporte a decisão</w:t>
        </w:r>
      </w:ins>
      <w:ins w:id="162" w:author="Filipe Santana" w:date="2011-02-10T19:31:00Z">
        <w:r w:rsidR="006B309E" w:rsidRPr="006D2F15">
          <w:rPr>
            <w:rFonts w:ascii="Arial" w:hAnsi="Arial" w:cs="Arial"/>
            <w:sz w:val="24"/>
            <w:szCs w:val="24"/>
          </w:rPr>
          <w:t>,</w:t>
        </w:r>
      </w:ins>
      <w:ins w:id="163" w:author="Filipe Santana" w:date="2011-02-10T19:30:00Z">
        <w:r w:rsidR="006B309E" w:rsidRPr="006D2F15">
          <w:rPr>
            <w:rFonts w:ascii="Arial" w:hAnsi="Arial" w:cs="Arial"/>
            <w:sz w:val="24"/>
            <w:szCs w:val="24"/>
          </w:rPr>
          <w:t xml:space="preserve"> em eventos </w:t>
        </w:r>
      </w:ins>
      <w:ins w:id="164" w:author="Filipe Santana" w:date="2011-02-10T19:31:00Z">
        <w:r w:rsidR="006B309E" w:rsidRPr="006D2F15">
          <w:rPr>
            <w:rFonts w:ascii="Arial" w:hAnsi="Arial" w:cs="Arial"/>
            <w:sz w:val="24"/>
            <w:szCs w:val="24"/>
          </w:rPr>
          <w:t>cirúrgicos.</w:t>
        </w:r>
      </w:ins>
    </w:p>
    <w:p w:rsidR="004E5B17" w:rsidRDefault="004E5B17" w:rsidP="00601888">
      <w:pPr>
        <w:spacing w:after="0"/>
        <w:jc w:val="both"/>
        <w:rPr>
          <w:ins w:id="165" w:author="Filipe Santana" w:date="2011-02-15T09:50:00Z"/>
          <w:rFonts w:ascii="Arial" w:hAnsi="Arial" w:cs="Arial"/>
          <w:sz w:val="24"/>
          <w:szCs w:val="24"/>
        </w:rPr>
      </w:pPr>
    </w:p>
    <w:p w:rsidR="0087676E" w:rsidDel="00EF1D86" w:rsidRDefault="0087676E" w:rsidP="00A964EF">
      <w:pPr>
        <w:spacing w:after="0"/>
        <w:jc w:val="both"/>
        <w:rPr>
          <w:del w:id="166" w:author="Filipe Santana" w:date="2011-02-10T19:33:00Z"/>
          <w:rFonts w:ascii="Arial" w:hAnsi="Arial" w:cs="Arial"/>
          <w:sz w:val="24"/>
          <w:szCs w:val="24"/>
        </w:rPr>
      </w:pPr>
    </w:p>
    <w:p w:rsidR="00445931" w:rsidRPr="006D2F15" w:rsidRDefault="00445931" w:rsidP="00A964EF">
      <w:pPr>
        <w:pStyle w:val="Ttulo1"/>
        <w:numPr>
          <w:ilvl w:val="1"/>
          <w:numId w:val="5"/>
        </w:numPr>
        <w:tabs>
          <w:tab w:val="left" w:pos="1134"/>
        </w:tabs>
        <w:rPr>
          <w:rFonts w:ascii="Arial" w:hAnsi="Arial" w:cs="Arial"/>
          <w:color w:val="auto"/>
          <w:sz w:val="24"/>
          <w:szCs w:val="24"/>
        </w:rPr>
      </w:pPr>
      <w:bookmarkStart w:id="167" w:name="_Toc288466149"/>
      <w:r w:rsidRPr="006D2F15">
        <w:rPr>
          <w:rFonts w:ascii="Arial" w:hAnsi="Arial" w:cs="Arial"/>
          <w:color w:val="auto"/>
          <w:sz w:val="24"/>
          <w:szCs w:val="24"/>
        </w:rPr>
        <w:t>LÓGICA DE DESCRIÇÕES – DL</w:t>
      </w:r>
      <w:bookmarkEnd w:id="167"/>
    </w:p>
    <w:p w:rsidR="00445931" w:rsidRPr="009D0D65" w:rsidRDefault="00445931" w:rsidP="00A964EF">
      <w:pPr>
        <w:rPr>
          <w:ins w:id="168" w:author="Filipe Santana" w:date="2011-02-10T19:34:00Z"/>
          <w:rFonts w:ascii="Arial" w:hAnsi="Arial" w:cs="Arial"/>
          <w:sz w:val="24"/>
          <w:szCs w:val="24"/>
        </w:rPr>
      </w:pPr>
    </w:p>
    <w:p w:rsidR="00860879" w:rsidRDefault="00C1092C">
      <w:pPr>
        <w:spacing w:after="0"/>
        <w:jc w:val="both"/>
        <w:rPr>
          <w:ins w:id="169" w:author="Filipe Santana" w:date="2011-02-14T21:54:00Z"/>
          <w:rFonts w:ascii="Arial" w:hAnsi="Arial" w:cs="Arial"/>
          <w:sz w:val="24"/>
          <w:szCs w:val="24"/>
        </w:rPr>
        <w:pPrChange w:id="170" w:author="Filipe Santana" w:date="2011-03-17T19:38:00Z">
          <w:pPr>
            <w:jc w:val="both"/>
          </w:pPr>
        </w:pPrChange>
      </w:pPr>
      <w:ins w:id="171" w:author="Filipe Santana" w:date="2011-02-10T19:34:00Z">
        <w:r w:rsidRPr="00C1092C">
          <w:rPr>
            <w:rFonts w:ascii="Arial" w:hAnsi="Arial" w:cs="Arial"/>
            <w:sz w:val="24"/>
            <w:szCs w:val="24"/>
            <w:rPrChange w:id="172" w:author="Filipe Santana" w:date="2011-02-13T19:36:00Z">
              <w:rPr>
                <w:color w:val="0000FF" w:themeColor="hyperlink"/>
                <w:sz w:val="24"/>
                <w:szCs w:val="24"/>
                <w:u w:val="single"/>
              </w:rPr>
            </w:rPrChange>
          </w:rPr>
          <w:t>A Lógica de Descrições (DL)</w:t>
        </w:r>
      </w:ins>
      <w:ins w:id="173" w:author="Filipe Santana" w:date="2011-02-10T19:56:00Z">
        <w:r w:rsidRPr="00C1092C">
          <w:rPr>
            <w:rFonts w:ascii="Arial" w:hAnsi="Arial" w:cs="Arial"/>
            <w:sz w:val="24"/>
            <w:szCs w:val="24"/>
            <w:rPrChange w:id="174" w:author="Filipe Santana" w:date="2011-02-13T19:36:00Z">
              <w:rPr>
                <w:color w:val="0000FF" w:themeColor="hyperlink"/>
                <w:sz w:val="24"/>
                <w:szCs w:val="24"/>
                <w:u w:val="single"/>
              </w:rPr>
            </w:rPrChange>
          </w:rPr>
          <w:t xml:space="preserve"> é uma família de linguagens para representação do conhecimento</w:t>
        </w:r>
      </w:ins>
      <w:ins w:id="175" w:author="Filipe Santana" w:date="2011-02-10T19:57:00Z">
        <w:r w:rsidRPr="00C1092C">
          <w:rPr>
            <w:rFonts w:ascii="Arial" w:hAnsi="Arial" w:cs="Arial"/>
            <w:sz w:val="24"/>
            <w:szCs w:val="24"/>
            <w:rPrChange w:id="176" w:author="Filipe Santana" w:date="2011-02-13T19:36:00Z">
              <w:rPr>
                <w:color w:val="0000FF" w:themeColor="hyperlink"/>
                <w:sz w:val="24"/>
                <w:szCs w:val="24"/>
                <w:u w:val="single"/>
              </w:rPr>
            </w:rPrChange>
          </w:rPr>
          <w:t xml:space="preserve"> a qual pode ser utilizada para </w:t>
        </w:r>
      </w:ins>
      <w:ins w:id="177" w:author="Filipe Santana" w:date="2011-02-13T20:09:00Z">
        <w:r w:rsidR="008D11A5">
          <w:rPr>
            <w:rFonts w:ascii="Arial" w:hAnsi="Arial" w:cs="Arial"/>
            <w:sz w:val="24"/>
            <w:szCs w:val="24"/>
          </w:rPr>
          <w:t>descrever</w:t>
        </w:r>
      </w:ins>
      <w:ins w:id="178" w:author="Filipe Santana" w:date="2011-02-10T19:57:00Z">
        <w:r w:rsidRPr="00C1092C">
          <w:rPr>
            <w:rFonts w:ascii="Arial" w:hAnsi="Arial" w:cs="Arial"/>
            <w:sz w:val="24"/>
            <w:szCs w:val="24"/>
            <w:rPrChange w:id="179" w:author="Filipe Santana" w:date="2011-02-13T19:36:00Z">
              <w:rPr>
                <w:color w:val="0000FF" w:themeColor="hyperlink"/>
                <w:sz w:val="24"/>
                <w:szCs w:val="24"/>
                <w:u w:val="single"/>
              </w:rPr>
            </w:rPrChange>
          </w:rPr>
          <w:t xml:space="preserve"> um domínio de aplicação</w:t>
        </w:r>
      </w:ins>
      <w:ins w:id="180" w:author="Filipe Santana" w:date="2011-02-10T19:58:00Z">
        <w:r w:rsidRPr="00C1092C">
          <w:rPr>
            <w:rFonts w:ascii="Arial" w:hAnsi="Arial" w:cs="Arial"/>
            <w:sz w:val="24"/>
            <w:szCs w:val="24"/>
            <w:rPrChange w:id="181" w:author="Filipe Santana" w:date="2011-02-13T19:36:00Z">
              <w:rPr>
                <w:color w:val="0000FF" w:themeColor="hyperlink"/>
                <w:sz w:val="24"/>
                <w:szCs w:val="24"/>
                <w:u w:val="single"/>
              </w:rPr>
            </w:rPrChange>
          </w:rPr>
          <w:t xml:space="preserve">. </w:t>
        </w:r>
        <w:proofErr w:type="gramStart"/>
        <w:r w:rsidRPr="00C1092C">
          <w:rPr>
            <w:rFonts w:ascii="Arial" w:hAnsi="Arial" w:cs="Arial"/>
            <w:sz w:val="24"/>
            <w:szCs w:val="24"/>
            <w:rPrChange w:id="182" w:author="Filipe Santana" w:date="2011-02-13T19:36:00Z">
              <w:rPr>
                <w:color w:val="0000FF" w:themeColor="hyperlink"/>
                <w:sz w:val="24"/>
                <w:szCs w:val="24"/>
                <w:u w:val="single"/>
              </w:rPr>
            </w:rPrChange>
          </w:rPr>
          <w:t>O nome lógica de descrições</w:t>
        </w:r>
        <w:proofErr w:type="gramEnd"/>
        <w:r w:rsidRPr="00C1092C">
          <w:rPr>
            <w:rFonts w:ascii="Arial" w:hAnsi="Arial" w:cs="Arial"/>
            <w:sz w:val="24"/>
            <w:szCs w:val="24"/>
            <w:rPrChange w:id="183" w:author="Filipe Santana" w:date="2011-02-13T19:36:00Z">
              <w:rPr>
                <w:color w:val="0000FF" w:themeColor="hyperlink"/>
                <w:sz w:val="24"/>
                <w:szCs w:val="24"/>
                <w:u w:val="single"/>
              </w:rPr>
            </w:rPrChange>
          </w:rPr>
          <w:t xml:space="preserve"> </w:t>
        </w:r>
      </w:ins>
      <w:ins w:id="184" w:author="Filipe Santana" w:date="2011-02-13T20:09:00Z">
        <w:r w:rsidR="008D11A5" w:rsidRPr="006D2F15">
          <w:rPr>
            <w:rFonts w:ascii="Arial" w:hAnsi="Arial" w:cs="Arial"/>
            <w:sz w:val="24"/>
            <w:szCs w:val="24"/>
          </w:rPr>
          <w:t>advém</w:t>
        </w:r>
      </w:ins>
      <w:ins w:id="185" w:author="Filipe Santana" w:date="2011-02-10T19:58:00Z">
        <w:r w:rsidRPr="00C1092C">
          <w:rPr>
            <w:rFonts w:ascii="Arial" w:hAnsi="Arial" w:cs="Arial"/>
            <w:sz w:val="24"/>
            <w:szCs w:val="24"/>
            <w:rPrChange w:id="186" w:author="Filipe Santana" w:date="2011-02-13T19:36:00Z">
              <w:rPr>
                <w:color w:val="0000FF" w:themeColor="hyperlink"/>
                <w:sz w:val="24"/>
                <w:szCs w:val="24"/>
                <w:u w:val="single"/>
              </w:rPr>
            </w:rPrChange>
          </w:rPr>
          <w:t xml:space="preserve"> das </w:t>
        </w:r>
      </w:ins>
      <w:ins w:id="187" w:author="Filipe Santana" w:date="2011-02-10T19:59:00Z">
        <w:r w:rsidRPr="00C1092C">
          <w:rPr>
            <w:rFonts w:ascii="Arial" w:hAnsi="Arial" w:cs="Arial"/>
            <w:sz w:val="24"/>
            <w:szCs w:val="24"/>
            <w:rPrChange w:id="188" w:author="Filipe Santana" w:date="2011-02-13T19:36:00Z">
              <w:rPr>
                <w:color w:val="0000FF" w:themeColor="hyperlink"/>
                <w:sz w:val="24"/>
                <w:szCs w:val="24"/>
                <w:u w:val="single"/>
              </w:rPr>
            </w:rPrChange>
          </w:rPr>
          <w:t>expressões criadas com conceitos a</w:t>
        </w:r>
      </w:ins>
      <w:ins w:id="189" w:author="Filipe Santana" w:date="2011-02-10T20:00:00Z">
        <w:r w:rsidRPr="00C1092C">
          <w:rPr>
            <w:rFonts w:ascii="Arial" w:hAnsi="Arial" w:cs="Arial"/>
            <w:sz w:val="24"/>
            <w:szCs w:val="24"/>
            <w:rPrChange w:id="190" w:author="Filipe Santana" w:date="2011-02-13T19:36:00Z">
              <w:rPr>
                <w:color w:val="0000FF" w:themeColor="hyperlink"/>
                <w:sz w:val="24"/>
                <w:szCs w:val="24"/>
                <w:u w:val="single"/>
              </w:rPr>
            </w:rPrChange>
          </w:rPr>
          <w:t>tômicos (predicados unários) e papéis atômicos (predicados binários</w:t>
        </w:r>
      </w:ins>
      <w:ins w:id="191" w:author="Filipe Santana" w:date="2011-02-13T20:09:00Z">
        <w:r w:rsidR="008D11A5">
          <w:rPr>
            <w:rFonts w:ascii="Arial" w:hAnsi="Arial" w:cs="Arial"/>
            <w:sz w:val="24"/>
            <w:szCs w:val="24"/>
          </w:rPr>
          <w:t xml:space="preserve"> ou relaç</w:t>
        </w:r>
      </w:ins>
      <w:ins w:id="192" w:author="Filipe Santana" w:date="2011-02-13T20:10:00Z">
        <w:r w:rsidR="008D11A5">
          <w:rPr>
            <w:rFonts w:ascii="Arial" w:hAnsi="Arial" w:cs="Arial"/>
            <w:sz w:val="24"/>
            <w:szCs w:val="24"/>
          </w:rPr>
          <w:t>ões</w:t>
        </w:r>
      </w:ins>
      <w:ins w:id="193" w:author="Filipe Santana" w:date="2011-02-10T20:00:00Z">
        <w:r w:rsidRPr="00C1092C">
          <w:rPr>
            <w:rFonts w:ascii="Arial" w:hAnsi="Arial" w:cs="Arial"/>
            <w:sz w:val="24"/>
            <w:szCs w:val="24"/>
            <w:rPrChange w:id="194" w:author="Filipe Santana" w:date="2011-02-13T19:36:00Z">
              <w:rPr>
                <w:color w:val="0000FF" w:themeColor="hyperlink"/>
                <w:sz w:val="24"/>
                <w:szCs w:val="24"/>
                <w:u w:val="single"/>
              </w:rPr>
            </w:rPrChange>
          </w:rPr>
          <w:t>).</w:t>
        </w:r>
      </w:ins>
      <w:ins w:id="195" w:author="Filipe Santana" w:date="2011-02-10T20:01:00Z">
        <w:r w:rsidRPr="00C1092C">
          <w:rPr>
            <w:rFonts w:ascii="Arial" w:hAnsi="Arial" w:cs="Arial"/>
            <w:sz w:val="24"/>
            <w:szCs w:val="24"/>
            <w:rPrChange w:id="196" w:author="Filipe Santana" w:date="2011-02-13T19:36:00Z">
              <w:rPr>
                <w:color w:val="0000FF" w:themeColor="hyperlink"/>
                <w:sz w:val="24"/>
                <w:szCs w:val="24"/>
                <w:u w:val="single"/>
              </w:rPr>
            </w:rPrChange>
          </w:rPr>
          <w:t xml:space="preserve"> </w:t>
        </w:r>
      </w:ins>
      <w:ins w:id="197" w:author="Filipe Santana" w:date="2011-02-10T20:02:00Z">
        <w:r w:rsidRPr="00C1092C">
          <w:rPr>
            <w:rFonts w:ascii="Arial" w:hAnsi="Arial" w:cs="Arial"/>
            <w:sz w:val="24"/>
            <w:szCs w:val="24"/>
            <w:rPrChange w:id="198" w:author="Filipe Santana" w:date="2011-02-13T19:36:00Z">
              <w:rPr>
                <w:color w:val="0000FF" w:themeColor="hyperlink"/>
                <w:sz w:val="24"/>
                <w:szCs w:val="24"/>
                <w:u w:val="single"/>
              </w:rPr>
            </w:rPrChange>
          </w:rPr>
          <w:t xml:space="preserve">Um ponto crucial da DL é que esta é construída </w:t>
        </w:r>
      </w:ins>
      <w:ins w:id="199" w:author="Filipe Santana" w:date="2011-02-10T20:03:00Z">
        <w:r w:rsidRPr="00C1092C">
          <w:rPr>
            <w:rFonts w:ascii="Arial" w:hAnsi="Arial" w:cs="Arial"/>
            <w:sz w:val="24"/>
            <w:szCs w:val="24"/>
            <w:rPrChange w:id="200" w:author="Filipe Santana" w:date="2011-02-13T19:36:00Z">
              <w:rPr>
                <w:color w:val="0000FF" w:themeColor="hyperlink"/>
                <w:sz w:val="24"/>
                <w:szCs w:val="24"/>
                <w:u w:val="single"/>
              </w:rPr>
            </w:rPrChange>
          </w:rPr>
          <w:t>com semântica baseada em lógica.</w:t>
        </w:r>
      </w:ins>
      <w:ins w:id="201" w:author="Filipe Santana" w:date="2011-02-13T20:47:00Z">
        <w:r w:rsidR="002067E2">
          <w:rPr>
            <w:rFonts w:ascii="Arial" w:hAnsi="Arial" w:cs="Arial"/>
            <w:sz w:val="24"/>
            <w:szCs w:val="24"/>
          </w:rPr>
          <w:t xml:space="preserve"> </w:t>
        </w:r>
      </w:ins>
      <w:ins w:id="202" w:author="Filipe Santana" w:date="2011-02-13T20:36:00Z">
        <w:r w:rsidR="004B192A">
          <w:rPr>
            <w:rFonts w:ascii="Arial" w:hAnsi="Arial" w:cs="Arial"/>
            <w:sz w:val="24"/>
            <w:szCs w:val="24"/>
          </w:rPr>
          <w:t xml:space="preserve">A DL </w:t>
        </w:r>
      </w:ins>
      <w:ins w:id="203" w:author="Filipe Santana" w:date="2011-02-14T22:00:00Z">
        <w:r w:rsidR="00DF3112">
          <w:rPr>
            <w:rFonts w:ascii="Arial" w:hAnsi="Arial" w:cs="Arial"/>
            <w:sz w:val="24"/>
            <w:szCs w:val="24"/>
          </w:rPr>
          <w:t>possui uma sintaxe e uma semântica básica</w:t>
        </w:r>
      </w:ins>
      <w:ins w:id="204" w:author="Filipe Santana" w:date="2011-02-14T22:01:00Z">
        <w:r w:rsidR="00DF3112">
          <w:rPr>
            <w:rFonts w:ascii="Arial" w:hAnsi="Arial" w:cs="Arial"/>
            <w:sz w:val="24"/>
            <w:szCs w:val="24"/>
          </w:rPr>
          <w:t xml:space="preserve"> e</w:t>
        </w:r>
      </w:ins>
      <w:ins w:id="205" w:author="Filipe Santana" w:date="2011-02-14T22:00:00Z">
        <w:r w:rsidR="00DF3112">
          <w:rPr>
            <w:rFonts w:ascii="Arial" w:hAnsi="Arial" w:cs="Arial"/>
            <w:sz w:val="24"/>
            <w:szCs w:val="24"/>
          </w:rPr>
          <w:t xml:space="preserve"> </w:t>
        </w:r>
      </w:ins>
      <w:ins w:id="206" w:author="Filipe Santana" w:date="2011-02-13T20:47:00Z">
        <w:r w:rsidR="002067E2">
          <w:rPr>
            <w:rFonts w:ascii="Arial" w:hAnsi="Arial" w:cs="Arial"/>
            <w:sz w:val="24"/>
            <w:szCs w:val="24"/>
          </w:rPr>
          <w:t>é construída sob uma</w:t>
        </w:r>
      </w:ins>
      <w:ins w:id="207" w:author="Filipe Santana" w:date="2011-02-13T20:37:00Z">
        <w:r w:rsidR="004B192A">
          <w:rPr>
            <w:rFonts w:ascii="Arial" w:hAnsi="Arial" w:cs="Arial"/>
            <w:sz w:val="24"/>
            <w:szCs w:val="24"/>
          </w:rPr>
          <w:t xml:space="preserve"> série de construtores</w:t>
        </w:r>
      </w:ins>
      <w:ins w:id="208" w:author="Filipe Santana" w:date="2011-02-13T20:42:00Z">
        <w:r w:rsidR="003C45B9">
          <w:rPr>
            <w:rFonts w:ascii="Arial" w:hAnsi="Arial" w:cs="Arial"/>
            <w:sz w:val="24"/>
            <w:szCs w:val="24"/>
          </w:rPr>
          <w:t xml:space="preserve"> </w:t>
        </w:r>
      </w:ins>
      <w:ins w:id="209" w:author="Filipe Santana" w:date="2011-02-14T20:57:00Z">
        <w:r w:rsidR="00BC4A87">
          <w:rPr>
            <w:rFonts w:ascii="Arial" w:hAnsi="Arial" w:cs="Arial"/>
            <w:sz w:val="24"/>
            <w:szCs w:val="24"/>
          </w:rPr>
          <w:t>booleanos -</w:t>
        </w:r>
      </w:ins>
      <w:ins w:id="210" w:author="Filipe Santana" w:date="2011-02-13T20:48:00Z">
        <w:r w:rsidR="00161FDB">
          <w:rPr>
            <w:rFonts w:ascii="Arial" w:hAnsi="Arial" w:cs="Arial"/>
            <w:sz w:val="24"/>
            <w:szCs w:val="24"/>
          </w:rPr>
          <w:t xml:space="preserve"> </w:t>
        </w:r>
      </w:ins>
      <w:ins w:id="211" w:author="Filipe Santana" w:date="2011-02-14T20:57:00Z">
        <w:r w:rsidR="00BC4A87">
          <w:rPr>
            <w:rFonts w:ascii="Arial" w:hAnsi="Arial" w:cs="Arial"/>
            <w:sz w:val="24"/>
            <w:szCs w:val="24"/>
          </w:rPr>
          <w:t xml:space="preserve">a conjunção </w:t>
        </w:r>
        <w:r w:rsidR="00BC4A87" w:rsidRPr="002D5EA6">
          <w:rPr>
            <w:rFonts w:ascii="Arial" w:hAnsi="Arial" w:cs="Arial"/>
            <w:sz w:val="24"/>
            <w:szCs w:val="24"/>
          </w:rPr>
          <w:t>(</w:t>
        </w:r>
        <w:r w:rsidR="00BC4A87" w:rsidRPr="00363BCA">
          <w:rPr>
            <w:rFonts w:ascii="Symbol" w:hAnsi="Symbol" w:cs="Symbol"/>
            <w:sz w:val="24"/>
            <w:szCs w:val="24"/>
          </w:rPr>
          <w:t></w:t>
        </w:r>
        <w:r w:rsidR="00BC4A87" w:rsidRPr="00363BCA">
          <w:rPr>
            <w:rFonts w:ascii="Arial" w:hAnsi="Arial" w:cs="Arial"/>
            <w:sz w:val="24"/>
            <w:szCs w:val="24"/>
          </w:rPr>
          <w:t>), a disjunção (</w:t>
        </w:r>
        <w:r w:rsidR="00BC4A87" w:rsidRPr="00363BCA">
          <w:rPr>
            <w:rFonts w:ascii="Symbol" w:hAnsi="Symbol" w:cs="Symbol"/>
            <w:sz w:val="24"/>
            <w:szCs w:val="24"/>
          </w:rPr>
          <w:t></w:t>
        </w:r>
        <w:r w:rsidR="00BC4A87" w:rsidRPr="00363BCA">
          <w:rPr>
            <w:rFonts w:ascii="Symbol" w:hAnsi="Symbol" w:cs="Symbol"/>
            <w:sz w:val="24"/>
            <w:szCs w:val="24"/>
          </w:rPr>
          <w:t></w:t>
        </w:r>
        <w:r w:rsidR="00BC4A87">
          <w:rPr>
            <w:rFonts w:ascii="Symbol" w:hAnsi="Symbol" w:cs="Symbol"/>
            <w:sz w:val="24"/>
            <w:szCs w:val="24"/>
          </w:rPr>
          <w:t></w:t>
        </w:r>
        <w:r w:rsidR="00BC4A87">
          <w:rPr>
            <w:rFonts w:ascii="Arial" w:hAnsi="Arial" w:cs="Arial"/>
            <w:sz w:val="24"/>
            <w:szCs w:val="24"/>
          </w:rPr>
          <w:t xml:space="preserve">e a negação (¬) - </w:t>
        </w:r>
      </w:ins>
      <w:ins w:id="212" w:author="Filipe Santana" w:date="2011-02-13T20:48:00Z">
        <w:r w:rsidR="00161FDB">
          <w:rPr>
            <w:rFonts w:ascii="Arial" w:hAnsi="Arial" w:cs="Arial"/>
            <w:sz w:val="24"/>
            <w:szCs w:val="24"/>
          </w:rPr>
          <w:t>restriç</w:t>
        </w:r>
      </w:ins>
      <w:ins w:id="213" w:author="Filipe Santana" w:date="2011-02-13T20:50:00Z">
        <w:r w:rsidR="00161FDB">
          <w:rPr>
            <w:rFonts w:ascii="Arial" w:hAnsi="Arial" w:cs="Arial"/>
            <w:sz w:val="24"/>
            <w:szCs w:val="24"/>
          </w:rPr>
          <w:t>ões existenciais</w:t>
        </w:r>
      </w:ins>
      <w:ins w:id="214" w:author="Filipe Santana" w:date="2011-02-14T20:57:00Z">
        <w:r w:rsidR="00BC4A87">
          <w:rPr>
            <w:rFonts w:ascii="Arial" w:hAnsi="Arial" w:cs="Arial"/>
            <w:sz w:val="24"/>
            <w:szCs w:val="24"/>
          </w:rPr>
          <w:t xml:space="preserve"> (</w:t>
        </w:r>
        <w:proofErr w:type="spellStart"/>
        <w:r w:rsidR="00BC4A87">
          <w:rPr>
            <w:rFonts w:ascii="Arial" w:hAnsi="Arial" w:cs="Arial"/>
            <w:sz w:val="26"/>
            <w:szCs w:val="26"/>
          </w:rPr>
          <w:t>Ǝ</w:t>
        </w:r>
        <w:proofErr w:type="gramStart"/>
        <w:r w:rsidR="00BC4A87">
          <w:rPr>
            <w:rFonts w:ascii="Arial" w:hAnsi="Arial" w:cs="Arial"/>
            <w:i/>
            <w:sz w:val="26"/>
            <w:szCs w:val="26"/>
          </w:rPr>
          <w:t>r.</w:t>
        </w:r>
        <w:r w:rsidR="00BC4A87">
          <w:rPr>
            <w:rFonts w:ascii="Arial" w:hAnsi="Arial" w:cs="Arial"/>
            <w:sz w:val="26"/>
            <w:szCs w:val="26"/>
          </w:rPr>
          <w:t>C</w:t>
        </w:r>
        <w:proofErr w:type="spellEnd"/>
        <w:proofErr w:type="gramEnd"/>
        <w:r w:rsidR="00BC4A87">
          <w:rPr>
            <w:rFonts w:ascii="Arial" w:hAnsi="Arial" w:cs="Arial"/>
            <w:sz w:val="26"/>
            <w:szCs w:val="26"/>
          </w:rPr>
          <w:t xml:space="preserve">) </w:t>
        </w:r>
      </w:ins>
      <w:ins w:id="215" w:author="Filipe Santana" w:date="2011-02-13T20:50:00Z">
        <w:r w:rsidR="00161FDB">
          <w:rPr>
            <w:rFonts w:ascii="Arial" w:hAnsi="Arial" w:cs="Arial"/>
            <w:sz w:val="24"/>
            <w:szCs w:val="24"/>
          </w:rPr>
          <w:t>e restrições de valor</w:t>
        </w:r>
      </w:ins>
      <w:ins w:id="216" w:author="Filipe Santana" w:date="2011-02-14T20:58:00Z">
        <w:r w:rsidR="00BC4A87">
          <w:rPr>
            <w:rFonts w:ascii="Arial" w:hAnsi="Arial" w:cs="Arial"/>
            <w:sz w:val="24"/>
            <w:szCs w:val="24"/>
          </w:rPr>
          <w:t xml:space="preserve"> </w:t>
        </w:r>
        <w:r w:rsidR="00BC4A87">
          <w:rPr>
            <w:rFonts w:ascii="Arial" w:hAnsi="Arial" w:cs="Arial"/>
            <w:sz w:val="26"/>
            <w:szCs w:val="26"/>
          </w:rPr>
          <w:t>(</w:t>
        </w:r>
        <w:r w:rsidR="00BC4A87" w:rsidRPr="00E71F69">
          <w:rPr>
            <w:rFonts w:ascii="Symbol" w:hAnsi="Symbol" w:cs="Symbol"/>
            <w:sz w:val="24"/>
            <w:szCs w:val="24"/>
          </w:rPr>
          <w:t></w:t>
        </w:r>
        <w:proofErr w:type="spellStart"/>
        <w:r w:rsidR="00BC4A87">
          <w:rPr>
            <w:rFonts w:ascii="Arial" w:hAnsi="Arial" w:cs="Arial"/>
            <w:i/>
            <w:sz w:val="24"/>
            <w:szCs w:val="24"/>
          </w:rPr>
          <w:t>r</w:t>
        </w:r>
        <w:r w:rsidR="00BC4A87">
          <w:rPr>
            <w:rFonts w:ascii="Arial" w:hAnsi="Arial" w:cs="Arial"/>
            <w:sz w:val="24"/>
            <w:szCs w:val="24"/>
          </w:rPr>
          <w:t>.C</w:t>
        </w:r>
        <w:proofErr w:type="spellEnd"/>
        <w:r w:rsidR="00BC4A87">
          <w:rPr>
            <w:rFonts w:ascii="Arial" w:hAnsi="Arial" w:cs="Arial"/>
            <w:sz w:val="24"/>
            <w:szCs w:val="24"/>
          </w:rPr>
          <w:t>)</w:t>
        </w:r>
      </w:ins>
      <w:ins w:id="217" w:author="Filipe Santana" w:date="2011-02-14T22:00:00Z">
        <w:r w:rsidR="00DF3112">
          <w:rPr>
            <w:rFonts w:ascii="Arial" w:hAnsi="Arial" w:cs="Arial"/>
            <w:sz w:val="24"/>
            <w:szCs w:val="24"/>
          </w:rPr>
          <w:t>, sendo esse conjunto de caracteres denominados como constituintes da</w:t>
        </w:r>
      </w:ins>
      <w:ins w:id="218" w:author="Filipe Santana" w:date="2011-02-14T22:01:00Z">
        <w:r w:rsidR="00DF3112">
          <w:rPr>
            <w:rFonts w:ascii="Arial" w:hAnsi="Arial" w:cs="Arial"/>
            <w:sz w:val="24"/>
            <w:szCs w:val="24"/>
          </w:rPr>
          <w:t xml:space="preserve"> </w:t>
        </w:r>
      </w:ins>
      <w:ins w:id="219" w:author="Filipe Santana" w:date="2011-02-14T22:00:00Z">
        <w:r w:rsidR="00DF3112" w:rsidRPr="006108F2">
          <w:rPr>
            <w:rFonts w:ascii="Lucida Calligraphy" w:hAnsi="Lucida Calligraphy" w:cs="Arial"/>
            <w:sz w:val="24"/>
            <w:szCs w:val="24"/>
          </w:rPr>
          <w:t>ALC</w:t>
        </w:r>
        <w:r w:rsidR="00DF3112">
          <w:rPr>
            <w:rFonts w:ascii="Lucida Calligraphy" w:hAnsi="Lucida Calligraphy" w:cs="Arial"/>
            <w:sz w:val="24"/>
            <w:szCs w:val="24"/>
          </w:rPr>
          <w:t xml:space="preserve"> </w:t>
        </w:r>
        <w:r w:rsidR="00DF3112">
          <w:rPr>
            <w:rFonts w:ascii="Arial" w:hAnsi="Arial" w:cs="Arial"/>
            <w:sz w:val="24"/>
            <w:szCs w:val="24"/>
          </w:rPr>
          <w:t>(</w:t>
        </w:r>
        <w:proofErr w:type="spellStart"/>
        <w:r w:rsidR="00DF3112" w:rsidRPr="00906EB2">
          <w:rPr>
            <w:rFonts w:ascii="Arial" w:hAnsi="Arial" w:cs="Arial"/>
            <w:i/>
            <w:sz w:val="24"/>
            <w:szCs w:val="24"/>
          </w:rPr>
          <w:t>Attribute</w:t>
        </w:r>
        <w:proofErr w:type="spellEnd"/>
        <w:r w:rsidR="00DF3112" w:rsidRPr="00906EB2">
          <w:rPr>
            <w:rFonts w:ascii="Arial" w:hAnsi="Arial" w:cs="Arial"/>
            <w:i/>
            <w:sz w:val="24"/>
            <w:szCs w:val="24"/>
          </w:rPr>
          <w:t xml:space="preserve"> </w:t>
        </w:r>
        <w:proofErr w:type="spellStart"/>
        <w:r w:rsidR="00DF3112" w:rsidRPr="00906EB2">
          <w:rPr>
            <w:rFonts w:ascii="Arial" w:hAnsi="Arial" w:cs="Arial"/>
            <w:i/>
            <w:sz w:val="24"/>
            <w:szCs w:val="24"/>
          </w:rPr>
          <w:t>concept</w:t>
        </w:r>
        <w:proofErr w:type="spellEnd"/>
        <w:r w:rsidR="00DF3112" w:rsidRPr="00906EB2">
          <w:rPr>
            <w:rFonts w:ascii="Arial" w:hAnsi="Arial" w:cs="Arial"/>
            <w:i/>
            <w:sz w:val="24"/>
            <w:szCs w:val="24"/>
          </w:rPr>
          <w:t xml:space="preserve"> </w:t>
        </w:r>
        <w:proofErr w:type="spellStart"/>
        <w:r w:rsidR="00DF3112" w:rsidRPr="00906EB2">
          <w:rPr>
            <w:rFonts w:ascii="Arial" w:hAnsi="Arial" w:cs="Arial"/>
            <w:i/>
            <w:sz w:val="24"/>
            <w:szCs w:val="24"/>
          </w:rPr>
          <w:t>Language</w:t>
        </w:r>
        <w:proofErr w:type="spellEnd"/>
        <w:r w:rsidR="00DF3112" w:rsidRPr="00906EB2">
          <w:rPr>
            <w:rFonts w:ascii="Arial" w:hAnsi="Arial" w:cs="Arial"/>
            <w:i/>
            <w:sz w:val="24"/>
            <w:szCs w:val="24"/>
          </w:rPr>
          <w:t xml:space="preserve"> </w:t>
        </w:r>
        <w:proofErr w:type="spellStart"/>
        <w:r w:rsidR="00DF3112" w:rsidRPr="00906EB2">
          <w:rPr>
            <w:rFonts w:ascii="Arial" w:hAnsi="Arial" w:cs="Arial"/>
            <w:i/>
            <w:sz w:val="24"/>
            <w:szCs w:val="24"/>
          </w:rPr>
          <w:t>with</w:t>
        </w:r>
        <w:proofErr w:type="spellEnd"/>
        <w:r w:rsidR="00DF3112" w:rsidRPr="00906EB2">
          <w:rPr>
            <w:rFonts w:ascii="Arial" w:hAnsi="Arial" w:cs="Arial"/>
            <w:i/>
            <w:sz w:val="24"/>
            <w:szCs w:val="24"/>
          </w:rPr>
          <w:t xml:space="preserve"> </w:t>
        </w:r>
        <w:proofErr w:type="spellStart"/>
        <w:r w:rsidR="00DF3112" w:rsidRPr="00906EB2">
          <w:rPr>
            <w:rFonts w:ascii="Arial" w:hAnsi="Arial" w:cs="Arial"/>
            <w:i/>
            <w:sz w:val="24"/>
            <w:szCs w:val="24"/>
          </w:rPr>
          <w:t>Complements</w:t>
        </w:r>
        <w:proofErr w:type="spellEnd"/>
        <w:r w:rsidR="00DF3112">
          <w:rPr>
            <w:rFonts w:ascii="Arial" w:hAnsi="Arial" w:cs="Arial"/>
            <w:sz w:val="24"/>
            <w:szCs w:val="24"/>
          </w:rPr>
          <w:t>)</w:t>
        </w:r>
      </w:ins>
      <w:ins w:id="220" w:author="Filipe Santana" w:date="2011-02-14T22:18:00Z">
        <w:r w:rsidR="00E632C1">
          <w:rPr>
            <w:rFonts w:ascii="Arial" w:hAnsi="Arial" w:cs="Arial"/>
            <w:sz w:val="24"/>
            <w:szCs w:val="24"/>
          </w:rPr>
          <w:t xml:space="preserve"> (</w:t>
        </w:r>
        <w:r w:rsidR="00E632C1" w:rsidRPr="006108F2">
          <w:rPr>
            <w:rFonts w:ascii="Lucida Calligraphy" w:hAnsi="Lucida Calligraphy" w:cs="Arial"/>
            <w:sz w:val="24"/>
            <w:szCs w:val="24"/>
          </w:rPr>
          <w:t>AL</w:t>
        </w:r>
        <w:r w:rsidR="00E632C1">
          <w:rPr>
            <w:rFonts w:ascii="Lucida Calligraphy" w:hAnsi="Lucida Calligraphy" w:cs="Arial"/>
            <w:sz w:val="24"/>
            <w:szCs w:val="24"/>
          </w:rPr>
          <w:t xml:space="preserve"> </w:t>
        </w:r>
      </w:ins>
      <w:ins w:id="221" w:author="Filipe Santana" w:date="2011-02-14T22:19:00Z">
        <w:r w:rsidR="00E632C1">
          <w:rPr>
            <w:rFonts w:ascii="Arial" w:hAnsi="Arial" w:cs="Arial"/>
            <w:sz w:val="24"/>
            <w:szCs w:val="24"/>
          </w:rPr>
          <w:t xml:space="preserve">adicionado de negação “¬” resulta em </w:t>
        </w:r>
        <w:r w:rsidR="00E632C1" w:rsidRPr="006108F2">
          <w:rPr>
            <w:rFonts w:ascii="Lucida Calligraphy" w:hAnsi="Lucida Calligraphy" w:cs="Arial"/>
            <w:sz w:val="24"/>
            <w:szCs w:val="24"/>
          </w:rPr>
          <w:t>ALC</w:t>
        </w:r>
        <w:r w:rsidR="00E632C1">
          <w:rPr>
            <w:rFonts w:ascii="Lucida Calligraphy" w:hAnsi="Lucida Calligraphy" w:cs="Arial"/>
            <w:sz w:val="24"/>
            <w:szCs w:val="24"/>
          </w:rPr>
          <w:t>)</w:t>
        </w:r>
        <w:r w:rsidR="00E632C1">
          <w:rPr>
            <w:rFonts w:ascii="Arial" w:hAnsi="Arial" w:cs="Arial"/>
            <w:sz w:val="24"/>
            <w:szCs w:val="24"/>
          </w:rPr>
          <w:t xml:space="preserve"> </w:t>
        </w:r>
      </w:ins>
      <w:ins w:id="222" w:author="Filipe Santana" w:date="2011-02-14T22:01:00Z">
        <w:r w:rsidR="00DF3112" w:rsidRPr="00DF3112">
          <w:rPr>
            <w:rFonts w:ascii="Arial" w:hAnsi="Arial" w:cs="Arial"/>
            <w:sz w:val="24"/>
            <w:szCs w:val="24"/>
          </w:rPr>
          <w:t xml:space="preserve"> </w:t>
        </w:r>
        <w:r>
          <w:rPr>
            <w:rFonts w:ascii="Arial" w:hAnsi="Arial" w:cs="Arial"/>
            <w:sz w:val="24"/>
            <w:szCs w:val="24"/>
          </w:rPr>
          <w:fldChar w:fldCharType="begin" w:fldLock="1"/>
        </w:r>
      </w:ins>
      <w:ins w:id="223" w:author="Filipe Santana" w:date="2011-03-21T10:18:00Z">
        <w:r w:rsidR="009D2327">
          <w:rPr>
            <w:rFonts w:ascii="Arial" w:hAnsi="Arial" w:cs="Arial"/>
            <w:sz w:val="24"/>
            <w:szCs w:val="24"/>
          </w:rPr>
          <w:instrText>Mendeley Citation{eeffc87f-8f7f-4192-accb-aaff9047d5b1} Prev{(Baader, Horrocks, &amp; Sattler, 2008)}</w:instrText>
        </w:r>
      </w:ins>
      <w:ins w:id="224" w:author="Filipe Santana" w:date="2011-02-14T22:01:00Z">
        <w:r>
          <w:rPr>
            <w:rFonts w:ascii="Arial" w:hAnsi="Arial" w:cs="Arial"/>
            <w:sz w:val="24"/>
            <w:szCs w:val="24"/>
          </w:rPr>
          <w:fldChar w:fldCharType="separate"/>
        </w:r>
      </w:ins>
      <w:ins w:id="225"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Baader</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Horrocks</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Sattler</w:t>
        </w:r>
        <w:proofErr w:type="spellEnd"/>
        <w:r w:rsidR="00027C16" w:rsidRPr="00027C16">
          <w:rPr>
            <w:rFonts w:ascii="Arial" w:hAnsi="Arial" w:cs="Arial"/>
            <w:sz w:val="24"/>
            <w:szCs w:val="24"/>
          </w:rPr>
          <w:t>, 2008)</w:t>
        </w:r>
      </w:ins>
      <w:ins w:id="226" w:author="Filipe Santana" w:date="2011-02-14T22:01:00Z">
        <w:r>
          <w:rPr>
            <w:rFonts w:ascii="Arial" w:hAnsi="Arial" w:cs="Arial"/>
            <w:sz w:val="24"/>
            <w:szCs w:val="24"/>
          </w:rPr>
          <w:fldChar w:fldCharType="end"/>
        </w:r>
      </w:ins>
      <w:ins w:id="227" w:author="Filipe Santana" w:date="2011-02-14T22:00:00Z">
        <w:r w:rsidR="00DF3112">
          <w:rPr>
            <w:rFonts w:ascii="Arial" w:hAnsi="Arial" w:cs="Arial"/>
            <w:sz w:val="24"/>
            <w:szCs w:val="24"/>
          </w:rPr>
          <w:t>.</w:t>
        </w:r>
      </w:ins>
    </w:p>
    <w:p w:rsidR="00860879" w:rsidRDefault="00860879">
      <w:pPr>
        <w:spacing w:after="0"/>
        <w:jc w:val="both"/>
        <w:rPr>
          <w:ins w:id="228" w:author="Filipe Santana" w:date="2011-02-14T21:00:00Z"/>
          <w:rFonts w:ascii="Arial" w:hAnsi="Arial" w:cs="Arial"/>
          <w:sz w:val="24"/>
          <w:szCs w:val="24"/>
        </w:rPr>
        <w:pPrChange w:id="229" w:author="Filipe Santana" w:date="2011-03-17T19:38:00Z">
          <w:pPr>
            <w:jc w:val="both"/>
          </w:pPr>
        </w:pPrChange>
      </w:pPr>
    </w:p>
    <w:p w:rsidR="00860879" w:rsidRDefault="00F545C4">
      <w:pPr>
        <w:spacing w:after="0"/>
        <w:jc w:val="both"/>
        <w:rPr>
          <w:rFonts w:ascii="Arial" w:hAnsi="Arial" w:cs="Arial"/>
          <w:sz w:val="24"/>
          <w:szCs w:val="24"/>
        </w:rPr>
        <w:pPrChange w:id="230" w:author="Filipe Santana" w:date="2011-03-17T19:38:00Z">
          <w:pPr>
            <w:jc w:val="both"/>
          </w:pPr>
        </w:pPrChange>
      </w:pPr>
      <w:ins w:id="231" w:author="Filipe Santana" w:date="2011-02-14T21:00:00Z">
        <w:r>
          <w:rPr>
            <w:rFonts w:ascii="Arial" w:hAnsi="Arial" w:cs="Arial"/>
            <w:sz w:val="24"/>
            <w:szCs w:val="24"/>
          </w:rPr>
          <w:t xml:space="preserve">Descrições sobre conceitos podem ser utilizadas para criar declarações em uma base de conhecimento construída em DL. </w:t>
        </w:r>
      </w:ins>
      <w:ins w:id="232" w:author="Filipe Santana" w:date="2011-02-14T21:01:00Z">
        <w:r>
          <w:rPr>
            <w:rFonts w:ascii="Arial" w:hAnsi="Arial" w:cs="Arial"/>
            <w:sz w:val="24"/>
            <w:szCs w:val="24"/>
          </w:rPr>
          <w:t xml:space="preserve">Comumente, esta base de conhecimento pode ser dividida em dois grandes blocos: a </w:t>
        </w:r>
        <w:proofErr w:type="spellStart"/>
        <w:r>
          <w:rPr>
            <w:rFonts w:ascii="Arial" w:hAnsi="Arial" w:cs="Arial"/>
            <w:i/>
            <w:sz w:val="24"/>
            <w:szCs w:val="24"/>
          </w:rPr>
          <w:t>Tbox</w:t>
        </w:r>
        <w:proofErr w:type="spellEnd"/>
        <w:r>
          <w:rPr>
            <w:rFonts w:ascii="Arial" w:hAnsi="Arial" w:cs="Arial"/>
            <w:sz w:val="24"/>
            <w:szCs w:val="24"/>
          </w:rPr>
          <w:t xml:space="preserve"> e a </w:t>
        </w:r>
        <w:proofErr w:type="spellStart"/>
        <w:r>
          <w:rPr>
            <w:rFonts w:ascii="Arial" w:hAnsi="Arial" w:cs="Arial"/>
            <w:i/>
            <w:sz w:val="24"/>
            <w:szCs w:val="24"/>
          </w:rPr>
          <w:t>Abox</w:t>
        </w:r>
        <w:proofErr w:type="spellEnd"/>
        <w:r>
          <w:rPr>
            <w:rFonts w:ascii="Arial" w:hAnsi="Arial" w:cs="Arial"/>
            <w:sz w:val="24"/>
            <w:szCs w:val="24"/>
          </w:rPr>
          <w:t>.</w:t>
        </w:r>
      </w:ins>
      <w:ins w:id="233" w:author="Filipe Santana" w:date="2011-02-14T21:02:00Z">
        <w:r w:rsidR="00992913">
          <w:rPr>
            <w:rFonts w:ascii="Arial" w:hAnsi="Arial" w:cs="Arial"/>
            <w:sz w:val="24"/>
            <w:szCs w:val="24"/>
          </w:rPr>
          <w:t xml:space="preserve"> A </w:t>
        </w:r>
        <w:proofErr w:type="spellStart"/>
        <w:r w:rsidR="00992913">
          <w:rPr>
            <w:rFonts w:ascii="Arial" w:hAnsi="Arial" w:cs="Arial"/>
            <w:i/>
            <w:sz w:val="24"/>
            <w:szCs w:val="24"/>
          </w:rPr>
          <w:t>Tbox</w:t>
        </w:r>
        <w:proofErr w:type="spellEnd"/>
        <w:r w:rsidR="00992913">
          <w:rPr>
            <w:rFonts w:ascii="Arial" w:hAnsi="Arial" w:cs="Arial"/>
            <w:sz w:val="24"/>
            <w:szCs w:val="24"/>
          </w:rPr>
          <w:t xml:space="preserve"> é </w:t>
        </w:r>
      </w:ins>
      <w:ins w:id="234" w:author="Filipe Santana" w:date="2011-02-14T21:03:00Z">
        <w:r w:rsidR="00992913">
          <w:rPr>
            <w:rFonts w:ascii="Arial" w:hAnsi="Arial" w:cs="Arial"/>
            <w:sz w:val="24"/>
            <w:szCs w:val="24"/>
          </w:rPr>
          <w:t>responsável</w:t>
        </w:r>
      </w:ins>
      <w:ins w:id="235" w:author="Filipe Santana" w:date="2011-02-14T21:02:00Z">
        <w:r w:rsidR="00992913">
          <w:rPr>
            <w:rFonts w:ascii="Arial" w:hAnsi="Arial" w:cs="Arial"/>
            <w:sz w:val="24"/>
            <w:szCs w:val="24"/>
          </w:rPr>
          <w:t xml:space="preserve"> por </w:t>
        </w:r>
      </w:ins>
      <w:ins w:id="236" w:author="Filipe Santana" w:date="2011-02-14T21:03:00Z">
        <w:r w:rsidR="00992913">
          <w:rPr>
            <w:rFonts w:ascii="Arial" w:hAnsi="Arial" w:cs="Arial"/>
            <w:sz w:val="24"/>
            <w:szCs w:val="24"/>
          </w:rPr>
          <w:t xml:space="preserve">englobar os pontos relevantes de determinado domínio, </w:t>
        </w:r>
      </w:ins>
      <w:ins w:id="237" w:author="Filipe Santana" w:date="2011-02-14T21:04:00Z">
        <w:r w:rsidR="00992913">
          <w:rPr>
            <w:rFonts w:ascii="Arial" w:hAnsi="Arial" w:cs="Arial"/>
            <w:sz w:val="24"/>
            <w:szCs w:val="24"/>
          </w:rPr>
          <w:t>definindo propriedades de conceitos e papeis, além dos respectivos relacionamentos entre eles.</w:t>
        </w:r>
      </w:ins>
      <w:ins w:id="238" w:author="Filipe Santana" w:date="2011-02-14T21:05:00Z">
        <w:r w:rsidR="00992913">
          <w:rPr>
            <w:rFonts w:ascii="Arial" w:hAnsi="Arial" w:cs="Arial"/>
            <w:sz w:val="24"/>
            <w:szCs w:val="24"/>
          </w:rPr>
          <w:t xml:space="preserve"> Já a </w:t>
        </w:r>
      </w:ins>
      <w:proofErr w:type="spellStart"/>
      <w:ins w:id="239" w:author="Filipe Santana" w:date="2011-02-14T21:06:00Z">
        <w:r w:rsidR="00992913">
          <w:rPr>
            <w:rFonts w:ascii="Arial" w:hAnsi="Arial" w:cs="Arial"/>
            <w:i/>
            <w:sz w:val="24"/>
            <w:szCs w:val="24"/>
          </w:rPr>
          <w:t>Abox</w:t>
        </w:r>
        <w:proofErr w:type="spellEnd"/>
        <w:r w:rsidR="00992913">
          <w:rPr>
            <w:rFonts w:ascii="Arial" w:hAnsi="Arial" w:cs="Arial"/>
            <w:sz w:val="24"/>
            <w:szCs w:val="24"/>
          </w:rPr>
          <w:t xml:space="preserve">, </w:t>
        </w:r>
        <w:proofErr w:type="spellStart"/>
        <w:r w:rsidR="00992913">
          <w:rPr>
            <w:rFonts w:ascii="Arial" w:hAnsi="Arial" w:cs="Arial"/>
            <w:i/>
            <w:sz w:val="24"/>
            <w:szCs w:val="24"/>
          </w:rPr>
          <w:t>asser</w:t>
        </w:r>
        <w:r w:rsidR="00C1092C" w:rsidRPr="00C1092C">
          <w:rPr>
            <w:rFonts w:ascii="Arial" w:hAnsi="Arial" w:cs="Arial"/>
            <w:i/>
            <w:sz w:val="24"/>
            <w:szCs w:val="24"/>
            <w:rPrChange w:id="240" w:author="Filipe Santana" w:date="2011-02-14T21:06:00Z">
              <w:rPr>
                <w:rFonts w:ascii="Arial" w:hAnsi="Arial" w:cs="Arial"/>
                <w:sz w:val="24"/>
                <w:szCs w:val="24"/>
              </w:rPr>
            </w:rPrChange>
          </w:rPr>
          <w:t>tional</w:t>
        </w:r>
        <w:proofErr w:type="spellEnd"/>
        <w:r w:rsidR="00992913">
          <w:rPr>
            <w:rFonts w:ascii="Arial" w:hAnsi="Arial" w:cs="Arial"/>
            <w:sz w:val="24"/>
            <w:szCs w:val="24"/>
          </w:rPr>
          <w:t>,</w:t>
        </w:r>
      </w:ins>
      <w:ins w:id="241" w:author="Filipe Santana" w:date="2011-03-03T20:31:00Z">
        <w:r w:rsidR="00E12172">
          <w:rPr>
            <w:rFonts w:ascii="Arial" w:hAnsi="Arial" w:cs="Arial"/>
            <w:sz w:val="24"/>
            <w:szCs w:val="24"/>
          </w:rPr>
          <w:t xml:space="preserve"> </w:t>
        </w:r>
      </w:ins>
      <w:ins w:id="242" w:author="Filipe Santana" w:date="2011-02-14T21:06:00Z">
        <w:r w:rsidR="00992913">
          <w:rPr>
            <w:rFonts w:ascii="Arial" w:hAnsi="Arial" w:cs="Arial"/>
            <w:sz w:val="24"/>
            <w:szCs w:val="24"/>
          </w:rPr>
          <w:t>é utilizada para descrição de situações concretas, por definir propriedades para indiv</w:t>
        </w:r>
      </w:ins>
      <w:ins w:id="243" w:author="Filipe Santana" w:date="2011-02-14T21:07:00Z">
        <w:r w:rsidR="00992913">
          <w:rPr>
            <w:rFonts w:ascii="Arial" w:hAnsi="Arial" w:cs="Arial"/>
            <w:sz w:val="24"/>
            <w:szCs w:val="24"/>
          </w:rPr>
          <w:t>íduos</w:t>
        </w:r>
      </w:ins>
      <w:ins w:id="244" w:author="Filipe Santana" w:date="2011-03-17T19:37:00Z">
        <w:r w:rsidR="00027C16">
          <w:rPr>
            <w:rFonts w:ascii="Arial" w:hAnsi="Arial" w:cs="Arial"/>
            <w:sz w:val="24"/>
            <w:szCs w:val="24"/>
          </w:rPr>
          <w:t xml:space="preserve"> </w:t>
        </w:r>
      </w:ins>
      <w:ins w:id="245" w:author="Filipe Santana" w:date="2011-02-14T21:07:00Z">
        <w:r w:rsidR="00C1092C">
          <w:rPr>
            <w:rFonts w:ascii="Arial" w:hAnsi="Arial" w:cs="Arial"/>
            <w:sz w:val="24"/>
            <w:szCs w:val="24"/>
          </w:rPr>
          <w:fldChar w:fldCharType="begin" w:fldLock="1"/>
        </w:r>
      </w:ins>
      <w:ins w:id="246" w:author="Filipe Santana" w:date="2011-03-21T10:18:00Z">
        <w:r w:rsidR="009D2327">
          <w:rPr>
            <w:rFonts w:ascii="Arial" w:hAnsi="Arial" w:cs="Arial"/>
            <w:sz w:val="24"/>
            <w:szCs w:val="24"/>
          </w:rPr>
          <w:instrText>Mendeley Citation{eeffc87f-8f7f-4192-accb-aaff9047d5b1} Prev{(Baader, Horrocks, &amp; Sattler, 2008)}</w:instrText>
        </w:r>
      </w:ins>
      <w:r w:rsidR="00C1092C">
        <w:rPr>
          <w:rFonts w:ascii="Arial" w:hAnsi="Arial" w:cs="Arial"/>
          <w:sz w:val="24"/>
          <w:szCs w:val="24"/>
        </w:rPr>
        <w:fldChar w:fldCharType="separate"/>
      </w:r>
      <w:ins w:id="247"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Baader</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Horrocks</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Sattler</w:t>
        </w:r>
        <w:proofErr w:type="spellEnd"/>
        <w:r w:rsidR="00027C16" w:rsidRPr="00027C16">
          <w:rPr>
            <w:rFonts w:ascii="Arial" w:hAnsi="Arial" w:cs="Arial"/>
            <w:sz w:val="24"/>
            <w:szCs w:val="24"/>
          </w:rPr>
          <w:t>, 2008)</w:t>
        </w:r>
      </w:ins>
      <w:ins w:id="248" w:author="Filipe Santana" w:date="2011-02-14T21:07:00Z">
        <w:r w:rsidR="00C1092C">
          <w:rPr>
            <w:rFonts w:ascii="Arial" w:hAnsi="Arial" w:cs="Arial"/>
            <w:sz w:val="24"/>
            <w:szCs w:val="24"/>
          </w:rPr>
          <w:fldChar w:fldCharType="end"/>
        </w:r>
        <w:r w:rsidR="00992913">
          <w:rPr>
            <w:rFonts w:ascii="Arial" w:hAnsi="Arial" w:cs="Arial"/>
            <w:sz w:val="24"/>
            <w:szCs w:val="24"/>
          </w:rPr>
          <w:t>.</w:t>
        </w:r>
      </w:ins>
    </w:p>
    <w:p w:rsidR="00860879" w:rsidRDefault="00860879">
      <w:pPr>
        <w:jc w:val="both"/>
        <w:rPr>
          <w:ins w:id="249" w:author="Filipe Santana" w:date="2011-02-14T21:08:00Z"/>
          <w:rFonts w:ascii="Arial" w:hAnsi="Arial" w:cs="Arial"/>
          <w:sz w:val="24"/>
          <w:szCs w:val="24"/>
        </w:rPr>
        <w:pPrChange w:id="250" w:author="Filipe Santana" w:date="2011-03-17T19:38:00Z">
          <w:pPr/>
        </w:pPrChange>
      </w:pPr>
    </w:p>
    <w:p w:rsidR="00860879" w:rsidRDefault="00164FA7">
      <w:pPr>
        <w:jc w:val="both"/>
        <w:rPr>
          <w:ins w:id="251" w:author="Filipe Santana" w:date="2011-02-14T22:03:00Z"/>
          <w:rFonts w:ascii="Arial" w:hAnsi="Arial" w:cs="Arial"/>
          <w:sz w:val="24"/>
          <w:szCs w:val="24"/>
        </w:rPr>
        <w:pPrChange w:id="252" w:author="Filipe Santana" w:date="2011-03-17T19:38:00Z">
          <w:pPr/>
        </w:pPrChange>
      </w:pPr>
      <w:ins w:id="253" w:author="Filipe Santana" w:date="2011-02-14T21:08:00Z">
        <w:r>
          <w:rPr>
            <w:rFonts w:ascii="Arial" w:hAnsi="Arial" w:cs="Arial"/>
            <w:sz w:val="24"/>
            <w:szCs w:val="24"/>
          </w:rPr>
          <w:lastRenderedPageBreak/>
          <w:t xml:space="preserve">Os sistemas modernos baseados em DL </w:t>
        </w:r>
      </w:ins>
      <w:proofErr w:type="spellStart"/>
      <w:ins w:id="254" w:author="Filipe Santana" w:date="2011-02-14T21:11:00Z">
        <w:r w:rsidR="00F4564E">
          <w:rPr>
            <w:rFonts w:ascii="Arial" w:hAnsi="Arial" w:cs="Arial"/>
            <w:sz w:val="24"/>
            <w:szCs w:val="24"/>
          </w:rPr>
          <w:t>provêem</w:t>
        </w:r>
      </w:ins>
      <w:proofErr w:type="spellEnd"/>
      <w:ins w:id="255" w:author="Filipe Santana" w:date="2011-02-14T21:08:00Z">
        <w:r>
          <w:rPr>
            <w:rFonts w:ascii="Arial" w:hAnsi="Arial" w:cs="Arial"/>
            <w:sz w:val="24"/>
            <w:szCs w:val="24"/>
          </w:rPr>
          <w:t xml:space="preserve"> </w:t>
        </w:r>
      </w:ins>
      <w:ins w:id="256" w:author="Filipe Santana" w:date="2011-02-14T21:11:00Z">
        <w:r w:rsidR="00F4564E">
          <w:rPr>
            <w:rFonts w:ascii="Arial" w:hAnsi="Arial" w:cs="Arial"/>
            <w:sz w:val="24"/>
            <w:szCs w:val="24"/>
          </w:rPr>
          <w:t>os seus</w:t>
        </w:r>
      </w:ins>
      <w:ins w:id="257" w:author="Filipe Santana" w:date="2011-02-14T21:08:00Z">
        <w:r>
          <w:rPr>
            <w:rFonts w:ascii="Arial" w:hAnsi="Arial" w:cs="Arial"/>
            <w:sz w:val="24"/>
            <w:szCs w:val="24"/>
          </w:rPr>
          <w:t xml:space="preserve"> usuários, </w:t>
        </w:r>
      </w:ins>
      <w:ins w:id="258" w:author="Filipe Santana" w:date="2011-02-14T21:09:00Z">
        <w:r>
          <w:rPr>
            <w:rFonts w:ascii="Arial" w:hAnsi="Arial" w:cs="Arial"/>
            <w:sz w:val="24"/>
            <w:szCs w:val="24"/>
          </w:rPr>
          <w:t>por meio de raciocínio automatizado, deduzir conhecimento implícito a partir da d</w:t>
        </w:r>
        <w:r w:rsidR="00F526F5">
          <w:rPr>
            <w:rFonts w:ascii="Arial" w:hAnsi="Arial" w:cs="Arial"/>
            <w:sz w:val="24"/>
            <w:szCs w:val="24"/>
          </w:rPr>
          <w:t>escrição explicita, p</w:t>
        </w:r>
      </w:ins>
      <w:ins w:id="259" w:author="Filipe Santana" w:date="2011-02-14T21:10:00Z">
        <w:r w:rsidR="00F526F5">
          <w:rPr>
            <w:rFonts w:ascii="Arial" w:hAnsi="Arial" w:cs="Arial"/>
            <w:sz w:val="24"/>
            <w:szCs w:val="24"/>
          </w:rPr>
          <w:t>roduzindo respostas concretas em tempo finito.</w:t>
        </w:r>
      </w:ins>
      <w:ins w:id="260" w:author="Filipe Santana" w:date="2011-02-14T21:11:00Z">
        <w:r w:rsidR="00F4564E">
          <w:rPr>
            <w:rFonts w:ascii="Arial" w:hAnsi="Arial" w:cs="Arial"/>
            <w:sz w:val="24"/>
            <w:szCs w:val="24"/>
          </w:rPr>
          <w:t xml:space="preserve"> </w:t>
        </w:r>
      </w:ins>
      <w:ins w:id="261" w:author="Filipe Santana" w:date="2011-02-14T21:12:00Z">
        <w:r w:rsidR="00F4564E">
          <w:rPr>
            <w:rFonts w:ascii="Arial" w:hAnsi="Arial" w:cs="Arial"/>
            <w:sz w:val="24"/>
            <w:szCs w:val="24"/>
          </w:rPr>
          <w:t xml:space="preserve">Nesse âmbito, o raciocínio é </w:t>
        </w:r>
      </w:ins>
      <w:ins w:id="262" w:author="Filipe Santana" w:date="2011-02-14T21:13:00Z">
        <w:r w:rsidR="00F4564E">
          <w:rPr>
            <w:rFonts w:ascii="Arial" w:hAnsi="Arial" w:cs="Arial"/>
            <w:sz w:val="24"/>
            <w:szCs w:val="24"/>
          </w:rPr>
          <w:t xml:space="preserve">construído com base em subsunção, algoritmos os quais determinam relações entre </w:t>
        </w:r>
        <w:proofErr w:type="spellStart"/>
        <w:r w:rsidR="00F4564E">
          <w:rPr>
            <w:rFonts w:ascii="Arial" w:hAnsi="Arial" w:cs="Arial"/>
            <w:sz w:val="24"/>
            <w:szCs w:val="24"/>
          </w:rPr>
          <w:t>subcon</w:t>
        </w:r>
      </w:ins>
      <w:ins w:id="263" w:author="Filipe Santana" w:date="2011-02-14T21:14:00Z">
        <w:r w:rsidR="00F4564E">
          <w:rPr>
            <w:rFonts w:ascii="Arial" w:hAnsi="Arial" w:cs="Arial"/>
            <w:sz w:val="24"/>
            <w:szCs w:val="24"/>
          </w:rPr>
          <w:t>ceitos-superconceitos</w:t>
        </w:r>
        <w:proofErr w:type="spellEnd"/>
        <w:r w:rsidR="00F4564E">
          <w:rPr>
            <w:rFonts w:ascii="Arial" w:hAnsi="Arial" w:cs="Arial"/>
            <w:sz w:val="24"/>
            <w:szCs w:val="24"/>
          </w:rPr>
          <w:t xml:space="preserve"> (ou subclasse-superclasse) para co</w:t>
        </w:r>
      </w:ins>
      <w:ins w:id="264" w:author="Filipe Santana" w:date="2011-02-14T21:15:00Z">
        <w:r w:rsidR="00F4564E">
          <w:rPr>
            <w:rFonts w:ascii="Arial" w:hAnsi="Arial" w:cs="Arial"/>
            <w:sz w:val="24"/>
            <w:szCs w:val="24"/>
          </w:rPr>
          <w:t>mputar uma hierarquia</w:t>
        </w:r>
      </w:ins>
      <w:ins w:id="265" w:author="Filipe Santana" w:date="2011-03-17T19:31:00Z">
        <w:r w:rsidR="00027C16">
          <w:rPr>
            <w:rFonts w:ascii="Arial" w:hAnsi="Arial" w:cs="Arial"/>
            <w:sz w:val="24"/>
            <w:szCs w:val="24"/>
          </w:rPr>
          <w:t xml:space="preserve"> </w:t>
        </w:r>
      </w:ins>
      <w:ins w:id="266" w:author="Filipe Santana" w:date="2011-02-14T21:17:00Z">
        <w:r w:rsidR="00C1092C">
          <w:rPr>
            <w:rFonts w:ascii="Arial" w:hAnsi="Arial" w:cs="Arial"/>
            <w:sz w:val="24"/>
            <w:szCs w:val="24"/>
          </w:rPr>
          <w:fldChar w:fldCharType="begin" w:fldLock="1"/>
        </w:r>
      </w:ins>
      <w:ins w:id="267" w:author="Filipe Santana" w:date="2011-03-21T10:18:00Z">
        <w:r w:rsidR="009D2327">
          <w:rPr>
            <w:rFonts w:ascii="Arial" w:hAnsi="Arial" w:cs="Arial"/>
            <w:sz w:val="24"/>
            <w:szCs w:val="24"/>
          </w:rPr>
          <w:instrText>Mendeley Citation{eeffc87f-8f7f-4192-accb-aaff9047d5b1} Prev{(Baader, Horrocks, &amp; Sattler, 2008)}</w:instrText>
        </w:r>
      </w:ins>
      <w:r w:rsidR="00C1092C">
        <w:rPr>
          <w:rFonts w:ascii="Arial" w:hAnsi="Arial" w:cs="Arial"/>
          <w:sz w:val="24"/>
          <w:szCs w:val="24"/>
        </w:rPr>
        <w:fldChar w:fldCharType="separate"/>
      </w:r>
      <w:ins w:id="268"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Baader</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Horrocks</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Sattler</w:t>
        </w:r>
        <w:proofErr w:type="spellEnd"/>
        <w:r w:rsidR="00027C16" w:rsidRPr="00027C16">
          <w:rPr>
            <w:rFonts w:ascii="Arial" w:hAnsi="Arial" w:cs="Arial"/>
            <w:sz w:val="24"/>
            <w:szCs w:val="24"/>
          </w:rPr>
          <w:t>, 2008)</w:t>
        </w:r>
      </w:ins>
      <w:ins w:id="269" w:author="Filipe Santana" w:date="2011-02-14T21:17:00Z">
        <w:r w:rsidR="00C1092C">
          <w:rPr>
            <w:rFonts w:ascii="Arial" w:hAnsi="Arial" w:cs="Arial"/>
            <w:sz w:val="24"/>
            <w:szCs w:val="24"/>
          </w:rPr>
          <w:fldChar w:fldCharType="end"/>
        </w:r>
        <w:r w:rsidR="005759CF">
          <w:rPr>
            <w:rFonts w:ascii="Arial" w:hAnsi="Arial" w:cs="Arial"/>
            <w:sz w:val="24"/>
            <w:szCs w:val="24"/>
          </w:rPr>
          <w:t>, ou seja,</w:t>
        </w:r>
      </w:ins>
      <w:ins w:id="270" w:author="Filipe Santana" w:date="2011-02-14T21:15:00Z">
        <w:r w:rsidR="00F4564E">
          <w:rPr>
            <w:rFonts w:ascii="Arial" w:hAnsi="Arial" w:cs="Arial"/>
            <w:sz w:val="24"/>
            <w:szCs w:val="24"/>
          </w:rPr>
          <w:t xml:space="preserve"> se os relacionamentos </w:t>
        </w:r>
      </w:ins>
      <w:ins w:id="271" w:author="Filipe Santana" w:date="2011-03-03T20:14:00Z">
        <w:r w:rsidR="00BE4F8A">
          <w:rPr>
            <w:rFonts w:ascii="Arial" w:hAnsi="Arial" w:cs="Arial"/>
            <w:sz w:val="24"/>
            <w:szCs w:val="24"/>
          </w:rPr>
          <w:t>entre as classes são coerentes (</w:t>
        </w:r>
      </w:ins>
      <w:ins w:id="272" w:author="Filipe Santana" w:date="2011-02-14T21:16:00Z">
        <w:r w:rsidR="009C6E8E">
          <w:rPr>
            <w:rFonts w:ascii="Arial" w:hAnsi="Arial" w:cs="Arial"/>
            <w:sz w:val="24"/>
            <w:szCs w:val="24"/>
          </w:rPr>
          <w:t>satisfazíveis</w:t>
        </w:r>
      </w:ins>
      <w:ins w:id="273" w:author="Filipe Santana" w:date="2011-03-03T20:14:00Z">
        <w:r w:rsidR="00BE4F8A">
          <w:rPr>
            <w:rFonts w:ascii="Arial" w:hAnsi="Arial" w:cs="Arial"/>
            <w:sz w:val="24"/>
            <w:szCs w:val="24"/>
          </w:rPr>
          <w:t>) do ponto de vista de como é especificado,</w:t>
        </w:r>
      </w:ins>
      <w:ins w:id="274" w:author="Filipe Santana" w:date="2011-02-14T21:16:00Z">
        <w:r w:rsidR="006108F2">
          <w:rPr>
            <w:rFonts w:ascii="Arial" w:hAnsi="Arial" w:cs="Arial"/>
            <w:sz w:val="24"/>
            <w:szCs w:val="24"/>
          </w:rPr>
          <w:t xml:space="preserve"> não h</w:t>
        </w:r>
      </w:ins>
      <w:ins w:id="275" w:author="Filipe Santana" w:date="2011-03-03T20:14:00Z">
        <w:r w:rsidR="00BE4F8A">
          <w:rPr>
            <w:rFonts w:ascii="Arial" w:hAnsi="Arial" w:cs="Arial"/>
            <w:sz w:val="24"/>
            <w:szCs w:val="24"/>
          </w:rPr>
          <w:t>averá</w:t>
        </w:r>
      </w:ins>
      <w:ins w:id="276" w:author="Filipe Santana" w:date="2011-02-14T21:16:00Z">
        <w:r w:rsidR="006108F2">
          <w:rPr>
            <w:rFonts w:ascii="Arial" w:hAnsi="Arial" w:cs="Arial"/>
            <w:sz w:val="24"/>
            <w:szCs w:val="24"/>
          </w:rPr>
          <w:t xml:space="preserve"> inconsistência</w:t>
        </w:r>
        <w:r w:rsidR="00F4564E">
          <w:rPr>
            <w:rFonts w:ascii="Arial" w:hAnsi="Arial" w:cs="Arial"/>
            <w:sz w:val="24"/>
            <w:szCs w:val="24"/>
          </w:rPr>
          <w:t xml:space="preserve"> na construção da base de conhecimento</w:t>
        </w:r>
      </w:ins>
      <w:ins w:id="277" w:author="Filipe Santana" w:date="2011-02-14T21:15:00Z">
        <w:r w:rsidR="00F4564E">
          <w:rPr>
            <w:rFonts w:ascii="Arial" w:hAnsi="Arial" w:cs="Arial"/>
            <w:sz w:val="24"/>
            <w:szCs w:val="24"/>
          </w:rPr>
          <w:t xml:space="preserve">. </w:t>
        </w:r>
      </w:ins>
      <w:ins w:id="278" w:author="Filipe Santana" w:date="2011-02-14T21:16:00Z">
        <w:r w:rsidR="005759CF">
          <w:rPr>
            <w:rFonts w:ascii="Arial" w:hAnsi="Arial" w:cs="Arial"/>
            <w:sz w:val="24"/>
            <w:szCs w:val="24"/>
          </w:rPr>
          <w:t xml:space="preserve"> </w:t>
        </w:r>
      </w:ins>
    </w:p>
    <w:p w:rsidR="00860879" w:rsidRDefault="00860879">
      <w:pPr>
        <w:jc w:val="both"/>
        <w:rPr>
          <w:ins w:id="279" w:author="Filipe Santana" w:date="2011-02-14T22:03:00Z"/>
          <w:rFonts w:ascii="Arial" w:hAnsi="Arial" w:cs="Arial"/>
          <w:sz w:val="24"/>
          <w:szCs w:val="24"/>
        </w:rPr>
        <w:pPrChange w:id="280" w:author="Filipe Santana" w:date="2011-03-17T19:38:00Z">
          <w:pPr/>
        </w:pPrChange>
      </w:pPr>
    </w:p>
    <w:p w:rsidR="00860879" w:rsidRDefault="00B62B97">
      <w:pPr>
        <w:jc w:val="both"/>
        <w:rPr>
          <w:ins w:id="281" w:author="Filipe Santana" w:date="2011-03-03T20:37:00Z"/>
          <w:rFonts w:ascii="Arial" w:hAnsi="Arial" w:cs="Arial"/>
          <w:sz w:val="24"/>
          <w:szCs w:val="24"/>
        </w:rPr>
        <w:pPrChange w:id="282" w:author="Filipe Santana" w:date="2011-03-17T19:38:00Z">
          <w:pPr/>
        </w:pPrChange>
      </w:pPr>
      <w:ins w:id="283" w:author="Filipe Santana" w:date="2011-02-14T22:04:00Z">
        <w:r>
          <w:rPr>
            <w:rFonts w:ascii="Arial" w:hAnsi="Arial" w:cs="Arial"/>
            <w:sz w:val="24"/>
            <w:szCs w:val="24"/>
          </w:rPr>
          <w:t xml:space="preserve">Nos últimos anos, a modelagem ontológica com base na DL, e na </w:t>
        </w:r>
        <w:r w:rsidRPr="006108F2">
          <w:rPr>
            <w:rFonts w:ascii="Lucida Calligraphy" w:hAnsi="Lucida Calligraphy" w:cs="Arial"/>
            <w:sz w:val="24"/>
            <w:szCs w:val="24"/>
          </w:rPr>
          <w:t>ALC</w:t>
        </w:r>
      </w:ins>
      <w:ins w:id="284" w:author="Filipe Santana" w:date="2011-02-14T22:05:00Z">
        <w:r>
          <w:rPr>
            <w:rFonts w:ascii="Arial" w:hAnsi="Arial" w:cs="Arial"/>
            <w:sz w:val="24"/>
            <w:szCs w:val="24"/>
          </w:rPr>
          <w:t xml:space="preserve">, fez com que </w:t>
        </w:r>
      </w:ins>
      <w:ins w:id="285" w:author="Filipe Santana" w:date="2011-03-03T20:15:00Z">
        <w:r w:rsidR="00652CF7">
          <w:rPr>
            <w:rFonts w:ascii="Arial" w:hAnsi="Arial" w:cs="Arial"/>
            <w:sz w:val="24"/>
            <w:szCs w:val="24"/>
          </w:rPr>
          <w:t>a DL</w:t>
        </w:r>
      </w:ins>
      <w:ins w:id="286" w:author="Filipe Santana" w:date="2011-02-14T22:05:00Z">
        <w:r>
          <w:rPr>
            <w:rFonts w:ascii="Arial" w:hAnsi="Arial" w:cs="Arial"/>
            <w:sz w:val="24"/>
            <w:szCs w:val="24"/>
          </w:rPr>
          <w:t xml:space="preserve"> tenha sido estendida </w:t>
        </w:r>
      </w:ins>
      <w:ins w:id="287" w:author="Filipe Santana" w:date="2011-02-14T22:06:00Z">
        <w:r>
          <w:rPr>
            <w:rFonts w:ascii="Arial" w:hAnsi="Arial" w:cs="Arial"/>
            <w:sz w:val="24"/>
            <w:szCs w:val="24"/>
          </w:rPr>
          <w:t xml:space="preserve">para incluir restrições numéricas (qualificadas), </w:t>
        </w:r>
      </w:ins>
      <w:ins w:id="288" w:author="Filipe Santana" w:date="2011-02-14T22:08:00Z">
        <w:r>
          <w:rPr>
            <w:rFonts w:ascii="Arial" w:hAnsi="Arial" w:cs="Arial"/>
            <w:sz w:val="24"/>
            <w:szCs w:val="24"/>
          </w:rPr>
          <w:t xml:space="preserve">relações </w:t>
        </w:r>
      </w:ins>
      <w:ins w:id="289" w:author="Filipe Santana" w:date="2011-02-14T22:06:00Z">
        <w:r>
          <w:rPr>
            <w:rFonts w:ascii="Arial" w:hAnsi="Arial" w:cs="Arial"/>
            <w:sz w:val="24"/>
            <w:szCs w:val="24"/>
          </w:rPr>
          <w:t>invers</w:t>
        </w:r>
      </w:ins>
      <w:ins w:id="290" w:author="Filipe Santana" w:date="2011-02-14T22:08:00Z">
        <w:r>
          <w:rPr>
            <w:rFonts w:ascii="Arial" w:hAnsi="Arial" w:cs="Arial"/>
            <w:sz w:val="24"/>
            <w:szCs w:val="24"/>
          </w:rPr>
          <w:t>as</w:t>
        </w:r>
      </w:ins>
      <w:ins w:id="291" w:author="Filipe Santana" w:date="2011-02-14T22:06:00Z">
        <w:r>
          <w:rPr>
            <w:rFonts w:ascii="Arial" w:hAnsi="Arial" w:cs="Arial"/>
            <w:sz w:val="24"/>
            <w:szCs w:val="24"/>
          </w:rPr>
          <w:t>, transitiv</w:t>
        </w:r>
      </w:ins>
      <w:ins w:id="292" w:author="Filipe Santana" w:date="2011-02-14T22:08:00Z">
        <w:r>
          <w:rPr>
            <w:rFonts w:ascii="Arial" w:hAnsi="Arial" w:cs="Arial"/>
            <w:sz w:val="24"/>
            <w:szCs w:val="24"/>
          </w:rPr>
          <w:t>a</w:t>
        </w:r>
      </w:ins>
      <w:ins w:id="293" w:author="Filipe Santana" w:date="2011-02-14T22:06:00Z">
        <w:r>
          <w:rPr>
            <w:rFonts w:ascii="Arial" w:hAnsi="Arial" w:cs="Arial"/>
            <w:sz w:val="24"/>
            <w:szCs w:val="24"/>
          </w:rPr>
          <w:t xml:space="preserve">s, </w:t>
        </w:r>
        <w:proofErr w:type="spellStart"/>
        <w:r>
          <w:rPr>
            <w:rFonts w:ascii="Arial" w:hAnsi="Arial" w:cs="Arial"/>
            <w:sz w:val="24"/>
            <w:szCs w:val="24"/>
          </w:rPr>
          <w:t>sub</w:t>
        </w:r>
      </w:ins>
      <w:ins w:id="294" w:author="Filipe Santana" w:date="2011-02-14T22:08:00Z">
        <w:r>
          <w:rPr>
            <w:rFonts w:ascii="Arial" w:hAnsi="Arial" w:cs="Arial"/>
            <w:sz w:val="24"/>
            <w:szCs w:val="24"/>
          </w:rPr>
          <w:t>relações</w:t>
        </w:r>
      </w:ins>
      <w:proofErr w:type="spellEnd"/>
      <w:ins w:id="295" w:author="Filipe Santana" w:date="2011-02-14T22:06:00Z">
        <w:r>
          <w:rPr>
            <w:rFonts w:ascii="Arial" w:hAnsi="Arial" w:cs="Arial"/>
            <w:sz w:val="24"/>
            <w:szCs w:val="24"/>
          </w:rPr>
          <w:t xml:space="preserve">, </w:t>
        </w:r>
      </w:ins>
      <w:ins w:id="296" w:author="Filipe Santana" w:date="2011-02-14T22:07:00Z">
        <w:r>
          <w:rPr>
            <w:rFonts w:ascii="Arial" w:hAnsi="Arial" w:cs="Arial"/>
            <w:sz w:val="24"/>
            <w:szCs w:val="24"/>
          </w:rPr>
          <w:t>domínios concretos, e nominais.</w:t>
        </w:r>
      </w:ins>
      <w:ins w:id="297" w:author="Filipe Santana" w:date="2011-02-14T22:05:00Z">
        <w:r>
          <w:rPr>
            <w:rFonts w:ascii="Arial" w:hAnsi="Arial" w:cs="Arial"/>
            <w:sz w:val="24"/>
            <w:szCs w:val="24"/>
          </w:rPr>
          <w:t xml:space="preserve"> </w:t>
        </w:r>
      </w:ins>
      <w:ins w:id="298" w:author="Filipe Santana" w:date="2011-02-14T22:17:00Z">
        <w:r w:rsidR="00E632C1">
          <w:rPr>
            <w:rFonts w:ascii="Arial" w:hAnsi="Arial" w:cs="Arial"/>
            <w:sz w:val="24"/>
            <w:szCs w:val="24"/>
          </w:rPr>
          <w:t xml:space="preserve">Sendo cada uma dessas adições a </w:t>
        </w:r>
        <w:r w:rsidR="00E632C1" w:rsidRPr="006108F2">
          <w:rPr>
            <w:rFonts w:ascii="Lucida Calligraphy" w:hAnsi="Lucida Calligraphy" w:cs="Arial"/>
            <w:sz w:val="24"/>
            <w:szCs w:val="24"/>
          </w:rPr>
          <w:t>AL</w:t>
        </w:r>
      </w:ins>
      <w:ins w:id="299" w:author="Filipe Santana" w:date="2011-02-14T22:21:00Z">
        <w:r w:rsidR="00192168">
          <w:rPr>
            <w:rFonts w:ascii="Lucida Calligraphy" w:hAnsi="Lucida Calligraphy" w:cs="Arial"/>
            <w:sz w:val="24"/>
            <w:szCs w:val="24"/>
          </w:rPr>
          <w:t xml:space="preserve"> </w:t>
        </w:r>
        <w:r w:rsidR="00192168">
          <w:rPr>
            <w:rFonts w:ascii="Arial" w:hAnsi="Arial" w:cs="Arial"/>
            <w:sz w:val="24"/>
            <w:szCs w:val="24"/>
          </w:rPr>
          <w:t>representa</w:t>
        </w:r>
      </w:ins>
      <w:ins w:id="300" w:author="Filipe Santana" w:date="2011-02-14T22:22:00Z">
        <w:r w:rsidR="00192168">
          <w:rPr>
            <w:rFonts w:ascii="Arial" w:hAnsi="Arial" w:cs="Arial"/>
            <w:sz w:val="24"/>
            <w:szCs w:val="24"/>
          </w:rPr>
          <w:t xml:space="preserve">ndo </w:t>
        </w:r>
      </w:ins>
      <w:ins w:id="301" w:author="Filipe Santana" w:date="2011-02-14T22:21:00Z">
        <w:r w:rsidR="00192168">
          <w:rPr>
            <w:rFonts w:ascii="Arial" w:hAnsi="Arial" w:cs="Arial"/>
            <w:sz w:val="24"/>
            <w:szCs w:val="24"/>
          </w:rPr>
          <w:t xml:space="preserve">um acréscimo em expressividade, </w:t>
        </w:r>
      </w:ins>
      <w:ins w:id="302" w:author="Filipe Santana" w:date="2011-02-14T22:22:00Z">
        <w:r w:rsidR="00192168">
          <w:rPr>
            <w:rFonts w:ascii="Arial" w:hAnsi="Arial" w:cs="Arial"/>
            <w:sz w:val="24"/>
            <w:szCs w:val="24"/>
          </w:rPr>
          <w:t xml:space="preserve">uma denominação com uma letra: </w:t>
        </w:r>
      </w:ins>
      <w:ins w:id="303" w:author="Filipe Santana" w:date="2011-02-14T22:23:00Z">
        <w:r w:rsidR="00192168">
          <w:rPr>
            <w:rFonts w:ascii="Arial" w:hAnsi="Arial" w:cs="Arial"/>
            <w:sz w:val="24"/>
            <w:szCs w:val="24"/>
          </w:rPr>
          <w:t xml:space="preserve">a letra </w:t>
        </w:r>
        <w:r w:rsidR="00192168">
          <w:rPr>
            <w:rFonts w:ascii="Arial" w:hAnsi="Arial" w:cs="Arial"/>
            <w:i/>
            <w:sz w:val="24"/>
            <w:szCs w:val="24"/>
          </w:rPr>
          <w:t>S</w:t>
        </w:r>
        <w:r w:rsidR="00192168">
          <w:rPr>
            <w:rFonts w:ascii="Arial" w:hAnsi="Arial" w:cs="Arial"/>
            <w:sz w:val="24"/>
            <w:szCs w:val="24"/>
          </w:rPr>
          <w:t xml:space="preserve"> para </w:t>
        </w:r>
        <w:proofErr w:type="spellStart"/>
        <w:r w:rsidR="00192168">
          <w:rPr>
            <w:rFonts w:ascii="Arial" w:hAnsi="Arial" w:cs="Arial"/>
            <w:i/>
            <w:sz w:val="24"/>
            <w:szCs w:val="24"/>
          </w:rPr>
          <w:t>basic</w:t>
        </w:r>
        <w:proofErr w:type="spellEnd"/>
        <w:r w:rsidR="00192168">
          <w:rPr>
            <w:rFonts w:ascii="Arial" w:hAnsi="Arial" w:cs="Arial"/>
            <w:i/>
            <w:sz w:val="24"/>
            <w:szCs w:val="24"/>
          </w:rPr>
          <w:t xml:space="preserve"> </w:t>
        </w:r>
        <w:r w:rsidR="00192168">
          <w:rPr>
            <w:rFonts w:ascii="Arial" w:hAnsi="Arial" w:cs="Arial"/>
            <w:sz w:val="24"/>
            <w:szCs w:val="24"/>
          </w:rPr>
          <w:t>(</w:t>
        </w:r>
        <w:r w:rsidR="00192168" w:rsidRPr="006108F2">
          <w:rPr>
            <w:rFonts w:ascii="Lucida Calligraphy" w:hAnsi="Lucida Calligraphy" w:cs="Arial"/>
            <w:sz w:val="24"/>
            <w:szCs w:val="24"/>
          </w:rPr>
          <w:t>AL</w:t>
        </w:r>
        <w:r w:rsidR="00192168">
          <w:rPr>
            <w:rFonts w:ascii="Lucida Calligraphy" w:hAnsi="Lucida Calligraphy" w:cs="Arial"/>
            <w:sz w:val="24"/>
            <w:szCs w:val="24"/>
          </w:rPr>
          <w:t xml:space="preserve"> </w:t>
        </w:r>
        <w:r w:rsidR="00192168">
          <w:rPr>
            <w:rFonts w:ascii="Arial" w:hAnsi="Arial" w:cs="Arial"/>
            <w:sz w:val="24"/>
            <w:szCs w:val="24"/>
          </w:rPr>
          <w:t xml:space="preserve">propriamente dita), </w:t>
        </w:r>
      </w:ins>
      <w:ins w:id="304" w:author="Filipe Santana" w:date="2011-02-14T22:24:00Z">
        <w:r w:rsidR="00192168">
          <w:rPr>
            <w:rFonts w:ascii="Arial" w:hAnsi="Arial" w:cs="Arial"/>
            <w:i/>
            <w:sz w:val="24"/>
            <w:szCs w:val="24"/>
          </w:rPr>
          <w:t>H</w:t>
        </w:r>
        <w:r w:rsidR="00192168">
          <w:rPr>
            <w:rFonts w:ascii="Arial" w:hAnsi="Arial" w:cs="Arial"/>
            <w:sz w:val="24"/>
            <w:szCs w:val="24"/>
          </w:rPr>
          <w:t xml:space="preserve"> para </w:t>
        </w:r>
        <w:proofErr w:type="spellStart"/>
        <w:r w:rsidR="00192168">
          <w:rPr>
            <w:rFonts w:ascii="Arial" w:hAnsi="Arial" w:cs="Arial"/>
            <w:sz w:val="24"/>
            <w:szCs w:val="24"/>
          </w:rPr>
          <w:t>subrelações</w:t>
        </w:r>
        <w:proofErr w:type="spellEnd"/>
        <w:r w:rsidR="00192168">
          <w:rPr>
            <w:rFonts w:ascii="Arial" w:hAnsi="Arial" w:cs="Arial"/>
            <w:sz w:val="24"/>
            <w:szCs w:val="24"/>
          </w:rPr>
          <w:t xml:space="preserve">, </w:t>
        </w:r>
        <w:r w:rsidR="00192168">
          <w:rPr>
            <w:rFonts w:ascii="Arial" w:hAnsi="Arial" w:cs="Arial"/>
            <w:i/>
            <w:sz w:val="24"/>
            <w:szCs w:val="24"/>
          </w:rPr>
          <w:t xml:space="preserve">O </w:t>
        </w:r>
        <w:r w:rsidR="00192168">
          <w:rPr>
            <w:rFonts w:ascii="Arial" w:hAnsi="Arial" w:cs="Arial"/>
            <w:sz w:val="24"/>
            <w:szCs w:val="24"/>
          </w:rPr>
          <w:t>para nominais</w:t>
        </w:r>
        <w:r w:rsidR="00192168">
          <w:rPr>
            <w:rFonts w:ascii="Arial" w:hAnsi="Arial" w:cs="Arial"/>
            <w:i/>
            <w:sz w:val="24"/>
            <w:szCs w:val="24"/>
          </w:rPr>
          <w:t xml:space="preserve">, I </w:t>
        </w:r>
        <w:r w:rsidR="00192168">
          <w:rPr>
            <w:rFonts w:ascii="Arial" w:hAnsi="Arial" w:cs="Arial"/>
            <w:sz w:val="24"/>
            <w:szCs w:val="24"/>
          </w:rPr>
          <w:t xml:space="preserve">para relações inversas, </w:t>
        </w:r>
        <w:r w:rsidR="00C1092C" w:rsidRPr="00C1092C">
          <w:rPr>
            <w:rFonts w:ascii="Arial" w:hAnsi="Arial" w:cs="Arial"/>
            <w:i/>
            <w:sz w:val="24"/>
            <w:szCs w:val="24"/>
            <w:rPrChange w:id="305" w:author="Filipe Santana" w:date="2011-02-14T22:26:00Z">
              <w:rPr>
                <w:rFonts w:ascii="Arial" w:hAnsi="Arial" w:cs="Arial"/>
                <w:sz w:val="24"/>
                <w:szCs w:val="24"/>
              </w:rPr>
            </w:rPrChange>
          </w:rPr>
          <w:t xml:space="preserve">N </w:t>
        </w:r>
        <w:r w:rsidR="00192168">
          <w:rPr>
            <w:rFonts w:ascii="Arial" w:hAnsi="Arial" w:cs="Arial"/>
            <w:sz w:val="24"/>
            <w:szCs w:val="24"/>
          </w:rPr>
          <w:t>para</w:t>
        </w:r>
      </w:ins>
      <w:ins w:id="306" w:author="Filipe Santana" w:date="2011-02-14T22:26:00Z">
        <w:r w:rsidR="00192168">
          <w:rPr>
            <w:rFonts w:ascii="Arial" w:hAnsi="Arial" w:cs="Arial"/>
            <w:sz w:val="24"/>
            <w:szCs w:val="24"/>
          </w:rPr>
          <w:t xml:space="preserve"> restrições numéricas, e </w:t>
        </w:r>
        <w:r w:rsidR="00192168">
          <w:rPr>
            <w:rFonts w:ascii="Arial" w:hAnsi="Arial" w:cs="Arial"/>
            <w:i/>
            <w:sz w:val="24"/>
            <w:szCs w:val="24"/>
          </w:rPr>
          <w:t>Q</w:t>
        </w:r>
        <w:r w:rsidR="00192168">
          <w:rPr>
            <w:rFonts w:ascii="Arial" w:hAnsi="Arial" w:cs="Arial"/>
            <w:sz w:val="24"/>
            <w:szCs w:val="24"/>
          </w:rPr>
          <w:t xml:space="preserve"> para restrições numéricas qualificadas</w:t>
        </w:r>
      </w:ins>
      <w:ins w:id="307" w:author="Filipe Santana" w:date="2011-03-03T20:16:00Z">
        <w:r w:rsidR="00652CF7">
          <w:rPr>
            <w:rFonts w:ascii="Arial" w:hAnsi="Arial" w:cs="Arial"/>
            <w:sz w:val="24"/>
            <w:szCs w:val="24"/>
          </w:rPr>
          <w:t>, foi adicionada</w:t>
        </w:r>
      </w:ins>
      <w:ins w:id="308" w:author="Filipe Santana" w:date="2011-02-14T22:26:00Z">
        <w:r w:rsidR="00192168">
          <w:rPr>
            <w:rFonts w:ascii="Arial" w:hAnsi="Arial" w:cs="Arial"/>
            <w:sz w:val="24"/>
            <w:szCs w:val="24"/>
          </w:rPr>
          <w:t>.</w:t>
        </w:r>
      </w:ins>
      <w:ins w:id="309" w:author="Filipe Santana" w:date="2011-02-14T22:27:00Z">
        <w:r w:rsidR="00192168">
          <w:rPr>
            <w:rFonts w:ascii="Arial" w:hAnsi="Arial" w:cs="Arial"/>
            <w:sz w:val="24"/>
            <w:szCs w:val="24"/>
          </w:rPr>
          <w:t xml:space="preserve"> A</w:t>
        </w:r>
      </w:ins>
      <w:ins w:id="310" w:author="Filipe Santana" w:date="2011-02-14T22:29:00Z">
        <w:r w:rsidR="00192168">
          <w:rPr>
            <w:rFonts w:ascii="Arial" w:hAnsi="Arial" w:cs="Arial"/>
            <w:sz w:val="24"/>
            <w:szCs w:val="24"/>
          </w:rPr>
          <w:t xml:space="preserve"> lógica de descrições a qual corresponde a</w:t>
        </w:r>
      </w:ins>
      <w:ins w:id="311" w:author="Filipe Santana" w:date="2011-02-14T22:27:00Z">
        <w:r w:rsidR="00192168">
          <w:rPr>
            <w:rFonts w:ascii="Arial" w:hAnsi="Arial" w:cs="Arial"/>
            <w:sz w:val="24"/>
            <w:szCs w:val="24"/>
          </w:rPr>
          <w:t xml:space="preserve"> OWL-DL que apresenta todos esses acréscimos de expressividade é conhecida como SHOI</w:t>
        </w:r>
      </w:ins>
      <w:ins w:id="312" w:author="Filipe Santana" w:date="2011-03-03T20:37:00Z">
        <w:r w:rsidR="00E12172">
          <w:rPr>
            <w:rFonts w:ascii="Arial" w:hAnsi="Arial" w:cs="Arial"/>
            <w:sz w:val="24"/>
            <w:szCs w:val="24"/>
          </w:rPr>
          <w:t>Q</w:t>
        </w:r>
      </w:ins>
      <w:ins w:id="313" w:author="Filipe Santana" w:date="2011-03-17T19:31:00Z">
        <w:r w:rsidR="00027C16">
          <w:rPr>
            <w:rFonts w:ascii="Arial" w:hAnsi="Arial" w:cs="Arial"/>
            <w:sz w:val="24"/>
            <w:szCs w:val="24"/>
          </w:rPr>
          <w:t xml:space="preserve"> </w:t>
        </w:r>
      </w:ins>
      <w:ins w:id="314" w:author="Filipe Santana" w:date="2011-02-14T22:30:00Z">
        <w:r w:rsidR="00C1092C">
          <w:rPr>
            <w:rFonts w:ascii="Arial" w:hAnsi="Arial" w:cs="Arial"/>
            <w:sz w:val="24"/>
            <w:szCs w:val="24"/>
          </w:rPr>
          <w:fldChar w:fldCharType="begin" w:fldLock="1"/>
        </w:r>
      </w:ins>
      <w:ins w:id="315" w:author="Filipe Santana" w:date="2011-03-21T10:18:00Z">
        <w:r w:rsidR="009D2327">
          <w:rPr>
            <w:rFonts w:ascii="Arial" w:hAnsi="Arial" w:cs="Arial"/>
            <w:sz w:val="24"/>
            <w:szCs w:val="24"/>
          </w:rPr>
          <w:instrText>Mendeley Citation{eeffc87f-8f7f-4192-accb-aaff9047d5b1} Prev{(Baader, Horrocks, &amp; Sattler, 2008)}</w:instrText>
        </w:r>
      </w:ins>
      <w:r w:rsidR="00C1092C">
        <w:rPr>
          <w:rFonts w:ascii="Arial" w:hAnsi="Arial" w:cs="Arial"/>
          <w:sz w:val="24"/>
          <w:szCs w:val="24"/>
        </w:rPr>
        <w:fldChar w:fldCharType="separate"/>
      </w:r>
      <w:ins w:id="316"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Baader</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Horrocks</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Sattler</w:t>
        </w:r>
        <w:proofErr w:type="spellEnd"/>
        <w:r w:rsidR="00027C16" w:rsidRPr="00027C16">
          <w:rPr>
            <w:rFonts w:ascii="Arial" w:hAnsi="Arial" w:cs="Arial"/>
            <w:sz w:val="24"/>
            <w:szCs w:val="24"/>
          </w:rPr>
          <w:t>, 2008)</w:t>
        </w:r>
      </w:ins>
      <w:ins w:id="317" w:author="Filipe Santana" w:date="2011-02-14T22:30:00Z">
        <w:r w:rsidR="00C1092C">
          <w:rPr>
            <w:rFonts w:ascii="Arial" w:hAnsi="Arial" w:cs="Arial"/>
            <w:sz w:val="24"/>
            <w:szCs w:val="24"/>
          </w:rPr>
          <w:fldChar w:fldCharType="end"/>
        </w:r>
      </w:ins>
      <w:ins w:id="318" w:author="Filipe Santana" w:date="2011-03-03T20:37:00Z">
        <w:r w:rsidR="00E12172">
          <w:rPr>
            <w:rFonts w:ascii="Arial" w:hAnsi="Arial" w:cs="Arial"/>
            <w:sz w:val="24"/>
            <w:szCs w:val="24"/>
          </w:rPr>
          <w:t xml:space="preserve"> (</w:t>
        </w:r>
      </w:ins>
      <w:ins w:id="319" w:author="Filipe Santana" w:date="2011-03-03T20:38:00Z">
        <w:r w:rsidR="00E12172">
          <w:rPr>
            <w:rFonts w:ascii="Arial" w:hAnsi="Arial" w:cs="Arial"/>
            <w:sz w:val="24"/>
            <w:szCs w:val="24"/>
          </w:rPr>
          <w:t>Quadro</w:t>
        </w:r>
      </w:ins>
      <w:ins w:id="320" w:author="Filipe Santana" w:date="2011-03-03T20:37:00Z">
        <w:r w:rsidR="00E12172">
          <w:rPr>
            <w:rFonts w:ascii="Arial" w:hAnsi="Arial" w:cs="Arial"/>
            <w:sz w:val="24"/>
            <w:szCs w:val="24"/>
          </w:rPr>
          <w:t xml:space="preserve"> </w:t>
        </w:r>
        <w:proofErr w:type="gramStart"/>
        <w:r w:rsidR="00E12172">
          <w:rPr>
            <w:rFonts w:ascii="Arial" w:hAnsi="Arial" w:cs="Arial"/>
            <w:sz w:val="24"/>
            <w:szCs w:val="24"/>
          </w:rPr>
          <w:t>1</w:t>
        </w:r>
        <w:proofErr w:type="gramEnd"/>
        <w:r w:rsidR="00E12172">
          <w:rPr>
            <w:rFonts w:ascii="Arial" w:hAnsi="Arial" w:cs="Arial"/>
            <w:sz w:val="24"/>
            <w:szCs w:val="24"/>
          </w:rPr>
          <w:t>)</w:t>
        </w:r>
      </w:ins>
    </w:p>
    <w:p w:rsidR="00E12172" w:rsidRDefault="00E12172">
      <w:pPr>
        <w:jc w:val="both"/>
        <w:rPr>
          <w:ins w:id="321" w:author="Filipe Santana" w:date="2011-03-03T20:37:00Z"/>
          <w:rFonts w:ascii="Arial" w:hAnsi="Arial" w:cs="Arial"/>
          <w:sz w:val="24"/>
          <w:szCs w:val="24"/>
        </w:rPr>
        <w:pPrChange w:id="322" w:author="Filipe Santana" w:date="2011-03-17T19:38:00Z">
          <w:pPr/>
        </w:pPrChange>
      </w:pPr>
    </w:p>
    <w:tbl>
      <w:tblPr>
        <w:tblStyle w:val="Tabelacomgrade"/>
        <w:tblW w:w="0" w:type="auto"/>
        <w:jc w:val="center"/>
        <w:tblLayout w:type="fixed"/>
        <w:tblLook w:val="04A0" w:firstRow="1" w:lastRow="0" w:firstColumn="1" w:lastColumn="0" w:noHBand="0" w:noVBand="1"/>
      </w:tblPr>
      <w:tblGrid>
        <w:gridCol w:w="959"/>
        <w:gridCol w:w="3685"/>
        <w:gridCol w:w="993"/>
      </w:tblGrid>
      <w:tr w:rsidR="00E12172" w:rsidTr="00E12172">
        <w:trPr>
          <w:jc w:val="center"/>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sz w:val="20"/>
                <w:szCs w:val="20"/>
              </w:rPr>
              <w:t>Classe</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sz w:val="20"/>
                <w:szCs w:val="20"/>
              </w:rPr>
              <w:t>Descrição</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sz w:val="20"/>
                <w:szCs w:val="20"/>
              </w:rPr>
              <w:t>Sintaxe</w:t>
            </w:r>
          </w:p>
        </w:tc>
      </w:tr>
      <w:tr w:rsidR="00E12172" w:rsidTr="00E12172">
        <w:trPr>
          <w:jc w:val="center"/>
        </w:trPr>
        <w:tc>
          <w:tcPr>
            <w:tcW w:w="9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2172" w:rsidRDefault="00E12172" w:rsidP="009D0D65">
            <w:pPr>
              <w:autoSpaceDE w:val="0"/>
              <w:autoSpaceDN w:val="0"/>
              <w:adjustRightInd w:val="0"/>
              <w:spacing w:line="276" w:lineRule="auto"/>
              <w:jc w:val="center"/>
              <w:rPr>
                <w:rFonts w:ascii="Arial" w:hAnsi="Arial" w:cs="Arial"/>
                <w:sz w:val="24"/>
                <w:szCs w:val="24"/>
              </w:rPr>
            </w:pPr>
          </w:p>
          <w:p w:rsidR="00E12172" w:rsidRDefault="00E12172" w:rsidP="009D0D65">
            <w:pPr>
              <w:autoSpaceDE w:val="0"/>
              <w:autoSpaceDN w:val="0"/>
              <w:adjustRightInd w:val="0"/>
              <w:spacing w:line="276" w:lineRule="auto"/>
              <w:jc w:val="center"/>
              <w:rPr>
                <w:rFonts w:ascii="Arial" w:hAnsi="Arial" w:cs="Arial"/>
                <w:sz w:val="24"/>
                <w:szCs w:val="24"/>
              </w:rPr>
            </w:pPr>
          </w:p>
          <w:p w:rsidR="00E12172" w:rsidRDefault="00E12172" w:rsidP="009D0D65">
            <w:pPr>
              <w:autoSpaceDE w:val="0"/>
              <w:autoSpaceDN w:val="0"/>
              <w:adjustRightInd w:val="0"/>
              <w:spacing w:line="276" w:lineRule="auto"/>
              <w:jc w:val="center"/>
              <w:rPr>
                <w:rFonts w:ascii="Arial" w:hAnsi="Arial" w:cs="Arial"/>
                <w:sz w:val="24"/>
                <w:szCs w:val="24"/>
              </w:rPr>
            </w:pPr>
          </w:p>
          <w:p w:rsidR="00E12172" w:rsidRDefault="00E12172" w:rsidP="009D0D65">
            <w:pPr>
              <w:autoSpaceDE w:val="0"/>
              <w:autoSpaceDN w:val="0"/>
              <w:adjustRightInd w:val="0"/>
              <w:spacing w:line="276" w:lineRule="auto"/>
              <w:jc w:val="center"/>
              <w:rPr>
                <w:rFonts w:ascii="Arial" w:hAnsi="Arial" w:cs="Arial"/>
                <w:i/>
                <w:sz w:val="24"/>
                <w:szCs w:val="24"/>
              </w:rPr>
            </w:pPr>
            <w:r>
              <w:rPr>
                <w:rFonts w:ascii="Arial" w:hAnsi="Arial" w:cs="Arial"/>
                <w:i/>
                <w:sz w:val="24"/>
                <w:szCs w:val="24"/>
              </w:rPr>
              <w:t>S</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Top (conceito mais geral)</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sz w:val="20"/>
                <w:szCs w:val="20"/>
              </w:rPr>
              <w:t>┬</w:t>
            </w:r>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proofErr w:type="spellStart"/>
            <w:r>
              <w:rPr>
                <w:rFonts w:ascii="Arial" w:hAnsi="Arial" w:cs="Arial"/>
                <w:sz w:val="19"/>
                <w:szCs w:val="19"/>
              </w:rPr>
              <w:t>Bottom</w:t>
            </w:r>
            <w:proofErr w:type="spellEnd"/>
            <w:r>
              <w:rPr>
                <w:rFonts w:ascii="Arial" w:hAnsi="Arial" w:cs="Arial"/>
                <w:sz w:val="19"/>
                <w:szCs w:val="19"/>
              </w:rPr>
              <w:t xml:space="preserve"> (conceito mais específico)</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2172" w:rsidRDefault="00E12172" w:rsidP="009D0D65">
            <w:pPr>
              <w:autoSpaceDE w:val="0"/>
              <w:autoSpaceDN w:val="0"/>
              <w:adjustRightInd w:val="0"/>
              <w:spacing w:line="276" w:lineRule="auto"/>
              <w:jc w:val="center"/>
              <w:rPr>
                <w:rFonts w:ascii="Arial" w:hAnsi="Arial" w:cs="Arial"/>
                <w:sz w:val="20"/>
                <w:szCs w:val="20"/>
              </w:rPr>
            </w:pPr>
          </w:p>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sz w:val="20"/>
                <w:szCs w:val="20"/>
              </w:rPr>
              <w:t>┴</w:t>
            </w:r>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Combinação de dois conceitos</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i/>
                <w:iCs/>
                <w:sz w:val="20"/>
                <w:szCs w:val="20"/>
              </w:rPr>
              <w:t>C</w:t>
            </w:r>
            <w:r>
              <w:rPr>
                <w:rFonts w:ascii="Arial" w:hAnsi="Arial" w:cs="Arial"/>
                <w:sz w:val="20"/>
                <w:szCs w:val="20"/>
              </w:rPr>
              <w:t xml:space="preserve">1 ∩ </w:t>
            </w:r>
            <w:r>
              <w:rPr>
                <w:rFonts w:ascii="Arial" w:hAnsi="Arial" w:cs="Arial"/>
                <w:i/>
                <w:iCs/>
                <w:sz w:val="20"/>
                <w:szCs w:val="20"/>
              </w:rPr>
              <w:t>C</w:t>
            </w:r>
            <w:r>
              <w:rPr>
                <w:rFonts w:ascii="Arial" w:hAnsi="Arial" w:cs="Arial"/>
                <w:sz w:val="20"/>
                <w:szCs w:val="20"/>
              </w:rPr>
              <w:t>2</w:t>
            </w:r>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Disjunção de dois conceitos</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i/>
                <w:iCs/>
                <w:sz w:val="20"/>
                <w:szCs w:val="20"/>
              </w:rPr>
              <w:t>C</w:t>
            </w:r>
            <w:r>
              <w:rPr>
                <w:rFonts w:ascii="Arial" w:hAnsi="Arial" w:cs="Arial"/>
                <w:sz w:val="20"/>
                <w:szCs w:val="20"/>
              </w:rPr>
              <w:t xml:space="preserve">1 </w:t>
            </w:r>
            <w:r>
              <w:rPr>
                <w:rFonts w:ascii="Arial" w:eastAsia="CMSY10" w:hAnsi="Arial" w:cs="Arial"/>
                <w:iCs/>
                <w:sz w:val="20"/>
                <w:szCs w:val="20"/>
              </w:rPr>
              <w:t xml:space="preserve">U </w:t>
            </w:r>
            <w:r>
              <w:rPr>
                <w:rFonts w:ascii="Arial" w:hAnsi="Arial" w:cs="Arial"/>
                <w:i/>
                <w:iCs/>
                <w:sz w:val="20"/>
                <w:szCs w:val="20"/>
              </w:rPr>
              <w:t>C</w:t>
            </w:r>
            <w:r>
              <w:rPr>
                <w:rFonts w:ascii="Arial" w:hAnsi="Arial" w:cs="Arial"/>
                <w:sz w:val="20"/>
                <w:szCs w:val="20"/>
              </w:rPr>
              <w:t>2</w:t>
            </w:r>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Negação de um conceito</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sz w:val="20"/>
                <w:szCs w:val="20"/>
              </w:rPr>
              <w:t>⌐</w:t>
            </w:r>
            <w:r>
              <w:rPr>
                <w:rFonts w:ascii="Arial" w:hAnsi="Arial" w:cs="Arial"/>
                <w:i/>
                <w:iCs/>
                <w:sz w:val="20"/>
                <w:szCs w:val="20"/>
              </w:rPr>
              <w:t xml:space="preserve"> C</w:t>
            </w:r>
            <w:r>
              <w:rPr>
                <w:rFonts w:ascii="Arial" w:hAnsi="Arial" w:cs="Arial"/>
                <w:sz w:val="20"/>
                <w:szCs w:val="20"/>
              </w:rPr>
              <w:t>2</w:t>
            </w:r>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 xml:space="preserve">Qualificador de quantificação universal </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Symbol" w:hAnsi="Symbol" w:cs="Arial"/>
                <w:sz w:val="20"/>
                <w:szCs w:val="20"/>
              </w:rPr>
              <w:t></w:t>
            </w:r>
            <w:proofErr w:type="spellStart"/>
            <w:proofErr w:type="gramStart"/>
            <w:r>
              <w:rPr>
                <w:rFonts w:ascii="Arial" w:hAnsi="Arial" w:cs="Arial"/>
                <w:i/>
                <w:sz w:val="20"/>
                <w:szCs w:val="20"/>
              </w:rPr>
              <w:t>r.C</w:t>
            </w:r>
            <w:proofErr w:type="spellEnd"/>
            <w:proofErr w:type="gramEnd"/>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Qualificador de quantificação existencial</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i/>
                <w:sz w:val="20"/>
                <w:szCs w:val="20"/>
              </w:rPr>
            </w:pPr>
            <w:r>
              <w:rPr>
                <w:rFonts w:ascii="Symbol" w:hAnsi="Symbol" w:cs="Symbol"/>
                <w:sz w:val="20"/>
                <w:szCs w:val="20"/>
              </w:rPr>
              <w:t></w:t>
            </w:r>
            <w:proofErr w:type="spellStart"/>
            <w:proofErr w:type="gramStart"/>
            <w:r>
              <w:rPr>
                <w:rFonts w:ascii="Arial" w:hAnsi="Arial" w:cs="Arial"/>
                <w:i/>
                <w:sz w:val="20"/>
                <w:szCs w:val="20"/>
              </w:rPr>
              <w:t>r.C</w:t>
            </w:r>
            <w:proofErr w:type="spellEnd"/>
            <w:proofErr w:type="gramEnd"/>
          </w:p>
        </w:tc>
      </w:tr>
      <w:tr w:rsidR="00E12172" w:rsidTr="00E12172">
        <w:trPr>
          <w:jc w:val="center"/>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i/>
                <w:sz w:val="24"/>
                <w:szCs w:val="24"/>
              </w:rPr>
            </w:pPr>
            <w:r>
              <w:rPr>
                <w:rFonts w:ascii="Arial" w:hAnsi="Arial" w:cs="Arial"/>
                <w:i/>
                <w:sz w:val="24"/>
                <w:szCs w:val="24"/>
              </w:rPr>
              <w:t>O</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Pelo menos um dos objetos</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sz w:val="20"/>
                <w:szCs w:val="20"/>
              </w:rPr>
            </w:pPr>
            <w:r>
              <w:rPr>
                <w:rFonts w:ascii="Arial" w:hAnsi="Arial" w:cs="Arial"/>
                <w:sz w:val="20"/>
                <w:szCs w:val="20"/>
              </w:rPr>
              <w:t>{</w:t>
            </w:r>
            <w:proofErr w:type="gramStart"/>
            <w:r>
              <w:rPr>
                <w:rFonts w:ascii="Arial" w:hAnsi="Arial" w:cs="Arial"/>
                <w:sz w:val="20"/>
                <w:szCs w:val="20"/>
              </w:rPr>
              <w:t>o</w:t>
            </w:r>
            <w:r>
              <w:rPr>
                <w:rFonts w:ascii="Arial" w:hAnsi="Arial" w:cs="Arial"/>
                <w:sz w:val="20"/>
                <w:szCs w:val="20"/>
                <w:vertAlign w:val="subscript"/>
              </w:rPr>
              <w:t>1</w:t>
            </w:r>
            <w:r>
              <w:rPr>
                <w:rFonts w:ascii="Arial" w:hAnsi="Arial" w:cs="Arial"/>
                <w:sz w:val="20"/>
                <w:szCs w:val="20"/>
              </w:rPr>
              <w:t>...</w:t>
            </w:r>
            <w:proofErr w:type="spellStart"/>
            <w:proofErr w:type="gramEnd"/>
            <w:r>
              <w:rPr>
                <w:rFonts w:ascii="Arial" w:hAnsi="Arial" w:cs="Arial"/>
                <w:sz w:val="20"/>
                <w:szCs w:val="20"/>
              </w:rPr>
              <w:t>o</w:t>
            </w:r>
            <w:r>
              <w:rPr>
                <w:rFonts w:ascii="Arial" w:hAnsi="Arial" w:cs="Arial"/>
                <w:sz w:val="20"/>
                <w:szCs w:val="20"/>
                <w:vertAlign w:val="subscript"/>
              </w:rPr>
              <w:t>n</w:t>
            </w:r>
            <w:proofErr w:type="spellEnd"/>
            <w:r>
              <w:rPr>
                <w:rFonts w:ascii="Arial" w:hAnsi="Arial" w:cs="Arial"/>
                <w:sz w:val="20"/>
                <w:szCs w:val="20"/>
              </w:rPr>
              <w:t>}</w:t>
            </w:r>
          </w:p>
        </w:tc>
      </w:tr>
      <w:tr w:rsidR="00E12172" w:rsidTr="00E12172">
        <w:trPr>
          <w:jc w:val="center"/>
        </w:trPr>
        <w:tc>
          <w:tcPr>
            <w:tcW w:w="9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2172" w:rsidRDefault="00E12172" w:rsidP="009D0D65">
            <w:pPr>
              <w:autoSpaceDE w:val="0"/>
              <w:autoSpaceDN w:val="0"/>
              <w:adjustRightInd w:val="0"/>
              <w:spacing w:line="276" w:lineRule="auto"/>
              <w:jc w:val="center"/>
              <w:rPr>
                <w:rFonts w:ascii="Arial" w:hAnsi="Arial" w:cs="Arial"/>
                <w:sz w:val="24"/>
                <w:szCs w:val="24"/>
              </w:rPr>
            </w:pPr>
          </w:p>
          <w:p w:rsidR="00E12172" w:rsidRDefault="00E12172" w:rsidP="009D0D65">
            <w:pPr>
              <w:autoSpaceDE w:val="0"/>
              <w:autoSpaceDN w:val="0"/>
              <w:adjustRightInd w:val="0"/>
              <w:spacing w:line="276" w:lineRule="auto"/>
              <w:jc w:val="center"/>
              <w:rPr>
                <w:rFonts w:ascii="Arial" w:hAnsi="Arial" w:cs="Arial"/>
                <w:i/>
                <w:sz w:val="24"/>
                <w:szCs w:val="24"/>
              </w:rPr>
            </w:pPr>
            <w:r>
              <w:rPr>
                <w:rFonts w:ascii="Arial" w:hAnsi="Arial" w:cs="Arial"/>
                <w:i/>
                <w:sz w:val="24"/>
                <w:szCs w:val="24"/>
              </w:rPr>
              <w:t>Q</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Cardinalidade mínima</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i/>
                <w:sz w:val="20"/>
                <w:szCs w:val="20"/>
              </w:rPr>
            </w:pPr>
            <w:r>
              <w:rPr>
                <w:rFonts w:ascii="Arial" w:hAnsi="Arial" w:cs="Arial"/>
                <w:sz w:val="20"/>
                <w:szCs w:val="20"/>
                <w:u w:val="single"/>
              </w:rPr>
              <w:t>&gt;</w:t>
            </w:r>
            <w:r>
              <w:rPr>
                <w:rFonts w:ascii="Arial" w:hAnsi="Arial" w:cs="Arial"/>
                <w:sz w:val="20"/>
                <w:szCs w:val="20"/>
              </w:rPr>
              <w:t xml:space="preserve"> </w:t>
            </w:r>
            <w:r>
              <w:rPr>
                <w:rFonts w:ascii="Arial" w:hAnsi="Arial" w:cs="Arial"/>
                <w:i/>
                <w:sz w:val="20"/>
                <w:szCs w:val="20"/>
              </w:rPr>
              <w:t xml:space="preserve">n </w:t>
            </w:r>
            <w:proofErr w:type="spellStart"/>
            <w:proofErr w:type="gramStart"/>
            <w:r>
              <w:rPr>
                <w:rFonts w:ascii="Arial" w:hAnsi="Arial" w:cs="Arial"/>
                <w:i/>
                <w:sz w:val="20"/>
                <w:szCs w:val="20"/>
              </w:rPr>
              <w:t>r.C</w:t>
            </w:r>
            <w:proofErr w:type="spellEnd"/>
            <w:proofErr w:type="gramEnd"/>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Cardinalidade máxima</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i/>
                <w:sz w:val="20"/>
                <w:szCs w:val="20"/>
              </w:rPr>
            </w:pPr>
            <w:r>
              <w:rPr>
                <w:rFonts w:ascii="Arial" w:hAnsi="Arial" w:cs="Arial"/>
                <w:sz w:val="20"/>
                <w:szCs w:val="20"/>
                <w:u w:val="single"/>
              </w:rPr>
              <w:t>&lt;</w:t>
            </w:r>
            <w:r>
              <w:rPr>
                <w:rFonts w:ascii="Arial" w:hAnsi="Arial" w:cs="Arial"/>
                <w:sz w:val="20"/>
                <w:szCs w:val="20"/>
              </w:rPr>
              <w:t xml:space="preserve"> </w:t>
            </w:r>
            <w:r>
              <w:rPr>
                <w:rFonts w:ascii="Arial" w:hAnsi="Arial" w:cs="Arial"/>
                <w:i/>
                <w:sz w:val="20"/>
                <w:szCs w:val="20"/>
              </w:rPr>
              <w:t xml:space="preserve">n </w:t>
            </w:r>
            <w:proofErr w:type="spellStart"/>
            <w:proofErr w:type="gramStart"/>
            <w:r>
              <w:rPr>
                <w:rFonts w:ascii="Arial" w:hAnsi="Arial" w:cs="Arial"/>
                <w:i/>
                <w:sz w:val="20"/>
                <w:szCs w:val="20"/>
              </w:rPr>
              <w:t>r.C</w:t>
            </w:r>
            <w:proofErr w:type="spellEnd"/>
            <w:proofErr w:type="gramEnd"/>
          </w:p>
        </w:tc>
      </w:tr>
      <w:tr w:rsidR="00E12172" w:rsidTr="00E12172">
        <w:trPr>
          <w:jc w:val="center"/>
        </w:trPr>
        <w:tc>
          <w:tcPr>
            <w:tcW w:w="9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12172" w:rsidRDefault="00E12172" w:rsidP="009D0D65">
            <w:pPr>
              <w:spacing w:line="276" w:lineRule="auto"/>
              <w:rPr>
                <w:rFonts w:ascii="Arial" w:hAnsi="Arial" w:cs="Arial"/>
                <w:i/>
                <w:sz w:val="24"/>
                <w:szCs w:val="24"/>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both"/>
              <w:rPr>
                <w:rFonts w:ascii="Arial" w:hAnsi="Arial" w:cs="Arial"/>
                <w:sz w:val="19"/>
                <w:szCs w:val="19"/>
              </w:rPr>
            </w:pPr>
            <w:r>
              <w:rPr>
                <w:rFonts w:ascii="Arial" w:hAnsi="Arial" w:cs="Arial"/>
                <w:sz w:val="19"/>
                <w:szCs w:val="19"/>
              </w:rPr>
              <w:t>Cardinalidade exata</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2172" w:rsidRDefault="00E12172" w:rsidP="009D0D65">
            <w:pPr>
              <w:autoSpaceDE w:val="0"/>
              <w:autoSpaceDN w:val="0"/>
              <w:adjustRightInd w:val="0"/>
              <w:spacing w:line="276" w:lineRule="auto"/>
              <w:jc w:val="center"/>
              <w:rPr>
                <w:rFonts w:ascii="Arial" w:hAnsi="Arial" w:cs="Arial"/>
                <w:i/>
                <w:sz w:val="20"/>
                <w:szCs w:val="20"/>
              </w:rPr>
            </w:pPr>
            <w:r>
              <w:rPr>
                <w:rFonts w:ascii="Arial" w:hAnsi="Arial" w:cs="Arial"/>
                <w:sz w:val="20"/>
                <w:szCs w:val="20"/>
              </w:rPr>
              <w:t xml:space="preserve">= </w:t>
            </w:r>
            <w:r>
              <w:rPr>
                <w:rFonts w:ascii="Arial" w:hAnsi="Arial" w:cs="Arial"/>
                <w:i/>
                <w:sz w:val="20"/>
                <w:szCs w:val="20"/>
              </w:rPr>
              <w:t xml:space="preserve">n </w:t>
            </w:r>
            <w:proofErr w:type="spellStart"/>
            <w:proofErr w:type="gramStart"/>
            <w:r>
              <w:rPr>
                <w:rFonts w:ascii="Arial" w:hAnsi="Arial" w:cs="Arial"/>
                <w:i/>
                <w:sz w:val="20"/>
                <w:szCs w:val="20"/>
              </w:rPr>
              <w:t>r.C</w:t>
            </w:r>
            <w:proofErr w:type="spellEnd"/>
            <w:proofErr w:type="gramEnd"/>
          </w:p>
        </w:tc>
      </w:tr>
    </w:tbl>
    <w:p w:rsidR="00E12172" w:rsidRDefault="00E12172" w:rsidP="009D0D65">
      <w:pPr>
        <w:autoSpaceDE w:val="0"/>
        <w:autoSpaceDN w:val="0"/>
        <w:adjustRightInd w:val="0"/>
        <w:spacing w:after="0"/>
        <w:ind w:firstLine="567"/>
        <w:jc w:val="both"/>
        <w:rPr>
          <w:ins w:id="323" w:author="Filipe Santana" w:date="2011-03-03T20:38:00Z"/>
          <w:rFonts w:ascii="Arial" w:hAnsi="Arial" w:cs="Arial"/>
          <w:sz w:val="24"/>
          <w:szCs w:val="24"/>
        </w:rPr>
      </w:pPr>
    </w:p>
    <w:p w:rsidR="00E12172" w:rsidRDefault="00E12172" w:rsidP="009D0D65">
      <w:pPr>
        <w:autoSpaceDE w:val="0"/>
        <w:autoSpaceDN w:val="0"/>
        <w:adjustRightInd w:val="0"/>
        <w:spacing w:after="0"/>
        <w:ind w:left="1418" w:right="1416"/>
        <w:jc w:val="both"/>
        <w:rPr>
          <w:ins w:id="324" w:author="Filipe Santana" w:date="2011-03-03T20:38:00Z"/>
          <w:rFonts w:ascii="Arial" w:hAnsi="Arial" w:cs="Arial"/>
          <w:sz w:val="20"/>
          <w:szCs w:val="20"/>
        </w:rPr>
      </w:pPr>
      <w:ins w:id="325" w:author="Filipe Santana" w:date="2011-03-03T20:38:00Z">
        <w:r>
          <w:rPr>
            <w:rFonts w:ascii="Arial" w:hAnsi="Arial" w:cs="Arial"/>
            <w:sz w:val="20"/>
            <w:szCs w:val="20"/>
          </w:rPr>
          <w:t xml:space="preserve">Quadro </w:t>
        </w:r>
        <w:proofErr w:type="gramStart"/>
        <w:r>
          <w:rPr>
            <w:rFonts w:ascii="Arial" w:hAnsi="Arial" w:cs="Arial"/>
            <w:sz w:val="20"/>
            <w:szCs w:val="20"/>
          </w:rPr>
          <w:t>1</w:t>
        </w:r>
        <w:proofErr w:type="gramEnd"/>
        <w:r>
          <w:rPr>
            <w:rFonts w:ascii="Arial" w:hAnsi="Arial" w:cs="Arial"/>
            <w:sz w:val="20"/>
            <w:szCs w:val="20"/>
          </w:rPr>
          <w:t>: Conjunto de construtores da lógica de descrição SHOIQ e sua sintaxe. Adaptado de</w:t>
        </w:r>
      </w:ins>
      <w:ins w:id="326" w:author="Filipe Santana" w:date="2011-03-17T19:32:00Z">
        <w:r w:rsidR="00027C16">
          <w:rPr>
            <w:rFonts w:ascii="Arial" w:hAnsi="Arial" w:cs="Arial"/>
            <w:sz w:val="20"/>
            <w:szCs w:val="20"/>
          </w:rPr>
          <w:t xml:space="preserve"> </w:t>
        </w:r>
        <w:r w:rsidR="00027C16">
          <w:rPr>
            <w:rFonts w:ascii="Arial" w:hAnsi="Arial" w:cs="Arial"/>
            <w:sz w:val="20"/>
            <w:szCs w:val="20"/>
          </w:rPr>
          <w:fldChar w:fldCharType="begin" w:fldLock="1"/>
        </w:r>
      </w:ins>
      <w:ins w:id="327" w:author="Filipe Santana" w:date="2011-03-21T10:18:00Z">
        <w:r w:rsidR="009D2327">
          <w:rPr>
            <w:rFonts w:ascii="Arial" w:hAnsi="Arial" w:cs="Arial"/>
            <w:sz w:val="20"/>
            <w:szCs w:val="20"/>
          </w:rPr>
          <w:instrText>Mendeley Citation{926e5224-321c-4deb-ba5b-2bf12244c0cb} Prev{(Allard &amp; Ferré, 2008)}</w:instrText>
        </w:r>
      </w:ins>
      <w:r w:rsidR="00027C16">
        <w:rPr>
          <w:rFonts w:ascii="Arial" w:hAnsi="Arial" w:cs="Arial"/>
          <w:sz w:val="20"/>
          <w:szCs w:val="20"/>
        </w:rPr>
        <w:fldChar w:fldCharType="separate"/>
      </w:r>
      <w:ins w:id="328" w:author="Filipe Santana" w:date="2011-03-21T10:18:00Z">
        <w:r w:rsidR="009D2327" w:rsidRPr="009D2327">
          <w:rPr>
            <w:rFonts w:ascii="Arial" w:hAnsi="Arial" w:cs="Arial"/>
            <w:sz w:val="20"/>
            <w:szCs w:val="20"/>
          </w:rPr>
          <w:t>(</w:t>
        </w:r>
        <w:proofErr w:type="spellStart"/>
        <w:r w:rsidR="009D2327" w:rsidRPr="009D2327">
          <w:rPr>
            <w:rFonts w:ascii="Arial" w:hAnsi="Arial" w:cs="Arial"/>
            <w:sz w:val="20"/>
            <w:szCs w:val="20"/>
          </w:rPr>
          <w:t>Allard</w:t>
        </w:r>
        <w:proofErr w:type="spellEnd"/>
        <w:r w:rsidR="009D2327" w:rsidRPr="009D2327">
          <w:rPr>
            <w:rFonts w:ascii="Arial" w:hAnsi="Arial" w:cs="Arial"/>
            <w:sz w:val="20"/>
            <w:szCs w:val="20"/>
          </w:rPr>
          <w:t xml:space="preserve"> &amp; </w:t>
        </w:r>
        <w:proofErr w:type="spellStart"/>
        <w:r w:rsidR="009D2327" w:rsidRPr="009D2327">
          <w:rPr>
            <w:rFonts w:ascii="Arial" w:hAnsi="Arial" w:cs="Arial"/>
            <w:sz w:val="20"/>
            <w:szCs w:val="20"/>
          </w:rPr>
          <w:t>Ferr</w:t>
        </w:r>
        <w:r w:rsidR="009D2327">
          <w:rPr>
            <w:rFonts w:ascii="Arial" w:hAnsi="Arial" w:cs="Arial"/>
            <w:sz w:val="20"/>
            <w:szCs w:val="20"/>
          </w:rPr>
          <w:t>é</w:t>
        </w:r>
        <w:proofErr w:type="spellEnd"/>
        <w:r w:rsidR="009D2327" w:rsidRPr="009D2327">
          <w:rPr>
            <w:rFonts w:ascii="Arial" w:hAnsi="Arial" w:cs="Arial"/>
            <w:sz w:val="20"/>
            <w:szCs w:val="20"/>
          </w:rPr>
          <w:t>, 2008)</w:t>
        </w:r>
      </w:ins>
      <w:ins w:id="329" w:author="Filipe Santana" w:date="2011-03-17T19:32:00Z">
        <w:r w:rsidR="00027C16">
          <w:rPr>
            <w:rFonts w:ascii="Arial" w:hAnsi="Arial" w:cs="Arial"/>
            <w:sz w:val="20"/>
            <w:szCs w:val="20"/>
          </w:rPr>
          <w:fldChar w:fldCharType="end"/>
        </w:r>
      </w:ins>
      <w:ins w:id="330" w:author="Filipe Santana" w:date="2011-03-03T20:38:00Z">
        <w:r>
          <w:rPr>
            <w:rFonts w:ascii="Arial" w:hAnsi="Arial" w:cs="Arial"/>
            <w:sz w:val="20"/>
            <w:szCs w:val="20"/>
          </w:rPr>
          <w:t xml:space="preserve">. </w:t>
        </w:r>
      </w:ins>
    </w:p>
    <w:p w:rsidR="00860879" w:rsidRDefault="00E12172" w:rsidP="00AA5AEB">
      <w:pPr>
        <w:rPr>
          <w:rFonts w:ascii="Arial" w:hAnsi="Arial" w:cs="Arial"/>
          <w:sz w:val="24"/>
          <w:szCs w:val="24"/>
        </w:rPr>
      </w:pPr>
      <w:ins w:id="331" w:author="Filipe Santana" w:date="2011-03-03T20:38:00Z">
        <w:r>
          <w:rPr>
            <w:rFonts w:ascii="Arial" w:hAnsi="Arial" w:cs="Arial"/>
            <w:sz w:val="24"/>
            <w:szCs w:val="24"/>
          </w:rPr>
          <w:br w:type="page"/>
        </w:r>
      </w:ins>
    </w:p>
    <w:p w:rsidR="00106B3C" w:rsidRPr="006D2F15" w:rsidRDefault="00106B3C" w:rsidP="00AA5AEB">
      <w:pPr>
        <w:pStyle w:val="Ttulo2"/>
        <w:numPr>
          <w:ilvl w:val="1"/>
          <w:numId w:val="5"/>
        </w:numPr>
        <w:spacing w:before="0"/>
        <w:rPr>
          <w:rFonts w:ascii="Arial" w:hAnsi="Arial" w:cs="Arial"/>
          <w:color w:val="auto"/>
          <w:sz w:val="24"/>
          <w:szCs w:val="24"/>
        </w:rPr>
      </w:pPr>
      <w:bookmarkStart w:id="332" w:name="_Toc288466150"/>
      <w:proofErr w:type="gramStart"/>
      <w:r w:rsidRPr="006D2F15">
        <w:rPr>
          <w:rFonts w:ascii="Arial" w:hAnsi="Arial" w:cs="Arial"/>
          <w:color w:val="auto"/>
          <w:sz w:val="24"/>
          <w:szCs w:val="24"/>
        </w:rPr>
        <w:lastRenderedPageBreak/>
        <w:t>DOENÇAS TROPICAIS NEGLIGENCIÁVEIS</w:t>
      </w:r>
      <w:bookmarkEnd w:id="332"/>
      <w:proofErr w:type="gramEnd"/>
    </w:p>
    <w:p w:rsidR="009E26BD" w:rsidRPr="006D2F15" w:rsidRDefault="009E26BD">
      <w:pPr>
        <w:spacing w:after="0"/>
        <w:ind w:firstLine="567"/>
        <w:jc w:val="both"/>
        <w:rPr>
          <w:rFonts w:ascii="Arial" w:hAnsi="Arial" w:cs="Arial"/>
          <w:sz w:val="24"/>
          <w:szCs w:val="24"/>
        </w:rPr>
        <w:pPrChange w:id="333" w:author="Filipe Santana" w:date="2011-03-17T19:38:00Z">
          <w:pPr>
            <w:spacing w:after="0" w:line="360" w:lineRule="auto"/>
            <w:ind w:firstLine="567"/>
            <w:jc w:val="both"/>
          </w:pPr>
        </w:pPrChange>
      </w:pPr>
    </w:p>
    <w:p w:rsidR="00E86171" w:rsidRPr="006D2F15" w:rsidRDefault="00C1092C">
      <w:pPr>
        <w:spacing w:after="0"/>
        <w:ind w:firstLine="567"/>
        <w:jc w:val="both"/>
        <w:rPr>
          <w:rFonts w:ascii="Arial" w:hAnsi="Arial" w:cs="Arial"/>
          <w:sz w:val="24"/>
          <w:szCs w:val="24"/>
        </w:rPr>
        <w:pPrChange w:id="334" w:author="Filipe Santana" w:date="2011-03-17T19:38:00Z">
          <w:pPr>
            <w:spacing w:after="0" w:line="360" w:lineRule="auto"/>
            <w:ind w:firstLine="567"/>
            <w:jc w:val="both"/>
          </w:pPr>
        </w:pPrChange>
      </w:pPr>
      <w:proofErr w:type="gramStart"/>
      <w:r w:rsidRPr="00C1092C">
        <w:rPr>
          <w:rFonts w:ascii="Arial" w:hAnsi="Arial" w:cs="Arial"/>
          <w:sz w:val="24"/>
          <w:szCs w:val="24"/>
          <w:rPrChange w:id="335" w:author="Filipe Santana" w:date="2011-02-13T19:36:00Z">
            <w:rPr>
              <w:rFonts w:ascii="Arial" w:hAnsi="Arial" w:cs="Arial"/>
              <w:color w:val="0000FF" w:themeColor="hyperlink"/>
              <w:sz w:val="24"/>
              <w:szCs w:val="24"/>
              <w:u w:val="single"/>
            </w:rPr>
          </w:rPrChange>
        </w:rPr>
        <w:t>As Doenças Tropicais Negligenciáveis</w:t>
      </w:r>
      <w:proofErr w:type="gramEnd"/>
      <w:r w:rsidRPr="00C1092C">
        <w:rPr>
          <w:rFonts w:ascii="Arial" w:hAnsi="Arial" w:cs="Arial"/>
          <w:sz w:val="24"/>
          <w:szCs w:val="24"/>
          <w:rPrChange w:id="336" w:author="Filipe Santana" w:date="2011-02-13T19:36:00Z">
            <w:rPr>
              <w:rFonts w:ascii="Arial" w:hAnsi="Arial" w:cs="Arial"/>
              <w:color w:val="0000FF" w:themeColor="hyperlink"/>
              <w:sz w:val="24"/>
              <w:szCs w:val="24"/>
              <w:u w:val="single"/>
            </w:rPr>
          </w:rPrChange>
        </w:rPr>
        <w:t xml:space="preserve"> (DTN) são um conjunto de doenças que persistem exatamente em condições físicas, psicossociais e econômicas específicas dos mais pobres, em sua maioria populações marginalizadas de regiões mundiais em desenvolvimento</w:t>
      </w:r>
      <w:ins w:id="337" w:author="Filipe Santana" w:date="2011-03-16T21:00:00Z">
        <w:r w:rsidR="00013F2B">
          <w:rPr>
            <w:rFonts w:ascii="Arial" w:hAnsi="Arial" w:cs="Arial"/>
            <w:sz w:val="24"/>
            <w:szCs w:val="24"/>
          </w:rPr>
          <w:t xml:space="preserve"> </w:t>
        </w:r>
        <w:r w:rsidR="00013F2B">
          <w:rPr>
            <w:rFonts w:ascii="Arial" w:hAnsi="Arial" w:cs="Arial"/>
            <w:sz w:val="24"/>
            <w:szCs w:val="24"/>
          </w:rPr>
          <w:fldChar w:fldCharType="begin" w:fldLock="1"/>
        </w:r>
      </w:ins>
      <w:ins w:id="338" w:author="Filipe Santana" w:date="2011-03-21T10:18:00Z">
        <w:r w:rsidR="009D2327">
          <w:rPr>
            <w:rFonts w:ascii="Arial" w:hAnsi="Arial" w:cs="Arial"/>
            <w:sz w:val="24"/>
            <w:szCs w:val="24"/>
          </w:rPr>
          <w:instrText>Mendeley Citation{2914af83-64c4-4077-822c-5bb097fcaefe} Prev{(Molyneux, Hotez, &amp; Fenwick, 2005)}</w:instrText>
        </w:r>
      </w:ins>
      <w:r w:rsidR="00013F2B">
        <w:rPr>
          <w:rFonts w:ascii="Arial" w:hAnsi="Arial" w:cs="Arial"/>
          <w:sz w:val="24"/>
          <w:szCs w:val="24"/>
        </w:rPr>
        <w:fldChar w:fldCharType="separate"/>
      </w:r>
      <w:ins w:id="339"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Molyneux</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Hotez</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Fenwick</w:t>
        </w:r>
        <w:proofErr w:type="spellEnd"/>
        <w:r w:rsidR="00027C16" w:rsidRPr="00027C16">
          <w:rPr>
            <w:rFonts w:ascii="Arial" w:hAnsi="Arial" w:cs="Arial"/>
            <w:sz w:val="24"/>
            <w:szCs w:val="24"/>
          </w:rPr>
          <w:t>, 2005)</w:t>
        </w:r>
      </w:ins>
      <w:ins w:id="340" w:author="Filipe Santana" w:date="2011-03-16T21:00:00Z">
        <w:r w:rsidR="00013F2B">
          <w:rPr>
            <w:rFonts w:ascii="Arial" w:hAnsi="Arial" w:cs="Arial"/>
            <w:sz w:val="24"/>
            <w:szCs w:val="24"/>
          </w:rPr>
          <w:fldChar w:fldCharType="end"/>
        </w:r>
      </w:ins>
      <w:r w:rsidRPr="00C1092C">
        <w:rPr>
          <w:rFonts w:ascii="Arial" w:hAnsi="Arial" w:cs="Arial"/>
          <w:sz w:val="24"/>
          <w:szCs w:val="24"/>
          <w:rPrChange w:id="341" w:author="Filipe Santana" w:date="2011-02-13T19:36:00Z">
            <w:rPr>
              <w:rFonts w:ascii="Arial" w:hAnsi="Arial" w:cs="Arial"/>
              <w:color w:val="0000FF" w:themeColor="hyperlink"/>
              <w:sz w:val="24"/>
              <w:szCs w:val="24"/>
              <w:u w:val="single"/>
            </w:rPr>
          </w:rPrChange>
        </w:rPr>
        <w:t xml:space="preserve">. A maioria dessas doenças são afecções crônicas, debilitantes, relacionadas à pobreza como promotora de infecções parasitárias (helmínticas e protozoárias), bacterianas, e, também, virais ou </w:t>
      </w:r>
      <w:proofErr w:type="spellStart"/>
      <w:r w:rsidRPr="00C1092C">
        <w:rPr>
          <w:rFonts w:ascii="Arial" w:hAnsi="Arial" w:cs="Arial"/>
          <w:sz w:val="24"/>
          <w:szCs w:val="24"/>
          <w:rPrChange w:id="342" w:author="Filipe Santana" w:date="2011-02-13T19:36:00Z">
            <w:rPr>
              <w:rFonts w:ascii="Arial" w:hAnsi="Arial" w:cs="Arial"/>
              <w:color w:val="0000FF" w:themeColor="hyperlink"/>
              <w:sz w:val="24"/>
              <w:szCs w:val="24"/>
              <w:u w:val="single"/>
            </w:rPr>
          </w:rPrChange>
        </w:rPr>
        <w:t>fungicas</w:t>
      </w:r>
      <w:proofErr w:type="spellEnd"/>
      <w:ins w:id="343" w:author="Filipe Santana" w:date="2011-03-16T21:00:00Z">
        <w:r w:rsidR="00013F2B">
          <w:rPr>
            <w:rFonts w:ascii="Arial" w:hAnsi="Arial" w:cs="Arial"/>
            <w:sz w:val="24"/>
            <w:szCs w:val="24"/>
          </w:rPr>
          <w:t xml:space="preserve"> </w:t>
        </w:r>
        <w:r w:rsidR="00013F2B">
          <w:rPr>
            <w:rFonts w:ascii="Arial" w:hAnsi="Arial" w:cs="Arial"/>
            <w:sz w:val="24"/>
            <w:szCs w:val="24"/>
          </w:rPr>
          <w:fldChar w:fldCharType="begin" w:fldLock="1"/>
        </w:r>
      </w:ins>
      <w:ins w:id="344" w:author="Filipe Santana" w:date="2011-03-21T10:18:00Z">
        <w:r w:rsidR="009D2327">
          <w:rPr>
            <w:rFonts w:ascii="Arial" w:hAnsi="Arial" w:cs="Arial"/>
            <w:sz w:val="24"/>
            <w:szCs w:val="24"/>
          </w:rPr>
          <w:instrText>Mendeley Citation{14c4b96a-add7-43f0-bd5c-8aa6d7d5b673} Prev{(Hotez et al., 2007)}</w:instrText>
        </w:r>
      </w:ins>
      <w:r w:rsidR="00013F2B">
        <w:rPr>
          <w:rFonts w:ascii="Arial" w:hAnsi="Arial" w:cs="Arial"/>
          <w:sz w:val="24"/>
          <w:szCs w:val="24"/>
        </w:rPr>
        <w:fldChar w:fldCharType="separate"/>
      </w:r>
      <w:ins w:id="345"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Hotez</w:t>
        </w:r>
        <w:proofErr w:type="spellEnd"/>
        <w:r w:rsidR="00027C16" w:rsidRPr="00027C16">
          <w:rPr>
            <w:rFonts w:ascii="Arial" w:hAnsi="Arial" w:cs="Arial"/>
            <w:sz w:val="24"/>
            <w:szCs w:val="24"/>
          </w:rPr>
          <w:t xml:space="preserve"> </w:t>
        </w:r>
        <w:proofErr w:type="gramStart"/>
        <w:r w:rsidR="00027C16" w:rsidRPr="00027C16">
          <w:rPr>
            <w:rFonts w:ascii="Arial" w:hAnsi="Arial" w:cs="Arial"/>
            <w:sz w:val="24"/>
            <w:szCs w:val="24"/>
          </w:rPr>
          <w:t>et</w:t>
        </w:r>
        <w:proofErr w:type="gramEnd"/>
        <w:r w:rsidR="00027C16" w:rsidRPr="00027C16">
          <w:rPr>
            <w:rFonts w:ascii="Arial" w:hAnsi="Arial" w:cs="Arial"/>
            <w:sz w:val="24"/>
            <w:szCs w:val="24"/>
          </w:rPr>
          <w:t xml:space="preserve"> al., 2007)</w:t>
        </w:r>
      </w:ins>
      <w:ins w:id="346" w:author="Filipe Santana" w:date="2011-03-16T21:00:00Z">
        <w:r w:rsidR="00013F2B">
          <w:rPr>
            <w:rFonts w:ascii="Arial" w:hAnsi="Arial" w:cs="Arial"/>
            <w:sz w:val="24"/>
            <w:szCs w:val="24"/>
          </w:rPr>
          <w:fldChar w:fldCharType="end"/>
        </w:r>
      </w:ins>
      <w:r w:rsidRPr="00C1092C">
        <w:rPr>
          <w:rFonts w:ascii="Arial" w:hAnsi="Arial" w:cs="Arial"/>
          <w:sz w:val="24"/>
          <w:szCs w:val="24"/>
          <w:rPrChange w:id="347" w:author="Filipe Santana" w:date="2011-02-13T19:36:00Z">
            <w:rPr>
              <w:rFonts w:ascii="Arial" w:hAnsi="Arial" w:cs="Arial"/>
              <w:color w:val="0000FF" w:themeColor="hyperlink"/>
              <w:sz w:val="24"/>
              <w:szCs w:val="24"/>
              <w:u w:val="single"/>
            </w:rPr>
          </w:rPrChange>
        </w:rPr>
        <w:t xml:space="preserve">. Para a maioria das </w:t>
      </w:r>
      <w:proofErr w:type="spellStart"/>
      <w:r w:rsidRPr="00C1092C">
        <w:rPr>
          <w:rFonts w:ascii="Arial" w:hAnsi="Arial" w:cs="Arial"/>
          <w:sz w:val="24"/>
          <w:szCs w:val="24"/>
          <w:rPrChange w:id="348" w:author="Filipe Santana" w:date="2011-02-13T19:36:00Z">
            <w:rPr>
              <w:rFonts w:ascii="Arial" w:hAnsi="Arial" w:cs="Arial"/>
              <w:color w:val="0000FF" w:themeColor="hyperlink"/>
              <w:sz w:val="24"/>
              <w:szCs w:val="24"/>
              <w:u w:val="single"/>
            </w:rPr>
          </w:rPrChange>
        </w:rPr>
        <w:t>DTN´s</w:t>
      </w:r>
      <w:proofErr w:type="spellEnd"/>
      <w:r w:rsidRPr="00C1092C">
        <w:rPr>
          <w:rFonts w:ascii="Arial" w:hAnsi="Arial" w:cs="Arial"/>
          <w:sz w:val="24"/>
          <w:szCs w:val="24"/>
          <w:rPrChange w:id="349" w:author="Filipe Santana" w:date="2011-02-13T19:36:00Z">
            <w:rPr>
              <w:rFonts w:ascii="Arial" w:hAnsi="Arial" w:cs="Arial"/>
              <w:color w:val="0000FF" w:themeColor="hyperlink"/>
              <w:sz w:val="24"/>
              <w:szCs w:val="24"/>
              <w:u w:val="single"/>
            </w:rPr>
          </w:rPrChange>
        </w:rPr>
        <w:t>, existem soluções preventivas para o controle e/ou erradicação, tais como o tratamento em massa da população e atividades de iniciativa global em torno dessas doenças</w:t>
      </w:r>
      <w:ins w:id="350" w:author="Filipe Santana" w:date="2011-03-16T21:01:00Z">
        <w:r w:rsidR="00013F2B">
          <w:rPr>
            <w:rFonts w:ascii="Arial" w:hAnsi="Arial" w:cs="Arial"/>
            <w:sz w:val="24"/>
            <w:szCs w:val="24"/>
          </w:rPr>
          <w:t xml:space="preserve"> </w:t>
        </w:r>
        <w:r w:rsidR="00013F2B">
          <w:rPr>
            <w:rFonts w:ascii="Arial" w:hAnsi="Arial" w:cs="Arial"/>
            <w:sz w:val="24"/>
            <w:szCs w:val="24"/>
          </w:rPr>
          <w:fldChar w:fldCharType="begin" w:fldLock="1"/>
        </w:r>
      </w:ins>
      <w:ins w:id="351" w:author="Filipe Santana" w:date="2011-03-21T10:18:00Z">
        <w:r w:rsidR="009D2327">
          <w:rPr>
            <w:rFonts w:ascii="Arial" w:hAnsi="Arial" w:cs="Arial"/>
            <w:sz w:val="24"/>
            <w:szCs w:val="24"/>
          </w:rPr>
          <w:instrText>Mendeley Citation{2914af83-64c4-4077-822c-5bb097fcaefe}; Prev{(Molyneux, Hotez, &amp; Fenwick, 2005)}</w:instrText>
        </w:r>
      </w:ins>
      <w:r w:rsidR="00013F2B">
        <w:rPr>
          <w:rFonts w:ascii="Arial" w:hAnsi="Arial" w:cs="Arial"/>
          <w:sz w:val="24"/>
          <w:szCs w:val="24"/>
        </w:rPr>
        <w:fldChar w:fldCharType="separate"/>
      </w:r>
      <w:ins w:id="352"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Molyneux</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Hotez</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Fenwick</w:t>
        </w:r>
        <w:proofErr w:type="spellEnd"/>
        <w:r w:rsidR="00027C16" w:rsidRPr="00027C16">
          <w:rPr>
            <w:rFonts w:ascii="Arial" w:hAnsi="Arial" w:cs="Arial"/>
            <w:sz w:val="24"/>
            <w:szCs w:val="24"/>
          </w:rPr>
          <w:t>, 2005)</w:t>
        </w:r>
      </w:ins>
      <w:ins w:id="353" w:author="Filipe Santana" w:date="2011-03-16T21:01:00Z">
        <w:r w:rsidR="00013F2B">
          <w:rPr>
            <w:rFonts w:ascii="Arial" w:hAnsi="Arial" w:cs="Arial"/>
            <w:sz w:val="24"/>
            <w:szCs w:val="24"/>
          </w:rPr>
          <w:fldChar w:fldCharType="end"/>
        </w:r>
      </w:ins>
      <w:r w:rsidRPr="00C1092C">
        <w:rPr>
          <w:rFonts w:ascii="Arial" w:hAnsi="Arial" w:cs="Arial"/>
          <w:sz w:val="24"/>
          <w:szCs w:val="24"/>
          <w:rPrChange w:id="354" w:author="Filipe Santana" w:date="2011-02-13T19:36:00Z">
            <w:rPr>
              <w:rFonts w:ascii="Arial" w:hAnsi="Arial" w:cs="Arial"/>
              <w:color w:val="0000FF" w:themeColor="hyperlink"/>
              <w:sz w:val="24"/>
              <w:szCs w:val="24"/>
              <w:u w:val="single"/>
            </w:rPr>
          </w:rPrChange>
        </w:rPr>
        <w:t xml:space="preserve">. Contrastando com essa situação, em países desenvolvidos, as </w:t>
      </w:r>
      <w:proofErr w:type="spellStart"/>
      <w:r w:rsidRPr="00C1092C">
        <w:rPr>
          <w:rFonts w:ascii="Arial" w:hAnsi="Arial" w:cs="Arial"/>
          <w:sz w:val="24"/>
          <w:szCs w:val="24"/>
          <w:rPrChange w:id="355" w:author="Filipe Santana" w:date="2011-02-13T19:36:00Z">
            <w:rPr>
              <w:rFonts w:ascii="Arial" w:hAnsi="Arial" w:cs="Arial"/>
              <w:color w:val="0000FF" w:themeColor="hyperlink"/>
              <w:sz w:val="24"/>
              <w:szCs w:val="24"/>
              <w:u w:val="single"/>
            </w:rPr>
          </w:rPrChange>
        </w:rPr>
        <w:t>DTN´s</w:t>
      </w:r>
      <w:proofErr w:type="spellEnd"/>
      <w:r w:rsidRPr="00C1092C">
        <w:rPr>
          <w:rFonts w:ascii="Arial" w:hAnsi="Arial" w:cs="Arial"/>
          <w:sz w:val="24"/>
          <w:szCs w:val="24"/>
          <w:rPrChange w:id="356" w:author="Filipe Santana" w:date="2011-02-13T19:36:00Z">
            <w:rPr>
              <w:rFonts w:ascii="Arial" w:hAnsi="Arial" w:cs="Arial"/>
              <w:color w:val="0000FF" w:themeColor="hyperlink"/>
              <w:sz w:val="24"/>
              <w:szCs w:val="24"/>
              <w:u w:val="single"/>
            </w:rPr>
          </w:rPrChange>
        </w:rPr>
        <w:t xml:space="preserve"> são vistas como um evento raro</w:t>
      </w:r>
      <w:ins w:id="357" w:author="Filipe Santana" w:date="2011-03-16T21:01:00Z">
        <w:r w:rsidR="00013F2B">
          <w:rPr>
            <w:rFonts w:ascii="Arial" w:hAnsi="Arial" w:cs="Arial"/>
            <w:sz w:val="24"/>
            <w:szCs w:val="24"/>
          </w:rPr>
          <w:t xml:space="preserve"> </w:t>
        </w:r>
        <w:r w:rsidR="00013F2B">
          <w:rPr>
            <w:rFonts w:ascii="Arial" w:hAnsi="Arial" w:cs="Arial"/>
            <w:sz w:val="24"/>
            <w:szCs w:val="24"/>
          </w:rPr>
          <w:fldChar w:fldCharType="begin" w:fldLock="1"/>
        </w:r>
      </w:ins>
      <w:ins w:id="358" w:author="Filipe Santana" w:date="2011-03-21T10:18:00Z">
        <w:r w:rsidR="009D2327">
          <w:rPr>
            <w:rFonts w:ascii="Arial" w:hAnsi="Arial" w:cs="Arial"/>
            <w:sz w:val="24"/>
            <w:szCs w:val="24"/>
          </w:rPr>
          <w:instrText>Mendeley Citation{197ddf5c-670f-4c96-a3f2-44b2cb6526b9} Prev{(King &amp; Bertino, 2008)}</w:instrText>
        </w:r>
      </w:ins>
      <w:r w:rsidR="00013F2B">
        <w:rPr>
          <w:rFonts w:ascii="Arial" w:hAnsi="Arial" w:cs="Arial"/>
          <w:sz w:val="24"/>
          <w:szCs w:val="24"/>
        </w:rPr>
        <w:fldChar w:fldCharType="separate"/>
      </w:r>
      <w:ins w:id="359" w:author="Filipe Santana" w:date="2011-03-17T19:37:00Z">
        <w:r w:rsidR="00027C16" w:rsidRPr="00027C16">
          <w:rPr>
            <w:rFonts w:ascii="Arial" w:hAnsi="Arial" w:cs="Arial"/>
            <w:sz w:val="24"/>
            <w:szCs w:val="24"/>
          </w:rPr>
          <w:t xml:space="preserve">(King &amp; </w:t>
        </w:r>
        <w:proofErr w:type="spellStart"/>
        <w:r w:rsidR="00027C16" w:rsidRPr="00027C16">
          <w:rPr>
            <w:rFonts w:ascii="Arial" w:hAnsi="Arial" w:cs="Arial"/>
            <w:sz w:val="24"/>
            <w:szCs w:val="24"/>
          </w:rPr>
          <w:t>Bertino</w:t>
        </w:r>
        <w:proofErr w:type="spellEnd"/>
        <w:r w:rsidR="00027C16" w:rsidRPr="00027C16">
          <w:rPr>
            <w:rFonts w:ascii="Arial" w:hAnsi="Arial" w:cs="Arial"/>
            <w:sz w:val="24"/>
            <w:szCs w:val="24"/>
          </w:rPr>
          <w:t>, 2008)</w:t>
        </w:r>
      </w:ins>
      <w:ins w:id="360" w:author="Filipe Santana" w:date="2011-03-16T21:01:00Z">
        <w:r w:rsidR="00013F2B">
          <w:rPr>
            <w:rFonts w:ascii="Arial" w:hAnsi="Arial" w:cs="Arial"/>
            <w:sz w:val="24"/>
            <w:szCs w:val="24"/>
          </w:rPr>
          <w:fldChar w:fldCharType="end"/>
        </w:r>
      </w:ins>
      <w:r w:rsidRPr="00C1092C">
        <w:rPr>
          <w:rFonts w:ascii="Arial" w:hAnsi="Arial" w:cs="Arial"/>
          <w:sz w:val="24"/>
          <w:szCs w:val="24"/>
          <w:rPrChange w:id="361" w:author="Filipe Santana" w:date="2011-02-13T19:36:00Z">
            <w:rPr>
              <w:rFonts w:ascii="Arial" w:hAnsi="Arial" w:cs="Arial"/>
              <w:color w:val="0000FF" w:themeColor="hyperlink"/>
              <w:sz w:val="24"/>
              <w:szCs w:val="24"/>
              <w:u w:val="single"/>
            </w:rPr>
          </w:rPrChange>
        </w:rPr>
        <w:t>.</w:t>
      </w:r>
    </w:p>
    <w:p w:rsidR="00E86171" w:rsidRPr="006D2F15" w:rsidRDefault="00C1092C">
      <w:pPr>
        <w:autoSpaceDE w:val="0"/>
        <w:autoSpaceDN w:val="0"/>
        <w:adjustRightInd w:val="0"/>
        <w:spacing w:after="0"/>
        <w:ind w:firstLine="567"/>
        <w:jc w:val="both"/>
        <w:rPr>
          <w:rFonts w:ascii="Arial" w:hAnsi="Arial" w:cs="Arial"/>
          <w:sz w:val="24"/>
          <w:szCs w:val="24"/>
        </w:rPr>
        <w:pPrChange w:id="362" w:author="Filipe Santana" w:date="2011-03-17T19:38:00Z">
          <w:pPr>
            <w:autoSpaceDE w:val="0"/>
            <w:autoSpaceDN w:val="0"/>
            <w:adjustRightInd w:val="0"/>
            <w:spacing w:after="0" w:line="360" w:lineRule="auto"/>
            <w:ind w:firstLine="567"/>
            <w:jc w:val="both"/>
          </w:pPr>
        </w:pPrChange>
      </w:pPr>
      <w:r w:rsidRPr="00C1092C">
        <w:rPr>
          <w:rFonts w:ascii="Arial" w:hAnsi="Arial" w:cs="Arial"/>
          <w:sz w:val="24"/>
          <w:szCs w:val="24"/>
          <w:rPrChange w:id="363" w:author="Filipe Santana" w:date="2011-02-13T19:36:00Z">
            <w:rPr>
              <w:rFonts w:ascii="Arial" w:hAnsi="Arial" w:cs="Arial"/>
              <w:color w:val="0000FF" w:themeColor="hyperlink"/>
              <w:sz w:val="24"/>
              <w:szCs w:val="24"/>
              <w:u w:val="single"/>
            </w:rPr>
          </w:rPrChange>
        </w:rPr>
        <w:t>Entre as décadas de 1980 e 1990, foi estabelecida uma colaboração entre a Organização Mundial de Saúde e o Banco Mundial</w:t>
      </w:r>
      <w:ins w:id="364" w:author="Filipe Santana" w:date="2011-03-18T10:51:00Z">
        <w:r w:rsidR="00A65ED2">
          <w:rPr>
            <w:rFonts w:ascii="Arial" w:hAnsi="Arial" w:cs="Arial"/>
            <w:sz w:val="24"/>
            <w:szCs w:val="24"/>
          </w:rPr>
          <w:t xml:space="preserve"> </w:t>
        </w:r>
        <w:r w:rsidR="00A65ED2" w:rsidRPr="00A30A2E">
          <w:rPr>
            <w:rFonts w:ascii="Arial" w:hAnsi="Arial" w:cs="Arial"/>
            <w:sz w:val="24"/>
            <w:szCs w:val="24"/>
            <w:rPrChange w:id="365" w:author="Filipe Santana" w:date="2011-03-21T09:18:00Z">
              <w:rPr>
                <w:rFonts w:ascii="Arial" w:hAnsi="Arial" w:cs="Arial"/>
                <w:sz w:val="24"/>
                <w:szCs w:val="24"/>
                <w:highlight w:val="yellow"/>
              </w:rPr>
            </w:rPrChange>
          </w:rPr>
          <w:fldChar w:fldCharType="begin" w:fldLock="1"/>
        </w:r>
      </w:ins>
      <w:ins w:id="366" w:author="Filipe Santana" w:date="2011-03-21T10:18:00Z">
        <w:r w:rsidR="009D2327">
          <w:rPr>
            <w:rFonts w:ascii="Arial" w:hAnsi="Arial" w:cs="Arial"/>
            <w:sz w:val="24"/>
            <w:szCs w:val="24"/>
          </w:rPr>
          <w:instrText>Mendeley Citation{3e2ab29e-00d5-474b-9d35-2d9f9a8b5049} Prev{(Mathers, Ezzati, &amp; Lopez, 2007)}</w:instrText>
        </w:r>
      </w:ins>
      <w:r w:rsidR="00A65ED2" w:rsidRPr="00A30A2E">
        <w:rPr>
          <w:rFonts w:ascii="Arial" w:hAnsi="Arial" w:cs="Arial"/>
          <w:sz w:val="24"/>
          <w:szCs w:val="24"/>
          <w:rPrChange w:id="367" w:author="Filipe Santana" w:date="2011-03-21T09:18:00Z">
            <w:rPr>
              <w:rFonts w:ascii="Arial" w:hAnsi="Arial" w:cs="Arial"/>
              <w:sz w:val="24"/>
              <w:szCs w:val="24"/>
              <w:highlight w:val="yellow"/>
            </w:rPr>
          </w:rPrChange>
        </w:rPr>
        <w:fldChar w:fldCharType="separate"/>
      </w:r>
      <w:ins w:id="368" w:author="Filipe Santana" w:date="2011-03-18T10:51:00Z">
        <w:r w:rsidR="00A65ED2" w:rsidRPr="00A30A2E">
          <w:rPr>
            <w:rFonts w:ascii="Arial" w:hAnsi="Arial" w:cs="Arial"/>
            <w:sz w:val="24"/>
            <w:szCs w:val="24"/>
            <w:rPrChange w:id="369" w:author="Filipe Santana" w:date="2011-03-21T09:18:00Z">
              <w:rPr>
                <w:rFonts w:ascii="Arial" w:hAnsi="Arial" w:cs="Arial"/>
                <w:sz w:val="24"/>
                <w:szCs w:val="24"/>
                <w:highlight w:val="yellow"/>
              </w:rPr>
            </w:rPrChange>
          </w:rPr>
          <w:t>(</w:t>
        </w:r>
        <w:proofErr w:type="spellStart"/>
        <w:r w:rsidR="00A65ED2" w:rsidRPr="00A30A2E">
          <w:rPr>
            <w:rFonts w:ascii="Arial" w:hAnsi="Arial" w:cs="Arial"/>
            <w:sz w:val="24"/>
            <w:szCs w:val="24"/>
            <w:rPrChange w:id="370" w:author="Filipe Santana" w:date="2011-03-21T09:18:00Z">
              <w:rPr>
                <w:rFonts w:ascii="Arial" w:hAnsi="Arial" w:cs="Arial"/>
                <w:sz w:val="24"/>
                <w:szCs w:val="24"/>
                <w:highlight w:val="yellow"/>
              </w:rPr>
            </w:rPrChange>
          </w:rPr>
          <w:t>Mathers</w:t>
        </w:r>
        <w:proofErr w:type="spellEnd"/>
        <w:r w:rsidR="00A65ED2" w:rsidRPr="00A30A2E">
          <w:rPr>
            <w:rFonts w:ascii="Arial" w:hAnsi="Arial" w:cs="Arial"/>
            <w:sz w:val="24"/>
            <w:szCs w:val="24"/>
            <w:rPrChange w:id="371" w:author="Filipe Santana" w:date="2011-03-21T09:18:00Z">
              <w:rPr>
                <w:rFonts w:ascii="Arial" w:hAnsi="Arial" w:cs="Arial"/>
                <w:sz w:val="24"/>
                <w:szCs w:val="24"/>
                <w:highlight w:val="yellow"/>
              </w:rPr>
            </w:rPrChange>
          </w:rPr>
          <w:t xml:space="preserve">, </w:t>
        </w:r>
        <w:proofErr w:type="spellStart"/>
        <w:r w:rsidR="00A65ED2" w:rsidRPr="00A30A2E">
          <w:rPr>
            <w:rFonts w:ascii="Arial" w:hAnsi="Arial" w:cs="Arial"/>
            <w:sz w:val="24"/>
            <w:szCs w:val="24"/>
            <w:rPrChange w:id="372" w:author="Filipe Santana" w:date="2011-03-21T09:18:00Z">
              <w:rPr>
                <w:rFonts w:ascii="Arial" w:hAnsi="Arial" w:cs="Arial"/>
                <w:sz w:val="24"/>
                <w:szCs w:val="24"/>
                <w:highlight w:val="yellow"/>
              </w:rPr>
            </w:rPrChange>
          </w:rPr>
          <w:t>Ezzati</w:t>
        </w:r>
        <w:proofErr w:type="spellEnd"/>
        <w:r w:rsidR="00A65ED2" w:rsidRPr="00A30A2E">
          <w:rPr>
            <w:rFonts w:ascii="Arial" w:hAnsi="Arial" w:cs="Arial"/>
            <w:sz w:val="24"/>
            <w:szCs w:val="24"/>
            <w:rPrChange w:id="373" w:author="Filipe Santana" w:date="2011-03-21T09:18:00Z">
              <w:rPr>
                <w:rFonts w:ascii="Arial" w:hAnsi="Arial" w:cs="Arial"/>
                <w:sz w:val="24"/>
                <w:szCs w:val="24"/>
                <w:highlight w:val="yellow"/>
              </w:rPr>
            </w:rPrChange>
          </w:rPr>
          <w:t>, &amp; Lopez, 2007)</w:t>
        </w:r>
        <w:r w:rsidR="00A65ED2" w:rsidRPr="00A30A2E">
          <w:rPr>
            <w:rFonts w:ascii="Arial" w:hAnsi="Arial" w:cs="Arial"/>
            <w:sz w:val="24"/>
            <w:szCs w:val="24"/>
            <w:rPrChange w:id="374" w:author="Filipe Santana" w:date="2011-03-21T09:18:00Z">
              <w:rPr>
                <w:rFonts w:ascii="Arial" w:hAnsi="Arial" w:cs="Arial"/>
                <w:sz w:val="24"/>
                <w:szCs w:val="24"/>
                <w:highlight w:val="yellow"/>
              </w:rPr>
            </w:rPrChange>
          </w:rPr>
          <w:fldChar w:fldCharType="end"/>
        </w:r>
      </w:ins>
      <w:r w:rsidRPr="00A30A2E">
        <w:rPr>
          <w:rFonts w:ascii="Arial" w:hAnsi="Arial" w:cs="Arial"/>
          <w:sz w:val="24"/>
          <w:szCs w:val="24"/>
          <w:rPrChange w:id="375" w:author="Filipe Santana" w:date="2011-03-21T09:18:00Z">
            <w:rPr>
              <w:rFonts w:ascii="Arial" w:hAnsi="Arial" w:cs="Arial"/>
              <w:color w:val="0000FF" w:themeColor="hyperlink"/>
              <w:sz w:val="24"/>
              <w:szCs w:val="24"/>
              <w:u w:val="single"/>
            </w:rPr>
          </w:rPrChange>
        </w:rPr>
        <w:t>,</w:t>
      </w:r>
      <w:r w:rsidRPr="00C1092C">
        <w:rPr>
          <w:rFonts w:ascii="Arial" w:hAnsi="Arial" w:cs="Arial"/>
          <w:sz w:val="24"/>
          <w:szCs w:val="24"/>
          <w:rPrChange w:id="376" w:author="Filipe Santana" w:date="2011-02-13T19:36:00Z">
            <w:rPr>
              <w:rFonts w:ascii="Arial" w:hAnsi="Arial" w:cs="Arial"/>
              <w:color w:val="0000FF" w:themeColor="hyperlink"/>
              <w:sz w:val="24"/>
              <w:szCs w:val="24"/>
              <w:u w:val="single"/>
            </w:rPr>
          </w:rPrChange>
        </w:rPr>
        <w:t xml:space="preserve"> sendo criada uma escala para mensurar o impacto criado pelas doenças no estado de saúde dos indivíduos. A essa mensuração foi dado o nome de </w:t>
      </w:r>
      <w:proofErr w:type="spellStart"/>
      <w:r w:rsidRPr="00C1092C">
        <w:rPr>
          <w:rFonts w:ascii="Arial" w:hAnsi="Arial" w:cs="Arial"/>
          <w:i/>
          <w:sz w:val="24"/>
          <w:szCs w:val="24"/>
          <w:rPrChange w:id="377" w:author="Filipe Santana" w:date="2011-02-13T19:36:00Z">
            <w:rPr>
              <w:rFonts w:ascii="Arial" w:hAnsi="Arial" w:cs="Arial"/>
              <w:i/>
              <w:color w:val="0000FF" w:themeColor="hyperlink"/>
              <w:sz w:val="24"/>
              <w:szCs w:val="24"/>
              <w:u w:val="single"/>
            </w:rPr>
          </w:rPrChange>
        </w:rPr>
        <w:t>disability-adjusted</w:t>
      </w:r>
      <w:proofErr w:type="spellEnd"/>
      <w:r w:rsidRPr="00C1092C">
        <w:rPr>
          <w:rFonts w:ascii="Arial" w:hAnsi="Arial" w:cs="Arial"/>
          <w:i/>
          <w:sz w:val="24"/>
          <w:szCs w:val="24"/>
          <w:rPrChange w:id="378" w:author="Filipe Santana" w:date="2011-02-13T19:36:00Z">
            <w:rPr>
              <w:rFonts w:ascii="Arial" w:hAnsi="Arial" w:cs="Arial"/>
              <w:i/>
              <w:color w:val="0000FF" w:themeColor="hyperlink"/>
              <w:sz w:val="24"/>
              <w:szCs w:val="24"/>
              <w:u w:val="single"/>
            </w:rPr>
          </w:rPrChange>
        </w:rPr>
        <w:t xml:space="preserve"> </w:t>
      </w:r>
      <w:proofErr w:type="spellStart"/>
      <w:r w:rsidRPr="00C1092C">
        <w:rPr>
          <w:rFonts w:ascii="Arial" w:hAnsi="Arial" w:cs="Arial"/>
          <w:i/>
          <w:sz w:val="24"/>
          <w:szCs w:val="24"/>
          <w:rPrChange w:id="379" w:author="Filipe Santana" w:date="2011-02-13T19:36:00Z">
            <w:rPr>
              <w:rFonts w:ascii="Arial" w:hAnsi="Arial" w:cs="Arial"/>
              <w:i/>
              <w:color w:val="0000FF" w:themeColor="hyperlink"/>
              <w:sz w:val="24"/>
              <w:szCs w:val="24"/>
              <w:u w:val="single"/>
            </w:rPr>
          </w:rPrChange>
        </w:rPr>
        <w:t>life</w:t>
      </w:r>
      <w:proofErr w:type="spellEnd"/>
      <w:r w:rsidRPr="00C1092C">
        <w:rPr>
          <w:rFonts w:ascii="Arial" w:hAnsi="Arial" w:cs="Arial"/>
          <w:i/>
          <w:sz w:val="24"/>
          <w:szCs w:val="24"/>
          <w:rPrChange w:id="380" w:author="Filipe Santana" w:date="2011-02-13T19:36:00Z">
            <w:rPr>
              <w:rFonts w:ascii="Arial" w:hAnsi="Arial" w:cs="Arial"/>
              <w:i/>
              <w:color w:val="0000FF" w:themeColor="hyperlink"/>
              <w:sz w:val="24"/>
              <w:szCs w:val="24"/>
              <w:u w:val="single"/>
            </w:rPr>
          </w:rPrChange>
        </w:rPr>
        <w:t xml:space="preserve"> </w:t>
      </w:r>
      <w:proofErr w:type="spellStart"/>
      <w:r w:rsidRPr="00C1092C">
        <w:rPr>
          <w:rFonts w:ascii="Arial" w:hAnsi="Arial" w:cs="Arial"/>
          <w:i/>
          <w:sz w:val="24"/>
          <w:szCs w:val="24"/>
          <w:rPrChange w:id="381" w:author="Filipe Santana" w:date="2011-02-13T19:36:00Z">
            <w:rPr>
              <w:rFonts w:ascii="Arial" w:hAnsi="Arial" w:cs="Arial"/>
              <w:i/>
              <w:color w:val="0000FF" w:themeColor="hyperlink"/>
              <w:sz w:val="24"/>
              <w:szCs w:val="24"/>
              <w:u w:val="single"/>
            </w:rPr>
          </w:rPrChange>
        </w:rPr>
        <w:t>year</w:t>
      </w:r>
      <w:proofErr w:type="spellEnd"/>
      <w:r w:rsidRPr="00C1092C">
        <w:rPr>
          <w:rFonts w:ascii="Arial" w:hAnsi="Arial" w:cs="Arial"/>
          <w:sz w:val="24"/>
          <w:szCs w:val="24"/>
          <w:rPrChange w:id="382" w:author="Filipe Santana" w:date="2011-02-13T19:36:00Z">
            <w:rPr>
              <w:rFonts w:ascii="Arial" w:hAnsi="Arial" w:cs="Arial"/>
              <w:color w:val="0000FF" w:themeColor="hyperlink"/>
              <w:sz w:val="24"/>
              <w:szCs w:val="24"/>
              <w:u w:val="single"/>
            </w:rPr>
          </w:rPrChange>
        </w:rPr>
        <w:t xml:space="preserve"> (DALY) – anos de vida com deficiência-ajustados – sendo possível uma aproximação e o nivelamento das doenças. O principal objetivo da DALY é comparar e quantificar agregados regionais e distribuições mundiais da situação de saúde criada por diferentes estados de doença. Este dado pode propiciar uma noção sobre a distribuição dessas de forma </w:t>
      </w:r>
      <w:proofErr w:type="gramStart"/>
      <w:r w:rsidRPr="00C1092C">
        <w:rPr>
          <w:rFonts w:ascii="Arial" w:hAnsi="Arial" w:cs="Arial"/>
          <w:sz w:val="24"/>
          <w:szCs w:val="24"/>
          <w:rPrChange w:id="383" w:author="Filipe Santana" w:date="2011-02-13T19:36:00Z">
            <w:rPr>
              <w:rFonts w:ascii="Arial" w:hAnsi="Arial" w:cs="Arial"/>
              <w:color w:val="0000FF" w:themeColor="hyperlink"/>
              <w:sz w:val="24"/>
              <w:szCs w:val="24"/>
              <w:u w:val="single"/>
            </w:rPr>
          </w:rPrChange>
        </w:rPr>
        <w:t>não-subjetiva</w:t>
      </w:r>
      <w:proofErr w:type="gramEnd"/>
      <w:r w:rsidRPr="00C1092C">
        <w:rPr>
          <w:rFonts w:ascii="Arial" w:hAnsi="Arial" w:cs="Arial"/>
          <w:sz w:val="24"/>
          <w:szCs w:val="24"/>
          <w:rPrChange w:id="384" w:author="Filipe Santana" w:date="2011-02-13T19:36:00Z">
            <w:rPr>
              <w:rFonts w:ascii="Arial" w:hAnsi="Arial" w:cs="Arial"/>
              <w:color w:val="0000FF" w:themeColor="hyperlink"/>
              <w:sz w:val="24"/>
              <w:szCs w:val="24"/>
              <w:u w:val="single"/>
            </w:rPr>
          </w:rPrChange>
        </w:rPr>
        <w:t>, refletindo consensos sociais e possibilitando o conhecimento de vieses presentes em avaliações de doenças individuais</w:t>
      </w:r>
      <w:ins w:id="385" w:author="Filipe Santana" w:date="2011-03-17T21:00:00Z">
        <w:r w:rsidR="00601888">
          <w:rPr>
            <w:rFonts w:ascii="Arial" w:hAnsi="Arial" w:cs="Arial"/>
            <w:sz w:val="24"/>
            <w:szCs w:val="24"/>
          </w:rPr>
          <w:t xml:space="preserve"> </w:t>
        </w:r>
        <w:r w:rsidR="00601888">
          <w:rPr>
            <w:rFonts w:ascii="Arial" w:hAnsi="Arial" w:cs="Arial"/>
            <w:sz w:val="24"/>
            <w:szCs w:val="24"/>
          </w:rPr>
          <w:fldChar w:fldCharType="begin" w:fldLock="1"/>
        </w:r>
      </w:ins>
      <w:ins w:id="386" w:author="Filipe Santana" w:date="2011-03-21T10:18:00Z">
        <w:r w:rsidR="009D2327">
          <w:rPr>
            <w:rFonts w:ascii="Arial" w:hAnsi="Arial" w:cs="Arial"/>
            <w:sz w:val="24"/>
            <w:szCs w:val="24"/>
          </w:rPr>
          <w:instrText>Mendeley Citation{1d12a6a9-5812-41ea-a9d8-2e9348a66753} Prev{(Murray, 1994)}</w:instrText>
        </w:r>
      </w:ins>
      <w:r w:rsidR="00601888">
        <w:rPr>
          <w:rFonts w:ascii="Arial" w:hAnsi="Arial" w:cs="Arial"/>
          <w:sz w:val="24"/>
          <w:szCs w:val="24"/>
        </w:rPr>
        <w:fldChar w:fldCharType="separate"/>
      </w:r>
      <w:ins w:id="387" w:author="Filipe Santana" w:date="2011-03-17T21:00:00Z">
        <w:r w:rsidR="00601888" w:rsidRPr="00601888">
          <w:rPr>
            <w:rFonts w:ascii="Arial" w:hAnsi="Arial" w:cs="Arial"/>
            <w:sz w:val="24"/>
            <w:szCs w:val="24"/>
          </w:rPr>
          <w:t>(Murray, 1994)</w:t>
        </w:r>
        <w:r w:rsidR="00601888">
          <w:rPr>
            <w:rFonts w:ascii="Arial" w:hAnsi="Arial" w:cs="Arial"/>
            <w:sz w:val="24"/>
            <w:szCs w:val="24"/>
          </w:rPr>
          <w:fldChar w:fldCharType="end"/>
        </w:r>
      </w:ins>
      <w:ins w:id="388" w:author="Filipe Santana" w:date="2011-03-17T21:01:00Z">
        <w:r w:rsidR="00601888">
          <w:rPr>
            <w:rFonts w:ascii="Arial" w:hAnsi="Arial" w:cs="Arial"/>
            <w:sz w:val="24"/>
            <w:szCs w:val="24"/>
          </w:rPr>
          <w:t>.</w:t>
        </w:r>
      </w:ins>
      <w:r w:rsidRPr="00C1092C">
        <w:rPr>
          <w:rFonts w:ascii="Arial" w:hAnsi="Arial" w:cs="Arial"/>
          <w:sz w:val="24"/>
          <w:szCs w:val="24"/>
          <w:rPrChange w:id="389" w:author="Filipe Santana" w:date="2011-02-13T19:36:00Z">
            <w:rPr>
              <w:rFonts w:ascii="Arial" w:hAnsi="Arial" w:cs="Arial"/>
              <w:color w:val="0000FF" w:themeColor="hyperlink"/>
              <w:sz w:val="24"/>
              <w:szCs w:val="24"/>
              <w:u w:val="single"/>
            </w:rPr>
          </w:rPrChange>
        </w:rPr>
        <w:t xml:space="preserve"> </w:t>
      </w:r>
    </w:p>
    <w:p w:rsidR="00E86171" w:rsidRPr="006D2F15" w:rsidRDefault="00C1092C">
      <w:pPr>
        <w:autoSpaceDE w:val="0"/>
        <w:autoSpaceDN w:val="0"/>
        <w:adjustRightInd w:val="0"/>
        <w:spacing w:after="0"/>
        <w:ind w:firstLine="567"/>
        <w:jc w:val="both"/>
        <w:rPr>
          <w:rFonts w:ascii="Arial" w:hAnsi="Arial" w:cs="Arial"/>
          <w:sz w:val="24"/>
          <w:szCs w:val="24"/>
        </w:rPr>
        <w:pPrChange w:id="390" w:author="Filipe Santana" w:date="2011-03-17T19:38:00Z">
          <w:pPr>
            <w:autoSpaceDE w:val="0"/>
            <w:autoSpaceDN w:val="0"/>
            <w:adjustRightInd w:val="0"/>
            <w:spacing w:after="0" w:line="360" w:lineRule="auto"/>
            <w:ind w:firstLine="567"/>
            <w:jc w:val="both"/>
          </w:pPr>
        </w:pPrChange>
      </w:pPr>
      <w:r w:rsidRPr="00C1092C">
        <w:rPr>
          <w:rFonts w:ascii="Arial" w:hAnsi="Arial" w:cs="Arial"/>
          <w:sz w:val="24"/>
          <w:szCs w:val="24"/>
          <w:rPrChange w:id="391" w:author="Filipe Santana" w:date="2011-02-13T19:36:00Z">
            <w:rPr>
              <w:rFonts w:ascii="Arial" w:hAnsi="Arial" w:cs="Arial"/>
              <w:color w:val="0000FF" w:themeColor="hyperlink"/>
              <w:sz w:val="24"/>
              <w:szCs w:val="24"/>
              <w:u w:val="single"/>
            </w:rPr>
          </w:rPrChange>
        </w:rPr>
        <w:t>De acordo com a Organização Mundial de Saúde, os casos de malária identificados no mundo (casos agudos) são responsáveis por, aproximadamente, 46,5 milhões de anos de vida com deficiência-ajustados. A Filariose Linfática e a Leishmaniose (visceral e tegumentar) são responsáveis por 5,777 milhões e 2,09 milhões de anos (DALY), respectivamente. Outras doenças como a Febre Hemorrágica do Dengue e a doença de Chagas também são relacionadas como doenças de alto impacto na situação de saúde da população mundial</w:t>
      </w:r>
      <w:ins w:id="392" w:author="Filipe Santana" w:date="2011-03-16T21:02:00Z">
        <w:r w:rsidR="00013F2B">
          <w:rPr>
            <w:rFonts w:ascii="Arial" w:hAnsi="Arial" w:cs="Arial"/>
            <w:sz w:val="24"/>
            <w:szCs w:val="24"/>
          </w:rPr>
          <w:t xml:space="preserve"> </w:t>
        </w:r>
      </w:ins>
      <w:ins w:id="393" w:author="Filipe Santana" w:date="2011-03-17T21:11:00Z">
        <w:r w:rsidR="00A964EF">
          <w:rPr>
            <w:rFonts w:ascii="Arial" w:hAnsi="Arial" w:cs="Arial"/>
            <w:sz w:val="24"/>
            <w:szCs w:val="24"/>
          </w:rPr>
          <w:fldChar w:fldCharType="begin" w:fldLock="1"/>
        </w:r>
      </w:ins>
      <w:ins w:id="394" w:author="Filipe Santana" w:date="2011-03-21T10:18:00Z">
        <w:r w:rsidR="009D2327">
          <w:rPr>
            <w:rFonts w:ascii="Arial" w:hAnsi="Arial" w:cs="Arial"/>
            <w:sz w:val="24"/>
            <w:szCs w:val="24"/>
          </w:rPr>
          <w:instrText>Mendeley Citation{b85079c8-ae3e-4f5f-8581-e86a9b9e5917} Prev{(World Health Organization, 2004)}</w:instrText>
        </w:r>
      </w:ins>
      <w:r w:rsidR="00A964EF">
        <w:rPr>
          <w:rFonts w:ascii="Arial" w:hAnsi="Arial" w:cs="Arial"/>
          <w:sz w:val="24"/>
          <w:szCs w:val="24"/>
        </w:rPr>
        <w:fldChar w:fldCharType="separate"/>
      </w:r>
      <w:ins w:id="395" w:author="Filipe Santana" w:date="2011-03-17T21:12:00Z">
        <w:r w:rsidR="00A964EF" w:rsidRPr="00A964EF">
          <w:rPr>
            <w:rFonts w:ascii="Arial" w:hAnsi="Arial" w:cs="Arial"/>
            <w:sz w:val="24"/>
            <w:szCs w:val="24"/>
          </w:rPr>
          <w:t xml:space="preserve">(World Health </w:t>
        </w:r>
        <w:proofErr w:type="spellStart"/>
        <w:r w:rsidR="00A964EF" w:rsidRPr="00A964EF">
          <w:rPr>
            <w:rFonts w:ascii="Arial" w:hAnsi="Arial" w:cs="Arial"/>
            <w:sz w:val="24"/>
            <w:szCs w:val="24"/>
          </w:rPr>
          <w:t>Organization</w:t>
        </w:r>
        <w:proofErr w:type="spellEnd"/>
        <w:r w:rsidR="00A964EF" w:rsidRPr="00A964EF">
          <w:rPr>
            <w:rFonts w:ascii="Arial" w:hAnsi="Arial" w:cs="Arial"/>
            <w:sz w:val="24"/>
            <w:szCs w:val="24"/>
          </w:rPr>
          <w:t>, 2004)</w:t>
        </w:r>
      </w:ins>
      <w:ins w:id="396" w:author="Filipe Santana" w:date="2011-03-17T21:11:00Z">
        <w:r w:rsidR="00A964EF">
          <w:rPr>
            <w:rFonts w:ascii="Arial" w:hAnsi="Arial" w:cs="Arial"/>
            <w:sz w:val="24"/>
            <w:szCs w:val="24"/>
          </w:rPr>
          <w:fldChar w:fldCharType="end"/>
        </w:r>
      </w:ins>
      <w:r w:rsidRPr="00C1092C">
        <w:rPr>
          <w:rFonts w:ascii="Arial" w:hAnsi="Arial" w:cs="Arial"/>
          <w:sz w:val="24"/>
          <w:szCs w:val="24"/>
          <w:rPrChange w:id="397" w:author="Filipe Santana" w:date="2011-02-13T19:36:00Z">
            <w:rPr>
              <w:rFonts w:ascii="Arial" w:hAnsi="Arial" w:cs="Arial"/>
              <w:color w:val="0000FF" w:themeColor="hyperlink"/>
              <w:sz w:val="24"/>
              <w:szCs w:val="24"/>
              <w:u w:val="single"/>
            </w:rPr>
          </w:rPrChange>
        </w:rPr>
        <w:t>.</w:t>
      </w:r>
    </w:p>
    <w:p w:rsidR="00E86171" w:rsidRPr="006D2F15" w:rsidRDefault="00C1092C">
      <w:pPr>
        <w:autoSpaceDE w:val="0"/>
        <w:autoSpaceDN w:val="0"/>
        <w:adjustRightInd w:val="0"/>
        <w:spacing w:after="0"/>
        <w:ind w:firstLine="567"/>
        <w:jc w:val="both"/>
        <w:rPr>
          <w:rFonts w:ascii="Arial" w:hAnsi="Arial" w:cs="Arial"/>
          <w:sz w:val="24"/>
          <w:szCs w:val="24"/>
        </w:rPr>
        <w:pPrChange w:id="398" w:author="Filipe Santana" w:date="2011-03-17T19:38:00Z">
          <w:pPr>
            <w:autoSpaceDE w:val="0"/>
            <w:autoSpaceDN w:val="0"/>
            <w:adjustRightInd w:val="0"/>
            <w:spacing w:after="0" w:line="360" w:lineRule="auto"/>
            <w:ind w:firstLine="567"/>
            <w:jc w:val="both"/>
          </w:pPr>
        </w:pPrChange>
      </w:pPr>
      <w:r w:rsidRPr="00C1092C">
        <w:rPr>
          <w:rFonts w:ascii="Arial" w:hAnsi="Arial" w:cs="Arial"/>
          <w:sz w:val="24"/>
          <w:szCs w:val="24"/>
          <w:rPrChange w:id="399" w:author="Filipe Santana" w:date="2011-02-13T19:36:00Z">
            <w:rPr>
              <w:rFonts w:ascii="Arial" w:hAnsi="Arial" w:cs="Arial"/>
              <w:color w:val="0000FF" w:themeColor="hyperlink"/>
              <w:sz w:val="24"/>
              <w:szCs w:val="24"/>
              <w:u w:val="single"/>
            </w:rPr>
          </w:rPrChange>
        </w:rPr>
        <w:t xml:space="preserve">Em muitos países da América Latina, Ásia e África </w:t>
      </w:r>
      <w:proofErr w:type="spellStart"/>
      <w:r w:rsidRPr="00C1092C">
        <w:rPr>
          <w:rFonts w:ascii="Arial" w:hAnsi="Arial" w:cs="Arial"/>
          <w:sz w:val="24"/>
          <w:szCs w:val="24"/>
          <w:rPrChange w:id="400" w:author="Filipe Santana" w:date="2011-02-13T19:36:00Z">
            <w:rPr>
              <w:rFonts w:ascii="Arial" w:hAnsi="Arial" w:cs="Arial"/>
              <w:color w:val="0000FF" w:themeColor="hyperlink"/>
              <w:sz w:val="24"/>
              <w:szCs w:val="24"/>
              <w:u w:val="single"/>
            </w:rPr>
          </w:rPrChange>
        </w:rPr>
        <w:t>Sub-Sahariana</w:t>
      </w:r>
      <w:proofErr w:type="spellEnd"/>
      <w:r w:rsidRPr="00C1092C">
        <w:rPr>
          <w:rFonts w:ascii="Arial" w:hAnsi="Arial" w:cs="Arial"/>
          <w:sz w:val="24"/>
          <w:szCs w:val="24"/>
          <w:rPrChange w:id="401" w:author="Filipe Santana" w:date="2011-02-13T19:36:00Z">
            <w:rPr>
              <w:rFonts w:ascii="Arial" w:hAnsi="Arial" w:cs="Arial"/>
              <w:color w:val="0000FF" w:themeColor="hyperlink"/>
              <w:sz w:val="24"/>
              <w:szCs w:val="24"/>
              <w:u w:val="single"/>
            </w:rPr>
          </w:rPrChange>
        </w:rPr>
        <w:t xml:space="preserve"> há uma larga distribuição das DTN pelas condições climáticas (entre 15°C e 40°C) e pela altitude (abaixo de 2.200 metros). Nessas regiões, grade parte da população (por volta de 2,7 milhões de pessoas) recebe apenas US$ 2,00 por dia, podendo ser considerados os mais pobres do mundo sendo também relacionados como os mais vulneráveis as </w:t>
      </w:r>
      <w:proofErr w:type="spellStart"/>
      <w:r w:rsidRPr="00C1092C">
        <w:rPr>
          <w:rFonts w:ascii="Arial" w:hAnsi="Arial" w:cs="Arial"/>
          <w:sz w:val="24"/>
          <w:szCs w:val="24"/>
          <w:rPrChange w:id="402" w:author="Filipe Santana" w:date="2011-02-13T19:36:00Z">
            <w:rPr>
              <w:rFonts w:ascii="Arial" w:hAnsi="Arial" w:cs="Arial"/>
              <w:color w:val="0000FF" w:themeColor="hyperlink"/>
              <w:sz w:val="24"/>
              <w:szCs w:val="24"/>
              <w:u w:val="single"/>
            </w:rPr>
          </w:rPrChange>
        </w:rPr>
        <w:t>DTN´s</w:t>
      </w:r>
      <w:proofErr w:type="spellEnd"/>
      <w:ins w:id="403" w:author="Filipe Santana" w:date="2011-03-16T21:03:00Z">
        <w:r w:rsidR="00013F2B">
          <w:rPr>
            <w:rFonts w:ascii="Arial" w:hAnsi="Arial" w:cs="Arial"/>
            <w:sz w:val="24"/>
            <w:szCs w:val="24"/>
          </w:rPr>
          <w:t xml:space="preserve"> </w:t>
        </w:r>
        <w:r w:rsidR="00013F2B">
          <w:rPr>
            <w:rFonts w:ascii="Arial" w:hAnsi="Arial" w:cs="Arial"/>
            <w:sz w:val="24"/>
            <w:szCs w:val="24"/>
          </w:rPr>
          <w:fldChar w:fldCharType="begin" w:fldLock="1"/>
        </w:r>
      </w:ins>
      <w:ins w:id="404" w:author="Filipe Santana" w:date="2011-03-21T10:18:00Z">
        <w:r w:rsidR="009D2327">
          <w:rPr>
            <w:rFonts w:ascii="Arial" w:hAnsi="Arial" w:cs="Arial"/>
            <w:sz w:val="24"/>
            <w:szCs w:val="24"/>
          </w:rPr>
          <w:instrText>Mendeley Citation{14c4b96a-add7-43f0-bd5c-8aa6d7d5b673} Prev{(Hotez et al., 2007)}</w:instrText>
        </w:r>
      </w:ins>
      <w:r w:rsidR="00013F2B">
        <w:rPr>
          <w:rFonts w:ascii="Arial" w:hAnsi="Arial" w:cs="Arial"/>
          <w:sz w:val="24"/>
          <w:szCs w:val="24"/>
        </w:rPr>
        <w:fldChar w:fldCharType="separate"/>
      </w:r>
      <w:ins w:id="405"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Hotez</w:t>
        </w:r>
        <w:proofErr w:type="spellEnd"/>
        <w:r w:rsidR="00027C16" w:rsidRPr="00027C16">
          <w:rPr>
            <w:rFonts w:ascii="Arial" w:hAnsi="Arial" w:cs="Arial"/>
            <w:sz w:val="24"/>
            <w:szCs w:val="24"/>
          </w:rPr>
          <w:t xml:space="preserve"> </w:t>
        </w:r>
        <w:proofErr w:type="gramStart"/>
        <w:r w:rsidR="00027C16" w:rsidRPr="00027C16">
          <w:rPr>
            <w:rFonts w:ascii="Arial" w:hAnsi="Arial" w:cs="Arial"/>
            <w:sz w:val="24"/>
            <w:szCs w:val="24"/>
          </w:rPr>
          <w:t>et</w:t>
        </w:r>
        <w:proofErr w:type="gramEnd"/>
        <w:r w:rsidR="00027C16" w:rsidRPr="00027C16">
          <w:rPr>
            <w:rFonts w:ascii="Arial" w:hAnsi="Arial" w:cs="Arial"/>
            <w:sz w:val="24"/>
            <w:szCs w:val="24"/>
          </w:rPr>
          <w:t xml:space="preserve"> al., 2007)</w:t>
        </w:r>
      </w:ins>
      <w:ins w:id="406" w:author="Filipe Santana" w:date="2011-03-16T21:03:00Z">
        <w:r w:rsidR="00013F2B">
          <w:rPr>
            <w:rFonts w:ascii="Arial" w:hAnsi="Arial" w:cs="Arial"/>
            <w:sz w:val="24"/>
            <w:szCs w:val="24"/>
          </w:rPr>
          <w:fldChar w:fldCharType="end"/>
        </w:r>
      </w:ins>
      <w:r w:rsidRPr="00C1092C">
        <w:rPr>
          <w:rFonts w:ascii="Arial" w:hAnsi="Arial" w:cs="Arial"/>
          <w:sz w:val="24"/>
          <w:szCs w:val="24"/>
          <w:rPrChange w:id="407" w:author="Filipe Santana" w:date="2011-02-13T19:36:00Z">
            <w:rPr>
              <w:rFonts w:ascii="Arial" w:hAnsi="Arial" w:cs="Arial"/>
              <w:color w:val="0000FF" w:themeColor="hyperlink"/>
              <w:sz w:val="24"/>
              <w:szCs w:val="24"/>
              <w:u w:val="single"/>
            </w:rPr>
          </w:rPrChange>
        </w:rPr>
        <w:t>.</w:t>
      </w:r>
    </w:p>
    <w:p w:rsidR="00E86171" w:rsidRPr="006D2F15" w:rsidRDefault="00C1092C">
      <w:pPr>
        <w:autoSpaceDE w:val="0"/>
        <w:autoSpaceDN w:val="0"/>
        <w:adjustRightInd w:val="0"/>
        <w:spacing w:after="0"/>
        <w:ind w:firstLine="567"/>
        <w:jc w:val="both"/>
        <w:rPr>
          <w:rFonts w:ascii="Arial" w:hAnsi="Arial" w:cs="Arial"/>
          <w:sz w:val="24"/>
          <w:szCs w:val="24"/>
        </w:rPr>
        <w:pPrChange w:id="408" w:author="Filipe Santana" w:date="2011-03-17T19:38:00Z">
          <w:pPr>
            <w:autoSpaceDE w:val="0"/>
            <w:autoSpaceDN w:val="0"/>
            <w:adjustRightInd w:val="0"/>
            <w:spacing w:after="0" w:line="360" w:lineRule="auto"/>
            <w:ind w:firstLine="567"/>
            <w:jc w:val="both"/>
          </w:pPr>
        </w:pPrChange>
      </w:pPr>
      <w:r w:rsidRPr="00C1092C">
        <w:rPr>
          <w:rFonts w:ascii="Arial" w:hAnsi="Arial" w:cs="Arial"/>
          <w:sz w:val="24"/>
          <w:szCs w:val="24"/>
          <w:rPrChange w:id="409" w:author="Filipe Santana" w:date="2011-02-13T19:36:00Z">
            <w:rPr>
              <w:rFonts w:ascii="Arial" w:hAnsi="Arial" w:cs="Arial"/>
              <w:color w:val="0000FF" w:themeColor="hyperlink"/>
              <w:sz w:val="24"/>
              <w:szCs w:val="24"/>
              <w:u w:val="single"/>
            </w:rPr>
          </w:rPrChange>
        </w:rPr>
        <w:t xml:space="preserve">Assim como em muitas áreas do mundo, no Brasil, as </w:t>
      </w:r>
      <w:proofErr w:type="spellStart"/>
      <w:r w:rsidRPr="00C1092C">
        <w:rPr>
          <w:rFonts w:ascii="Arial" w:hAnsi="Arial" w:cs="Arial"/>
          <w:sz w:val="24"/>
          <w:szCs w:val="24"/>
          <w:rPrChange w:id="410" w:author="Filipe Santana" w:date="2011-02-13T19:36:00Z">
            <w:rPr>
              <w:rFonts w:ascii="Arial" w:hAnsi="Arial" w:cs="Arial"/>
              <w:color w:val="0000FF" w:themeColor="hyperlink"/>
              <w:sz w:val="24"/>
              <w:szCs w:val="24"/>
              <w:u w:val="single"/>
            </w:rPr>
          </w:rPrChange>
        </w:rPr>
        <w:t>DTN´s</w:t>
      </w:r>
      <w:proofErr w:type="spellEnd"/>
      <w:r w:rsidRPr="00C1092C">
        <w:rPr>
          <w:rFonts w:ascii="Arial" w:hAnsi="Arial" w:cs="Arial"/>
          <w:sz w:val="24"/>
          <w:szCs w:val="24"/>
          <w:rPrChange w:id="411" w:author="Filipe Santana" w:date="2011-02-13T19:36:00Z">
            <w:rPr>
              <w:rFonts w:ascii="Arial" w:hAnsi="Arial" w:cs="Arial"/>
              <w:color w:val="0000FF" w:themeColor="hyperlink"/>
              <w:sz w:val="24"/>
              <w:szCs w:val="24"/>
              <w:u w:val="single"/>
            </w:rPr>
          </w:rPrChange>
        </w:rPr>
        <w:t xml:space="preserve"> são mais elevadas em áreas de pobreza sendo relacionada ao índice de desenvolvimento humano (IDH). As regiões do país mais afetadas são o Norte e o Nordeste, apresentando altos níveis de prevalência da malária, doença de Chagas, leishmaniose, esquistossomose, dengue, </w:t>
      </w:r>
      <w:proofErr w:type="spellStart"/>
      <w:r w:rsidRPr="00C1092C">
        <w:rPr>
          <w:rFonts w:ascii="Arial" w:hAnsi="Arial" w:cs="Arial"/>
          <w:sz w:val="24"/>
          <w:szCs w:val="24"/>
          <w:rPrChange w:id="412" w:author="Filipe Santana" w:date="2011-02-13T19:36:00Z">
            <w:rPr>
              <w:rFonts w:ascii="Arial" w:hAnsi="Arial" w:cs="Arial"/>
              <w:color w:val="0000FF" w:themeColor="hyperlink"/>
              <w:sz w:val="24"/>
              <w:szCs w:val="24"/>
              <w:u w:val="single"/>
            </w:rPr>
          </w:rPrChange>
        </w:rPr>
        <w:t>oncocercose</w:t>
      </w:r>
      <w:proofErr w:type="spellEnd"/>
      <w:r w:rsidRPr="00C1092C">
        <w:rPr>
          <w:rFonts w:ascii="Arial" w:hAnsi="Arial" w:cs="Arial"/>
          <w:sz w:val="24"/>
          <w:szCs w:val="24"/>
          <w:rPrChange w:id="413" w:author="Filipe Santana" w:date="2011-02-13T19:36:00Z">
            <w:rPr>
              <w:rFonts w:ascii="Arial" w:hAnsi="Arial" w:cs="Arial"/>
              <w:color w:val="0000FF" w:themeColor="hyperlink"/>
              <w:sz w:val="24"/>
              <w:szCs w:val="24"/>
              <w:u w:val="single"/>
            </w:rPr>
          </w:rPrChange>
        </w:rPr>
        <w:t xml:space="preserve"> e a filariose linfática. No Brasil, existe uma estimativa que 40 milhões de pessoas estão infectadas com uma </w:t>
      </w:r>
      <w:r w:rsidRPr="00C1092C">
        <w:rPr>
          <w:rFonts w:ascii="Arial" w:hAnsi="Arial" w:cs="Arial"/>
          <w:sz w:val="24"/>
          <w:szCs w:val="24"/>
          <w:rPrChange w:id="414" w:author="Filipe Santana" w:date="2011-02-13T19:36:00Z">
            <w:rPr>
              <w:rFonts w:ascii="Arial" w:hAnsi="Arial" w:cs="Arial"/>
              <w:color w:val="0000FF" w:themeColor="hyperlink"/>
              <w:sz w:val="24"/>
              <w:szCs w:val="24"/>
              <w:u w:val="single"/>
            </w:rPr>
          </w:rPrChange>
        </w:rPr>
        <w:lastRenderedPageBreak/>
        <w:t xml:space="preserve">ou mais DTN. O controle da </w:t>
      </w:r>
      <w:proofErr w:type="spellStart"/>
      <w:r w:rsidRPr="00C1092C">
        <w:rPr>
          <w:rFonts w:ascii="Arial" w:hAnsi="Arial" w:cs="Arial"/>
          <w:sz w:val="24"/>
          <w:szCs w:val="24"/>
          <w:rPrChange w:id="415" w:author="Filipe Santana" w:date="2011-02-13T19:36:00Z">
            <w:rPr>
              <w:rFonts w:ascii="Arial" w:hAnsi="Arial" w:cs="Arial"/>
              <w:color w:val="0000FF" w:themeColor="hyperlink"/>
              <w:sz w:val="24"/>
              <w:szCs w:val="24"/>
              <w:u w:val="single"/>
            </w:rPr>
          </w:rPrChange>
        </w:rPr>
        <w:t>DTN´s</w:t>
      </w:r>
      <w:proofErr w:type="spellEnd"/>
      <w:r w:rsidRPr="00C1092C">
        <w:rPr>
          <w:rFonts w:ascii="Arial" w:hAnsi="Arial" w:cs="Arial"/>
          <w:sz w:val="24"/>
          <w:szCs w:val="24"/>
          <w:rPrChange w:id="416" w:author="Filipe Santana" w:date="2011-02-13T19:36:00Z">
            <w:rPr>
              <w:rFonts w:ascii="Arial" w:hAnsi="Arial" w:cs="Arial"/>
              <w:color w:val="0000FF" w:themeColor="hyperlink"/>
              <w:sz w:val="24"/>
              <w:szCs w:val="24"/>
              <w:u w:val="single"/>
            </w:rPr>
          </w:rPrChange>
        </w:rPr>
        <w:t xml:space="preserve"> pode representar o mecanismo mais eficiente e efetivo para promover a saída desses 40 milhões de brasileiros das margens da linha da pobreza</w:t>
      </w:r>
      <w:ins w:id="417" w:author="Filipe Santana" w:date="2011-03-18T10:25:00Z">
        <w:r w:rsidR="00A724D7">
          <w:rPr>
            <w:rFonts w:ascii="Arial" w:hAnsi="Arial" w:cs="Arial"/>
            <w:sz w:val="24"/>
            <w:szCs w:val="24"/>
          </w:rPr>
          <w:t xml:space="preserve"> </w:t>
        </w:r>
      </w:ins>
      <w:ins w:id="418" w:author="Filipe Santana" w:date="2011-03-18T10:23:00Z">
        <w:r w:rsidR="002B3F9A">
          <w:rPr>
            <w:rFonts w:ascii="Arial" w:hAnsi="Arial" w:cs="Arial"/>
            <w:sz w:val="24"/>
            <w:szCs w:val="24"/>
          </w:rPr>
          <w:fldChar w:fldCharType="begin" w:fldLock="1"/>
        </w:r>
      </w:ins>
      <w:ins w:id="419" w:author="Filipe Santana" w:date="2011-03-21T10:18:00Z">
        <w:r w:rsidR="009D2327">
          <w:rPr>
            <w:rFonts w:ascii="Arial" w:hAnsi="Arial" w:cs="Arial"/>
            <w:sz w:val="24"/>
            <w:szCs w:val="24"/>
          </w:rPr>
          <w:instrText>Mendeley Citation{273faf69-ccca-4751-aecf-9f54a94d2ee9} Prev{(Hotez, 2008)}</w:instrText>
        </w:r>
      </w:ins>
      <w:r w:rsidR="002B3F9A">
        <w:rPr>
          <w:rFonts w:ascii="Arial" w:hAnsi="Arial" w:cs="Arial"/>
          <w:sz w:val="24"/>
          <w:szCs w:val="24"/>
        </w:rPr>
        <w:fldChar w:fldCharType="separate"/>
      </w:r>
      <w:ins w:id="420" w:author="Filipe Santana" w:date="2011-03-18T10:23:00Z">
        <w:r w:rsidR="002B3F9A" w:rsidRPr="002B3F9A">
          <w:rPr>
            <w:rFonts w:ascii="Arial" w:hAnsi="Arial" w:cs="Arial"/>
            <w:sz w:val="24"/>
            <w:szCs w:val="24"/>
          </w:rPr>
          <w:t>(</w:t>
        </w:r>
        <w:proofErr w:type="spellStart"/>
        <w:r w:rsidR="002B3F9A" w:rsidRPr="002B3F9A">
          <w:rPr>
            <w:rFonts w:ascii="Arial" w:hAnsi="Arial" w:cs="Arial"/>
            <w:sz w:val="24"/>
            <w:szCs w:val="24"/>
          </w:rPr>
          <w:t>Hotez</w:t>
        </w:r>
        <w:proofErr w:type="spellEnd"/>
        <w:r w:rsidR="002B3F9A" w:rsidRPr="002B3F9A">
          <w:rPr>
            <w:rFonts w:ascii="Arial" w:hAnsi="Arial" w:cs="Arial"/>
            <w:sz w:val="24"/>
            <w:szCs w:val="24"/>
          </w:rPr>
          <w:t>, 2008)</w:t>
        </w:r>
        <w:r w:rsidR="002B3F9A">
          <w:rPr>
            <w:rFonts w:ascii="Arial" w:hAnsi="Arial" w:cs="Arial"/>
            <w:sz w:val="24"/>
            <w:szCs w:val="24"/>
          </w:rPr>
          <w:fldChar w:fldCharType="end"/>
        </w:r>
      </w:ins>
      <w:ins w:id="421" w:author="Filipe Santana" w:date="2011-03-18T10:25:00Z">
        <w:r w:rsidR="00A724D7">
          <w:rPr>
            <w:rFonts w:ascii="Arial" w:hAnsi="Arial" w:cs="Arial"/>
            <w:sz w:val="24"/>
            <w:szCs w:val="24"/>
          </w:rPr>
          <w:t>.</w:t>
        </w:r>
      </w:ins>
      <w:r w:rsidRPr="00C1092C">
        <w:rPr>
          <w:rFonts w:ascii="Arial" w:hAnsi="Arial" w:cs="Arial"/>
          <w:sz w:val="24"/>
          <w:szCs w:val="24"/>
          <w:rPrChange w:id="422" w:author="Filipe Santana" w:date="2011-02-13T19:36:00Z">
            <w:rPr>
              <w:rFonts w:ascii="Arial" w:hAnsi="Arial" w:cs="Arial"/>
              <w:color w:val="0000FF" w:themeColor="hyperlink"/>
              <w:sz w:val="24"/>
              <w:szCs w:val="24"/>
              <w:u w:val="single"/>
            </w:rPr>
          </w:rPrChange>
        </w:rPr>
        <w:t xml:space="preserve"> Um aspecto importante dessas doenças é que elas não só ocorrem junto à pobreza, mas a promovem</w:t>
      </w:r>
      <w:ins w:id="423" w:author="Filipe Santana" w:date="2011-03-16T21:03:00Z">
        <w:r w:rsidR="00013F2B">
          <w:rPr>
            <w:rFonts w:ascii="Arial" w:hAnsi="Arial" w:cs="Arial"/>
            <w:sz w:val="24"/>
            <w:szCs w:val="24"/>
          </w:rPr>
          <w:t xml:space="preserve"> </w:t>
        </w:r>
        <w:r w:rsidR="00013F2B">
          <w:rPr>
            <w:rFonts w:ascii="Arial" w:hAnsi="Arial" w:cs="Arial"/>
            <w:sz w:val="24"/>
            <w:szCs w:val="24"/>
          </w:rPr>
          <w:fldChar w:fldCharType="begin" w:fldLock="1"/>
        </w:r>
      </w:ins>
      <w:ins w:id="424" w:author="Filipe Santana" w:date="2011-03-21T10:18:00Z">
        <w:r w:rsidR="009D2327">
          <w:rPr>
            <w:rFonts w:ascii="Arial" w:hAnsi="Arial" w:cs="Arial"/>
            <w:sz w:val="24"/>
            <w:szCs w:val="24"/>
          </w:rPr>
          <w:instrText>Mendeley Citation{14c4b96a-add7-43f0-bd5c-8aa6d7d5b673} Prev{(Hotez et al., 2007)}</w:instrText>
        </w:r>
      </w:ins>
      <w:r w:rsidR="00013F2B">
        <w:rPr>
          <w:rFonts w:ascii="Arial" w:hAnsi="Arial" w:cs="Arial"/>
          <w:sz w:val="24"/>
          <w:szCs w:val="24"/>
        </w:rPr>
        <w:fldChar w:fldCharType="separate"/>
      </w:r>
      <w:ins w:id="425"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Hotez</w:t>
        </w:r>
        <w:proofErr w:type="spellEnd"/>
        <w:r w:rsidR="00027C16" w:rsidRPr="00027C16">
          <w:rPr>
            <w:rFonts w:ascii="Arial" w:hAnsi="Arial" w:cs="Arial"/>
            <w:sz w:val="24"/>
            <w:szCs w:val="24"/>
          </w:rPr>
          <w:t xml:space="preserve"> </w:t>
        </w:r>
        <w:proofErr w:type="gramStart"/>
        <w:r w:rsidR="00027C16" w:rsidRPr="00027C16">
          <w:rPr>
            <w:rFonts w:ascii="Arial" w:hAnsi="Arial" w:cs="Arial"/>
            <w:sz w:val="24"/>
            <w:szCs w:val="24"/>
          </w:rPr>
          <w:t>et</w:t>
        </w:r>
        <w:proofErr w:type="gramEnd"/>
        <w:r w:rsidR="00027C16" w:rsidRPr="00027C16">
          <w:rPr>
            <w:rFonts w:ascii="Arial" w:hAnsi="Arial" w:cs="Arial"/>
            <w:sz w:val="24"/>
            <w:szCs w:val="24"/>
          </w:rPr>
          <w:t xml:space="preserve"> al., 2007)</w:t>
        </w:r>
      </w:ins>
      <w:ins w:id="426" w:author="Filipe Santana" w:date="2011-03-16T21:03:00Z">
        <w:r w:rsidR="00013F2B">
          <w:rPr>
            <w:rFonts w:ascii="Arial" w:hAnsi="Arial" w:cs="Arial"/>
            <w:sz w:val="24"/>
            <w:szCs w:val="24"/>
          </w:rPr>
          <w:fldChar w:fldCharType="end"/>
        </w:r>
      </w:ins>
      <w:r w:rsidRPr="00C1092C">
        <w:rPr>
          <w:rFonts w:ascii="Arial" w:hAnsi="Arial" w:cs="Arial"/>
          <w:sz w:val="24"/>
          <w:szCs w:val="24"/>
          <w:rPrChange w:id="427" w:author="Filipe Santana" w:date="2011-02-13T19:36:00Z">
            <w:rPr>
              <w:rFonts w:ascii="Arial" w:hAnsi="Arial" w:cs="Arial"/>
              <w:color w:val="0000FF" w:themeColor="hyperlink"/>
              <w:sz w:val="24"/>
              <w:szCs w:val="24"/>
              <w:u w:val="single"/>
            </w:rPr>
          </w:rPrChange>
        </w:rPr>
        <w:t>.</w:t>
      </w:r>
    </w:p>
    <w:p w:rsidR="00E86171" w:rsidRPr="006D2F15" w:rsidRDefault="00C1092C">
      <w:pPr>
        <w:autoSpaceDE w:val="0"/>
        <w:autoSpaceDN w:val="0"/>
        <w:adjustRightInd w:val="0"/>
        <w:spacing w:after="0"/>
        <w:ind w:firstLine="567"/>
        <w:jc w:val="both"/>
        <w:rPr>
          <w:rFonts w:ascii="Arial" w:hAnsi="Arial" w:cs="Arial"/>
          <w:sz w:val="24"/>
          <w:szCs w:val="24"/>
        </w:rPr>
        <w:pPrChange w:id="428" w:author="Filipe Santana" w:date="2011-03-17T19:38:00Z">
          <w:pPr>
            <w:autoSpaceDE w:val="0"/>
            <w:autoSpaceDN w:val="0"/>
            <w:adjustRightInd w:val="0"/>
            <w:spacing w:after="0" w:line="360" w:lineRule="auto"/>
            <w:ind w:firstLine="567"/>
            <w:jc w:val="both"/>
          </w:pPr>
        </w:pPrChange>
      </w:pPr>
      <w:r w:rsidRPr="00C1092C">
        <w:rPr>
          <w:rFonts w:ascii="Arial" w:hAnsi="Arial" w:cs="Arial"/>
          <w:sz w:val="24"/>
          <w:szCs w:val="24"/>
          <w:rPrChange w:id="429" w:author="Filipe Santana" w:date="2011-02-13T19:36:00Z">
            <w:rPr>
              <w:rFonts w:ascii="Arial" w:hAnsi="Arial" w:cs="Arial"/>
              <w:color w:val="0000FF" w:themeColor="hyperlink"/>
              <w:sz w:val="24"/>
              <w:szCs w:val="24"/>
              <w:u w:val="single"/>
            </w:rPr>
          </w:rPrChange>
        </w:rPr>
        <w:t>Na região da América Latina e Caribe pode ser encontrada a maior disparidade de renda entre classes sociais, com 48% de toda a renda alocada no 1/3 mais rico da população e o terço menos favorecido apenas 1,6%</w:t>
      </w:r>
      <w:ins w:id="430" w:author="Filipe Santana" w:date="2011-03-17T21:52:00Z">
        <w:r w:rsidR="00B14AD4" w:rsidRPr="00BF0D13">
          <w:rPr>
            <w:rFonts w:ascii="Arial" w:hAnsi="Arial" w:cs="Arial"/>
            <w:sz w:val="24"/>
            <w:szCs w:val="24"/>
            <w:rPrChange w:id="431" w:author="Filipe Santana" w:date="2011-03-18T10:54:00Z">
              <w:rPr>
                <w:rFonts w:ascii="Arial" w:hAnsi="Arial" w:cs="Arial"/>
                <w:sz w:val="24"/>
                <w:szCs w:val="24"/>
                <w:highlight w:val="yellow"/>
              </w:rPr>
            </w:rPrChange>
          </w:rPr>
          <w:fldChar w:fldCharType="begin" w:fldLock="1"/>
        </w:r>
      </w:ins>
      <w:ins w:id="432" w:author="Filipe Santana" w:date="2011-03-21T10:18:00Z">
        <w:r w:rsidR="009D2327">
          <w:rPr>
            <w:rFonts w:ascii="Arial" w:hAnsi="Arial" w:cs="Arial"/>
            <w:sz w:val="24"/>
            <w:szCs w:val="24"/>
          </w:rPr>
          <w:instrText>Mendeley Citation{c17267a0-c5de-4beb-8344-fd48f9f3d3f6} Prev{(The World Bank, 2003)}</w:instrText>
        </w:r>
      </w:ins>
      <w:r w:rsidR="00B14AD4" w:rsidRPr="00BF0D13">
        <w:rPr>
          <w:rFonts w:ascii="Arial" w:hAnsi="Arial" w:cs="Arial"/>
          <w:sz w:val="24"/>
          <w:szCs w:val="24"/>
          <w:rPrChange w:id="433" w:author="Filipe Santana" w:date="2011-03-18T10:54:00Z">
            <w:rPr>
              <w:rFonts w:ascii="Arial" w:hAnsi="Arial" w:cs="Arial"/>
              <w:sz w:val="24"/>
              <w:szCs w:val="24"/>
              <w:highlight w:val="yellow"/>
            </w:rPr>
          </w:rPrChange>
        </w:rPr>
        <w:fldChar w:fldCharType="separate"/>
      </w:r>
      <w:ins w:id="434" w:author="Filipe Santana" w:date="2011-03-17T21:52:00Z">
        <w:r w:rsidR="00B14AD4" w:rsidRPr="00BF0D13">
          <w:rPr>
            <w:rFonts w:ascii="Arial" w:hAnsi="Arial" w:cs="Arial"/>
            <w:sz w:val="24"/>
            <w:szCs w:val="24"/>
            <w:rPrChange w:id="435" w:author="Filipe Santana" w:date="2011-03-18T10:54:00Z">
              <w:rPr>
                <w:rFonts w:ascii="Arial" w:hAnsi="Arial" w:cs="Arial"/>
                <w:sz w:val="24"/>
                <w:szCs w:val="24"/>
                <w:highlight w:val="yellow"/>
              </w:rPr>
            </w:rPrChange>
          </w:rPr>
          <w:t>(The World Bank, 2003)</w:t>
        </w:r>
        <w:r w:rsidR="00B14AD4" w:rsidRPr="00BF0D13">
          <w:rPr>
            <w:rFonts w:ascii="Arial" w:hAnsi="Arial" w:cs="Arial"/>
            <w:sz w:val="24"/>
            <w:szCs w:val="24"/>
            <w:rPrChange w:id="436" w:author="Filipe Santana" w:date="2011-03-18T10:54:00Z">
              <w:rPr>
                <w:rFonts w:ascii="Arial" w:hAnsi="Arial" w:cs="Arial"/>
                <w:sz w:val="24"/>
                <w:szCs w:val="24"/>
                <w:highlight w:val="yellow"/>
              </w:rPr>
            </w:rPrChange>
          </w:rPr>
          <w:fldChar w:fldCharType="end"/>
        </w:r>
      </w:ins>
      <w:r w:rsidRPr="00BF0D13">
        <w:rPr>
          <w:rFonts w:ascii="Arial" w:hAnsi="Arial" w:cs="Arial"/>
          <w:sz w:val="24"/>
          <w:szCs w:val="24"/>
          <w:rPrChange w:id="437" w:author="Filipe Santana" w:date="2011-03-18T10:54:00Z">
            <w:rPr>
              <w:rFonts w:ascii="Arial" w:hAnsi="Arial" w:cs="Arial"/>
              <w:color w:val="0000FF" w:themeColor="hyperlink"/>
              <w:sz w:val="24"/>
              <w:szCs w:val="24"/>
              <w:u w:val="single"/>
            </w:rPr>
          </w:rPrChange>
        </w:rPr>
        <w:t>.</w:t>
      </w:r>
      <w:r w:rsidRPr="00C1092C">
        <w:rPr>
          <w:rFonts w:ascii="Arial" w:hAnsi="Arial" w:cs="Arial"/>
          <w:sz w:val="24"/>
          <w:szCs w:val="24"/>
          <w:rPrChange w:id="438" w:author="Filipe Santana" w:date="2011-02-13T19:36:00Z">
            <w:rPr>
              <w:rFonts w:ascii="Arial" w:hAnsi="Arial" w:cs="Arial"/>
              <w:color w:val="0000FF" w:themeColor="hyperlink"/>
              <w:sz w:val="24"/>
              <w:szCs w:val="24"/>
              <w:u w:val="single"/>
            </w:rPr>
          </w:rPrChange>
        </w:rPr>
        <w:t xml:space="preserve"> Dentre a população com menor potencial financeiro, 1/3 desses vivem em zona rural (praticando agricultura de subsistência, pesca, entre outros)</w:t>
      </w:r>
      <w:ins w:id="439" w:author="Filipe Santana" w:date="2011-03-17T21:32:00Z">
        <w:r w:rsidR="0055083A">
          <w:rPr>
            <w:rFonts w:ascii="Arial" w:hAnsi="Arial" w:cs="Arial"/>
            <w:sz w:val="24"/>
            <w:szCs w:val="24"/>
          </w:rPr>
          <w:t xml:space="preserve"> </w:t>
        </w:r>
        <w:r w:rsidR="0055083A">
          <w:rPr>
            <w:rFonts w:ascii="Arial" w:hAnsi="Arial" w:cs="Arial"/>
            <w:sz w:val="24"/>
            <w:szCs w:val="24"/>
          </w:rPr>
          <w:fldChar w:fldCharType="begin" w:fldLock="1"/>
        </w:r>
      </w:ins>
      <w:ins w:id="440" w:author="Filipe Santana" w:date="2011-03-21T10:18:00Z">
        <w:r w:rsidR="009D2327">
          <w:rPr>
            <w:rFonts w:ascii="Arial" w:hAnsi="Arial" w:cs="Arial"/>
            <w:sz w:val="24"/>
            <w:szCs w:val="24"/>
          </w:rPr>
          <w:instrText>Mendeley Citation{1b11eba6-088a-4b31-b702-6df42277b7e2} Prev{(Ault, 2007)}</w:instrText>
        </w:r>
      </w:ins>
      <w:r w:rsidR="0055083A">
        <w:rPr>
          <w:rFonts w:ascii="Arial" w:hAnsi="Arial" w:cs="Arial"/>
          <w:sz w:val="24"/>
          <w:szCs w:val="24"/>
        </w:rPr>
        <w:fldChar w:fldCharType="separate"/>
      </w:r>
      <w:ins w:id="441" w:author="Filipe Santana" w:date="2011-03-17T21:32:00Z">
        <w:r w:rsidR="0055083A" w:rsidRPr="0055083A">
          <w:rPr>
            <w:rFonts w:ascii="Arial" w:hAnsi="Arial" w:cs="Arial"/>
            <w:sz w:val="24"/>
            <w:szCs w:val="24"/>
          </w:rPr>
          <w:t>(</w:t>
        </w:r>
        <w:proofErr w:type="spellStart"/>
        <w:r w:rsidR="0055083A" w:rsidRPr="0055083A">
          <w:rPr>
            <w:rFonts w:ascii="Arial" w:hAnsi="Arial" w:cs="Arial"/>
            <w:sz w:val="24"/>
            <w:szCs w:val="24"/>
          </w:rPr>
          <w:t>Ault</w:t>
        </w:r>
        <w:proofErr w:type="spellEnd"/>
        <w:r w:rsidR="0055083A" w:rsidRPr="0055083A">
          <w:rPr>
            <w:rFonts w:ascii="Arial" w:hAnsi="Arial" w:cs="Arial"/>
            <w:sz w:val="24"/>
            <w:szCs w:val="24"/>
          </w:rPr>
          <w:t>, 2007)</w:t>
        </w:r>
        <w:r w:rsidR="0055083A">
          <w:rPr>
            <w:rFonts w:ascii="Arial" w:hAnsi="Arial" w:cs="Arial"/>
            <w:sz w:val="24"/>
            <w:szCs w:val="24"/>
          </w:rPr>
          <w:fldChar w:fldCharType="end"/>
        </w:r>
      </w:ins>
      <w:ins w:id="442" w:author="Filipe Santana" w:date="2011-03-16T21:04:00Z">
        <w:r w:rsidR="00013F2B">
          <w:rPr>
            <w:rFonts w:ascii="Arial" w:hAnsi="Arial" w:cs="Arial"/>
            <w:sz w:val="24"/>
            <w:szCs w:val="24"/>
          </w:rPr>
          <w:t xml:space="preserve"> </w:t>
        </w:r>
      </w:ins>
      <w:r w:rsidRPr="00C1092C">
        <w:rPr>
          <w:rFonts w:ascii="Arial" w:hAnsi="Arial" w:cs="Arial"/>
          <w:sz w:val="24"/>
          <w:szCs w:val="24"/>
          <w:rPrChange w:id="443" w:author="Filipe Santana" w:date="2011-02-13T19:36:00Z">
            <w:rPr>
              <w:rFonts w:ascii="Arial" w:hAnsi="Arial" w:cs="Arial"/>
              <w:color w:val="0000FF" w:themeColor="hyperlink"/>
              <w:sz w:val="24"/>
              <w:szCs w:val="24"/>
              <w:u w:val="single"/>
            </w:rPr>
          </w:rPrChange>
        </w:rPr>
        <w:t xml:space="preserve">sendo peculiar a presença indígena e de </w:t>
      </w:r>
      <w:proofErr w:type="spellStart"/>
      <w:r w:rsidRPr="00C1092C">
        <w:rPr>
          <w:rFonts w:ascii="Arial" w:hAnsi="Arial" w:cs="Arial"/>
          <w:sz w:val="24"/>
          <w:szCs w:val="24"/>
          <w:rPrChange w:id="444" w:author="Filipe Santana" w:date="2011-02-13T19:36:00Z">
            <w:rPr>
              <w:rFonts w:ascii="Arial" w:hAnsi="Arial" w:cs="Arial"/>
              <w:color w:val="0000FF" w:themeColor="hyperlink"/>
              <w:sz w:val="24"/>
              <w:szCs w:val="24"/>
              <w:u w:val="single"/>
            </w:rPr>
          </w:rPrChange>
        </w:rPr>
        <w:t>afro-descendentes</w:t>
      </w:r>
      <w:proofErr w:type="spellEnd"/>
      <w:r w:rsidRPr="00C1092C">
        <w:rPr>
          <w:rFonts w:ascii="Arial" w:hAnsi="Arial" w:cs="Arial"/>
          <w:sz w:val="24"/>
          <w:szCs w:val="24"/>
          <w:rPrChange w:id="445" w:author="Filipe Santana" w:date="2011-02-13T19:36:00Z">
            <w:rPr>
              <w:rFonts w:ascii="Arial" w:hAnsi="Arial" w:cs="Arial"/>
              <w:color w:val="0000FF" w:themeColor="hyperlink"/>
              <w:sz w:val="24"/>
              <w:szCs w:val="24"/>
              <w:u w:val="single"/>
            </w:rPr>
          </w:rPrChange>
        </w:rPr>
        <w:t xml:space="preserve">, com um alto nível de exclusão e </w:t>
      </w:r>
      <w:proofErr w:type="spellStart"/>
      <w:r w:rsidRPr="00C1092C">
        <w:rPr>
          <w:rFonts w:ascii="Arial" w:hAnsi="Arial" w:cs="Arial"/>
          <w:sz w:val="24"/>
          <w:szCs w:val="24"/>
          <w:rPrChange w:id="446" w:author="Filipe Santana" w:date="2011-02-13T19:36:00Z">
            <w:rPr>
              <w:rFonts w:ascii="Arial" w:hAnsi="Arial" w:cs="Arial"/>
              <w:color w:val="0000FF" w:themeColor="hyperlink"/>
              <w:sz w:val="24"/>
              <w:szCs w:val="24"/>
              <w:u w:val="single"/>
            </w:rPr>
          </w:rPrChange>
        </w:rPr>
        <w:t>iniqüidade</w:t>
      </w:r>
      <w:proofErr w:type="spellEnd"/>
      <w:r w:rsidRPr="00C1092C">
        <w:rPr>
          <w:rFonts w:ascii="Arial" w:hAnsi="Arial" w:cs="Arial"/>
          <w:sz w:val="24"/>
          <w:szCs w:val="24"/>
          <w:rPrChange w:id="447" w:author="Filipe Santana" w:date="2011-02-13T19:36:00Z">
            <w:rPr>
              <w:rFonts w:ascii="Arial" w:hAnsi="Arial" w:cs="Arial"/>
              <w:color w:val="0000FF" w:themeColor="hyperlink"/>
              <w:sz w:val="24"/>
              <w:szCs w:val="24"/>
              <w:u w:val="single"/>
            </w:rPr>
          </w:rPrChange>
        </w:rPr>
        <w:t xml:space="preserve"> social, privados de acesso </w:t>
      </w:r>
      <w:proofErr w:type="gramStart"/>
      <w:r w:rsidRPr="00C1092C">
        <w:rPr>
          <w:rFonts w:ascii="Arial" w:hAnsi="Arial" w:cs="Arial"/>
          <w:sz w:val="24"/>
          <w:szCs w:val="24"/>
          <w:rPrChange w:id="448" w:author="Filipe Santana" w:date="2011-02-13T19:36:00Z">
            <w:rPr>
              <w:rFonts w:ascii="Arial" w:hAnsi="Arial" w:cs="Arial"/>
              <w:color w:val="0000FF" w:themeColor="hyperlink"/>
              <w:sz w:val="24"/>
              <w:szCs w:val="24"/>
              <w:u w:val="single"/>
            </w:rPr>
          </w:rPrChange>
        </w:rPr>
        <w:t>a</w:t>
      </w:r>
      <w:proofErr w:type="gramEnd"/>
      <w:r w:rsidRPr="00C1092C">
        <w:rPr>
          <w:rFonts w:ascii="Arial" w:hAnsi="Arial" w:cs="Arial"/>
          <w:sz w:val="24"/>
          <w:szCs w:val="24"/>
          <w:rPrChange w:id="449" w:author="Filipe Santana" w:date="2011-02-13T19:36:00Z">
            <w:rPr>
              <w:rFonts w:ascii="Arial" w:hAnsi="Arial" w:cs="Arial"/>
              <w:color w:val="0000FF" w:themeColor="hyperlink"/>
              <w:sz w:val="24"/>
              <w:szCs w:val="24"/>
              <w:u w:val="single"/>
            </w:rPr>
          </w:rPrChange>
        </w:rPr>
        <w:t xml:space="preserve"> água para consumo de qualidade e serviços de saúde. Os outros dois terços da população pobre podem ser distribuídos em favelas, assentamentos, bairros pobres ou em áreas periféricas das cidades. Nessas áreas há uma combinação de água de qualidade duvidosa para o consumo humano, baixos níveis sanitários e proliferação de roedores, reservatórios e vetores de doenças</w:t>
      </w:r>
      <w:ins w:id="450" w:author="Filipe Santana" w:date="2011-03-17T21:33:00Z">
        <w:r w:rsidR="0055083A">
          <w:rPr>
            <w:rFonts w:ascii="Arial" w:hAnsi="Arial" w:cs="Arial"/>
            <w:sz w:val="24"/>
            <w:szCs w:val="24"/>
          </w:rPr>
          <w:t xml:space="preserve"> </w:t>
        </w:r>
        <w:r w:rsidR="0055083A">
          <w:rPr>
            <w:rFonts w:ascii="Arial" w:hAnsi="Arial" w:cs="Arial"/>
            <w:sz w:val="24"/>
            <w:szCs w:val="24"/>
          </w:rPr>
          <w:fldChar w:fldCharType="begin" w:fldLock="1"/>
        </w:r>
      </w:ins>
      <w:ins w:id="451" w:author="Filipe Santana" w:date="2011-03-21T10:18:00Z">
        <w:r w:rsidR="009D2327">
          <w:rPr>
            <w:rFonts w:ascii="Arial" w:hAnsi="Arial" w:cs="Arial"/>
            <w:sz w:val="24"/>
            <w:szCs w:val="24"/>
          </w:rPr>
          <w:instrText>Mendeley Citation{1b11eba6-088a-4b31-b702-6df42277b7e2} Prev{(Ault, 2007)}</w:instrText>
        </w:r>
      </w:ins>
      <w:r w:rsidR="0055083A">
        <w:rPr>
          <w:rFonts w:ascii="Arial" w:hAnsi="Arial" w:cs="Arial"/>
          <w:sz w:val="24"/>
          <w:szCs w:val="24"/>
        </w:rPr>
        <w:fldChar w:fldCharType="separate"/>
      </w:r>
      <w:ins w:id="452" w:author="Filipe Santana" w:date="2011-03-17T21:33:00Z">
        <w:r w:rsidR="0055083A" w:rsidRPr="0055083A">
          <w:rPr>
            <w:rFonts w:ascii="Arial" w:hAnsi="Arial" w:cs="Arial"/>
            <w:sz w:val="24"/>
            <w:szCs w:val="24"/>
          </w:rPr>
          <w:t>(</w:t>
        </w:r>
        <w:proofErr w:type="spellStart"/>
        <w:r w:rsidR="0055083A" w:rsidRPr="0055083A">
          <w:rPr>
            <w:rFonts w:ascii="Arial" w:hAnsi="Arial" w:cs="Arial"/>
            <w:sz w:val="24"/>
            <w:szCs w:val="24"/>
          </w:rPr>
          <w:t>Ault</w:t>
        </w:r>
        <w:proofErr w:type="spellEnd"/>
        <w:r w:rsidR="0055083A" w:rsidRPr="0055083A">
          <w:rPr>
            <w:rFonts w:ascii="Arial" w:hAnsi="Arial" w:cs="Arial"/>
            <w:sz w:val="24"/>
            <w:szCs w:val="24"/>
          </w:rPr>
          <w:t>, 2007)</w:t>
        </w:r>
        <w:r w:rsidR="0055083A">
          <w:rPr>
            <w:rFonts w:ascii="Arial" w:hAnsi="Arial" w:cs="Arial"/>
            <w:sz w:val="24"/>
            <w:szCs w:val="24"/>
          </w:rPr>
          <w:fldChar w:fldCharType="end"/>
        </w:r>
      </w:ins>
      <w:ins w:id="453" w:author="Filipe Santana" w:date="2011-03-17T21:35:00Z">
        <w:r w:rsidR="00024974">
          <w:rPr>
            <w:rFonts w:ascii="Arial" w:hAnsi="Arial" w:cs="Arial"/>
            <w:sz w:val="24"/>
            <w:szCs w:val="24"/>
          </w:rPr>
          <w:t xml:space="preserve"> </w:t>
        </w:r>
        <w:r w:rsidR="00024974">
          <w:rPr>
            <w:rFonts w:ascii="Arial" w:hAnsi="Arial" w:cs="Arial"/>
            <w:sz w:val="24"/>
            <w:szCs w:val="24"/>
          </w:rPr>
          <w:fldChar w:fldCharType="begin" w:fldLock="1"/>
        </w:r>
      </w:ins>
      <w:ins w:id="454" w:author="Filipe Santana" w:date="2011-03-21T10:18:00Z">
        <w:r w:rsidR="009D2327">
          <w:rPr>
            <w:rFonts w:ascii="Arial" w:hAnsi="Arial" w:cs="Arial"/>
            <w:sz w:val="24"/>
            <w:szCs w:val="24"/>
          </w:rPr>
          <w:instrText>Mendeley Citation{6bd5de7e-4ddd-4038-a59b-ecb3570d41f3} Prev{(Riley, Ko, Unger, &amp; Reis, 2007)}</w:instrText>
        </w:r>
      </w:ins>
      <w:r w:rsidR="00024974">
        <w:rPr>
          <w:rFonts w:ascii="Arial" w:hAnsi="Arial" w:cs="Arial"/>
          <w:sz w:val="24"/>
          <w:szCs w:val="24"/>
        </w:rPr>
        <w:fldChar w:fldCharType="separate"/>
      </w:r>
      <w:ins w:id="455" w:author="Filipe Santana" w:date="2011-03-17T21:35:00Z">
        <w:r w:rsidR="00024974" w:rsidRPr="00024974">
          <w:rPr>
            <w:rFonts w:ascii="Arial" w:hAnsi="Arial" w:cs="Arial"/>
            <w:sz w:val="24"/>
            <w:szCs w:val="24"/>
          </w:rPr>
          <w:t>(</w:t>
        </w:r>
        <w:proofErr w:type="spellStart"/>
        <w:r w:rsidR="00024974" w:rsidRPr="00024974">
          <w:rPr>
            <w:rFonts w:ascii="Arial" w:hAnsi="Arial" w:cs="Arial"/>
            <w:sz w:val="24"/>
            <w:szCs w:val="24"/>
          </w:rPr>
          <w:t>Riley</w:t>
        </w:r>
        <w:proofErr w:type="spellEnd"/>
        <w:r w:rsidR="00024974" w:rsidRPr="00024974">
          <w:rPr>
            <w:rFonts w:ascii="Arial" w:hAnsi="Arial" w:cs="Arial"/>
            <w:sz w:val="24"/>
            <w:szCs w:val="24"/>
          </w:rPr>
          <w:t xml:space="preserve">, </w:t>
        </w:r>
        <w:proofErr w:type="spellStart"/>
        <w:r w:rsidR="00024974" w:rsidRPr="00024974">
          <w:rPr>
            <w:rFonts w:ascii="Arial" w:hAnsi="Arial" w:cs="Arial"/>
            <w:sz w:val="24"/>
            <w:szCs w:val="24"/>
          </w:rPr>
          <w:t>Ko</w:t>
        </w:r>
        <w:proofErr w:type="spellEnd"/>
        <w:r w:rsidR="00024974" w:rsidRPr="00024974">
          <w:rPr>
            <w:rFonts w:ascii="Arial" w:hAnsi="Arial" w:cs="Arial"/>
            <w:sz w:val="24"/>
            <w:szCs w:val="24"/>
          </w:rPr>
          <w:t>, Unger, &amp; Reis, 2007)</w:t>
        </w:r>
        <w:r w:rsidR="00024974">
          <w:rPr>
            <w:rFonts w:ascii="Arial" w:hAnsi="Arial" w:cs="Arial"/>
            <w:sz w:val="24"/>
            <w:szCs w:val="24"/>
          </w:rPr>
          <w:fldChar w:fldCharType="end"/>
        </w:r>
      </w:ins>
      <w:r w:rsidRPr="00024974">
        <w:rPr>
          <w:rFonts w:ascii="Arial" w:hAnsi="Arial" w:cs="Arial"/>
          <w:sz w:val="24"/>
          <w:szCs w:val="24"/>
          <w:rPrChange w:id="456" w:author="Filipe Santana" w:date="2011-03-17T21:35:00Z">
            <w:rPr>
              <w:rFonts w:ascii="Arial" w:hAnsi="Arial" w:cs="Arial"/>
              <w:color w:val="0000FF" w:themeColor="hyperlink"/>
              <w:sz w:val="24"/>
              <w:szCs w:val="24"/>
              <w:u w:val="single"/>
            </w:rPr>
          </w:rPrChange>
        </w:rPr>
        <w:t>.</w:t>
      </w:r>
    </w:p>
    <w:p w:rsidR="00E86171" w:rsidRPr="006D2F15" w:rsidRDefault="00C1092C">
      <w:pPr>
        <w:autoSpaceDE w:val="0"/>
        <w:autoSpaceDN w:val="0"/>
        <w:adjustRightInd w:val="0"/>
        <w:spacing w:after="0"/>
        <w:ind w:firstLine="567"/>
        <w:jc w:val="both"/>
        <w:rPr>
          <w:rFonts w:ascii="Arial" w:hAnsi="Arial" w:cs="Arial"/>
          <w:sz w:val="24"/>
          <w:szCs w:val="24"/>
        </w:rPr>
        <w:pPrChange w:id="457" w:author="Filipe Santana" w:date="2011-03-17T19:38:00Z">
          <w:pPr>
            <w:autoSpaceDE w:val="0"/>
            <w:autoSpaceDN w:val="0"/>
            <w:adjustRightInd w:val="0"/>
            <w:spacing w:after="0" w:line="360" w:lineRule="auto"/>
            <w:ind w:firstLine="567"/>
            <w:jc w:val="both"/>
          </w:pPr>
        </w:pPrChange>
      </w:pPr>
      <w:r w:rsidRPr="00C1092C">
        <w:rPr>
          <w:rFonts w:ascii="Arial" w:hAnsi="Arial" w:cs="Arial"/>
          <w:sz w:val="24"/>
          <w:szCs w:val="24"/>
          <w:rPrChange w:id="458" w:author="Filipe Santana" w:date="2011-02-13T19:36:00Z">
            <w:rPr>
              <w:rFonts w:ascii="Arial" w:hAnsi="Arial" w:cs="Arial"/>
              <w:color w:val="0000FF" w:themeColor="hyperlink"/>
              <w:sz w:val="24"/>
              <w:szCs w:val="24"/>
              <w:u w:val="single"/>
            </w:rPr>
          </w:rPrChange>
        </w:rPr>
        <w:t xml:space="preserve">Dentre as </w:t>
      </w:r>
      <w:proofErr w:type="spellStart"/>
      <w:r w:rsidRPr="00C1092C">
        <w:rPr>
          <w:rFonts w:ascii="Arial" w:hAnsi="Arial" w:cs="Arial"/>
          <w:sz w:val="24"/>
          <w:szCs w:val="24"/>
          <w:rPrChange w:id="459" w:author="Filipe Santana" w:date="2011-02-13T19:36:00Z">
            <w:rPr>
              <w:rFonts w:ascii="Arial" w:hAnsi="Arial" w:cs="Arial"/>
              <w:color w:val="0000FF" w:themeColor="hyperlink"/>
              <w:sz w:val="24"/>
              <w:szCs w:val="24"/>
              <w:u w:val="single"/>
            </w:rPr>
          </w:rPrChange>
        </w:rPr>
        <w:t>DTN´s</w:t>
      </w:r>
      <w:proofErr w:type="spellEnd"/>
      <w:r w:rsidRPr="00C1092C">
        <w:rPr>
          <w:rFonts w:ascii="Arial" w:hAnsi="Arial" w:cs="Arial"/>
          <w:sz w:val="24"/>
          <w:szCs w:val="24"/>
          <w:rPrChange w:id="460" w:author="Filipe Santana" w:date="2011-02-13T19:36:00Z">
            <w:rPr>
              <w:rFonts w:ascii="Arial" w:hAnsi="Arial" w:cs="Arial"/>
              <w:color w:val="0000FF" w:themeColor="hyperlink"/>
              <w:sz w:val="24"/>
              <w:szCs w:val="24"/>
              <w:u w:val="single"/>
            </w:rPr>
          </w:rPrChange>
        </w:rPr>
        <w:t xml:space="preserve">, as doenças transmitidas por vetores (dengue, leishmaniose, doença de Chagas (tripanossomíase americana), tripanossomíase africana, filariose linfática, febre amarela, entre outras) resultam em um alto nível de mortalidade em regiões pouco favorecidas (HOTEZ </w:t>
      </w:r>
      <w:proofErr w:type="gramStart"/>
      <w:r w:rsidRPr="00C1092C">
        <w:rPr>
          <w:rFonts w:ascii="Arial" w:hAnsi="Arial" w:cs="Arial"/>
          <w:i/>
          <w:sz w:val="24"/>
          <w:szCs w:val="24"/>
          <w:rPrChange w:id="461" w:author="Filipe Santana" w:date="2011-02-13T19:36:00Z">
            <w:rPr>
              <w:rFonts w:ascii="Arial" w:hAnsi="Arial" w:cs="Arial"/>
              <w:i/>
              <w:color w:val="0000FF" w:themeColor="hyperlink"/>
              <w:sz w:val="24"/>
              <w:szCs w:val="24"/>
              <w:u w:val="single"/>
            </w:rPr>
          </w:rPrChange>
        </w:rPr>
        <w:t>et</w:t>
      </w:r>
      <w:proofErr w:type="gramEnd"/>
      <w:r w:rsidRPr="00C1092C">
        <w:rPr>
          <w:rFonts w:ascii="Arial" w:hAnsi="Arial" w:cs="Arial"/>
          <w:i/>
          <w:sz w:val="24"/>
          <w:szCs w:val="24"/>
          <w:rPrChange w:id="462" w:author="Filipe Santana" w:date="2011-02-13T19:36:00Z">
            <w:rPr>
              <w:rFonts w:ascii="Arial" w:hAnsi="Arial" w:cs="Arial"/>
              <w:i/>
              <w:color w:val="0000FF" w:themeColor="hyperlink"/>
              <w:sz w:val="24"/>
              <w:szCs w:val="24"/>
              <w:u w:val="single"/>
            </w:rPr>
          </w:rPrChange>
        </w:rPr>
        <w:t xml:space="preserve"> al.,</w:t>
      </w:r>
      <w:r w:rsidRPr="00C1092C">
        <w:rPr>
          <w:rFonts w:ascii="Arial" w:hAnsi="Arial" w:cs="Arial"/>
          <w:sz w:val="24"/>
          <w:szCs w:val="24"/>
          <w:rPrChange w:id="463" w:author="Filipe Santana" w:date="2011-02-13T19:36:00Z">
            <w:rPr>
              <w:rFonts w:ascii="Arial" w:hAnsi="Arial" w:cs="Arial"/>
              <w:color w:val="0000FF" w:themeColor="hyperlink"/>
              <w:sz w:val="24"/>
              <w:szCs w:val="24"/>
              <w:u w:val="single"/>
            </w:rPr>
          </w:rPrChange>
        </w:rPr>
        <w:t xml:space="preserve"> 2009). Essas infecções perduram por um longo tempo e podem causar deficiências graves e </w:t>
      </w:r>
      <w:proofErr w:type="spellStart"/>
      <w:r w:rsidRPr="00C1092C">
        <w:rPr>
          <w:rFonts w:ascii="Arial" w:hAnsi="Arial" w:cs="Arial"/>
          <w:sz w:val="24"/>
          <w:szCs w:val="24"/>
          <w:rPrChange w:id="464" w:author="Filipe Santana" w:date="2011-02-13T19:36:00Z">
            <w:rPr>
              <w:rFonts w:ascii="Arial" w:hAnsi="Arial" w:cs="Arial"/>
              <w:color w:val="0000FF" w:themeColor="hyperlink"/>
              <w:sz w:val="24"/>
              <w:szCs w:val="24"/>
              <w:u w:val="single"/>
            </w:rPr>
          </w:rPrChange>
        </w:rPr>
        <w:t>desfiguramento</w:t>
      </w:r>
      <w:proofErr w:type="spellEnd"/>
      <w:r w:rsidRPr="00C1092C">
        <w:rPr>
          <w:rFonts w:ascii="Arial" w:hAnsi="Arial" w:cs="Arial"/>
          <w:sz w:val="24"/>
          <w:szCs w:val="24"/>
          <w:rPrChange w:id="465" w:author="Filipe Santana" w:date="2011-02-13T19:36:00Z">
            <w:rPr>
              <w:rFonts w:ascii="Arial" w:hAnsi="Arial" w:cs="Arial"/>
              <w:color w:val="0000FF" w:themeColor="hyperlink"/>
              <w:sz w:val="24"/>
              <w:szCs w:val="24"/>
              <w:u w:val="single"/>
            </w:rPr>
          </w:rPrChange>
        </w:rPr>
        <w:t xml:space="preserve">, resultando em profundas </w:t>
      </w:r>
      <w:proofErr w:type="spellStart"/>
      <w:r w:rsidRPr="00C1092C">
        <w:rPr>
          <w:rFonts w:ascii="Arial" w:hAnsi="Arial" w:cs="Arial"/>
          <w:sz w:val="24"/>
          <w:szCs w:val="24"/>
          <w:rPrChange w:id="466" w:author="Filipe Santana" w:date="2011-02-13T19:36:00Z">
            <w:rPr>
              <w:rFonts w:ascii="Arial" w:hAnsi="Arial" w:cs="Arial"/>
              <w:color w:val="0000FF" w:themeColor="hyperlink"/>
              <w:sz w:val="24"/>
              <w:szCs w:val="24"/>
              <w:u w:val="single"/>
            </w:rPr>
          </w:rPrChange>
        </w:rPr>
        <w:t>consequencias</w:t>
      </w:r>
      <w:proofErr w:type="spellEnd"/>
      <w:r w:rsidRPr="00C1092C">
        <w:rPr>
          <w:rFonts w:ascii="Arial" w:hAnsi="Arial" w:cs="Arial"/>
          <w:sz w:val="24"/>
          <w:szCs w:val="24"/>
          <w:rPrChange w:id="467" w:author="Filipe Santana" w:date="2011-02-13T19:36:00Z">
            <w:rPr>
              <w:rFonts w:ascii="Arial" w:hAnsi="Arial" w:cs="Arial"/>
              <w:color w:val="0000FF" w:themeColor="hyperlink"/>
              <w:sz w:val="24"/>
              <w:szCs w:val="24"/>
              <w:u w:val="single"/>
            </w:rPr>
          </w:rPrChange>
        </w:rPr>
        <w:t xml:space="preserve"> econômicas, sociais e políticas</w:t>
      </w:r>
      <w:ins w:id="468" w:author="Filipe Santana" w:date="2011-03-16T21:06:00Z">
        <w:r w:rsidR="00013F2B">
          <w:rPr>
            <w:rFonts w:ascii="Arial" w:hAnsi="Arial" w:cs="Arial"/>
            <w:sz w:val="24"/>
            <w:szCs w:val="24"/>
          </w:rPr>
          <w:fldChar w:fldCharType="begin" w:fldLock="1"/>
        </w:r>
      </w:ins>
      <w:ins w:id="469" w:author="Filipe Santana" w:date="2011-03-21T10:18:00Z">
        <w:r w:rsidR="009D2327">
          <w:rPr>
            <w:rFonts w:ascii="Arial" w:hAnsi="Arial" w:cs="Arial"/>
            <w:sz w:val="24"/>
            <w:szCs w:val="24"/>
          </w:rPr>
          <w:instrText>Mendeley Citation{14c4b96a-add7-43f0-bd5c-8aa6d7d5b673} Prev{(Hotez et al., 2007)}</w:instrText>
        </w:r>
      </w:ins>
      <w:r w:rsidR="00013F2B">
        <w:rPr>
          <w:rFonts w:ascii="Arial" w:hAnsi="Arial" w:cs="Arial"/>
          <w:sz w:val="24"/>
          <w:szCs w:val="24"/>
        </w:rPr>
        <w:fldChar w:fldCharType="separate"/>
      </w:r>
      <w:ins w:id="470"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Hotez</w:t>
        </w:r>
        <w:proofErr w:type="spellEnd"/>
        <w:r w:rsidR="00027C16" w:rsidRPr="00027C16">
          <w:rPr>
            <w:rFonts w:ascii="Arial" w:hAnsi="Arial" w:cs="Arial"/>
            <w:sz w:val="24"/>
            <w:szCs w:val="24"/>
          </w:rPr>
          <w:t xml:space="preserve"> </w:t>
        </w:r>
        <w:proofErr w:type="gramStart"/>
        <w:r w:rsidR="00027C16" w:rsidRPr="00027C16">
          <w:rPr>
            <w:rFonts w:ascii="Arial" w:hAnsi="Arial" w:cs="Arial"/>
            <w:sz w:val="24"/>
            <w:szCs w:val="24"/>
          </w:rPr>
          <w:t>et</w:t>
        </w:r>
        <w:proofErr w:type="gramEnd"/>
        <w:r w:rsidR="00027C16" w:rsidRPr="00027C16">
          <w:rPr>
            <w:rFonts w:ascii="Arial" w:hAnsi="Arial" w:cs="Arial"/>
            <w:sz w:val="24"/>
            <w:szCs w:val="24"/>
          </w:rPr>
          <w:t xml:space="preserve"> al., 2007)</w:t>
        </w:r>
      </w:ins>
      <w:ins w:id="471" w:author="Filipe Santana" w:date="2011-03-16T21:06:00Z">
        <w:r w:rsidR="00013F2B">
          <w:rPr>
            <w:rFonts w:ascii="Arial" w:hAnsi="Arial" w:cs="Arial"/>
            <w:sz w:val="24"/>
            <w:szCs w:val="24"/>
          </w:rPr>
          <w:fldChar w:fldCharType="end"/>
        </w:r>
      </w:ins>
      <w:ins w:id="472" w:author="Filipe Santana" w:date="2011-03-17T22:00:00Z">
        <w:r w:rsidR="00141B81">
          <w:rPr>
            <w:rFonts w:ascii="Arial" w:hAnsi="Arial" w:cs="Arial"/>
            <w:sz w:val="24"/>
            <w:szCs w:val="24"/>
          </w:rPr>
          <w:fldChar w:fldCharType="begin" w:fldLock="1"/>
        </w:r>
      </w:ins>
      <w:ins w:id="473" w:author="Filipe Santana" w:date="2011-03-21T10:18:00Z">
        <w:r w:rsidR="009D2327">
          <w:rPr>
            <w:rFonts w:ascii="Arial" w:hAnsi="Arial" w:cs="Arial"/>
            <w:sz w:val="24"/>
            <w:szCs w:val="24"/>
          </w:rPr>
          <w:instrText>Mendeley Citation{b45f7c67-c5f7-47ad-9162-15e1867f8b97} Prev{(Beyrer et al., 2007)}</w:instrText>
        </w:r>
      </w:ins>
      <w:r w:rsidR="00141B81">
        <w:rPr>
          <w:rFonts w:ascii="Arial" w:hAnsi="Arial" w:cs="Arial"/>
          <w:sz w:val="24"/>
          <w:szCs w:val="24"/>
        </w:rPr>
        <w:fldChar w:fldCharType="separate"/>
      </w:r>
      <w:ins w:id="474" w:author="Filipe Santana" w:date="2011-03-17T22:00:00Z">
        <w:r w:rsidR="00141B81" w:rsidRPr="00141B81">
          <w:rPr>
            <w:rFonts w:ascii="Arial" w:hAnsi="Arial" w:cs="Arial"/>
            <w:sz w:val="24"/>
            <w:szCs w:val="24"/>
          </w:rPr>
          <w:t>(</w:t>
        </w:r>
        <w:proofErr w:type="spellStart"/>
        <w:r w:rsidR="00141B81" w:rsidRPr="00141B81">
          <w:rPr>
            <w:rFonts w:ascii="Arial" w:hAnsi="Arial" w:cs="Arial"/>
            <w:sz w:val="24"/>
            <w:szCs w:val="24"/>
          </w:rPr>
          <w:t>Beyrer</w:t>
        </w:r>
        <w:proofErr w:type="spellEnd"/>
        <w:r w:rsidR="00141B81" w:rsidRPr="00141B81">
          <w:rPr>
            <w:rFonts w:ascii="Arial" w:hAnsi="Arial" w:cs="Arial"/>
            <w:sz w:val="24"/>
            <w:szCs w:val="24"/>
          </w:rPr>
          <w:t xml:space="preserve"> et al., 2007)</w:t>
        </w:r>
        <w:r w:rsidR="00141B81">
          <w:rPr>
            <w:rFonts w:ascii="Arial" w:hAnsi="Arial" w:cs="Arial"/>
            <w:sz w:val="24"/>
            <w:szCs w:val="24"/>
          </w:rPr>
          <w:fldChar w:fldCharType="end"/>
        </w:r>
      </w:ins>
      <w:r w:rsidRPr="00C1092C">
        <w:rPr>
          <w:rFonts w:ascii="Arial" w:hAnsi="Arial" w:cs="Arial"/>
          <w:sz w:val="24"/>
          <w:szCs w:val="24"/>
          <w:rPrChange w:id="475" w:author="Filipe Santana" w:date="2011-02-13T19:36:00Z">
            <w:rPr>
              <w:rFonts w:ascii="Arial" w:hAnsi="Arial" w:cs="Arial"/>
              <w:color w:val="0000FF" w:themeColor="hyperlink"/>
              <w:sz w:val="24"/>
              <w:szCs w:val="24"/>
              <w:u w:val="single"/>
            </w:rPr>
          </w:rPrChange>
        </w:rPr>
        <w:t xml:space="preserve">. Dentre todos os casos de doenças transmitidas por vetores que ocorrem na América latina, 67% da leishmaniose visceral, 46% dos casos de leishmaniose cutânea </w:t>
      </w:r>
      <w:ins w:id="476" w:author="Filipe Santana" w:date="2011-03-21T09:38:00Z">
        <w:r w:rsidR="003F7C91" w:rsidRPr="003F7C91">
          <w:rPr>
            <w:rFonts w:ascii="Arial" w:hAnsi="Arial" w:cs="Arial"/>
            <w:sz w:val="24"/>
            <w:szCs w:val="24"/>
            <w:rPrChange w:id="477" w:author="Filipe Santana" w:date="2011-03-21T09:38:00Z">
              <w:rPr>
                <w:rFonts w:ascii="Arial" w:hAnsi="Arial" w:cs="Arial"/>
                <w:sz w:val="24"/>
                <w:szCs w:val="24"/>
                <w:highlight w:val="yellow"/>
              </w:rPr>
            </w:rPrChange>
          </w:rPr>
          <w:fldChar w:fldCharType="begin" w:fldLock="1"/>
        </w:r>
      </w:ins>
      <w:ins w:id="478" w:author="Filipe Santana" w:date="2011-03-21T10:18:00Z">
        <w:r w:rsidR="009D2327">
          <w:rPr>
            <w:rFonts w:ascii="Arial" w:hAnsi="Arial" w:cs="Arial"/>
            <w:sz w:val="24"/>
            <w:szCs w:val="24"/>
          </w:rPr>
          <w:instrText>Mendeley Citation{e57fe85a-a5fc-4ec7-9b42-86317b4973b7} Prev{(Organização Pan-Americana da Saúde, 2007)}</w:instrText>
        </w:r>
      </w:ins>
      <w:r w:rsidR="003F7C91" w:rsidRPr="003F7C91">
        <w:rPr>
          <w:rFonts w:ascii="Arial" w:hAnsi="Arial" w:cs="Arial"/>
          <w:sz w:val="24"/>
          <w:szCs w:val="24"/>
          <w:rPrChange w:id="479" w:author="Filipe Santana" w:date="2011-03-21T09:38:00Z">
            <w:rPr>
              <w:rFonts w:ascii="Arial" w:hAnsi="Arial" w:cs="Arial"/>
              <w:sz w:val="24"/>
              <w:szCs w:val="24"/>
              <w:highlight w:val="yellow"/>
            </w:rPr>
          </w:rPrChange>
        </w:rPr>
        <w:fldChar w:fldCharType="separate"/>
      </w:r>
      <w:ins w:id="480" w:author="Filipe Santana" w:date="2011-03-21T10:18:00Z">
        <w:r w:rsidR="009D2327" w:rsidRPr="009D2327">
          <w:rPr>
            <w:rFonts w:ascii="Arial" w:hAnsi="Arial" w:cs="Arial"/>
            <w:sz w:val="24"/>
            <w:szCs w:val="24"/>
            <w:rPrChange w:id="481" w:author="Filipe Santana" w:date="2011-03-21T10:18:00Z">
              <w:rPr>
                <w:rFonts w:ascii="Arial" w:hAnsi="Arial" w:cs="Arial"/>
                <w:sz w:val="24"/>
                <w:szCs w:val="24"/>
              </w:rPr>
            </w:rPrChange>
          </w:rPr>
          <w:t>(Organiza</w:t>
        </w:r>
        <w:r w:rsidR="009D2327">
          <w:rPr>
            <w:rFonts w:ascii="Arial" w:hAnsi="Arial" w:cs="Arial"/>
            <w:sz w:val="24"/>
            <w:szCs w:val="24"/>
          </w:rPr>
          <w:t>çã</w:t>
        </w:r>
        <w:r w:rsidR="009D2327" w:rsidRPr="009D2327">
          <w:rPr>
            <w:rFonts w:ascii="Arial" w:hAnsi="Arial" w:cs="Arial"/>
            <w:sz w:val="24"/>
            <w:szCs w:val="24"/>
            <w:rPrChange w:id="482" w:author="Filipe Santana" w:date="2011-03-21T10:18:00Z">
              <w:rPr>
                <w:rFonts w:ascii="Arial" w:hAnsi="Arial" w:cs="Arial"/>
                <w:sz w:val="24"/>
                <w:szCs w:val="24"/>
              </w:rPr>
            </w:rPrChange>
          </w:rPr>
          <w:t>o Pan-Americana da Sa</w:t>
        </w:r>
        <w:r w:rsidR="009D2327">
          <w:rPr>
            <w:rFonts w:ascii="Arial" w:hAnsi="Arial" w:cs="Arial"/>
            <w:sz w:val="24"/>
            <w:szCs w:val="24"/>
          </w:rPr>
          <w:t>ú</w:t>
        </w:r>
        <w:r w:rsidR="009D2327" w:rsidRPr="009D2327">
          <w:rPr>
            <w:rFonts w:ascii="Arial" w:hAnsi="Arial" w:cs="Arial"/>
            <w:sz w:val="24"/>
            <w:szCs w:val="24"/>
            <w:rPrChange w:id="483" w:author="Filipe Santana" w:date="2011-03-21T10:18:00Z">
              <w:rPr>
                <w:rFonts w:ascii="Arial" w:hAnsi="Arial" w:cs="Arial"/>
                <w:sz w:val="24"/>
                <w:szCs w:val="24"/>
              </w:rPr>
            </w:rPrChange>
          </w:rPr>
          <w:t>de, 2007)</w:t>
        </w:r>
      </w:ins>
      <w:ins w:id="484" w:author="Filipe Santana" w:date="2011-03-21T09:38:00Z">
        <w:r w:rsidR="003F7C91" w:rsidRPr="003F7C91">
          <w:rPr>
            <w:rFonts w:ascii="Arial" w:hAnsi="Arial" w:cs="Arial"/>
            <w:sz w:val="24"/>
            <w:szCs w:val="24"/>
            <w:rPrChange w:id="485" w:author="Filipe Santana" w:date="2011-03-21T09:38:00Z">
              <w:rPr>
                <w:rFonts w:ascii="Arial" w:hAnsi="Arial" w:cs="Arial"/>
                <w:sz w:val="24"/>
                <w:szCs w:val="24"/>
                <w:highlight w:val="yellow"/>
              </w:rPr>
            </w:rPrChange>
          </w:rPr>
          <w:fldChar w:fldCharType="end"/>
        </w:r>
      </w:ins>
      <w:r w:rsidRPr="00C1092C">
        <w:rPr>
          <w:rFonts w:ascii="Arial" w:hAnsi="Arial" w:cs="Arial"/>
          <w:sz w:val="24"/>
          <w:szCs w:val="24"/>
          <w:rPrChange w:id="486" w:author="Filipe Santana" w:date="2011-02-13T19:36:00Z">
            <w:rPr>
              <w:rFonts w:ascii="Arial" w:hAnsi="Arial" w:cs="Arial"/>
              <w:color w:val="0000FF" w:themeColor="hyperlink"/>
              <w:sz w:val="24"/>
              <w:szCs w:val="24"/>
              <w:u w:val="single"/>
            </w:rPr>
          </w:rPrChange>
        </w:rPr>
        <w:t xml:space="preserve">, </w:t>
      </w:r>
      <w:del w:id="487" w:author="Filipe Santana" w:date="2011-03-21T10:12:00Z">
        <w:r w:rsidRPr="00C1092C" w:rsidDel="009D2327">
          <w:rPr>
            <w:rFonts w:ascii="Arial" w:hAnsi="Arial" w:cs="Arial"/>
            <w:sz w:val="24"/>
            <w:szCs w:val="24"/>
            <w:rPrChange w:id="488" w:author="Filipe Santana" w:date="2011-02-13T19:36:00Z">
              <w:rPr>
                <w:rFonts w:ascii="Arial" w:hAnsi="Arial" w:cs="Arial"/>
                <w:color w:val="0000FF" w:themeColor="hyperlink"/>
                <w:sz w:val="24"/>
                <w:szCs w:val="24"/>
                <w:u w:val="single"/>
              </w:rPr>
            </w:rPrChange>
          </w:rPr>
          <w:delText>19</w:delText>
        </w:r>
      </w:del>
      <w:ins w:id="489" w:author="Filipe Santana" w:date="2011-03-21T10:15:00Z">
        <w:r w:rsidR="009D2327">
          <w:rPr>
            <w:rFonts w:ascii="Arial" w:hAnsi="Arial" w:cs="Arial"/>
            <w:sz w:val="24"/>
            <w:szCs w:val="24"/>
          </w:rPr>
          <w:t>80,8</w:t>
        </w:r>
      </w:ins>
      <w:r w:rsidRPr="00C1092C">
        <w:rPr>
          <w:rFonts w:ascii="Arial" w:hAnsi="Arial" w:cs="Arial"/>
          <w:sz w:val="24"/>
          <w:szCs w:val="24"/>
          <w:rPrChange w:id="490" w:author="Filipe Santana" w:date="2011-02-13T19:36:00Z">
            <w:rPr>
              <w:rFonts w:ascii="Arial" w:hAnsi="Arial" w:cs="Arial"/>
              <w:color w:val="0000FF" w:themeColor="hyperlink"/>
              <w:sz w:val="24"/>
              <w:szCs w:val="24"/>
              <w:u w:val="single"/>
            </w:rPr>
          </w:rPrChange>
        </w:rPr>
        <w:t xml:space="preserve">% dos casos de dengue </w:t>
      </w:r>
      <w:ins w:id="491" w:author="Filipe Santana" w:date="2011-03-21T10:17:00Z">
        <w:r w:rsidR="009D2327">
          <w:rPr>
            <w:rFonts w:ascii="Arial" w:hAnsi="Arial" w:cs="Arial"/>
            <w:sz w:val="24"/>
            <w:szCs w:val="24"/>
          </w:rPr>
          <w:fldChar w:fldCharType="begin" w:fldLock="1"/>
        </w:r>
      </w:ins>
      <w:ins w:id="492" w:author="Filipe Santana" w:date="2011-03-21T10:18:00Z">
        <w:r w:rsidR="009D2327">
          <w:rPr>
            <w:rFonts w:ascii="Arial" w:hAnsi="Arial" w:cs="Arial"/>
            <w:sz w:val="24"/>
            <w:szCs w:val="24"/>
          </w:rPr>
          <w:instrText>Mendeley Citation{96d65276-8ab4-48b9-880d-ef90c7ad1920} Prev{(Pan American Health Organization, 2008)}</w:instrText>
        </w:r>
      </w:ins>
      <w:r w:rsidR="009D2327">
        <w:rPr>
          <w:rFonts w:ascii="Arial" w:hAnsi="Arial" w:cs="Arial"/>
          <w:sz w:val="24"/>
          <w:szCs w:val="24"/>
        </w:rPr>
        <w:fldChar w:fldCharType="separate"/>
      </w:r>
      <w:ins w:id="493" w:author="Filipe Santana" w:date="2011-03-21T10:17:00Z">
        <w:r w:rsidR="009D2327" w:rsidRPr="009D2327">
          <w:rPr>
            <w:rFonts w:ascii="Arial" w:hAnsi="Arial" w:cs="Arial"/>
            <w:sz w:val="24"/>
            <w:szCs w:val="24"/>
          </w:rPr>
          <w:t xml:space="preserve">(Pan American Health </w:t>
        </w:r>
        <w:proofErr w:type="spellStart"/>
        <w:r w:rsidR="009D2327" w:rsidRPr="009D2327">
          <w:rPr>
            <w:rFonts w:ascii="Arial" w:hAnsi="Arial" w:cs="Arial"/>
            <w:sz w:val="24"/>
            <w:szCs w:val="24"/>
          </w:rPr>
          <w:t>Organization</w:t>
        </w:r>
        <w:proofErr w:type="spellEnd"/>
        <w:r w:rsidR="009D2327" w:rsidRPr="009D2327">
          <w:rPr>
            <w:rFonts w:ascii="Arial" w:hAnsi="Arial" w:cs="Arial"/>
            <w:sz w:val="24"/>
            <w:szCs w:val="24"/>
          </w:rPr>
          <w:t>, 2008)</w:t>
        </w:r>
        <w:r w:rsidR="009D2327">
          <w:rPr>
            <w:rFonts w:ascii="Arial" w:hAnsi="Arial" w:cs="Arial"/>
            <w:sz w:val="24"/>
            <w:szCs w:val="24"/>
          </w:rPr>
          <w:fldChar w:fldCharType="end"/>
        </w:r>
      </w:ins>
      <w:ins w:id="494" w:author="Filipe Santana" w:date="2011-03-21T10:19:00Z">
        <w:r w:rsidR="009D2327">
          <w:rPr>
            <w:rFonts w:ascii="Arial" w:hAnsi="Arial" w:cs="Arial"/>
            <w:sz w:val="24"/>
            <w:szCs w:val="24"/>
          </w:rPr>
          <w:t xml:space="preserve"> </w:t>
        </w:r>
      </w:ins>
      <w:r w:rsidRPr="00C1092C">
        <w:rPr>
          <w:rFonts w:ascii="Arial" w:hAnsi="Arial" w:cs="Arial"/>
          <w:sz w:val="24"/>
          <w:szCs w:val="24"/>
          <w:rPrChange w:id="495" w:author="Filipe Santana" w:date="2011-02-13T19:36:00Z">
            <w:rPr>
              <w:rFonts w:ascii="Arial" w:hAnsi="Arial" w:cs="Arial"/>
              <w:color w:val="0000FF" w:themeColor="hyperlink"/>
              <w:sz w:val="24"/>
              <w:szCs w:val="24"/>
              <w:u w:val="single"/>
            </w:rPr>
          </w:rPrChange>
        </w:rPr>
        <w:t xml:space="preserve">e 8% dos casos de filariose linfática ocorrem no Brasil </w:t>
      </w:r>
      <w:ins w:id="496" w:author="Filipe Santana" w:date="2011-03-21T09:46:00Z">
        <w:r w:rsidR="003F7C91">
          <w:rPr>
            <w:rFonts w:ascii="Arial" w:hAnsi="Arial" w:cs="Arial"/>
            <w:sz w:val="24"/>
            <w:szCs w:val="24"/>
          </w:rPr>
          <w:fldChar w:fldCharType="begin" w:fldLock="1"/>
        </w:r>
      </w:ins>
      <w:ins w:id="497" w:author="Filipe Santana" w:date="2011-03-21T10:18:00Z">
        <w:r w:rsidR="009D2327">
          <w:rPr>
            <w:rFonts w:ascii="Arial" w:hAnsi="Arial" w:cs="Arial"/>
            <w:sz w:val="24"/>
            <w:szCs w:val="24"/>
          </w:rPr>
          <w:instrText>Mendeley Citation{49359c52-3330-4101-867e-647e3ec8949f} Prev{(World Health Organization, 2006)}</w:instrText>
        </w:r>
      </w:ins>
      <w:r w:rsidR="003F7C91">
        <w:rPr>
          <w:rFonts w:ascii="Arial" w:hAnsi="Arial" w:cs="Arial"/>
          <w:sz w:val="24"/>
          <w:szCs w:val="24"/>
        </w:rPr>
        <w:fldChar w:fldCharType="separate"/>
      </w:r>
      <w:ins w:id="498" w:author="Filipe Santana" w:date="2011-03-21T09:47:00Z">
        <w:r w:rsidR="003F7C91" w:rsidRPr="003F7C91">
          <w:rPr>
            <w:rFonts w:ascii="Arial" w:hAnsi="Arial" w:cs="Arial"/>
            <w:sz w:val="24"/>
            <w:szCs w:val="24"/>
          </w:rPr>
          <w:t xml:space="preserve">(World Health </w:t>
        </w:r>
        <w:proofErr w:type="spellStart"/>
        <w:r w:rsidR="003F7C91" w:rsidRPr="003F7C91">
          <w:rPr>
            <w:rFonts w:ascii="Arial" w:hAnsi="Arial" w:cs="Arial"/>
            <w:sz w:val="24"/>
            <w:szCs w:val="24"/>
          </w:rPr>
          <w:t>Organization</w:t>
        </w:r>
        <w:proofErr w:type="spellEnd"/>
        <w:r w:rsidR="003F7C91" w:rsidRPr="003F7C91">
          <w:rPr>
            <w:rFonts w:ascii="Arial" w:hAnsi="Arial" w:cs="Arial"/>
            <w:sz w:val="24"/>
            <w:szCs w:val="24"/>
          </w:rPr>
          <w:t>, 2006)</w:t>
        </w:r>
      </w:ins>
      <w:proofErr w:type="gramStart"/>
      <w:ins w:id="499" w:author="Filipe Santana" w:date="2011-03-21T09:46:00Z">
        <w:r w:rsidR="003F7C91">
          <w:rPr>
            <w:rFonts w:ascii="Arial" w:hAnsi="Arial" w:cs="Arial"/>
            <w:sz w:val="24"/>
            <w:szCs w:val="24"/>
          </w:rPr>
          <w:fldChar w:fldCharType="end"/>
        </w:r>
      </w:ins>
      <w:proofErr w:type="gramEnd"/>
    </w:p>
    <w:p w:rsidR="00E86171" w:rsidRPr="006D2F15" w:rsidRDefault="00E86171" w:rsidP="00AA5AEB">
      <w:pPr>
        <w:rPr>
          <w:rFonts w:ascii="Arial" w:hAnsi="Arial" w:cs="Arial"/>
          <w:rPrChange w:id="500" w:author="Filipe Santana" w:date="2011-02-13T19:36:00Z">
            <w:rPr/>
          </w:rPrChange>
        </w:rPr>
      </w:pPr>
    </w:p>
    <w:p w:rsidR="00E86171" w:rsidRPr="006D2F15" w:rsidRDefault="00E86171" w:rsidP="00AA5AEB">
      <w:pPr>
        <w:rPr>
          <w:rFonts w:ascii="Arial" w:hAnsi="Arial" w:cs="Arial"/>
          <w:rPrChange w:id="501" w:author="Filipe Santana" w:date="2011-02-13T19:36:00Z">
            <w:rPr/>
          </w:rPrChange>
        </w:rPr>
      </w:pPr>
    </w:p>
    <w:p w:rsidR="00B81181" w:rsidRPr="006D2F15" w:rsidRDefault="00B81181" w:rsidP="00AA5AEB">
      <w:pPr>
        <w:rPr>
          <w:rFonts w:ascii="Arial" w:eastAsiaTheme="majorEastAsia" w:hAnsi="Arial" w:cs="Arial"/>
          <w:b/>
          <w:bCs/>
          <w:sz w:val="28"/>
          <w:szCs w:val="28"/>
        </w:rPr>
      </w:pPr>
      <w:r w:rsidRPr="006D2F15">
        <w:rPr>
          <w:rFonts w:ascii="Arial" w:hAnsi="Arial" w:cs="Arial"/>
        </w:rPr>
        <w:br w:type="page"/>
      </w:r>
    </w:p>
    <w:p w:rsidR="00106B3C" w:rsidRPr="006D2F15" w:rsidRDefault="00C1092C" w:rsidP="00AA5AEB">
      <w:pPr>
        <w:pStyle w:val="Ttulo1"/>
        <w:numPr>
          <w:ilvl w:val="0"/>
          <w:numId w:val="5"/>
        </w:numPr>
        <w:rPr>
          <w:rFonts w:ascii="Arial" w:hAnsi="Arial" w:cs="Arial"/>
          <w:color w:val="auto"/>
        </w:rPr>
      </w:pPr>
      <w:bookmarkStart w:id="502" w:name="_Toc288466151"/>
      <w:r w:rsidRPr="007A6248">
        <w:rPr>
          <w:rFonts w:ascii="Arial" w:hAnsi="Arial" w:cs="Arial"/>
          <w:color w:val="auto"/>
        </w:rPr>
        <w:lastRenderedPageBreak/>
        <w:t>JUSTIFICATIVA</w:t>
      </w:r>
      <w:bookmarkEnd w:id="502"/>
    </w:p>
    <w:p w:rsidR="0029584B" w:rsidRDefault="0029584B" w:rsidP="00FE3C6B">
      <w:pPr>
        <w:rPr>
          <w:ins w:id="503" w:author="Filipe Santana" w:date="2011-03-03T21:03:00Z"/>
          <w:rFonts w:ascii="Arial" w:hAnsi="Arial" w:cs="Arial"/>
          <w:b/>
          <w:sz w:val="28"/>
          <w:szCs w:val="28"/>
        </w:rPr>
      </w:pPr>
    </w:p>
    <w:p w:rsidR="006C0DA6" w:rsidRDefault="006C0DA6">
      <w:pPr>
        <w:spacing w:after="0"/>
        <w:jc w:val="both"/>
        <w:rPr>
          <w:ins w:id="504" w:author="Filipe Santana" w:date="2011-03-07T16:05:00Z"/>
          <w:rFonts w:ascii="Arial" w:hAnsi="Arial" w:cs="Arial"/>
          <w:sz w:val="24"/>
          <w:szCs w:val="24"/>
        </w:rPr>
        <w:pPrChange w:id="505" w:author="Filipe Santana" w:date="2011-03-17T19:38:00Z">
          <w:pPr>
            <w:jc w:val="both"/>
          </w:pPr>
        </w:pPrChange>
      </w:pPr>
      <w:ins w:id="506" w:author="Filipe Santana" w:date="2011-03-07T16:05:00Z">
        <w:r>
          <w:rPr>
            <w:rFonts w:ascii="Arial" w:hAnsi="Arial" w:cs="Arial"/>
            <w:sz w:val="24"/>
            <w:szCs w:val="24"/>
          </w:rPr>
          <w:t xml:space="preserve">A demanda de utilização por uma forma diferenciada de modelagem de informações e conhecimento foi visualizada a partir da estabilização dos sistemas de gerenciamento de bancos de dados (SGBD) e a continuação da problemática relacionada à modelagem conceitual. Já a comunidade de engenharia de software, motivados pelas linguagens orientadas a objetos, começaram a reconhecer a importância do que é conhecido com </w:t>
        </w:r>
        <w:r w:rsidRPr="003516E8">
          <w:rPr>
            <w:rFonts w:ascii="Arial" w:hAnsi="Arial" w:cs="Arial"/>
            <w:i/>
            <w:sz w:val="24"/>
            <w:szCs w:val="24"/>
          </w:rPr>
          <w:t>modelagem de domíni</w:t>
        </w:r>
        <w:r>
          <w:rPr>
            <w:rFonts w:ascii="Arial" w:hAnsi="Arial" w:cs="Arial"/>
            <w:i/>
            <w:sz w:val="24"/>
            <w:szCs w:val="24"/>
          </w:rPr>
          <w:t>o,</w:t>
        </w:r>
        <w:r>
          <w:rPr>
            <w:rFonts w:ascii="Arial" w:hAnsi="Arial" w:cs="Arial"/>
            <w:sz w:val="24"/>
            <w:szCs w:val="24"/>
          </w:rPr>
          <w:t xml:space="preserve"> além do crescimento e da complexidade dos programas criando dificuldades para a manutenção e a disponibilização de tais para novos usuários </w:t>
        </w:r>
        <w:r>
          <w:rPr>
            <w:rFonts w:ascii="Arial" w:hAnsi="Arial" w:cs="Arial"/>
            <w:sz w:val="24"/>
            <w:szCs w:val="24"/>
          </w:rPr>
          <w:fldChar w:fldCharType="begin" w:fldLock="1"/>
        </w:r>
      </w:ins>
      <w:ins w:id="507" w:author="Filipe Santana" w:date="2011-03-21T10:18:00Z">
        <w:r w:rsidR="009D2327">
          <w:rPr>
            <w:rFonts w:ascii="Arial" w:hAnsi="Arial" w:cs="Arial"/>
            <w:sz w:val="24"/>
            <w:szCs w:val="24"/>
          </w:rPr>
          <w:instrText>Mendeley Citation{321869b0-77e1-4c9d-9982-d6750b9501e3} Prev{(Smith &amp; Welty, 2001)}</w:instrText>
        </w:r>
      </w:ins>
      <w:ins w:id="508" w:author="Filipe Santana" w:date="2011-03-07T16:05:00Z">
        <w:r>
          <w:rPr>
            <w:rFonts w:ascii="Arial" w:hAnsi="Arial" w:cs="Arial"/>
            <w:sz w:val="24"/>
            <w:szCs w:val="24"/>
          </w:rPr>
          <w:fldChar w:fldCharType="separate"/>
        </w:r>
      </w:ins>
      <w:ins w:id="509" w:author="Filipe Santana" w:date="2011-03-17T19:37:00Z">
        <w:r w:rsidR="00027C16" w:rsidRPr="00027C16">
          <w:rPr>
            <w:rFonts w:ascii="Arial" w:hAnsi="Arial" w:cs="Arial"/>
            <w:sz w:val="24"/>
            <w:szCs w:val="24"/>
          </w:rPr>
          <w:t xml:space="preserve">(Smith &amp; </w:t>
        </w:r>
        <w:proofErr w:type="spellStart"/>
        <w:r w:rsidR="00027C16" w:rsidRPr="00027C16">
          <w:rPr>
            <w:rFonts w:ascii="Arial" w:hAnsi="Arial" w:cs="Arial"/>
            <w:sz w:val="24"/>
            <w:szCs w:val="24"/>
          </w:rPr>
          <w:t>Welty</w:t>
        </w:r>
        <w:proofErr w:type="spellEnd"/>
        <w:r w:rsidR="00027C16" w:rsidRPr="00027C16">
          <w:rPr>
            <w:rFonts w:ascii="Arial" w:hAnsi="Arial" w:cs="Arial"/>
            <w:sz w:val="24"/>
            <w:szCs w:val="24"/>
          </w:rPr>
          <w:t>, 2001)</w:t>
        </w:r>
      </w:ins>
      <w:ins w:id="510" w:author="Filipe Santana" w:date="2011-03-07T16:05:00Z">
        <w:r>
          <w:rPr>
            <w:rFonts w:ascii="Arial" w:hAnsi="Arial" w:cs="Arial"/>
            <w:sz w:val="24"/>
            <w:szCs w:val="24"/>
          </w:rPr>
          <w:fldChar w:fldCharType="end"/>
        </w:r>
        <w:r>
          <w:rPr>
            <w:rFonts w:ascii="Arial" w:hAnsi="Arial" w:cs="Arial"/>
            <w:sz w:val="24"/>
            <w:szCs w:val="24"/>
          </w:rPr>
          <w:t>; entre vários outros problemas relacionados na literatura.</w:t>
        </w:r>
      </w:ins>
    </w:p>
    <w:p w:rsidR="00316ECA" w:rsidRDefault="00316ECA">
      <w:pPr>
        <w:spacing w:after="0"/>
        <w:jc w:val="both"/>
        <w:rPr>
          <w:ins w:id="511" w:author="Filipe Santana" w:date="2011-03-07T16:11:00Z"/>
          <w:rFonts w:ascii="Arial" w:hAnsi="Arial" w:cs="Arial"/>
          <w:sz w:val="24"/>
          <w:szCs w:val="24"/>
        </w:rPr>
        <w:pPrChange w:id="512" w:author="Filipe Santana" w:date="2011-03-17T19:38:00Z">
          <w:pPr>
            <w:jc w:val="both"/>
          </w:pPr>
        </w:pPrChange>
      </w:pPr>
    </w:p>
    <w:p w:rsidR="006C0DA6" w:rsidRDefault="006C0DA6">
      <w:pPr>
        <w:spacing w:after="0"/>
        <w:jc w:val="both"/>
        <w:rPr>
          <w:ins w:id="513" w:author="Filipe Santana" w:date="2011-03-07T16:07:00Z"/>
          <w:rFonts w:ascii="Arial" w:hAnsi="Arial" w:cs="Arial"/>
          <w:sz w:val="24"/>
          <w:szCs w:val="24"/>
        </w:rPr>
        <w:pPrChange w:id="514" w:author="Filipe Santana" w:date="2011-03-17T19:38:00Z">
          <w:pPr>
            <w:jc w:val="both"/>
          </w:pPr>
        </w:pPrChange>
      </w:pPr>
      <w:ins w:id="515" w:author="Filipe Santana" w:date="2011-03-07T16:05:00Z">
        <w:r>
          <w:rPr>
            <w:rFonts w:ascii="Arial" w:hAnsi="Arial" w:cs="Arial"/>
            <w:sz w:val="24"/>
            <w:szCs w:val="24"/>
          </w:rPr>
          <w:t xml:space="preserve">Voltados para a solução de tais impasses, em 2001 foi introduzido o conceito de web semântica por Tim Berners-Lee e colaboradores </w:t>
        </w:r>
        <w:r>
          <w:rPr>
            <w:rFonts w:ascii="Arial" w:hAnsi="Arial" w:cs="Arial"/>
            <w:sz w:val="24"/>
            <w:szCs w:val="24"/>
          </w:rPr>
          <w:fldChar w:fldCharType="begin" w:fldLock="1"/>
        </w:r>
      </w:ins>
      <w:ins w:id="516" w:author="Filipe Santana" w:date="2011-03-21T10:18:00Z">
        <w:r w:rsidR="009D2327">
          <w:rPr>
            <w:rFonts w:ascii="Arial" w:hAnsi="Arial" w:cs="Arial"/>
            <w:sz w:val="24"/>
            <w:szCs w:val="24"/>
          </w:rPr>
          <w:instrText>Mendeley Citation{d3ddab9c-ded7-4229-ad14-ae786f14ebbf} Prev{(Berners-Lee, Hendler, &amp; Lassila, 2001)}</w:instrText>
        </w:r>
      </w:ins>
      <w:ins w:id="517" w:author="Filipe Santana" w:date="2011-03-07T16:05:00Z">
        <w:r>
          <w:rPr>
            <w:rFonts w:ascii="Arial" w:hAnsi="Arial" w:cs="Arial"/>
            <w:sz w:val="24"/>
            <w:szCs w:val="24"/>
          </w:rPr>
          <w:fldChar w:fldCharType="separate"/>
        </w:r>
      </w:ins>
      <w:ins w:id="518" w:author="Filipe Santana" w:date="2011-03-17T19:37:00Z">
        <w:r w:rsidR="00027C16" w:rsidRPr="00027C16">
          <w:rPr>
            <w:rFonts w:ascii="Arial" w:hAnsi="Arial" w:cs="Arial"/>
            <w:sz w:val="24"/>
            <w:szCs w:val="24"/>
          </w:rPr>
          <w:t xml:space="preserve">(Berners-Lee, </w:t>
        </w:r>
        <w:proofErr w:type="spellStart"/>
        <w:r w:rsidR="00027C16" w:rsidRPr="00027C16">
          <w:rPr>
            <w:rFonts w:ascii="Arial" w:hAnsi="Arial" w:cs="Arial"/>
            <w:sz w:val="24"/>
            <w:szCs w:val="24"/>
          </w:rPr>
          <w:t>Hendler</w:t>
        </w:r>
        <w:proofErr w:type="spellEnd"/>
        <w:r w:rsidR="00027C16" w:rsidRPr="00027C16">
          <w:rPr>
            <w:rFonts w:ascii="Arial" w:hAnsi="Arial" w:cs="Arial"/>
            <w:sz w:val="24"/>
            <w:szCs w:val="24"/>
          </w:rPr>
          <w:t xml:space="preserve">, &amp; </w:t>
        </w:r>
        <w:proofErr w:type="spellStart"/>
        <w:r w:rsidR="00027C16" w:rsidRPr="00027C16">
          <w:rPr>
            <w:rFonts w:ascii="Arial" w:hAnsi="Arial" w:cs="Arial"/>
            <w:sz w:val="24"/>
            <w:szCs w:val="24"/>
          </w:rPr>
          <w:t>Lassila</w:t>
        </w:r>
        <w:proofErr w:type="spellEnd"/>
        <w:r w:rsidR="00027C16" w:rsidRPr="00027C16">
          <w:rPr>
            <w:rFonts w:ascii="Arial" w:hAnsi="Arial" w:cs="Arial"/>
            <w:sz w:val="24"/>
            <w:szCs w:val="24"/>
          </w:rPr>
          <w:t>, 2001)</w:t>
        </w:r>
      </w:ins>
      <w:ins w:id="519" w:author="Filipe Santana" w:date="2011-03-07T16:05:00Z">
        <w:r>
          <w:rPr>
            <w:rFonts w:ascii="Arial" w:hAnsi="Arial" w:cs="Arial"/>
            <w:sz w:val="24"/>
            <w:szCs w:val="24"/>
          </w:rPr>
          <w:fldChar w:fldCharType="end"/>
        </w:r>
        <w:r>
          <w:rPr>
            <w:rFonts w:ascii="Arial" w:hAnsi="Arial" w:cs="Arial"/>
            <w:sz w:val="24"/>
            <w:szCs w:val="24"/>
          </w:rPr>
          <w:t xml:space="preserve">, impulsionados pela possibilidade de transformar o conteúdo da internet, do que é construído apenas para humanos lerem, em algo que seja manipulado por máquinas e possa ser entendido por estas. Sendo assim, como modo de representar conhecimento e um dos componentes da web semântica, as ontologias foram introduzidas com o objetivo </w:t>
        </w:r>
      </w:ins>
      <w:ins w:id="520" w:author="Filipe Santana" w:date="2011-03-07T16:06:00Z">
        <w:r>
          <w:rPr>
            <w:rFonts w:ascii="Arial" w:hAnsi="Arial" w:cs="Arial"/>
            <w:sz w:val="24"/>
            <w:szCs w:val="24"/>
          </w:rPr>
          <w:t xml:space="preserve">de </w:t>
        </w:r>
      </w:ins>
      <w:ins w:id="521" w:author="Filipe Santana" w:date="2011-03-03T21:05:00Z">
        <w:r>
          <w:rPr>
            <w:rFonts w:ascii="Arial" w:hAnsi="Arial" w:cs="Arial"/>
            <w:sz w:val="24"/>
            <w:szCs w:val="24"/>
          </w:rPr>
          <w:t>integra</w:t>
        </w:r>
      </w:ins>
      <w:ins w:id="522" w:author="Filipe Santana" w:date="2011-03-07T16:06:00Z">
        <w:r>
          <w:rPr>
            <w:rFonts w:ascii="Arial" w:hAnsi="Arial" w:cs="Arial"/>
            <w:sz w:val="24"/>
            <w:szCs w:val="24"/>
          </w:rPr>
          <w:t>r</w:t>
        </w:r>
      </w:ins>
      <w:ins w:id="523" w:author="Filipe Santana" w:date="2011-03-03T21:05:00Z">
        <w:r w:rsidR="0029584B" w:rsidRPr="007A6248">
          <w:rPr>
            <w:rFonts w:ascii="Arial" w:hAnsi="Arial" w:cs="Arial"/>
            <w:sz w:val="24"/>
            <w:szCs w:val="24"/>
          </w:rPr>
          <w:t xml:space="preserve"> informações</w:t>
        </w:r>
      </w:ins>
      <w:ins w:id="524" w:author="Filipe Santana" w:date="2011-03-03T21:06:00Z">
        <w:r w:rsidR="0029584B" w:rsidRPr="007A6248">
          <w:rPr>
            <w:rFonts w:ascii="Arial" w:hAnsi="Arial" w:cs="Arial"/>
            <w:sz w:val="24"/>
            <w:szCs w:val="24"/>
          </w:rPr>
          <w:t xml:space="preserve"> </w:t>
        </w:r>
      </w:ins>
      <w:ins w:id="525" w:author="Filipe Santana" w:date="2011-03-03T21:16:00Z">
        <w:r w:rsidR="0054555A" w:rsidRPr="007A6248">
          <w:rPr>
            <w:rFonts w:ascii="Arial" w:hAnsi="Arial" w:cs="Arial"/>
            <w:sz w:val="24"/>
            <w:szCs w:val="24"/>
          </w:rPr>
          <w:t>proveniente</w:t>
        </w:r>
      </w:ins>
      <w:ins w:id="526" w:author="Filipe Santana" w:date="2011-03-07T16:07:00Z">
        <w:r>
          <w:rPr>
            <w:rFonts w:ascii="Arial" w:hAnsi="Arial" w:cs="Arial"/>
            <w:sz w:val="24"/>
            <w:szCs w:val="24"/>
          </w:rPr>
          <w:t>s</w:t>
        </w:r>
      </w:ins>
      <w:ins w:id="527" w:author="Filipe Santana" w:date="2011-03-03T21:16:00Z">
        <w:r w:rsidR="0054555A" w:rsidRPr="007A6248">
          <w:rPr>
            <w:rFonts w:ascii="Arial" w:hAnsi="Arial" w:cs="Arial"/>
            <w:sz w:val="24"/>
            <w:szCs w:val="24"/>
          </w:rPr>
          <w:t xml:space="preserve"> de</w:t>
        </w:r>
      </w:ins>
      <w:ins w:id="528" w:author="Filipe Santana" w:date="2011-03-03T21:06:00Z">
        <w:r w:rsidR="0029584B" w:rsidRPr="007A6248">
          <w:rPr>
            <w:rFonts w:ascii="Arial" w:hAnsi="Arial" w:cs="Arial"/>
            <w:sz w:val="24"/>
            <w:szCs w:val="24"/>
          </w:rPr>
          <w:t xml:space="preserve"> </w:t>
        </w:r>
      </w:ins>
      <w:ins w:id="529" w:author="Filipe Santana" w:date="2011-03-03T21:16:00Z">
        <w:r w:rsidR="0054555A" w:rsidRPr="007A6248">
          <w:rPr>
            <w:rFonts w:ascii="Arial" w:hAnsi="Arial" w:cs="Arial"/>
            <w:sz w:val="24"/>
            <w:szCs w:val="24"/>
          </w:rPr>
          <w:t>diversas fontes</w:t>
        </w:r>
      </w:ins>
      <w:ins w:id="530" w:author="Filipe Santana" w:date="2011-03-03T21:06:00Z">
        <w:r w:rsidR="0029584B" w:rsidRPr="007A6248">
          <w:rPr>
            <w:rFonts w:ascii="Arial" w:hAnsi="Arial" w:cs="Arial"/>
            <w:sz w:val="24"/>
            <w:szCs w:val="24"/>
          </w:rPr>
          <w:t xml:space="preserve">, </w:t>
        </w:r>
      </w:ins>
      <w:ins w:id="531" w:author="Filipe Santana" w:date="2011-03-03T21:16:00Z">
        <w:r w:rsidR="0054555A" w:rsidRPr="007A6248">
          <w:rPr>
            <w:rFonts w:ascii="Arial" w:hAnsi="Arial" w:cs="Arial"/>
            <w:sz w:val="24"/>
            <w:szCs w:val="24"/>
          </w:rPr>
          <w:t xml:space="preserve">sem controle sobre as formas de aquisição e </w:t>
        </w:r>
      </w:ins>
      <w:ins w:id="532" w:author="Filipe Santana" w:date="2011-03-07T16:07:00Z">
        <w:r>
          <w:rPr>
            <w:rFonts w:ascii="Arial" w:hAnsi="Arial" w:cs="Arial"/>
            <w:sz w:val="24"/>
            <w:szCs w:val="24"/>
          </w:rPr>
          <w:t xml:space="preserve">de </w:t>
        </w:r>
      </w:ins>
      <w:ins w:id="533" w:author="Filipe Santana" w:date="2011-03-03T21:16:00Z">
        <w:r w:rsidR="0054555A" w:rsidRPr="007A6248">
          <w:rPr>
            <w:rFonts w:ascii="Arial" w:hAnsi="Arial" w:cs="Arial"/>
            <w:sz w:val="24"/>
            <w:szCs w:val="24"/>
          </w:rPr>
          <w:t xml:space="preserve">como </w:t>
        </w:r>
      </w:ins>
      <w:ins w:id="534" w:author="Filipe Santana" w:date="2011-03-07T16:07:00Z">
        <w:r>
          <w:rPr>
            <w:rFonts w:ascii="Arial" w:hAnsi="Arial" w:cs="Arial"/>
            <w:sz w:val="24"/>
            <w:szCs w:val="24"/>
          </w:rPr>
          <w:t>serão</w:t>
        </w:r>
      </w:ins>
      <w:ins w:id="535" w:author="Filipe Santana" w:date="2011-03-03T21:18:00Z">
        <w:r w:rsidR="0054555A" w:rsidRPr="007A6248">
          <w:rPr>
            <w:rFonts w:ascii="Arial" w:hAnsi="Arial" w:cs="Arial"/>
            <w:sz w:val="24"/>
            <w:szCs w:val="24"/>
          </w:rPr>
          <w:t xml:space="preserve"> guardada</w:t>
        </w:r>
      </w:ins>
      <w:ins w:id="536" w:author="Filipe Santana" w:date="2011-03-07T16:07:00Z">
        <w:r>
          <w:rPr>
            <w:rFonts w:ascii="Arial" w:hAnsi="Arial" w:cs="Arial"/>
            <w:sz w:val="24"/>
            <w:szCs w:val="24"/>
          </w:rPr>
          <w:t>s</w:t>
        </w:r>
      </w:ins>
      <w:ins w:id="537" w:author="Filipe Santana" w:date="2011-03-03T21:06:00Z">
        <w:r w:rsidR="0029584B" w:rsidRPr="007A6248">
          <w:rPr>
            <w:rFonts w:ascii="Arial" w:hAnsi="Arial" w:cs="Arial"/>
            <w:sz w:val="24"/>
            <w:szCs w:val="24"/>
          </w:rPr>
          <w:t>.</w:t>
        </w:r>
      </w:ins>
      <w:ins w:id="538" w:author="Filipe Santana" w:date="2011-03-03T21:11:00Z">
        <w:r w:rsidR="00577157" w:rsidRPr="007A6248">
          <w:rPr>
            <w:rFonts w:ascii="Arial" w:hAnsi="Arial" w:cs="Arial"/>
            <w:sz w:val="24"/>
            <w:szCs w:val="24"/>
          </w:rPr>
          <w:t xml:space="preserve"> </w:t>
        </w:r>
      </w:ins>
    </w:p>
    <w:p w:rsidR="006C0DA6" w:rsidRDefault="006C0DA6">
      <w:pPr>
        <w:spacing w:after="0"/>
        <w:jc w:val="both"/>
        <w:rPr>
          <w:ins w:id="539" w:author="Filipe Santana" w:date="2011-03-07T16:07:00Z"/>
          <w:rFonts w:ascii="Arial" w:hAnsi="Arial" w:cs="Arial"/>
          <w:sz w:val="24"/>
          <w:szCs w:val="24"/>
        </w:rPr>
        <w:pPrChange w:id="540" w:author="Filipe Santana" w:date="2011-03-17T19:38:00Z">
          <w:pPr>
            <w:jc w:val="both"/>
          </w:pPr>
        </w:pPrChange>
      </w:pPr>
    </w:p>
    <w:p w:rsidR="006C0DA6" w:rsidRDefault="006C0DA6">
      <w:pPr>
        <w:spacing w:after="0"/>
        <w:jc w:val="both"/>
        <w:rPr>
          <w:ins w:id="541" w:author="Filipe Santana" w:date="2011-03-07T16:07:00Z"/>
          <w:rFonts w:ascii="Arial" w:hAnsi="Arial" w:cs="Arial"/>
          <w:sz w:val="24"/>
          <w:szCs w:val="24"/>
        </w:rPr>
        <w:pPrChange w:id="542" w:author="Filipe Santana" w:date="2011-03-17T19:38:00Z">
          <w:pPr>
            <w:jc w:val="both"/>
          </w:pPr>
        </w:pPrChange>
      </w:pPr>
      <w:ins w:id="543" w:author="Filipe Santana" w:date="2011-03-07T16:07:00Z">
        <w:r>
          <w:rPr>
            <w:rFonts w:ascii="Arial" w:hAnsi="Arial" w:cs="Arial"/>
            <w:sz w:val="24"/>
            <w:szCs w:val="24"/>
          </w:rPr>
          <w:t>No campo da ciência da computação, as ontologias foram adotadas pela inteligência artificial com o objetivo de facilitar o compartilhamento e o reuso. Adicionalmente, elas são chave para possibilitar o desenvolvimento de tecnologias para a web semântica, sendo estudadas por várias comunidades dentro da Inteligência Artificial, como engenharia de conhecimento, processamento de linguagem natural e representação do conhecimento</w:t>
        </w:r>
        <w:r>
          <w:rPr>
            <w:rFonts w:ascii="Arial" w:hAnsi="Arial" w:cs="Arial"/>
            <w:sz w:val="24"/>
            <w:szCs w:val="24"/>
          </w:rPr>
          <w:fldChar w:fldCharType="begin" w:fldLock="1"/>
        </w:r>
      </w:ins>
      <w:ins w:id="544" w:author="Filipe Santana" w:date="2011-03-21T10:18:00Z">
        <w:r w:rsidR="009D2327">
          <w:rPr>
            <w:rFonts w:ascii="Arial" w:hAnsi="Arial" w:cs="Arial"/>
            <w:sz w:val="24"/>
            <w:szCs w:val="24"/>
          </w:rPr>
          <w:instrText>Mendeley Citation{ad75f87e-52c4-47cf-8bb2-32381c1e9d64} Prev{(Davies, Fense, &amp; F. V. Harmelen, 2003)}</w:instrText>
        </w:r>
      </w:ins>
      <w:ins w:id="545" w:author="Filipe Santana" w:date="2011-03-07T16:07:00Z">
        <w:r>
          <w:rPr>
            <w:rFonts w:ascii="Arial" w:hAnsi="Arial" w:cs="Arial"/>
            <w:sz w:val="24"/>
            <w:szCs w:val="24"/>
          </w:rPr>
          <w:fldChar w:fldCharType="separate"/>
        </w:r>
      </w:ins>
      <w:ins w:id="546" w:author="Filipe Santana" w:date="2011-03-17T19:37:00Z">
        <w:r w:rsidR="00027C16" w:rsidRPr="00027C16">
          <w:rPr>
            <w:rFonts w:ascii="Arial" w:hAnsi="Arial" w:cs="Arial"/>
            <w:sz w:val="24"/>
            <w:szCs w:val="24"/>
          </w:rPr>
          <w:t xml:space="preserve">(Davies, </w:t>
        </w:r>
        <w:proofErr w:type="spellStart"/>
        <w:r w:rsidR="00027C16" w:rsidRPr="00027C16">
          <w:rPr>
            <w:rFonts w:ascii="Arial" w:hAnsi="Arial" w:cs="Arial"/>
            <w:sz w:val="24"/>
            <w:szCs w:val="24"/>
          </w:rPr>
          <w:t>Fense</w:t>
        </w:r>
        <w:proofErr w:type="spellEnd"/>
        <w:r w:rsidR="00027C16" w:rsidRPr="00027C16">
          <w:rPr>
            <w:rFonts w:ascii="Arial" w:hAnsi="Arial" w:cs="Arial"/>
            <w:sz w:val="24"/>
            <w:szCs w:val="24"/>
          </w:rPr>
          <w:t xml:space="preserve">, &amp; F. V. </w:t>
        </w:r>
        <w:proofErr w:type="spellStart"/>
        <w:r w:rsidR="00027C16" w:rsidRPr="00027C16">
          <w:rPr>
            <w:rFonts w:ascii="Arial" w:hAnsi="Arial" w:cs="Arial"/>
            <w:sz w:val="24"/>
            <w:szCs w:val="24"/>
          </w:rPr>
          <w:t>Harmelen</w:t>
        </w:r>
        <w:proofErr w:type="spellEnd"/>
        <w:r w:rsidR="00027C16" w:rsidRPr="00027C16">
          <w:rPr>
            <w:rFonts w:ascii="Arial" w:hAnsi="Arial" w:cs="Arial"/>
            <w:sz w:val="24"/>
            <w:szCs w:val="24"/>
          </w:rPr>
          <w:t>, 2003)</w:t>
        </w:r>
      </w:ins>
      <w:ins w:id="547" w:author="Filipe Santana" w:date="2011-03-07T16:07:00Z">
        <w:r>
          <w:rPr>
            <w:rFonts w:ascii="Arial" w:hAnsi="Arial" w:cs="Arial"/>
            <w:sz w:val="24"/>
            <w:szCs w:val="24"/>
          </w:rPr>
          <w:fldChar w:fldCharType="end"/>
        </w:r>
        <w:r>
          <w:rPr>
            <w:rFonts w:ascii="Arial" w:hAnsi="Arial" w:cs="Arial"/>
            <w:sz w:val="24"/>
            <w:szCs w:val="24"/>
          </w:rPr>
          <w:t>.</w:t>
        </w:r>
      </w:ins>
    </w:p>
    <w:p w:rsidR="006C0DA6" w:rsidRDefault="006C0DA6">
      <w:pPr>
        <w:spacing w:after="0"/>
        <w:jc w:val="both"/>
        <w:rPr>
          <w:ins w:id="548" w:author="Filipe Santana" w:date="2011-03-07T16:08:00Z"/>
          <w:rFonts w:ascii="Arial" w:hAnsi="Arial" w:cs="Arial"/>
          <w:sz w:val="24"/>
          <w:szCs w:val="24"/>
        </w:rPr>
        <w:pPrChange w:id="549" w:author="Filipe Santana" w:date="2011-03-17T19:38:00Z">
          <w:pPr>
            <w:jc w:val="both"/>
          </w:pPr>
        </w:pPrChange>
      </w:pPr>
    </w:p>
    <w:p w:rsidR="006C0DA6" w:rsidRDefault="00316ECA">
      <w:pPr>
        <w:spacing w:after="0"/>
        <w:jc w:val="both"/>
        <w:rPr>
          <w:ins w:id="550" w:author="Filipe Santana" w:date="2011-03-07T17:44:00Z"/>
          <w:rFonts w:ascii="Arial" w:hAnsi="Arial" w:cs="Arial"/>
          <w:sz w:val="24"/>
          <w:szCs w:val="24"/>
        </w:rPr>
        <w:pPrChange w:id="551" w:author="Filipe Santana" w:date="2011-03-17T19:38:00Z">
          <w:pPr>
            <w:jc w:val="both"/>
          </w:pPr>
        </w:pPrChange>
      </w:pPr>
      <w:ins w:id="552" w:author="Filipe Santana" w:date="2011-03-07T16:14:00Z">
        <w:r>
          <w:rPr>
            <w:rFonts w:ascii="Arial" w:hAnsi="Arial" w:cs="Arial"/>
            <w:sz w:val="24"/>
            <w:szCs w:val="24"/>
          </w:rPr>
          <w:t xml:space="preserve">Como um </w:t>
        </w:r>
        <w:r>
          <w:rPr>
            <w:rFonts w:ascii="Arial" w:hAnsi="Arial" w:cs="Arial"/>
            <w:i/>
            <w:sz w:val="24"/>
            <w:szCs w:val="24"/>
          </w:rPr>
          <w:t>framework</w:t>
        </w:r>
        <w:r>
          <w:rPr>
            <w:rFonts w:ascii="Arial" w:hAnsi="Arial" w:cs="Arial"/>
            <w:sz w:val="24"/>
            <w:szCs w:val="24"/>
          </w:rPr>
          <w:t xml:space="preserve"> </w:t>
        </w:r>
      </w:ins>
      <w:ins w:id="553" w:author="Filipe Santana" w:date="2011-03-07T16:15:00Z">
        <w:r>
          <w:rPr>
            <w:rFonts w:ascii="Arial" w:hAnsi="Arial" w:cs="Arial"/>
            <w:sz w:val="24"/>
            <w:szCs w:val="24"/>
          </w:rPr>
          <w:t xml:space="preserve">para representação formal, o estudo das ontologias </w:t>
        </w:r>
      </w:ins>
      <w:ins w:id="554" w:author="Filipe Santana" w:date="2011-03-07T16:18:00Z">
        <w:r>
          <w:rPr>
            <w:rFonts w:ascii="Arial" w:hAnsi="Arial" w:cs="Arial"/>
            <w:sz w:val="24"/>
            <w:szCs w:val="24"/>
          </w:rPr>
          <w:t>foi relacionado</w:t>
        </w:r>
      </w:ins>
      <w:ins w:id="555" w:author="Filipe Santana" w:date="2011-03-07T16:16:00Z">
        <w:r>
          <w:rPr>
            <w:rFonts w:ascii="Arial" w:hAnsi="Arial" w:cs="Arial"/>
            <w:sz w:val="24"/>
            <w:szCs w:val="24"/>
          </w:rPr>
          <w:t xml:space="preserve">, </w:t>
        </w:r>
      </w:ins>
      <w:ins w:id="556" w:author="Filipe Santana" w:date="2011-03-07T16:19:00Z">
        <w:r w:rsidR="00013999">
          <w:rPr>
            <w:rFonts w:ascii="Arial" w:hAnsi="Arial" w:cs="Arial"/>
            <w:sz w:val="24"/>
            <w:szCs w:val="24"/>
          </w:rPr>
          <w:t>como um dos artefatos utilizados para representar as entidades presentes na biomedicina, além de seus termos e suas rela</w:t>
        </w:r>
      </w:ins>
      <w:ins w:id="557" w:author="Filipe Santana" w:date="2011-03-07T16:20:00Z">
        <w:r w:rsidR="00013999">
          <w:rPr>
            <w:rFonts w:ascii="Arial" w:hAnsi="Arial" w:cs="Arial"/>
            <w:sz w:val="24"/>
            <w:szCs w:val="24"/>
          </w:rPr>
          <w:t>ções</w:t>
        </w:r>
      </w:ins>
      <w:ins w:id="558" w:author="Filipe Santana" w:date="2011-03-07T16:21:00Z">
        <w:r w:rsidR="00D343C5">
          <w:rPr>
            <w:rFonts w:ascii="Arial" w:hAnsi="Arial" w:cs="Arial"/>
            <w:sz w:val="24"/>
            <w:szCs w:val="24"/>
          </w:rPr>
          <w:fldChar w:fldCharType="begin" w:fldLock="1"/>
        </w:r>
      </w:ins>
      <w:ins w:id="559" w:author="Filipe Santana" w:date="2011-03-21T10:18:00Z">
        <w:r w:rsidR="009D2327">
          <w:rPr>
            <w:rFonts w:ascii="Arial" w:hAnsi="Arial" w:cs="Arial"/>
            <w:sz w:val="24"/>
            <w:szCs w:val="24"/>
          </w:rPr>
          <w:instrText>Mendeley Citation{fdb053e4-0aac-4218-b48f-68c7f58bee54} Prev{(Bodenreider, 2008)}</w:instrText>
        </w:r>
      </w:ins>
      <w:r w:rsidR="00D343C5">
        <w:rPr>
          <w:rFonts w:ascii="Arial" w:hAnsi="Arial" w:cs="Arial"/>
          <w:sz w:val="24"/>
          <w:szCs w:val="24"/>
        </w:rPr>
        <w:fldChar w:fldCharType="separate"/>
      </w:r>
      <w:ins w:id="560"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Bodenreider</w:t>
        </w:r>
        <w:proofErr w:type="spellEnd"/>
        <w:r w:rsidR="00027C16" w:rsidRPr="00027C16">
          <w:rPr>
            <w:rFonts w:ascii="Arial" w:hAnsi="Arial" w:cs="Arial"/>
            <w:sz w:val="24"/>
            <w:szCs w:val="24"/>
          </w:rPr>
          <w:t>, 2008</w:t>
        </w:r>
        <w:r w:rsidR="00027C16" w:rsidRPr="00AA5AEB">
          <w:rPr>
            <w:rFonts w:ascii="Arial" w:hAnsi="Arial" w:cs="Arial"/>
            <w:sz w:val="24"/>
            <w:szCs w:val="24"/>
          </w:rPr>
          <w:t>)</w:t>
        </w:r>
      </w:ins>
      <w:ins w:id="561" w:author="Filipe Santana" w:date="2011-03-07T16:21:00Z">
        <w:r w:rsidR="00D343C5">
          <w:rPr>
            <w:rFonts w:ascii="Arial" w:hAnsi="Arial" w:cs="Arial"/>
            <w:sz w:val="24"/>
            <w:szCs w:val="24"/>
          </w:rPr>
          <w:fldChar w:fldCharType="end"/>
        </w:r>
      </w:ins>
      <w:ins w:id="562" w:author="Filipe Santana" w:date="2011-03-07T16:20:00Z">
        <w:r w:rsidR="00013999">
          <w:rPr>
            <w:rFonts w:ascii="Arial" w:hAnsi="Arial" w:cs="Arial"/>
            <w:sz w:val="24"/>
            <w:szCs w:val="24"/>
          </w:rPr>
          <w:t xml:space="preserve">. </w:t>
        </w:r>
      </w:ins>
      <w:ins w:id="563" w:author="Filipe Santana" w:date="2011-03-07T16:22:00Z">
        <w:r w:rsidR="00F42399">
          <w:rPr>
            <w:rFonts w:ascii="Arial" w:hAnsi="Arial" w:cs="Arial"/>
            <w:sz w:val="24"/>
            <w:szCs w:val="24"/>
          </w:rPr>
          <w:t>Nesse sentido,</w:t>
        </w:r>
        <w:r w:rsidR="00B56E3C">
          <w:rPr>
            <w:rFonts w:ascii="Arial" w:hAnsi="Arial" w:cs="Arial"/>
            <w:sz w:val="24"/>
            <w:szCs w:val="24"/>
          </w:rPr>
          <w:t xml:space="preserve"> o estudo das ontologias na área da saúde</w:t>
        </w:r>
      </w:ins>
      <w:ins w:id="564" w:author="Filipe Santana" w:date="2011-03-07T16:25:00Z">
        <w:r w:rsidR="008E11C2">
          <w:rPr>
            <w:rFonts w:ascii="Arial" w:hAnsi="Arial" w:cs="Arial"/>
            <w:sz w:val="24"/>
            <w:szCs w:val="24"/>
          </w:rPr>
          <w:t xml:space="preserve"> é motivado pela quantidade imensa de informações coletadas, demandando esforços </w:t>
        </w:r>
      </w:ins>
      <w:ins w:id="565" w:author="Filipe Santana" w:date="2011-03-07T16:26:00Z">
        <w:r w:rsidR="008E11C2">
          <w:rPr>
            <w:rFonts w:ascii="Arial" w:hAnsi="Arial" w:cs="Arial"/>
            <w:sz w:val="24"/>
            <w:szCs w:val="24"/>
          </w:rPr>
          <w:t>para anali</w:t>
        </w:r>
        <w:r w:rsidR="00360BA1">
          <w:rPr>
            <w:rFonts w:ascii="Arial" w:hAnsi="Arial" w:cs="Arial"/>
            <w:sz w:val="24"/>
            <w:szCs w:val="24"/>
          </w:rPr>
          <w:t>sar e estruturar novos dados</w:t>
        </w:r>
      </w:ins>
      <w:ins w:id="566" w:author="Filipe Santana" w:date="2011-03-07T16:28:00Z">
        <w:r w:rsidR="00360BA1">
          <w:rPr>
            <w:rFonts w:ascii="Arial" w:hAnsi="Arial" w:cs="Arial"/>
            <w:sz w:val="24"/>
            <w:szCs w:val="24"/>
          </w:rPr>
          <w:t>, além de</w:t>
        </w:r>
      </w:ins>
      <w:ins w:id="567" w:author="Filipe Santana" w:date="2011-03-07T16:26:00Z">
        <w:r w:rsidR="008E11C2">
          <w:rPr>
            <w:rFonts w:ascii="Arial" w:hAnsi="Arial" w:cs="Arial"/>
            <w:sz w:val="24"/>
            <w:szCs w:val="24"/>
          </w:rPr>
          <w:t xml:space="preserve"> extra</w:t>
        </w:r>
      </w:ins>
      <w:ins w:id="568" w:author="Filipe Santana" w:date="2011-03-07T16:28:00Z">
        <w:r w:rsidR="00360BA1">
          <w:rPr>
            <w:rFonts w:ascii="Arial" w:hAnsi="Arial" w:cs="Arial"/>
            <w:sz w:val="24"/>
            <w:szCs w:val="24"/>
          </w:rPr>
          <w:t>ir</w:t>
        </w:r>
      </w:ins>
      <w:ins w:id="569" w:author="Filipe Santana" w:date="2011-03-07T16:26:00Z">
        <w:r w:rsidR="008E11C2">
          <w:rPr>
            <w:rFonts w:ascii="Arial" w:hAnsi="Arial" w:cs="Arial"/>
            <w:sz w:val="24"/>
            <w:szCs w:val="24"/>
          </w:rPr>
          <w:t xml:space="preserve"> </w:t>
        </w:r>
      </w:ins>
      <w:ins w:id="570" w:author="Filipe Santana" w:date="2011-03-07T16:28:00Z">
        <w:r w:rsidR="00360BA1">
          <w:rPr>
            <w:rFonts w:ascii="Arial" w:hAnsi="Arial" w:cs="Arial"/>
            <w:sz w:val="24"/>
            <w:szCs w:val="24"/>
          </w:rPr>
          <w:t>o</w:t>
        </w:r>
      </w:ins>
      <w:ins w:id="571" w:author="Filipe Santana" w:date="2011-03-07T16:26:00Z">
        <w:r w:rsidR="008E11C2">
          <w:rPr>
            <w:rFonts w:ascii="Arial" w:hAnsi="Arial" w:cs="Arial"/>
            <w:sz w:val="24"/>
            <w:szCs w:val="24"/>
          </w:rPr>
          <w:t xml:space="preserve"> conhecimento inerente </w:t>
        </w:r>
        <w:r w:rsidR="008E027C">
          <w:rPr>
            <w:rFonts w:ascii="Arial" w:hAnsi="Arial" w:cs="Arial"/>
            <w:sz w:val="24"/>
            <w:szCs w:val="24"/>
          </w:rPr>
          <w:t>a es</w:t>
        </w:r>
      </w:ins>
      <w:ins w:id="572" w:author="Filipe Santana" w:date="2011-03-07T16:35:00Z">
        <w:r w:rsidR="008E027C">
          <w:rPr>
            <w:rFonts w:ascii="Arial" w:hAnsi="Arial" w:cs="Arial"/>
            <w:sz w:val="24"/>
            <w:szCs w:val="24"/>
          </w:rPr>
          <w:t>t</w:t>
        </w:r>
      </w:ins>
      <w:ins w:id="573" w:author="Filipe Santana" w:date="2011-03-07T16:26:00Z">
        <w:r w:rsidR="008E11C2">
          <w:rPr>
            <w:rFonts w:ascii="Arial" w:hAnsi="Arial" w:cs="Arial"/>
            <w:sz w:val="24"/>
            <w:szCs w:val="24"/>
          </w:rPr>
          <w:t xml:space="preserve">es </w:t>
        </w:r>
      </w:ins>
      <w:ins w:id="574" w:author="Filipe Santana" w:date="2011-03-07T16:27:00Z">
        <w:r w:rsidR="00360BA1">
          <w:rPr>
            <w:rFonts w:ascii="Arial" w:hAnsi="Arial" w:cs="Arial"/>
            <w:sz w:val="24"/>
            <w:szCs w:val="24"/>
          </w:rPr>
          <w:fldChar w:fldCharType="begin" w:fldLock="1"/>
        </w:r>
      </w:ins>
      <w:ins w:id="575" w:author="Filipe Santana" w:date="2011-03-21T10:18:00Z">
        <w:r w:rsidR="009D2327">
          <w:rPr>
            <w:rFonts w:ascii="Arial" w:hAnsi="Arial" w:cs="Arial"/>
            <w:sz w:val="24"/>
            <w:szCs w:val="24"/>
          </w:rPr>
          <w:instrText>Mendeley Citation{712217f0-dfa3-4f9a-aec0-54f42c7d41a2} Prev{(Stenzhorn, Beisswanger, &amp; Schulz, 2007)}</w:instrText>
        </w:r>
      </w:ins>
      <w:r w:rsidR="00360BA1">
        <w:rPr>
          <w:rFonts w:ascii="Arial" w:hAnsi="Arial" w:cs="Arial"/>
          <w:sz w:val="24"/>
          <w:szCs w:val="24"/>
        </w:rPr>
        <w:fldChar w:fldCharType="separate"/>
      </w:r>
      <w:ins w:id="576"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Stenzhorn</w:t>
        </w:r>
        <w:proofErr w:type="spellEnd"/>
        <w:r w:rsidR="00027C16" w:rsidRPr="00027C16">
          <w:rPr>
            <w:rFonts w:ascii="Arial" w:hAnsi="Arial" w:cs="Arial"/>
            <w:sz w:val="24"/>
            <w:szCs w:val="24"/>
          </w:rPr>
          <w:t xml:space="preserve">, </w:t>
        </w:r>
        <w:proofErr w:type="spellStart"/>
        <w:r w:rsidR="00027C16" w:rsidRPr="00027C16">
          <w:rPr>
            <w:rFonts w:ascii="Arial" w:hAnsi="Arial" w:cs="Arial"/>
            <w:sz w:val="24"/>
            <w:szCs w:val="24"/>
          </w:rPr>
          <w:t>Beisswanger</w:t>
        </w:r>
        <w:proofErr w:type="spellEnd"/>
        <w:r w:rsidR="00027C16" w:rsidRPr="00027C16">
          <w:rPr>
            <w:rFonts w:ascii="Arial" w:hAnsi="Arial" w:cs="Arial"/>
            <w:sz w:val="24"/>
            <w:szCs w:val="24"/>
          </w:rPr>
          <w:t>, &amp; Schulz, 2007)</w:t>
        </w:r>
      </w:ins>
      <w:ins w:id="577" w:author="Filipe Santana" w:date="2011-03-07T16:27:00Z">
        <w:r w:rsidR="00360BA1">
          <w:rPr>
            <w:rFonts w:ascii="Arial" w:hAnsi="Arial" w:cs="Arial"/>
            <w:sz w:val="24"/>
            <w:szCs w:val="24"/>
          </w:rPr>
          <w:fldChar w:fldCharType="end"/>
        </w:r>
      </w:ins>
      <w:ins w:id="578" w:author="Filipe Santana" w:date="2011-03-07T16:26:00Z">
        <w:r w:rsidR="008E11C2">
          <w:rPr>
            <w:rFonts w:ascii="Arial" w:hAnsi="Arial" w:cs="Arial"/>
            <w:sz w:val="24"/>
            <w:szCs w:val="24"/>
          </w:rPr>
          <w:t>.</w:t>
        </w:r>
      </w:ins>
      <w:ins w:id="579" w:author="Filipe Santana" w:date="2011-03-07T16:27:00Z">
        <w:r w:rsidR="008E11C2">
          <w:rPr>
            <w:rFonts w:ascii="Arial" w:hAnsi="Arial" w:cs="Arial"/>
            <w:sz w:val="24"/>
            <w:szCs w:val="24"/>
          </w:rPr>
          <w:t xml:space="preserve"> </w:t>
        </w:r>
      </w:ins>
      <w:ins w:id="580" w:author="Filipe Santana" w:date="2011-03-07T16:22:00Z">
        <w:r w:rsidR="00F42399">
          <w:rPr>
            <w:rFonts w:ascii="Arial" w:hAnsi="Arial" w:cs="Arial"/>
            <w:sz w:val="24"/>
            <w:szCs w:val="24"/>
          </w:rPr>
          <w:t xml:space="preserve"> </w:t>
        </w:r>
      </w:ins>
    </w:p>
    <w:p w:rsidR="00DD46F6" w:rsidRDefault="00DD46F6">
      <w:pPr>
        <w:spacing w:after="0"/>
        <w:jc w:val="both"/>
        <w:rPr>
          <w:ins w:id="581" w:author="Filipe Santana" w:date="2011-03-07T17:44:00Z"/>
          <w:rFonts w:ascii="Arial" w:hAnsi="Arial" w:cs="Arial"/>
          <w:sz w:val="24"/>
          <w:szCs w:val="24"/>
        </w:rPr>
        <w:pPrChange w:id="582" w:author="Filipe Santana" w:date="2011-03-17T19:38:00Z">
          <w:pPr>
            <w:jc w:val="both"/>
          </w:pPr>
        </w:pPrChange>
      </w:pPr>
    </w:p>
    <w:p w:rsidR="00DD46F6" w:rsidRDefault="00DD46F6">
      <w:pPr>
        <w:spacing w:after="0"/>
        <w:jc w:val="both"/>
        <w:rPr>
          <w:ins w:id="583" w:author="Filipe Santana" w:date="2011-03-07T17:54:00Z"/>
          <w:rFonts w:ascii="Arial" w:hAnsi="Arial" w:cs="Arial"/>
          <w:sz w:val="24"/>
          <w:szCs w:val="24"/>
        </w:rPr>
        <w:pPrChange w:id="584" w:author="Filipe Santana" w:date="2011-03-17T19:38:00Z">
          <w:pPr>
            <w:jc w:val="both"/>
          </w:pPr>
        </w:pPrChange>
      </w:pPr>
      <w:ins w:id="585" w:author="Filipe Santana" w:date="2011-03-07T17:45:00Z">
        <w:r>
          <w:rPr>
            <w:rFonts w:ascii="Arial" w:hAnsi="Arial" w:cs="Arial"/>
            <w:sz w:val="24"/>
            <w:szCs w:val="24"/>
          </w:rPr>
          <w:t>Referenciando o estudo da sa</w:t>
        </w:r>
      </w:ins>
      <w:ins w:id="586" w:author="Filipe Santana" w:date="2011-03-07T17:46:00Z">
        <w:r>
          <w:rPr>
            <w:rFonts w:ascii="Arial" w:hAnsi="Arial" w:cs="Arial"/>
            <w:sz w:val="24"/>
            <w:szCs w:val="24"/>
          </w:rPr>
          <w:t>úde</w:t>
        </w:r>
      </w:ins>
      <w:ins w:id="587" w:author="Filipe Santana" w:date="2011-03-07T17:44:00Z">
        <w:r>
          <w:rPr>
            <w:rFonts w:ascii="Arial" w:hAnsi="Arial" w:cs="Arial"/>
            <w:sz w:val="24"/>
            <w:szCs w:val="24"/>
          </w:rPr>
          <w:t xml:space="preserve"> como um todo, as ontologias </w:t>
        </w:r>
      </w:ins>
      <w:ins w:id="588" w:author="Filipe Santana" w:date="2011-03-07T17:45:00Z">
        <w:r>
          <w:rPr>
            <w:rFonts w:ascii="Arial" w:hAnsi="Arial" w:cs="Arial"/>
            <w:sz w:val="24"/>
            <w:szCs w:val="24"/>
          </w:rPr>
          <w:t xml:space="preserve">apresentam algumas vantagens </w:t>
        </w:r>
      </w:ins>
      <w:ins w:id="589" w:author="Filipe Santana" w:date="2011-03-07T17:46:00Z">
        <w:r>
          <w:rPr>
            <w:rFonts w:ascii="Arial" w:hAnsi="Arial" w:cs="Arial"/>
            <w:sz w:val="24"/>
            <w:szCs w:val="24"/>
          </w:rPr>
          <w:t xml:space="preserve">quando </w:t>
        </w:r>
      </w:ins>
      <w:ins w:id="590" w:author="Filipe Santana" w:date="2011-03-07T17:47:00Z">
        <w:r>
          <w:rPr>
            <w:rFonts w:ascii="Arial" w:hAnsi="Arial" w:cs="Arial"/>
            <w:sz w:val="24"/>
            <w:szCs w:val="24"/>
          </w:rPr>
          <w:t>se trata</w:t>
        </w:r>
      </w:ins>
      <w:ins w:id="591" w:author="Filipe Santana" w:date="2011-03-07T17:46:00Z">
        <w:r>
          <w:rPr>
            <w:rFonts w:ascii="Arial" w:hAnsi="Arial" w:cs="Arial"/>
            <w:sz w:val="24"/>
            <w:szCs w:val="24"/>
          </w:rPr>
          <w:t xml:space="preserve"> do estudo de doenças. Por exemplo, ontologias auxiliam a </w:t>
        </w:r>
      </w:ins>
      <w:ins w:id="592" w:author="Filipe Santana" w:date="2011-03-07T17:47:00Z">
        <w:r>
          <w:rPr>
            <w:rFonts w:ascii="Arial" w:hAnsi="Arial" w:cs="Arial"/>
            <w:sz w:val="24"/>
            <w:szCs w:val="24"/>
          </w:rPr>
          <w:t xml:space="preserve">aquisição de informação sobre tópicos específicos relacionados </w:t>
        </w:r>
      </w:ins>
      <w:ins w:id="593" w:author="Filipe Santana" w:date="2011-03-07T17:50:00Z">
        <w:r>
          <w:rPr>
            <w:rFonts w:ascii="Arial" w:hAnsi="Arial" w:cs="Arial"/>
            <w:sz w:val="24"/>
            <w:szCs w:val="24"/>
          </w:rPr>
          <w:t>às</w:t>
        </w:r>
      </w:ins>
      <w:ins w:id="594" w:author="Filipe Santana" w:date="2011-03-07T17:47:00Z">
        <w:r>
          <w:rPr>
            <w:rFonts w:ascii="Arial" w:hAnsi="Arial" w:cs="Arial"/>
            <w:sz w:val="24"/>
            <w:szCs w:val="24"/>
          </w:rPr>
          <w:t xml:space="preserve"> doenças e provê</w:t>
        </w:r>
      </w:ins>
      <w:ins w:id="595" w:author="Filipe Santana" w:date="2011-03-07T17:48:00Z">
        <w:r>
          <w:rPr>
            <w:rFonts w:ascii="Arial" w:hAnsi="Arial" w:cs="Arial"/>
            <w:sz w:val="24"/>
            <w:szCs w:val="24"/>
          </w:rPr>
          <w:t xml:space="preserve"> acesso inteligente a informações científicas; compartilhamento de conhecimento aumenta a eficiência e a efic</w:t>
        </w:r>
      </w:ins>
      <w:ins w:id="596" w:author="Filipe Santana" w:date="2011-03-07T17:49:00Z">
        <w:r>
          <w:rPr>
            <w:rFonts w:ascii="Arial" w:hAnsi="Arial" w:cs="Arial"/>
            <w:sz w:val="24"/>
            <w:szCs w:val="24"/>
          </w:rPr>
          <w:t xml:space="preserve">ácia para a pesquisa, pois evita as redundâncias </w:t>
        </w:r>
      </w:ins>
      <w:ins w:id="597" w:author="Filipe Santana" w:date="2011-03-07T17:50:00Z">
        <w:r>
          <w:rPr>
            <w:rFonts w:ascii="Arial" w:hAnsi="Arial" w:cs="Arial"/>
            <w:sz w:val="24"/>
            <w:szCs w:val="24"/>
          </w:rPr>
          <w:t>e pode auxiliar a direcionar caminhos para a pesquisa científica; como base da interoperabilidade, ontologias proporcionam</w:t>
        </w:r>
      </w:ins>
      <w:ins w:id="598" w:author="Filipe Santana" w:date="2011-03-07T17:51:00Z">
        <w:r>
          <w:rPr>
            <w:rFonts w:ascii="Arial" w:hAnsi="Arial" w:cs="Arial"/>
            <w:sz w:val="24"/>
            <w:szCs w:val="24"/>
          </w:rPr>
          <w:t xml:space="preserve"> fontes heterogêneas de </w:t>
        </w:r>
        <w:r>
          <w:rPr>
            <w:rFonts w:ascii="Arial" w:hAnsi="Arial" w:cs="Arial"/>
            <w:sz w:val="24"/>
            <w:szCs w:val="24"/>
          </w:rPr>
          <w:lastRenderedPageBreak/>
          <w:t xml:space="preserve">informação </w:t>
        </w:r>
      </w:ins>
      <w:proofErr w:type="gramStart"/>
      <w:ins w:id="599" w:author="Filipe Santana" w:date="2011-03-07T17:53:00Z">
        <w:r w:rsidR="00071370">
          <w:rPr>
            <w:rFonts w:ascii="Arial" w:hAnsi="Arial" w:cs="Arial"/>
            <w:sz w:val="24"/>
            <w:szCs w:val="24"/>
          </w:rPr>
          <w:t>tornarem-se</w:t>
        </w:r>
      </w:ins>
      <w:proofErr w:type="gramEnd"/>
      <w:ins w:id="600" w:author="Filipe Santana" w:date="2011-03-07T17:51:00Z">
        <w:r>
          <w:rPr>
            <w:rFonts w:ascii="Arial" w:hAnsi="Arial" w:cs="Arial"/>
            <w:sz w:val="24"/>
            <w:szCs w:val="24"/>
          </w:rPr>
          <w:t xml:space="preserve"> cooperativas; </w:t>
        </w:r>
      </w:ins>
      <w:ins w:id="601" w:author="Filipe Santana" w:date="2011-03-07T17:52:00Z">
        <w:r>
          <w:rPr>
            <w:rFonts w:ascii="Arial" w:hAnsi="Arial" w:cs="Arial"/>
            <w:sz w:val="24"/>
            <w:szCs w:val="24"/>
          </w:rPr>
          <w:t>e por fim, ontologias podem auxiliar no estudo de doenças e desordens confluindo diversos fatores em busca de um denominador</w:t>
        </w:r>
      </w:ins>
      <w:ins w:id="602" w:author="Filipe Santana" w:date="2011-03-07T17:53:00Z">
        <w:r>
          <w:rPr>
            <w:rFonts w:ascii="Arial" w:hAnsi="Arial" w:cs="Arial"/>
            <w:sz w:val="24"/>
            <w:szCs w:val="24"/>
          </w:rPr>
          <w:t xml:space="preserve"> </w:t>
        </w:r>
        <w:r>
          <w:rPr>
            <w:rFonts w:ascii="Arial" w:hAnsi="Arial" w:cs="Arial"/>
            <w:sz w:val="24"/>
            <w:szCs w:val="24"/>
          </w:rPr>
          <w:fldChar w:fldCharType="begin" w:fldLock="1"/>
        </w:r>
      </w:ins>
      <w:ins w:id="603" w:author="Filipe Santana" w:date="2011-03-21T10:18:00Z">
        <w:r w:rsidR="009D2327">
          <w:rPr>
            <w:rFonts w:ascii="Arial" w:hAnsi="Arial" w:cs="Arial"/>
            <w:sz w:val="24"/>
            <w:szCs w:val="24"/>
          </w:rPr>
          <w:instrText>Mendeley Citation{cc76f83c-11ac-42d7-b8a8-749fb0688bef} Prev{(Hadzic &amp; Chang, 2005)}</w:instrText>
        </w:r>
      </w:ins>
      <w:r>
        <w:rPr>
          <w:rFonts w:ascii="Arial" w:hAnsi="Arial" w:cs="Arial"/>
          <w:sz w:val="24"/>
          <w:szCs w:val="24"/>
        </w:rPr>
        <w:fldChar w:fldCharType="separate"/>
      </w:r>
      <w:ins w:id="604"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Hadzic</w:t>
        </w:r>
        <w:proofErr w:type="spellEnd"/>
        <w:r w:rsidR="00027C16" w:rsidRPr="00027C16">
          <w:rPr>
            <w:rFonts w:ascii="Arial" w:hAnsi="Arial" w:cs="Arial"/>
            <w:sz w:val="24"/>
            <w:szCs w:val="24"/>
          </w:rPr>
          <w:t xml:space="preserve"> &amp; Chang, 2005)</w:t>
        </w:r>
      </w:ins>
      <w:ins w:id="605" w:author="Filipe Santana" w:date="2011-03-07T17:53:00Z">
        <w:r>
          <w:rPr>
            <w:rFonts w:ascii="Arial" w:hAnsi="Arial" w:cs="Arial"/>
            <w:sz w:val="24"/>
            <w:szCs w:val="24"/>
          </w:rPr>
          <w:fldChar w:fldCharType="end"/>
        </w:r>
      </w:ins>
      <w:ins w:id="606" w:author="Filipe Santana" w:date="2011-03-07T17:52:00Z">
        <w:r>
          <w:rPr>
            <w:rFonts w:ascii="Arial" w:hAnsi="Arial" w:cs="Arial"/>
            <w:sz w:val="24"/>
            <w:szCs w:val="24"/>
          </w:rPr>
          <w:t>.</w:t>
        </w:r>
      </w:ins>
    </w:p>
    <w:p w:rsidR="00480E85" w:rsidRDefault="00480E85">
      <w:pPr>
        <w:spacing w:after="0"/>
        <w:jc w:val="both"/>
        <w:rPr>
          <w:ins w:id="607" w:author="Filipe Santana" w:date="2011-03-07T17:54:00Z"/>
          <w:rFonts w:ascii="Arial" w:hAnsi="Arial" w:cs="Arial"/>
          <w:sz w:val="24"/>
          <w:szCs w:val="24"/>
        </w:rPr>
        <w:pPrChange w:id="608" w:author="Filipe Santana" w:date="2011-03-17T19:38:00Z">
          <w:pPr>
            <w:jc w:val="both"/>
          </w:pPr>
        </w:pPrChange>
      </w:pPr>
    </w:p>
    <w:p w:rsidR="0058274C" w:rsidRDefault="00AE60B5">
      <w:pPr>
        <w:spacing w:after="0"/>
        <w:jc w:val="both"/>
        <w:rPr>
          <w:ins w:id="609" w:author="Filipe Santana" w:date="2011-03-07T18:10:00Z"/>
          <w:rFonts w:ascii="Arial" w:hAnsi="Arial" w:cs="Arial"/>
          <w:sz w:val="24"/>
          <w:szCs w:val="24"/>
        </w:rPr>
        <w:pPrChange w:id="610" w:author="Filipe Santana" w:date="2011-03-17T19:38:00Z">
          <w:pPr>
            <w:jc w:val="both"/>
          </w:pPr>
        </w:pPrChange>
      </w:pPr>
      <w:ins w:id="611" w:author="Filipe Santana" w:date="2011-03-07T17:56:00Z">
        <w:r>
          <w:rPr>
            <w:rFonts w:ascii="Arial" w:hAnsi="Arial" w:cs="Arial"/>
            <w:sz w:val="24"/>
            <w:szCs w:val="24"/>
          </w:rPr>
          <w:t xml:space="preserve">Uma vez que o estudo de doenças e dos fatores que corroboram para o seu </w:t>
        </w:r>
      </w:ins>
      <w:ins w:id="612" w:author="Filipe Santana" w:date="2011-03-07T17:58:00Z">
        <w:r>
          <w:rPr>
            <w:rFonts w:ascii="Arial" w:hAnsi="Arial" w:cs="Arial"/>
            <w:sz w:val="24"/>
            <w:szCs w:val="24"/>
          </w:rPr>
          <w:t>estabelecimento</w:t>
        </w:r>
      </w:ins>
      <w:ins w:id="613" w:author="Filipe Santana" w:date="2011-03-07T17:56:00Z">
        <w:r>
          <w:rPr>
            <w:rFonts w:ascii="Arial" w:hAnsi="Arial" w:cs="Arial"/>
            <w:sz w:val="24"/>
            <w:szCs w:val="24"/>
          </w:rPr>
          <w:t xml:space="preserve"> </w:t>
        </w:r>
      </w:ins>
      <w:ins w:id="614" w:author="Filipe Santana" w:date="2011-03-07T17:59:00Z">
        <w:r w:rsidR="00BA1592">
          <w:rPr>
            <w:rFonts w:ascii="Arial" w:hAnsi="Arial" w:cs="Arial"/>
            <w:sz w:val="24"/>
            <w:szCs w:val="24"/>
          </w:rPr>
          <w:t>nas populações</w:t>
        </w:r>
      </w:ins>
      <w:ins w:id="615" w:author="Filipe Santana" w:date="2011-03-07T17:58:00Z">
        <w:r>
          <w:rPr>
            <w:rFonts w:ascii="Arial" w:hAnsi="Arial" w:cs="Arial"/>
            <w:sz w:val="24"/>
            <w:szCs w:val="24"/>
          </w:rPr>
          <w:t xml:space="preserve"> baseado em ontologias se revela importante, </w:t>
        </w:r>
      </w:ins>
      <w:proofErr w:type="gramStart"/>
      <w:ins w:id="616" w:author="Filipe Santana" w:date="2011-03-07T18:03:00Z">
        <w:r w:rsidR="00F93879">
          <w:rPr>
            <w:rFonts w:ascii="Arial" w:hAnsi="Arial" w:cs="Arial"/>
            <w:sz w:val="24"/>
            <w:szCs w:val="24"/>
          </w:rPr>
          <w:t xml:space="preserve">o estudo desse artefato conjuntamente com as doenças tropicais </w:t>
        </w:r>
      </w:ins>
      <w:ins w:id="617" w:author="Filipe Santana" w:date="2011-03-07T18:04:00Z">
        <w:r w:rsidR="00F93879">
          <w:rPr>
            <w:rFonts w:ascii="Arial" w:hAnsi="Arial" w:cs="Arial"/>
            <w:sz w:val="24"/>
            <w:szCs w:val="24"/>
          </w:rPr>
          <w:t>negligenciáveis</w:t>
        </w:r>
        <w:proofErr w:type="gramEnd"/>
        <w:r w:rsidR="00F93879">
          <w:rPr>
            <w:rFonts w:ascii="Arial" w:hAnsi="Arial" w:cs="Arial"/>
            <w:sz w:val="24"/>
            <w:szCs w:val="24"/>
          </w:rPr>
          <w:t xml:space="preserve"> podem trazer reflexos e resultados inimagin</w:t>
        </w:r>
      </w:ins>
      <w:ins w:id="618" w:author="Filipe Santana" w:date="2011-03-07T18:05:00Z">
        <w:r w:rsidR="00F93879">
          <w:rPr>
            <w:rFonts w:ascii="Arial" w:hAnsi="Arial" w:cs="Arial"/>
            <w:sz w:val="24"/>
            <w:szCs w:val="24"/>
          </w:rPr>
          <w:t xml:space="preserve">áveis. </w:t>
        </w:r>
      </w:ins>
      <w:ins w:id="619" w:author="Filipe Santana" w:date="2011-03-07T18:09:00Z">
        <w:r w:rsidR="00F93879">
          <w:rPr>
            <w:rFonts w:ascii="Arial" w:hAnsi="Arial" w:cs="Arial"/>
            <w:sz w:val="24"/>
            <w:szCs w:val="24"/>
          </w:rPr>
          <w:t>Uma razão importante para tal iniciativa reside ne</w:t>
        </w:r>
      </w:ins>
      <w:ins w:id="620" w:author="Filipe Santana" w:date="2011-03-07T18:05:00Z">
        <w:r w:rsidR="00F93879">
          <w:rPr>
            <w:rFonts w:ascii="Arial" w:hAnsi="Arial" w:cs="Arial"/>
            <w:sz w:val="24"/>
            <w:szCs w:val="24"/>
          </w:rPr>
          <w:t xml:space="preserve">sse conjunto de doenças </w:t>
        </w:r>
      </w:ins>
      <w:ins w:id="621" w:author="Filipe Santana" w:date="2011-03-07T18:09:00Z">
        <w:r w:rsidR="00F93879">
          <w:rPr>
            <w:rFonts w:ascii="Arial" w:hAnsi="Arial" w:cs="Arial"/>
            <w:sz w:val="24"/>
            <w:szCs w:val="24"/>
          </w:rPr>
          <w:t>subsistir</w:t>
        </w:r>
      </w:ins>
      <w:ins w:id="622" w:author="Filipe Santana" w:date="2011-03-07T18:08:00Z">
        <w:r w:rsidR="00F93879">
          <w:rPr>
            <w:rFonts w:ascii="Arial" w:hAnsi="Arial" w:cs="Arial"/>
            <w:sz w:val="24"/>
            <w:szCs w:val="24"/>
          </w:rPr>
          <w:t xml:space="preserve"> concomitante</w:t>
        </w:r>
      </w:ins>
      <w:ins w:id="623" w:author="Filipe Santana" w:date="2011-03-07T18:05:00Z">
        <w:r w:rsidR="00F93879">
          <w:rPr>
            <w:rFonts w:ascii="Arial" w:hAnsi="Arial" w:cs="Arial"/>
            <w:sz w:val="24"/>
            <w:szCs w:val="24"/>
          </w:rPr>
          <w:t xml:space="preserve"> </w:t>
        </w:r>
      </w:ins>
      <w:ins w:id="624" w:author="Filipe Santana" w:date="2011-03-07T18:09:00Z">
        <w:r w:rsidR="00F93879">
          <w:rPr>
            <w:rFonts w:ascii="Arial" w:hAnsi="Arial" w:cs="Arial"/>
            <w:sz w:val="24"/>
            <w:szCs w:val="24"/>
          </w:rPr>
          <w:t>a condição de pobreza</w:t>
        </w:r>
      </w:ins>
      <w:ins w:id="625" w:author="Filipe Santana" w:date="2011-03-07T18:06:00Z">
        <w:r w:rsidR="00F93879">
          <w:rPr>
            <w:rFonts w:ascii="Arial" w:hAnsi="Arial" w:cs="Arial"/>
            <w:sz w:val="24"/>
            <w:szCs w:val="24"/>
          </w:rPr>
          <w:t xml:space="preserve">, </w:t>
        </w:r>
      </w:ins>
      <w:ins w:id="626" w:author="Filipe Santana" w:date="2011-03-07T18:07:00Z">
        <w:r w:rsidR="00F93879">
          <w:rPr>
            <w:rFonts w:ascii="Arial" w:hAnsi="Arial" w:cs="Arial"/>
            <w:sz w:val="24"/>
            <w:szCs w:val="24"/>
          </w:rPr>
          <w:t>apresentando m</w:t>
        </w:r>
      </w:ins>
      <w:ins w:id="627" w:author="Filipe Santana" w:date="2011-03-07T18:08:00Z">
        <w:r w:rsidR="00F93879">
          <w:rPr>
            <w:rFonts w:ascii="Arial" w:hAnsi="Arial" w:cs="Arial"/>
            <w:sz w:val="24"/>
            <w:szCs w:val="24"/>
          </w:rPr>
          <w:t>aior</w:t>
        </w:r>
      </w:ins>
      <w:ins w:id="628" w:author="Filipe Santana" w:date="2011-03-07T18:07:00Z">
        <w:r w:rsidR="00F93879">
          <w:rPr>
            <w:rFonts w:ascii="Arial" w:hAnsi="Arial" w:cs="Arial"/>
            <w:sz w:val="24"/>
            <w:szCs w:val="24"/>
          </w:rPr>
          <w:t xml:space="preserve"> desenvolvimento em ambientes socioeconomicamente empobrecidos </w:t>
        </w:r>
      </w:ins>
      <w:ins w:id="629" w:author="Filipe Santana" w:date="2011-03-07T18:08:00Z">
        <w:r w:rsidR="00F93879">
          <w:rPr>
            <w:rFonts w:ascii="Arial" w:hAnsi="Arial" w:cs="Arial"/>
            <w:sz w:val="24"/>
            <w:szCs w:val="24"/>
          </w:rPr>
          <w:t>de regiões tropicais</w:t>
        </w:r>
      </w:ins>
      <w:ins w:id="630" w:author="Filipe Santana" w:date="2011-03-07T18:16:00Z">
        <w:r w:rsidR="006F75BE">
          <w:rPr>
            <w:rFonts w:ascii="Arial" w:hAnsi="Arial" w:cs="Arial"/>
            <w:sz w:val="24"/>
            <w:szCs w:val="24"/>
          </w:rPr>
          <w:fldChar w:fldCharType="begin" w:fldLock="1"/>
        </w:r>
      </w:ins>
      <w:ins w:id="631" w:author="Filipe Santana" w:date="2011-03-21T10:18:00Z">
        <w:r w:rsidR="009D2327">
          <w:rPr>
            <w:rFonts w:ascii="Arial" w:hAnsi="Arial" w:cs="Arial"/>
            <w:sz w:val="24"/>
            <w:szCs w:val="24"/>
          </w:rPr>
          <w:instrText>Mendeley Citation{73119369-e086-4192-9e0f-05759700b54f} Prev{(World Health Organization, 2010)}</w:instrText>
        </w:r>
      </w:ins>
      <w:r w:rsidR="006F75BE">
        <w:rPr>
          <w:rFonts w:ascii="Arial" w:hAnsi="Arial" w:cs="Arial"/>
          <w:sz w:val="24"/>
          <w:szCs w:val="24"/>
        </w:rPr>
        <w:fldChar w:fldCharType="separate"/>
      </w:r>
      <w:ins w:id="632" w:author="Filipe Santana" w:date="2011-03-17T19:37:00Z">
        <w:r w:rsidR="00027C16" w:rsidRPr="00027C16">
          <w:rPr>
            <w:rFonts w:ascii="Arial" w:hAnsi="Arial" w:cs="Arial"/>
            <w:sz w:val="24"/>
            <w:szCs w:val="24"/>
          </w:rPr>
          <w:t xml:space="preserve">(World Health </w:t>
        </w:r>
        <w:proofErr w:type="spellStart"/>
        <w:r w:rsidR="00027C16" w:rsidRPr="00027C16">
          <w:rPr>
            <w:rFonts w:ascii="Arial" w:hAnsi="Arial" w:cs="Arial"/>
            <w:sz w:val="24"/>
            <w:szCs w:val="24"/>
          </w:rPr>
          <w:t>Organization</w:t>
        </w:r>
        <w:proofErr w:type="spellEnd"/>
        <w:r w:rsidR="00027C16" w:rsidRPr="00027C16">
          <w:rPr>
            <w:rFonts w:ascii="Arial" w:hAnsi="Arial" w:cs="Arial"/>
            <w:sz w:val="24"/>
            <w:szCs w:val="24"/>
          </w:rPr>
          <w:t>, 2010)</w:t>
        </w:r>
      </w:ins>
      <w:ins w:id="633" w:author="Filipe Santana" w:date="2011-03-07T18:16:00Z">
        <w:r w:rsidR="006F75BE">
          <w:rPr>
            <w:rFonts w:ascii="Arial" w:hAnsi="Arial" w:cs="Arial"/>
            <w:sz w:val="24"/>
            <w:szCs w:val="24"/>
          </w:rPr>
          <w:fldChar w:fldCharType="end"/>
        </w:r>
      </w:ins>
      <w:ins w:id="634" w:author="Filipe Santana" w:date="2011-03-07T18:10:00Z">
        <w:r w:rsidR="009E30ED">
          <w:rPr>
            <w:rFonts w:ascii="Arial" w:hAnsi="Arial" w:cs="Arial"/>
            <w:sz w:val="24"/>
            <w:szCs w:val="24"/>
          </w:rPr>
          <w:t xml:space="preserve">. </w:t>
        </w:r>
      </w:ins>
      <w:ins w:id="635" w:author="Filipe Santana" w:date="2011-03-07T18:08:00Z">
        <w:r w:rsidR="00F93879">
          <w:rPr>
            <w:rFonts w:ascii="Arial" w:hAnsi="Arial" w:cs="Arial"/>
            <w:sz w:val="24"/>
            <w:szCs w:val="24"/>
          </w:rPr>
          <w:t xml:space="preserve"> </w:t>
        </w:r>
      </w:ins>
    </w:p>
    <w:p w:rsidR="008312FE" w:rsidRDefault="008312FE">
      <w:pPr>
        <w:spacing w:after="0"/>
        <w:jc w:val="both"/>
        <w:rPr>
          <w:ins w:id="636" w:author="Filipe Santana" w:date="2011-03-07T18:10:00Z"/>
          <w:rFonts w:ascii="Arial" w:hAnsi="Arial" w:cs="Arial"/>
          <w:sz w:val="24"/>
          <w:szCs w:val="24"/>
        </w:rPr>
        <w:pPrChange w:id="637" w:author="Filipe Santana" w:date="2011-03-17T19:38:00Z">
          <w:pPr>
            <w:jc w:val="both"/>
          </w:pPr>
        </w:pPrChange>
      </w:pPr>
    </w:p>
    <w:p w:rsidR="008312FE" w:rsidRDefault="008312FE">
      <w:pPr>
        <w:spacing w:after="0"/>
        <w:jc w:val="both"/>
        <w:rPr>
          <w:ins w:id="638" w:author="Filipe Santana" w:date="2011-03-07T18:17:00Z"/>
          <w:rFonts w:ascii="Arial" w:hAnsi="Arial" w:cs="Arial"/>
          <w:sz w:val="24"/>
          <w:szCs w:val="24"/>
        </w:rPr>
        <w:pPrChange w:id="639" w:author="Filipe Santana" w:date="2011-03-17T19:38:00Z">
          <w:pPr>
            <w:jc w:val="both"/>
          </w:pPr>
        </w:pPrChange>
      </w:pPr>
      <w:ins w:id="640" w:author="Filipe Santana" w:date="2011-03-07T18:10:00Z">
        <w:r>
          <w:rPr>
            <w:rFonts w:ascii="Arial" w:hAnsi="Arial" w:cs="Arial"/>
            <w:sz w:val="24"/>
            <w:szCs w:val="24"/>
          </w:rPr>
          <w:t xml:space="preserve">As Doenças Tropicais Negligenciáveis (DTN) são tradicionalmente deixadas de lado </w:t>
        </w:r>
      </w:ins>
      <w:ins w:id="641" w:author="Filipe Santana" w:date="2011-03-07T18:11:00Z">
        <w:r>
          <w:rPr>
            <w:rFonts w:ascii="Arial" w:hAnsi="Arial" w:cs="Arial"/>
            <w:sz w:val="24"/>
            <w:szCs w:val="24"/>
          </w:rPr>
          <w:t xml:space="preserve">nas agendas de saúde internacionais, mesmo essas afetando a saúde de mais de </w:t>
        </w:r>
        <w:proofErr w:type="gramStart"/>
        <w:r>
          <w:rPr>
            <w:rFonts w:ascii="Arial" w:hAnsi="Arial" w:cs="Arial"/>
            <w:sz w:val="24"/>
            <w:szCs w:val="24"/>
          </w:rPr>
          <w:t>1</w:t>
        </w:r>
        <w:proofErr w:type="gramEnd"/>
        <w:r>
          <w:rPr>
            <w:rFonts w:ascii="Arial" w:hAnsi="Arial" w:cs="Arial"/>
            <w:sz w:val="24"/>
            <w:szCs w:val="24"/>
          </w:rPr>
          <w:t xml:space="preserve"> bilhão de pessoas em todo o mundo</w:t>
        </w:r>
      </w:ins>
      <w:ins w:id="642" w:author="Filipe Santana" w:date="2011-03-07T18:12:00Z">
        <w:r>
          <w:rPr>
            <w:rFonts w:ascii="Arial" w:hAnsi="Arial" w:cs="Arial"/>
            <w:sz w:val="24"/>
            <w:szCs w:val="24"/>
          </w:rPr>
          <w:t xml:space="preserve">, fato esse resultante </w:t>
        </w:r>
      </w:ins>
      <w:ins w:id="643" w:author="Filipe Santana" w:date="2011-03-07T18:13:00Z">
        <w:r>
          <w:rPr>
            <w:rFonts w:ascii="Arial" w:hAnsi="Arial" w:cs="Arial"/>
            <w:sz w:val="24"/>
            <w:szCs w:val="24"/>
          </w:rPr>
          <w:t>do baixo potencial de voz política dessa população</w:t>
        </w:r>
      </w:ins>
      <w:ins w:id="644" w:author="Filipe Santana" w:date="2011-03-07T18:15:00Z">
        <w:r>
          <w:rPr>
            <w:rFonts w:ascii="Arial" w:hAnsi="Arial" w:cs="Arial"/>
            <w:sz w:val="24"/>
            <w:szCs w:val="24"/>
          </w:rPr>
          <w:t xml:space="preserve"> e da baixa visibilidade de tais doenças pelas</w:t>
        </w:r>
      </w:ins>
      <w:ins w:id="645" w:author="Filipe Santana" w:date="2011-03-07T18:16:00Z">
        <w:r>
          <w:rPr>
            <w:rFonts w:ascii="Arial" w:hAnsi="Arial" w:cs="Arial"/>
            <w:sz w:val="24"/>
            <w:szCs w:val="24"/>
          </w:rPr>
          <w:t xml:space="preserve"> </w:t>
        </w:r>
      </w:ins>
      <w:ins w:id="646" w:author="Filipe Santana" w:date="2011-03-07T18:15:00Z">
        <w:r>
          <w:rPr>
            <w:rFonts w:ascii="Arial" w:hAnsi="Arial" w:cs="Arial"/>
            <w:sz w:val="24"/>
            <w:szCs w:val="24"/>
          </w:rPr>
          <w:t>condições de ocorrência</w:t>
        </w:r>
      </w:ins>
      <w:ins w:id="647" w:author="Filipe Santana" w:date="2011-03-07T18:16:00Z">
        <w:r w:rsidR="006F75BE">
          <w:rPr>
            <w:rFonts w:ascii="Arial" w:hAnsi="Arial" w:cs="Arial"/>
            <w:sz w:val="24"/>
            <w:szCs w:val="24"/>
          </w:rPr>
          <w:fldChar w:fldCharType="begin" w:fldLock="1"/>
        </w:r>
      </w:ins>
      <w:ins w:id="648" w:author="Filipe Santana" w:date="2011-03-21T10:18:00Z">
        <w:r w:rsidR="009D2327">
          <w:rPr>
            <w:rFonts w:ascii="Arial" w:hAnsi="Arial" w:cs="Arial"/>
            <w:sz w:val="24"/>
            <w:szCs w:val="24"/>
          </w:rPr>
          <w:instrText>Mendeley Citation{73119369-e086-4192-9e0f-05759700b54f} Prev{(World Health Organization, 2010)}</w:instrText>
        </w:r>
      </w:ins>
      <w:r w:rsidR="006F75BE">
        <w:rPr>
          <w:rFonts w:ascii="Arial" w:hAnsi="Arial" w:cs="Arial"/>
          <w:sz w:val="24"/>
          <w:szCs w:val="24"/>
        </w:rPr>
        <w:fldChar w:fldCharType="separate"/>
      </w:r>
      <w:ins w:id="649" w:author="Filipe Santana" w:date="2011-03-17T19:37:00Z">
        <w:r w:rsidR="00027C16" w:rsidRPr="00027C16">
          <w:rPr>
            <w:rFonts w:ascii="Arial" w:hAnsi="Arial" w:cs="Arial"/>
            <w:sz w:val="24"/>
            <w:szCs w:val="24"/>
          </w:rPr>
          <w:t xml:space="preserve">(World Health </w:t>
        </w:r>
        <w:proofErr w:type="spellStart"/>
        <w:r w:rsidR="00027C16" w:rsidRPr="00027C16">
          <w:rPr>
            <w:rFonts w:ascii="Arial" w:hAnsi="Arial" w:cs="Arial"/>
            <w:sz w:val="24"/>
            <w:szCs w:val="24"/>
          </w:rPr>
          <w:t>Organization</w:t>
        </w:r>
        <w:proofErr w:type="spellEnd"/>
        <w:r w:rsidR="00027C16" w:rsidRPr="00027C16">
          <w:rPr>
            <w:rFonts w:ascii="Arial" w:hAnsi="Arial" w:cs="Arial"/>
            <w:sz w:val="24"/>
            <w:szCs w:val="24"/>
          </w:rPr>
          <w:t>, 2010)</w:t>
        </w:r>
      </w:ins>
      <w:ins w:id="650" w:author="Filipe Santana" w:date="2011-03-07T18:16:00Z">
        <w:r w:rsidR="006F75BE">
          <w:rPr>
            <w:rFonts w:ascii="Arial" w:hAnsi="Arial" w:cs="Arial"/>
            <w:sz w:val="24"/>
            <w:szCs w:val="24"/>
          </w:rPr>
          <w:fldChar w:fldCharType="end"/>
        </w:r>
        <w:r>
          <w:rPr>
            <w:rFonts w:ascii="Arial" w:hAnsi="Arial" w:cs="Arial"/>
            <w:sz w:val="24"/>
            <w:szCs w:val="24"/>
          </w:rPr>
          <w:t>.</w:t>
        </w:r>
      </w:ins>
    </w:p>
    <w:p w:rsidR="006F75BE" w:rsidRDefault="006F75BE">
      <w:pPr>
        <w:spacing w:after="0"/>
        <w:jc w:val="both"/>
        <w:rPr>
          <w:ins w:id="651" w:author="Filipe Santana" w:date="2011-03-07T18:17:00Z"/>
          <w:rFonts w:ascii="Arial" w:hAnsi="Arial" w:cs="Arial"/>
          <w:sz w:val="24"/>
          <w:szCs w:val="24"/>
        </w:rPr>
        <w:pPrChange w:id="652" w:author="Filipe Santana" w:date="2011-03-17T19:38:00Z">
          <w:pPr>
            <w:jc w:val="both"/>
          </w:pPr>
        </w:pPrChange>
      </w:pPr>
    </w:p>
    <w:p w:rsidR="00A52A40" w:rsidRDefault="006F75BE">
      <w:pPr>
        <w:spacing w:after="0"/>
        <w:jc w:val="both"/>
        <w:rPr>
          <w:ins w:id="653" w:author="Filipe Santana" w:date="2011-03-08T17:33:00Z"/>
          <w:rFonts w:ascii="Arial" w:hAnsi="Arial" w:cs="Arial"/>
          <w:sz w:val="24"/>
          <w:szCs w:val="24"/>
        </w:rPr>
        <w:pPrChange w:id="654" w:author="Filipe Santana" w:date="2011-03-17T19:38:00Z">
          <w:pPr>
            <w:jc w:val="both"/>
          </w:pPr>
        </w:pPrChange>
      </w:pPr>
      <w:ins w:id="655" w:author="Filipe Santana" w:date="2011-03-07T18:17:00Z">
        <w:r>
          <w:rPr>
            <w:rFonts w:ascii="Arial" w:hAnsi="Arial" w:cs="Arial"/>
            <w:sz w:val="24"/>
            <w:szCs w:val="24"/>
          </w:rPr>
          <w:t xml:space="preserve">Portanto, é nesse cenário que o presente estudo se resguarda, levando o estudo das DTN </w:t>
        </w:r>
      </w:ins>
      <w:ins w:id="656" w:author="Filipe Santana" w:date="2011-03-07T18:18:00Z">
        <w:r>
          <w:rPr>
            <w:rFonts w:ascii="Arial" w:hAnsi="Arial" w:cs="Arial"/>
            <w:sz w:val="24"/>
            <w:szCs w:val="24"/>
          </w:rPr>
          <w:t>a uma representação ontológica</w:t>
        </w:r>
        <w:r w:rsidR="00C05EB1">
          <w:rPr>
            <w:rFonts w:ascii="Arial" w:hAnsi="Arial" w:cs="Arial"/>
            <w:sz w:val="24"/>
            <w:szCs w:val="24"/>
          </w:rPr>
          <w:t>. P</w:t>
        </w:r>
      </w:ins>
      <w:ins w:id="657" w:author="Filipe Santana" w:date="2011-03-07T18:19:00Z">
        <w:r w:rsidR="00C05EB1">
          <w:rPr>
            <w:rFonts w:ascii="Arial" w:hAnsi="Arial" w:cs="Arial"/>
            <w:sz w:val="24"/>
            <w:szCs w:val="24"/>
          </w:rPr>
          <w:t>elos benefícios listados para o estudo das ontologias</w:t>
        </w:r>
      </w:ins>
      <w:ins w:id="658" w:author="Filipe Santana" w:date="2011-03-07T18:20:00Z">
        <w:r w:rsidR="00C05EB1">
          <w:rPr>
            <w:rFonts w:ascii="Arial" w:hAnsi="Arial" w:cs="Arial"/>
            <w:sz w:val="24"/>
            <w:szCs w:val="24"/>
          </w:rPr>
          <w:t xml:space="preserve"> re</w:t>
        </w:r>
        <w:r w:rsidR="0076079B">
          <w:rPr>
            <w:rFonts w:ascii="Arial" w:hAnsi="Arial" w:cs="Arial"/>
            <w:sz w:val="24"/>
            <w:szCs w:val="24"/>
          </w:rPr>
          <w:t>lacionando doenças</w:t>
        </w:r>
      </w:ins>
      <w:ins w:id="659" w:author="Filipe Santana" w:date="2011-03-07T18:22:00Z">
        <w:r w:rsidR="0076079B">
          <w:rPr>
            <w:rFonts w:ascii="Arial" w:hAnsi="Arial" w:cs="Arial"/>
            <w:sz w:val="24"/>
            <w:szCs w:val="24"/>
          </w:rPr>
          <w:t xml:space="preserve"> e </w:t>
        </w:r>
      </w:ins>
      <w:ins w:id="660" w:author="Filipe Santana" w:date="2011-03-07T18:23:00Z">
        <w:r w:rsidR="0076079B">
          <w:rPr>
            <w:rFonts w:ascii="Arial" w:hAnsi="Arial" w:cs="Arial"/>
            <w:sz w:val="24"/>
            <w:szCs w:val="24"/>
          </w:rPr>
          <w:t>pel</w:t>
        </w:r>
      </w:ins>
      <w:ins w:id="661" w:author="Filipe Santana" w:date="2011-03-07T18:22:00Z">
        <w:r w:rsidR="0076079B">
          <w:rPr>
            <w:rFonts w:ascii="Arial" w:hAnsi="Arial" w:cs="Arial"/>
            <w:sz w:val="24"/>
            <w:szCs w:val="24"/>
          </w:rPr>
          <w:t xml:space="preserve">o impacto social causado pelas doenças tropicais negligenciáveis, </w:t>
        </w:r>
      </w:ins>
      <w:ins w:id="662" w:author="Filipe Santana" w:date="2011-03-07T18:23:00Z">
        <w:r w:rsidR="0076079B">
          <w:rPr>
            <w:rFonts w:ascii="Arial" w:hAnsi="Arial" w:cs="Arial"/>
            <w:sz w:val="24"/>
            <w:szCs w:val="24"/>
          </w:rPr>
          <w:t>é visível a importância de tal artefato no para o estudo d</w:t>
        </w:r>
      </w:ins>
      <w:ins w:id="663" w:author="Filipe Santana" w:date="2011-03-07T18:24:00Z">
        <w:r w:rsidR="0076079B">
          <w:rPr>
            <w:rFonts w:ascii="Arial" w:hAnsi="Arial" w:cs="Arial"/>
            <w:sz w:val="24"/>
            <w:szCs w:val="24"/>
          </w:rPr>
          <w:t xml:space="preserve">esta. </w:t>
        </w:r>
      </w:ins>
      <w:ins w:id="664" w:author="Filipe Santana" w:date="2011-03-08T18:11:00Z">
        <w:r w:rsidR="00784E45">
          <w:rPr>
            <w:rFonts w:ascii="Arial" w:hAnsi="Arial" w:cs="Arial"/>
            <w:sz w:val="24"/>
            <w:szCs w:val="24"/>
          </w:rPr>
          <w:t xml:space="preserve">Iniciativa semelhante está sendo desenvolvida por </w:t>
        </w:r>
        <w:r w:rsidR="00784E45">
          <w:rPr>
            <w:rFonts w:ascii="Arial" w:hAnsi="Arial" w:cs="Arial"/>
            <w:sz w:val="24"/>
            <w:szCs w:val="24"/>
          </w:rPr>
          <w:fldChar w:fldCharType="begin" w:fldLock="1"/>
        </w:r>
      </w:ins>
      <w:ins w:id="665" w:author="Filipe Santana" w:date="2011-03-21T10:18:00Z">
        <w:r w:rsidR="009D2327">
          <w:rPr>
            <w:rFonts w:ascii="Arial" w:hAnsi="Arial" w:cs="Arial"/>
            <w:sz w:val="24"/>
            <w:szCs w:val="24"/>
          </w:rPr>
          <w:instrText>Mendeley Citation{9423d38d-a394-4354-8462-273f8f6a124b} Prev{(Topalis et al., 2010)}</w:instrText>
        </w:r>
      </w:ins>
      <w:ins w:id="666" w:author="Filipe Santana" w:date="2011-03-08T18:11:00Z">
        <w:r w:rsidR="00784E45">
          <w:rPr>
            <w:rFonts w:ascii="Arial" w:hAnsi="Arial" w:cs="Arial"/>
            <w:sz w:val="24"/>
            <w:szCs w:val="24"/>
          </w:rPr>
          <w:fldChar w:fldCharType="separate"/>
        </w:r>
      </w:ins>
      <w:ins w:id="667" w:author="Filipe Santana" w:date="2011-03-17T19:37:00Z">
        <w:r w:rsidR="00027C16" w:rsidRPr="00027C16">
          <w:rPr>
            <w:rFonts w:ascii="Arial" w:hAnsi="Arial" w:cs="Arial"/>
            <w:sz w:val="24"/>
            <w:szCs w:val="24"/>
          </w:rPr>
          <w:t>(</w:t>
        </w:r>
        <w:proofErr w:type="spellStart"/>
        <w:r w:rsidR="00027C16" w:rsidRPr="00027C16">
          <w:rPr>
            <w:rFonts w:ascii="Arial" w:hAnsi="Arial" w:cs="Arial"/>
            <w:sz w:val="24"/>
            <w:szCs w:val="24"/>
          </w:rPr>
          <w:t>Topalis</w:t>
        </w:r>
        <w:proofErr w:type="spellEnd"/>
        <w:r w:rsidR="00027C16" w:rsidRPr="00027C16">
          <w:rPr>
            <w:rFonts w:ascii="Arial" w:hAnsi="Arial" w:cs="Arial"/>
            <w:sz w:val="24"/>
            <w:szCs w:val="24"/>
          </w:rPr>
          <w:t xml:space="preserve"> </w:t>
        </w:r>
        <w:proofErr w:type="gramStart"/>
        <w:r w:rsidR="00027C16" w:rsidRPr="00027C16">
          <w:rPr>
            <w:rFonts w:ascii="Arial" w:hAnsi="Arial" w:cs="Arial"/>
            <w:sz w:val="24"/>
            <w:szCs w:val="24"/>
          </w:rPr>
          <w:t>et</w:t>
        </w:r>
        <w:proofErr w:type="gramEnd"/>
        <w:r w:rsidR="00027C16" w:rsidRPr="00027C16">
          <w:rPr>
            <w:rFonts w:ascii="Arial" w:hAnsi="Arial" w:cs="Arial"/>
            <w:sz w:val="24"/>
            <w:szCs w:val="24"/>
          </w:rPr>
          <w:t xml:space="preserve"> al., 2010)</w:t>
        </w:r>
      </w:ins>
      <w:ins w:id="668" w:author="Filipe Santana" w:date="2011-03-08T18:11:00Z">
        <w:r w:rsidR="00784E45">
          <w:rPr>
            <w:rFonts w:ascii="Arial" w:hAnsi="Arial" w:cs="Arial"/>
            <w:sz w:val="24"/>
            <w:szCs w:val="24"/>
          </w:rPr>
          <w:fldChar w:fldCharType="end"/>
        </w:r>
        <w:r w:rsidR="00784E45">
          <w:rPr>
            <w:rFonts w:ascii="Arial" w:hAnsi="Arial" w:cs="Arial"/>
            <w:sz w:val="24"/>
            <w:szCs w:val="24"/>
          </w:rPr>
          <w:t>, a qual visa à construção de uma ontologia segunda junção de várias outras, criando um conjunto variado de informações.</w:t>
        </w:r>
      </w:ins>
    </w:p>
    <w:p w:rsidR="00784E45" w:rsidRDefault="00784E45" w:rsidP="00AA5AEB">
      <w:pPr>
        <w:spacing w:after="0"/>
        <w:jc w:val="both"/>
        <w:rPr>
          <w:ins w:id="669" w:author="Filipe Santana" w:date="2011-03-08T18:11:00Z"/>
          <w:rFonts w:ascii="Arial" w:hAnsi="Arial" w:cs="Arial"/>
          <w:sz w:val="24"/>
          <w:szCs w:val="24"/>
        </w:rPr>
      </w:pPr>
    </w:p>
    <w:p w:rsidR="00784E45" w:rsidRDefault="00784E45" w:rsidP="00AA5AEB">
      <w:pPr>
        <w:spacing w:after="0"/>
        <w:jc w:val="both"/>
        <w:rPr>
          <w:ins w:id="670" w:author="Filipe Santana" w:date="2011-03-08T18:17:00Z"/>
          <w:rFonts w:ascii="Arial" w:hAnsi="Arial" w:cs="Arial"/>
          <w:sz w:val="24"/>
          <w:szCs w:val="24"/>
        </w:rPr>
      </w:pPr>
      <w:ins w:id="671" w:author="Filipe Santana" w:date="2011-03-08T18:11:00Z">
        <w:r>
          <w:rPr>
            <w:rFonts w:ascii="Arial" w:hAnsi="Arial" w:cs="Arial"/>
            <w:sz w:val="24"/>
            <w:szCs w:val="24"/>
          </w:rPr>
          <w:t>Entretanto, a descrição completa do mecanismo de transmissão, de maneira que possibilite o estudo de qualquer outra DTN, aliado a</w:t>
        </w:r>
      </w:ins>
      <w:ins w:id="672" w:author="Filipe Santana" w:date="2011-03-08T18:16:00Z">
        <w:r w:rsidR="002831AB">
          <w:rPr>
            <w:rFonts w:ascii="Arial" w:hAnsi="Arial" w:cs="Arial"/>
            <w:sz w:val="24"/>
            <w:szCs w:val="24"/>
          </w:rPr>
          <w:t xml:space="preserve"> </w:t>
        </w:r>
      </w:ins>
      <w:ins w:id="673" w:author="Filipe Santana" w:date="2011-03-08T18:11:00Z">
        <w:r>
          <w:rPr>
            <w:rFonts w:ascii="Arial" w:hAnsi="Arial" w:cs="Arial"/>
            <w:sz w:val="24"/>
            <w:szCs w:val="24"/>
          </w:rPr>
          <w:t>uma descrição completa de representaç</w:t>
        </w:r>
      </w:ins>
      <w:ins w:id="674" w:author="Filipe Santana" w:date="2011-03-08T18:12:00Z">
        <w:r>
          <w:rPr>
            <w:rFonts w:ascii="Arial" w:hAnsi="Arial" w:cs="Arial"/>
            <w:sz w:val="24"/>
            <w:szCs w:val="24"/>
          </w:rPr>
          <w:t>ão geográfica, não apenas baseada na distribuição espacial de países ou cidades, mas também do ambiente</w:t>
        </w:r>
      </w:ins>
      <w:ins w:id="675" w:author="Filipe Santana" w:date="2011-03-08T18:13:00Z">
        <w:r>
          <w:rPr>
            <w:rFonts w:ascii="Arial" w:hAnsi="Arial" w:cs="Arial"/>
            <w:sz w:val="24"/>
            <w:szCs w:val="24"/>
          </w:rPr>
          <w:t xml:space="preserve"> o qual exerce funç</w:t>
        </w:r>
      </w:ins>
      <w:ins w:id="676" w:author="Filipe Santana" w:date="2011-03-08T18:14:00Z">
        <w:r>
          <w:rPr>
            <w:rFonts w:ascii="Arial" w:hAnsi="Arial" w:cs="Arial"/>
            <w:sz w:val="24"/>
            <w:szCs w:val="24"/>
          </w:rPr>
          <w:t>ão primordial no mecanismo de transmissão, foco do presente trabalho.</w:t>
        </w:r>
      </w:ins>
    </w:p>
    <w:p w:rsidR="001A412C" w:rsidRDefault="001A412C" w:rsidP="00AA5AEB">
      <w:pPr>
        <w:spacing w:after="0"/>
        <w:jc w:val="both"/>
        <w:rPr>
          <w:ins w:id="677" w:author="Filipe Santana" w:date="2011-03-08T18:17:00Z"/>
          <w:rFonts w:ascii="Arial" w:hAnsi="Arial" w:cs="Arial"/>
          <w:sz w:val="24"/>
          <w:szCs w:val="24"/>
        </w:rPr>
      </w:pPr>
    </w:p>
    <w:p w:rsidR="006060EF" w:rsidRDefault="00784E45">
      <w:pPr>
        <w:spacing w:after="0"/>
        <w:jc w:val="both"/>
        <w:rPr>
          <w:ins w:id="678" w:author="Filipe Santana" w:date="2011-03-08T18:09:00Z"/>
          <w:rFonts w:ascii="Arial" w:hAnsi="Arial" w:cs="Arial"/>
          <w:sz w:val="24"/>
          <w:szCs w:val="24"/>
        </w:rPr>
        <w:pPrChange w:id="679" w:author="Filipe Santana" w:date="2011-03-17T19:38:00Z">
          <w:pPr>
            <w:jc w:val="both"/>
          </w:pPr>
        </w:pPrChange>
      </w:pPr>
      <w:ins w:id="680" w:author="Filipe Santana" w:date="2011-03-08T18:14:00Z">
        <w:r>
          <w:rPr>
            <w:rFonts w:ascii="Arial" w:hAnsi="Arial" w:cs="Arial"/>
            <w:sz w:val="24"/>
            <w:szCs w:val="24"/>
          </w:rPr>
          <w:t>Sendo assim, o estudo das DTN por meio de ontologias</w:t>
        </w:r>
      </w:ins>
      <w:ins w:id="681" w:author="Filipe Santana" w:date="2011-03-08T18:15:00Z">
        <w:r>
          <w:rPr>
            <w:rFonts w:ascii="Arial" w:hAnsi="Arial" w:cs="Arial"/>
            <w:sz w:val="24"/>
            <w:szCs w:val="24"/>
          </w:rPr>
          <w:t xml:space="preserve"> poderá</w:t>
        </w:r>
      </w:ins>
      <w:ins w:id="682" w:author="Filipe Santana" w:date="2011-03-07T18:25:00Z">
        <w:r w:rsidR="0076079B">
          <w:rPr>
            <w:rFonts w:ascii="Arial" w:hAnsi="Arial" w:cs="Arial"/>
            <w:sz w:val="24"/>
            <w:szCs w:val="24"/>
          </w:rPr>
          <w:t xml:space="preserve"> propiciar o estudo das condições que a subsist</w:t>
        </w:r>
      </w:ins>
      <w:ins w:id="683" w:author="Filipe Santana" w:date="2011-03-07T18:26:00Z">
        <w:r w:rsidR="0076079B">
          <w:rPr>
            <w:rFonts w:ascii="Arial" w:hAnsi="Arial" w:cs="Arial"/>
            <w:sz w:val="24"/>
            <w:szCs w:val="24"/>
          </w:rPr>
          <w:t xml:space="preserve">ência de tais eventos depreciadores de saúde </w:t>
        </w:r>
      </w:ins>
      <w:ins w:id="684" w:author="Filipe Santana" w:date="2011-03-07T18:27:00Z">
        <w:r w:rsidR="0076079B">
          <w:rPr>
            <w:rFonts w:ascii="Arial" w:hAnsi="Arial" w:cs="Arial"/>
            <w:sz w:val="24"/>
            <w:szCs w:val="24"/>
          </w:rPr>
          <w:t>resulta na</w:t>
        </w:r>
      </w:ins>
      <w:ins w:id="685" w:author="Filipe Santana" w:date="2011-03-07T18:26:00Z">
        <w:r w:rsidR="0076079B">
          <w:rPr>
            <w:rFonts w:ascii="Arial" w:hAnsi="Arial" w:cs="Arial"/>
            <w:sz w:val="24"/>
            <w:szCs w:val="24"/>
          </w:rPr>
          <w:t xml:space="preserve"> população</w:t>
        </w:r>
      </w:ins>
      <w:ins w:id="686" w:author="Filipe Santana" w:date="2011-03-07T18:27:00Z">
        <w:r w:rsidR="0076079B">
          <w:rPr>
            <w:rFonts w:ascii="Arial" w:hAnsi="Arial" w:cs="Arial"/>
            <w:sz w:val="24"/>
            <w:szCs w:val="24"/>
          </w:rPr>
          <w:t>,</w:t>
        </w:r>
      </w:ins>
      <w:ins w:id="687" w:author="Filipe Santana" w:date="2011-03-07T18:26:00Z">
        <w:r w:rsidR="0076079B">
          <w:rPr>
            <w:rFonts w:ascii="Arial" w:hAnsi="Arial" w:cs="Arial"/>
            <w:sz w:val="24"/>
            <w:szCs w:val="24"/>
          </w:rPr>
          <w:t xml:space="preserve"> de </w:t>
        </w:r>
      </w:ins>
      <w:ins w:id="688" w:author="Filipe Santana" w:date="2011-03-08T17:35:00Z">
        <w:r w:rsidR="002B44BA">
          <w:rPr>
            <w:rFonts w:ascii="Arial" w:hAnsi="Arial" w:cs="Arial"/>
            <w:sz w:val="24"/>
            <w:szCs w:val="24"/>
          </w:rPr>
          <w:t>maneira inteligente e baseada no conhecimento prévio sobre a problemática,</w:t>
        </w:r>
      </w:ins>
      <w:ins w:id="689" w:author="Filipe Santana" w:date="2011-03-08T18:17:00Z">
        <w:r w:rsidR="001A412C">
          <w:rPr>
            <w:rFonts w:ascii="Arial" w:hAnsi="Arial" w:cs="Arial"/>
            <w:sz w:val="24"/>
            <w:szCs w:val="24"/>
          </w:rPr>
          <w:t xml:space="preserve"> auxiliando a</w:t>
        </w:r>
      </w:ins>
      <w:ins w:id="690" w:author="Filipe Santana" w:date="2011-03-08T17:35:00Z">
        <w:r w:rsidR="002B44BA">
          <w:rPr>
            <w:rFonts w:ascii="Arial" w:hAnsi="Arial" w:cs="Arial"/>
            <w:sz w:val="24"/>
            <w:szCs w:val="24"/>
          </w:rPr>
          <w:t xml:space="preserve"> indica</w:t>
        </w:r>
      </w:ins>
      <w:ins w:id="691" w:author="Filipe Santana" w:date="2011-03-08T18:18:00Z">
        <w:r w:rsidR="001A412C">
          <w:rPr>
            <w:rFonts w:ascii="Arial" w:hAnsi="Arial" w:cs="Arial"/>
            <w:sz w:val="24"/>
            <w:szCs w:val="24"/>
          </w:rPr>
          <w:t>ção de</w:t>
        </w:r>
      </w:ins>
      <w:ins w:id="692" w:author="Filipe Santana" w:date="2011-03-08T17:35:00Z">
        <w:r w:rsidR="002B44BA">
          <w:rPr>
            <w:rFonts w:ascii="Arial" w:hAnsi="Arial" w:cs="Arial"/>
            <w:sz w:val="24"/>
            <w:szCs w:val="24"/>
          </w:rPr>
          <w:t xml:space="preserve"> medidas de intervenção</w:t>
        </w:r>
      </w:ins>
      <w:ins w:id="693" w:author="Filipe Santana" w:date="2011-03-08T18:18:00Z">
        <w:r w:rsidR="001A412C">
          <w:rPr>
            <w:rFonts w:ascii="Arial" w:hAnsi="Arial" w:cs="Arial"/>
            <w:sz w:val="24"/>
            <w:szCs w:val="24"/>
          </w:rPr>
          <w:t>, como um sistema de suporte a decisão, as quais</w:t>
        </w:r>
      </w:ins>
      <w:ins w:id="694" w:author="Filipe Santana" w:date="2011-03-08T17:35:00Z">
        <w:r w:rsidR="002B44BA">
          <w:rPr>
            <w:rFonts w:ascii="Arial" w:hAnsi="Arial" w:cs="Arial"/>
            <w:sz w:val="24"/>
            <w:szCs w:val="24"/>
          </w:rPr>
          <w:t xml:space="preserve"> possibilitem, pelo menos, diminuir o impacto das DTN às populações expostas</w:t>
        </w:r>
      </w:ins>
      <w:ins w:id="695" w:author="Filipe Santana" w:date="2011-03-07T18:29:00Z">
        <w:r w:rsidR="0076079B">
          <w:rPr>
            <w:rFonts w:ascii="Arial" w:hAnsi="Arial" w:cs="Arial"/>
            <w:sz w:val="24"/>
            <w:szCs w:val="24"/>
          </w:rPr>
          <w:t>.</w:t>
        </w:r>
      </w:ins>
      <w:ins w:id="696" w:author="Filipe Santana" w:date="2011-03-08T17:35:00Z">
        <w:r w:rsidR="00303951">
          <w:rPr>
            <w:rFonts w:ascii="Arial" w:hAnsi="Arial" w:cs="Arial"/>
            <w:sz w:val="24"/>
            <w:szCs w:val="24"/>
          </w:rPr>
          <w:t xml:space="preserve"> </w:t>
        </w:r>
      </w:ins>
    </w:p>
    <w:p w:rsidR="006060EF" w:rsidRDefault="006060EF">
      <w:pPr>
        <w:spacing w:after="0"/>
        <w:jc w:val="both"/>
        <w:rPr>
          <w:ins w:id="697" w:author="Filipe Santana" w:date="2011-03-08T18:09:00Z"/>
          <w:rFonts w:ascii="Arial" w:hAnsi="Arial" w:cs="Arial"/>
          <w:sz w:val="24"/>
          <w:szCs w:val="24"/>
        </w:rPr>
        <w:pPrChange w:id="698" w:author="Filipe Santana" w:date="2011-03-17T19:38:00Z">
          <w:pPr>
            <w:jc w:val="both"/>
          </w:pPr>
        </w:pPrChange>
      </w:pPr>
    </w:p>
    <w:p w:rsidR="0076079B" w:rsidRDefault="0076079B">
      <w:pPr>
        <w:spacing w:after="0"/>
        <w:jc w:val="both"/>
        <w:rPr>
          <w:ins w:id="699" w:author="Filipe Santana" w:date="2011-03-07T18:24:00Z"/>
          <w:rFonts w:ascii="Arial" w:hAnsi="Arial" w:cs="Arial"/>
          <w:sz w:val="24"/>
          <w:szCs w:val="24"/>
        </w:rPr>
        <w:pPrChange w:id="700" w:author="Filipe Santana" w:date="2011-03-17T19:38:00Z">
          <w:pPr>
            <w:jc w:val="both"/>
          </w:pPr>
        </w:pPrChange>
      </w:pPr>
    </w:p>
    <w:p w:rsidR="00EA6FBB" w:rsidRPr="00F32ADE" w:rsidRDefault="00C1092C" w:rsidP="00AA5AEB">
      <w:pPr>
        <w:jc w:val="both"/>
        <w:rPr>
          <w:rFonts w:ascii="Arial" w:hAnsi="Arial" w:cs="Arial"/>
          <w:sz w:val="24"/>
          <w:szCs w:val="24"/>
        </w:rPr>
      </w:pPr>
      <w:del w:id="701" w:author="Filipe Santana" w:date="2011-03-07T18:51:00Z">
        <w:r w:rsidRPr="00F32ADE" w:rsidDel="00972AD0">
          <w:rPr>
            <w:rFonts w:ascii="Arial" w:hAnsi="Arial" w:cs="Arial"/>
            <w:sz w:val="24"/>
            <w:szCs w:val="24"/>
          </w:rPr>
          <w:br w:type="page"/>
        </w:r>
      </w:del>
    </w:p>
    <w:p w:rsidR="00106B3C" w:rsidRPr="006D2F15" w:rsidRDefault="00C1092C" w:rsidP="00AA5AEB">
      <w:pPr>
        <w:pStyle w:val="Ttulo1"/>
        <w:numPr>
          <w:ilvl w:val="0"/>
          <w:numId w:val="5"/>
        </w:numPr>
        <w:rPr>
          <w:rFonts w:ascii="Arial" w:hAnsi="Arial" w:cs="Arial"/>
          <w:color w:val="auto"/>
        </w:rPr>
      </w:pPr>
      <w:bookmarkStart w:id="702" w:name="_Toc288466152"/>
      <w:r w:rsidRPr="00CF3499">
        <w:rPr>
          <w:rFonts w:ascii="Arial" w:hAnsi="Arial" w:cs="Arial"/>
          <w:color w:val="auto"/>
        </w:rPr>
        <w:lastRenderedPageBreak/>
        <w:t>OBJETIVOS</w:t>
      </w:r>
      <w:bookmarkEnd w:id="702"/>
    </w:p>
    <w:p w:rsidR="006F23FC" w:rsidRDefault="00C1092C" w:rsidP="00AA5AEB">
      <w:pPr>
        <w:pStyle w:val="Ttulo2"/>
        <w:numPr>
          <w:ilvl w:val="1"/>
          <w:numId w:val="5"/>
        </w:numPr>
        <w:spacing w:before="0"/>
        <w:rPr>
          <w:rFonts w:ascii="Arial" w:hAnsi="Arial" w:cs="Arial"/>
          <w:sz w:val="24"/>
          <w:szCs w:val="24"/>
        </w:rPr>
      </w:pPr>
      <w:bookmarkStart w:id="703" w:name="_Toc288466153"/>
      <w:r w:rsidRPr="008D0EA0">
        <w:rPr>
          <w:rFonts w:ascii="Arial" w:hAnsi="Arial" w:cs="Arial"/>
          <w:color w:val="auto"/>
          <w:sz w:val="24"/>
          <w:szCs w:val="24"/>
        </w:rPr>
        <w:t>OBJETIVO GERAL</w:t>
      </w:r>
      <w:bookmarkEnd w:id="703"/>
    </w:p>
    <w:p w:rsidR="006F23FC" w:rsidRDefault="006F23FC" w:rsidP="009D3606"/>
    <w:p w:rsidR="006F23FC" w:rsidRPr="00CF3499" w:rsidRDefault="006F23FC" w:rsidP="009D3606">
      <w:pPr>
        <w:jc w:val="both"/>
        <w:rPr>
          <w:rFonts w:ascii="Arial" w:eastAsiaTheme="majorEastAsia" w:hAnsi="Arial" w:cs="Arial"/>
          <w:bCs/>
          <w:sz w:val="24"/>
          <w:szCs w:val="24"/>
        </w:rPr>
      </w:pPr>
      <w:r w:rsidRPr="00CF3499">
        <w:rPr>
          <w:rFonts w:ascii="Arial" w:hAnsi="Arial" w:cs="Arial"/>
          <w:sz w:val="24"/>
          <w:szCs w:val="24"/>
        </w:rPr>
        <w:t>O objetivo do presente estudo é o desenvolvimento de uma</w:t>
      </w:r>
      <w:r w:rsidRPr="00CF3499">
        <w:rPr>
          <w:rFonts w:ascii="Arial" w:eastAsiaTheme="majorEastAsia" w:hAnsi="Arial" w:cs="Arial"/>
          <w:bCs/>
          <w:sz w:val="24"/>
          <w:szCs w:val="24"/>
        </w:rPr>
        <w:t xml:space="preserve"> ontol</w:t>
      </w:r>
      <w:r w:rsidRPr="00CF3499">
        <w:rPr>
          <w:rFonts w:ascii="Arial" w:hAnsi="Arial" w:cs="Arial"/>
          <w:sz w:val="24"/>
          <w:szCs w:val="24"/>
        </w:rPr>
        <w:t>ogia</w:t>
      </w:r>
      <w:r w:rsidR="00B65FF5" w:rsidRPr="00CF3499">
        <w:rPr>
          <w:rFonts w:ascii="Arial" w:hAnsi="Arial" w:cs="Arial"/>
          <w:sz w:val="24"/>
          <w:szCs w:val="24"/>
        </w:rPr>
        <w:t xml:space="preserve"> genérica</w:t>
      </w:r>
      <w:r w:rsidRPr="00CF3499">
        <w:rPr>
          <w:rFonts w:ascii="Arial" w:eastAsiaTheme="majorEastAsia" w:hAnsi="Arial" w:cs="Arial"/>
          <w:bCs/>
          <w:sz w:val="24"/>
          <w:szCs w:val="24"/>
        </w:rPr>
        <w:t xml:space="preserve"> sobre as doenças tropicais negligenciáveis, </w:t>
      </w:r>
      <w:r w:rsidRPr="00CF3499">
        <w:rPr>
          <w:rFonts w:ascii="Arial" w:hAnsi="Arial" w:cs="Arial"/>
          <w:sz w:val="24"/>
          <w:szCs w:val="24"/>
        </w:rPr>
        <w:t xml:space="preserve">a qual </w:t>
      </w:r>
      <w:r w:rsidR="00037B46" w:rsidRPr="00CF3499">
        <w:rPr>
          <w:rFonts w:ascii="Arial" w:hAnsi="Arial" w:cs="Arial"/>
          <w:sz w:val="24"/>
          <w:szCs w:val="24"/>
        </w:rPr>
        <w:t>oferecerá</w:t>
      </w:r>
      <w:r w:rsidRPr="00CF3499">
        <w:rPr>
          <w:rFonts w:ascii="Arial" w:eastAsiaTheme="majorEastAsia" w:hAnsi="Arial" w:cs="Arial"/>
          <w:bCs/>
          <w:sz w:val="24"/>
          <w:szCs w:val="24"/>
        </w:rPr>
        <w:t xml:space="preserve"> suporte para </w:t>
      </w:r>
      <w:r w:rsidRPr="00CF3499">
        <w:rPr>
          <w:rFonts w:ascii="Arial" w:hAnsi="Arial" w:cs="Arial"/>
          <w:sz w:val="24"/>
          <w:szCs w:val="24"/>
        </w:rPr>
        <w:t>o estudo de tais eventos de doença, auxiliando no processo de</w:t>
      </w:r>
      <w:r w:rsidRPr="00CF3499">
        <w:rPr>
          <w:rFonts w:ascii="Arial" w:eastAsiaTheme="majorEastAsia" w:hAnsi="Arial" w:cs="Arial"/>
          <w:bCs/>
          <w:sz w:val="24"/>
          <w:szCs w:val="24"/>
        </w:rPr>
        <w:t xml:space="preserve"> planejamento e metas de saúde, segundo o padrão de morbidade da população</w:t>
      </w:r>
      <w:r w:rsidRPr="00CF3499">
        <w:rPr>
          <w:rFonts w:ascii="Arial" w:hAnsi="Arial" w:cs="Arial"/>
          <w:sz w:val="24"/>
          <w:szCs w:val="24"/>
        </w:rPr>
        <w:t xml:space="preserve"> brasileira</w:t>
      </w:r>
      <w:r w:rsidRPr="00CF3499">
        <w:rPr>
          <w:rFonts w:ascii="Arial" w:eastAsiaTheme="majorEastAsia" w:hAnsi="Arial" w:cs="Arial"/>
          <w:bCs/>
          <w:sz w:val="24"/>
          <w:szCs w:val="24"/>
        </w:rPr>
        <w:t>.</w:t>
      </w:r>
    </w:p>
    <w:p w:rsidR="006F23FC" w:rsidRDefault="006F23FC" w:rsidP="00372DDE">
      <w:pPr>
        <w:tabs>
          <w:tab w:val="left" w:pos="0"/>
        </w:tabs>
      </w:pPr>
    </w:p>
    <w:p w:rsidR="008D0EA0" w:rsidRPr="008D0EA0" w:rsidRDefault="008D0EA0" w:rsidP="00FE3C6B"/>
    <w:p w:rsidR="00106B3C" w:rsidRDefault="00C1092C" w:rsidP="00FE3C6B">
      <w:pPr>
        <w:pStyle w:val="Ttulo2"/>
        <w:numPr>
          <w:ilvl w:val="1"/>
          <w:numId w:val="5"/>
        </w:numPr>
        <w:spacing w:before="0"/>
        <w:rPr>
          <w:rFonts w:ascii="Arial" w:hAnsi="Arial" w:cs="Arial"/>
          <w:color w:val="auto"/>
          <w:sz w:val="24"/>
          <w:szCs w:val="24"/>
        </w:rPr>
      </w:pPr>
      <w:bookmarkStart w:id="704" w:name="_Toc288466154"/>
      <w:r w:rsidRPr="007762F1">
        <w:rPr>
          <w:rFonts w:ascii="Arial" w:hAnsi="Arial" w:cs="Arial"/>
          <w:color w:val="auto"/>
          <w:sz w:val="24"/>
          <w:szCs w:val="24"/>
        </w:rPr>
        <w:t>OBJETIVOS ESPECÍFICOS</w:t>
      </w:r>
      <w:bookmarkEnd w:id="704"/>
    </w:p>
    <w:p w:rsidR="00B65FF5" w:rsidRPr="00B65FF5" w:rsidRDefault="00B65FF5" w:rsidP="00601888"/>
    <w:p w:rsidR="00B65FF5" w:rsidRPr="0017471A" w:rsidRDefault="00B65FF5" w:rsidP="00A964EF">
      <w:pPr>
        <w:numPr>
          <w:ilvl w:val="0"/>
          <w:numId w:val="10"/>
        </w:numPr>
        <w:spacing w:after="0"/>
        <w:jc w:val="both"/>
        <w:rPr>
          <w:rFonts w:ascii="Arial" w:hAnsi="Arial" w:cs="Arial"/>
          <w:sz w:val="24"/>
          <w:szCs w:val="24"/>
        </w:rPr>
      </w:pPr>
      <w:r w:rsidRPr="0017471A">
        <w:rPr>
          <w:rFonts w:ascii="Arial" w:hAnsi="Arial" w:cs="Arial"/>
          <w:sz w:val="24"/>
          <w:szCs w:val="24"/>
        </w:rPr>
        <w:t xml:space="preserve">Definição </w:t>
      </w:r>
      <w:r w:rsidR="00037B46" w:rsidRPr="0017471A">
        <w:rPr>
          <w:rFonts w:ascii="Arial" w:hAnsi="Arial" w:cs="Arial"/>
          <w:sz w:val="24"/>
          <w:szCs w:val="24"/>
        </w:rPr>
        <w:t xml:space="preserve">e representação </w:t>
      </w:r>
      <w:r w:rsidRPr="0017471A">
        <w:rPr>
          <w:rFonts w:ascii="Arial" w:hAnsi="Arial" w:cs="Arial"/>
          <w:sz w:val="24"/>
          <w:szCs w:val="24"/>
        </w:rPr>
        <w:t>dos conceitos-chave com base em publicações científicas (livros, periódicos, entre outros);</w:t>
      </w:r>
    </w:p>
    <w:p w:rsidR="00B65FF5" w:rsidRPr="0017471A" w:rsidRDefault="00B65FF5" w:rsidP="00A964EF">
      <w:pPr>
        <w:numPr>
          <w:ilvl w:val="0"/>
          <w:numId w:val="10"/>
        </w:numPr>
        <w:spacing w:after="0"/>
        <w:jc w:val="both"/>
        <w:rPr>
          <w:rFonts w:ascii="Arial" w:hAnsi="Arial" w:cs="Arial"/>
          <w:sz w:val="24"/>
          <w:szCs w:val="24"/>
        </w:rPr>
      </w:pPr>
      <w:r w:rsidRPr="00C77014">
        <w:rPr>
          <w:rFonts w:ascii="Arial" w:hAnsi="Arial" w:cs="Arial"/>
          <w:sz w:val="24"/>
          <w:szCs w:val="24"/>
        </w:rPr>
        <w:t xml:space="preserve">Definição </w:t>
      </w:r>
      <w:r w:rsidR="00037B46" w:rsidRPr="0017471A">
        <w:rPr>
          <w:rFonts w:ascii="Arial" w:hAnsi="Arial" w:cs="Arial"/>
          <w:sz w:val="24"/>
          <w:szCs w:val="24"/>
        </w:rPr>
        <w:t xml:space="preserve">e representação </w:t>
      </w:r>
      <w:r w:rsidRPr="0017471A">
        <w:rPr>
          <w:rFonts w:ascii="Arial" w:hAnsi="Arial" w:cs="Arial"/>
          <w:sz w:val="24"/>
          <w:szCs w:val="24"/>
        </w:rPr>
        <w:t>de padrões de transmissão e desenvolvimento das DTN nas populações afetadas e representação de tais padrões segundo um modelo de lógica de descrições;</w:t>
      </w:r>
    </w:p>
    <w:p w:rsidR="00B65FF5" w:rsidRPr="0017471A" w:rsidRDefault="00B65FF5" w:rsidP="00A964EF">
      <w:pPr>
        <w:numPr>
          <w:ilvl w:val="0"/>
          <w:numId w:val="10"/>
        </w:numPr>
        <w:spacing w:after="0"/>
        <w:jc w:val="both"/>
        <w:rPr>
          <w:rFonts w:ascii="Arial" w:hAnsi="Arial" w:cs="Arial"/>
          <w:sz w:val="24"/>
          <w:szCs w:val="24"/>
        </w:rPr>
      </w:pPr>
      <w:r w:rsidRPr="0017471A">
        <w:rPr>
          <w:rFonts w:ascii="Arial" w:hAnsi="Arial" w:cs="Arial"/>
          <w:sz w:val="24"/>
          <w:szCs w:val="24"/>
        </w:rPr>
        <w:t>Representação de entidades geográficas e do ambiente</w:t>
      </w:r>
      <w:r w:rsidR="00037B46" w:rsidRPr="0017471A">
        <w:rPr>
          <w:rFonts w:ascii="Arial" w:hAnsi="Arial" w:cs="Arial"/>
          <w:sz w:val="24"/>
          <w:szCs w:val="24"/>
        </w:rPr>
        <w:t>, de maneira genérica,</w:t>
      </w:r>
      <w:r w:rsidRPr="0017471A">
        <w:rPr>
          <w:rFonts w:ascii="Arial" w:hAnsi="Arial" w:cs="Arial"/>
          <w:sz w:val="24"/>
          <w:szCs w:val="24"/>
        </w:rPr>
        <w:t xml:space="preserve"> os quais exercem efeito</w:t>
      </w:r>
      <w:r w:rsidR="00037B46" w:rsidRPr="0017471A">
        <w:rPr>
          <w:rFonts w:ascii="Arial" w:hAnsi="Arial" w:cs="Arial"/>
          <w:sz w:val="24"/>
          <w:szCs w:val="24"/>
        </w:rPr>
        <w:t xml:space="preserve"> no desenvolvimento das DTN;</w:t>
      </w:r>
    </w:p>
    <w:p w:rsidR="00037B46" w:rsidRPr="0017471A" w:rsidRDefault="00037B46" w:rsidP="0055083A">
      <w:pPr>
        <w:numPr>
          <w:ilvl w:val="0"/>
          <w:numId w:val="10"/>
        </w:numPr>
        <w:spacing w:after="0"/>
        <w:jc w:val="both"/>
        <w:rPr>
          <w:rFonts w:ascii="Arial" w:hAnsi="Arial" w:cs="Arial"/>
          <w:sz w:val="24"/>
          <w:szCs w:val="24"/>
        </w:rPr>
      </w:pPr>
      <w:r w:rsidRPr="0017471A">
        <w:rPr>
          <w:rFonts w:ascii="Arial" w:hAnsi="Arial" w:cs="Arial"/>
          <w:sz w:val="24"/>
          <w:szCs w:val="24"/>
        </w:rPr>
        <w:t xml:space="preserve">Representação de conhecimento epidemiológico para auxiliar na identificação </w:t>
      </w:r>
      <w:proofErr w:type="gramStart"/>
      <w:r w:rsidRPr="0017471A">
        <w:rPr>
          <w:rFonts w:ascii="Arial" w:hAnsi="Arial" w:cs="Arial"/>
          <w:sz w:val="24"/>
          <w:szCs w:val="24"/>
        </w:rPr>
        <w:t xml:space="preserve">de </w:t>
      </w:r>
      <w:proofErr w:type="spellStart"/>
      <w:r w:rsidRPr="0017471A">
        <w:rPr>
          <w:rFonts w:ascii="Arial" w:hAnsi="Arial" w:cs="Arial"/>
          <w:sz w:val="24"/>
          <w:szCs w:val="24"/>
        </w:rPr>
        <w:t>de</w:t>
      </w:r>
      <w:proofErr w:type="spellEnd"/>
      <w:proofErr w:type="gramEnd"/>
      <w:r w:rsidRPr="0017471A">
        <w:rPr>
          <w:rFonts w:ascii="Arial" w:hAnsi="Arial" w:cs="Arial"/>
          <w:sz w:val="24"/>
          <w:szCs w:val="24"/>
        </w:rPr>
        <w:t xml:space="preserve"> dados provenientes de fontes heterogêneas relacionadas a estatísticas de morbidade e mortalidade, como o Sistema Nacional de Agravos (SINAM) e o Sistema Nacional de Mortalidade (SIM), respectivamente, e; </w:t>
      </w:r>
    </w:p>
    <w:p w:rsidR="0062274D" w:rsidRPr="007762F1" w:rsidRDefault="00037B46" w:rsidP="0055083A">
      <w:pPr>
        <w:pStyle w:val="PargrafodaLista"/>
        <w:numPr>
          <w:ilvl w:val="0"/>
          <w:numId w:val="10"/>
        </w:numPr>
        <w:jc w:val="both"/>
        <w:rPr>
          <w:rFonts w:ascii="Arial" w:hAnsi="Arial" w:cs="Arial"/>
          <w:sz w:val="28"/>
          <w:szCs w:val="28"/>
        </w:rPr>
      </w:pPr>
      <w:r w:rsidRPr="007762F1">
        <w:rPr>
          <w:rFonts w:ascii="Arial" w:hAnsi="Arial" w:cs="Arial"/>
          <w:sz w:val="24"/>
          <w:szCs w:val="24"/>
        </w:rPr>
        <w:t>Construção de um modelo ontológico, utilizando uma ou mais DTN, para aquisição, exemplificação e testes sobre o modelo genérico apresentado.</w:t>
      </w:r>
      <w:r>
        <w:rPr>
          <w:rFonts w:ascii="Arial" w:hAnsi="Arial" w:cs="Arial"/>
          <w:sz w:val="28"/>
          <w:szCs w:val="28"/>
        </w:rPr>
        <w:t xml:space="preserve"> </w:t>
      </w:r>
    </w:p>
    <w:p w:rsidR="00AA5AEB" w:rsidRDefault="00AA5AEB">
      <w:pPr>
        <w:rPr>
          <w:rFonts w:ascii="Arial" w:eastAsiaTheme="majorEastAsia" w:hAnsi="Arial" w:cs="Arial"/>
          <w:b/>
          <w:bCs/>
          <w:sz w:val="28"/>
          <w:szCs w:val="28"/>
        </w:rPr>
      </w:pPr>
      <w:r>
        <w:rPr>
          <w:rFonts w:ascii="Arial" w:hAnsi="Arial" w:cs="Arial"/>
        </w:rPr>
        <w:br w:type="page"/>
      </w:r>
    </w:p>
    <w:p w:rsidR="00106B3C" w:rsidRPr="006D2F15" w:rsidRDefault="00C1092C" w:rsidP="00AA5AEB">
      <w:pPr>
        <w:pStyle w:val="Ttulo1"/>
        <w:numPr>
          <w:ilvl w:val="0"/>
          <w:numId w:val="5"/>
        </w:numPr>
        <w:rPr>
          <w:rFonts w:ascii="Arial" w:hAnsi="Arial" w:cs="Arial"/>
          <w:color w:val="auto"/>
        </w:rPr>
      </w:pPr>
      <w:bookmarkStart w:id="705" w:name="_Toc288466155"/>
      <w:r w:rsidRPr="00EE0A56">
        <w:rPr>
          <w:rFonts w:ascii="Arial" w:hAnsi="Arial" w:cs="Arial"/>
          <w:color w:val="auto"/>
        </w:rPr>
        <w:lastRenderedPageBreak/>
        <w:t>MÉTODOS</w:t>
      </w:r>
      <w:bookmarkEnd w:id="705"/>
    </w:p>
    <w:p w:rsidR="00EE0A56" w:rsidRDefault="00EE0A56" w:rsidP="002213A3">
      <w:pPr>
        <w:spacing w:after="0"/>
        <w:ind w:firstLine="567"/>
        <w:jc w:val="both"/>
        <w:rPr>
          <w:rFonts w:ascii="Arial" w:hAnsi="Arial" w:cs="Arial"/>
          <w:b/>
          <w:sz w:val="28"/>
          <w:szCs w:val="28"/>
        </w:rPr>
      </w:pPr>
    </w:p>
    <w:p w:rsidR="0072127F" w:rsidRDefault="0072127F" w:rsidP="002213A3">
      <w:pPr>
        <w:spacing w:after="0"/>
        <w:ind w:firstLine="567"/>
        <w:jc w:val="both"/>
        <w:rPr>
          <w:rFonts w:ascii="Arial" w:hAnsi="Arial" w:cs="Arial"/>
          <w:sz w:val="24"/>
          <w:szCs w:val="24"/>
        </w:rPr>
      </w:pPr>
      <w:r>
        <w:rPr>
          <w:rFonts w:ascii="Arial" w:hAnsi="Arial" w:cs="Arial"/>
          <w:sz w:val="24"/>
          <w:szCs w:val="24"/>
        </w:rPr>
        <w:t>A metodologia de trabalho empregada reside no estabelecimento de padrões genéricos para construção de ontologias relacionadas a doenças transmissíveis, focando as DTN como modelo genérico</w:t>
      </w:r>
      <w:r w:rsidR="005D3EFD">
        <w:rPr>
          <w:rFonts w:ascii="Arial" w:hAnsi="Arial" w:cs="Arial"/>
          <w:sz w:val="24"/>
          <w:szCs w:val="24"/>
        </w:rPr>
        <w:t xml:space="preserve">. Para verificação da aplicabilidade dos modelos, </w:t>
      </w:r>
      <w:proofErr w:type="spellStart"/>
      <w:r w:rsidR="005D3EFD">
        <w:rPr>
          <w:rFonts w:ascii="Arial" w:hAnsi="Arial" w:cs="Arial"/>
          <w:sz w:val="24"/>
          <w:szCs w:val="24"/>
        </w:rPr>
        <w:t>corretude</w:t>
      </w:r>
      <w:proofErr w:type="spellEnd"/>
      <w:r w:rsidR="005D3EFD">
        <w:rPr>
          <w:rFonts w:ascii="Arial" w:hAnsi="Arial" w:cs="Arial"/>
          <w:sz w:val="24"/>
          <w:szCs w:val="24"/>
        </w:rPr>
        <w:t xml:space="preserve"> </w:t>
      </w:r>
      <w:r>
        <w:rPr>
          <w:rFonts w:ascii="Arial" w:hAnsi="Arial" w:cs="Arial"/>
          <w:sz w:val="24"/>
          <w:szCs w:val="24"/>
        </w:rPr>
        <w:t>e</w:t>
      </w:r>
      <w:r w:rsidR="005D3EFD">
        <w:rPr>
          <w:rFonts w:ascii="Arial" w:hAnsi="Arial" w:cs="Arial"/>
          <w:sz w:val="24"/>
          <w:szCs w:val="24"/>
        </w:rPr>
        <w:t xml:space="preserve"> validação dos padrões de representação,</w:t>
      </w:r>
      <w:r>
        <w:rPr>
          <w:rFonts w:ascii="Arial" w:hAnsi="Arial" w:cs="Arial"/>
          <w:sz w:val="24"/>
          <w:szCs w:val="24"/>
        </w:rPr>
        <w:t xml:space="preserve"> </w:t>
      </w:r>
      <w:r w:rsidR="005D3EFD">
        <w:rPr>
          <w:rFonts w:ascii="Arial" w:hAnsi="Arial" w:cs="Arial"/>
          <w:sz w:val="24"/>
          <w:szCs w:val="24"/>
        </w:rPr>
        <w:t>algumas das DTN</w:t>
      </w:r>
      <w:r>
        <w:rPr>
          <w:rFonts w:ascii="Arial" w:hAnsi="Arial" w:cs="Arial"/>
          <w:sz w:val="24"/>
          <w:szCs w:val="24"/>
        </w:rPr>
        <w:t xml:space="preserve">, </w:t>
      </w:r>
      <w:r w:rsidR="005D3EFD">
        <w:rPr>
          <w:rFonts w:ascii="Arial" w:hAnsi="Arial" w:cs="Arial"/>
          <w:sz w:val="24"/>
          <w:szCs w:val="24"/>
        </w:rPr>
        <w:t>focando</w:t>
      </w:r>
      <w:r>
        <w:rPr>
          <w:rFonts w:ascii="Arial" w:hAnsi="Arial" w:cs="Arial"/>
          <w:sz w:val="24"/>
          <w:szCs w:val="24"/>
        </w:rPr>
        <w:t xml:space="preserve"> as transmitidas por ve</w:t>
      </w:r>
      <w:r w:rsidR="005D3EFD">
        <w:rPr>
          <w:rFonts w:ascii="Arial" w:hAnsi="Arial" w:cs="Arial"/>
          <w:sz w:val="24"/>
          <w:szCs w:val="24"/>
        </w:rPr>
        <w:t xml:space="preserve">tores, servirão como modelo </w:t>
      </w:r>
      <w:r>
        <w:rPr>
          <w:rFonts w:ascii="Arial" w:hAnsi="Arial" w:cs="Arial"/>
          <w:sz w:val="24"/>
          <w:szCs w:val="24"/>
        </w:rPr>
        <w:t>para testes,</w:t>
      </w:r>
      <w:r w:rsidR="005D3EFD">
        <w:rPr>
          <w:rFonts w:ascii="Arial" w:hAnsi="Arial" w:cs="Arial"/>
          <w:sz w:val="24"/>
          <w:szCs w:val="24"/>
        </w:rPr>
        <w:t xml:space="preserve"> pois essas</w:t>
      </w:r>
      <w:r>
        <w:rPr>
          <w:rFonts w:ascii="Arial" w:hAnsi="Arial" w:cs="Arial"/>
          <w:sz w:val="24"/>
          <w:szCs w:val="24"/>
        </w:rPr>
        <w:t xml:space="preserve"> </w:t>
      </w:r>
      <w:r w:rsidR="005D3EFD">
        <w:rPr>
          <w:rFonts w:ascii="Arial" w:hAnsi="Arial" w:cs="Arial"/>
          <w:sz w:val="24"/>
          <w:szCs w:val="24"/>
        </w:rPr>
        <w:t xml:space="preserve">apresentam </w:t>
      </w:r>
      <w:r>
        <w:rPr>
          <w:rFonts w:ascii="Arial" w:hAnsi="Arial" w:cs="Arial"/>
          <w:sz w:val="24"/>
          <w:szCs w:val="24"/>
        </w:rPr>
        <w:t>uma maior complexidade</w:t>
      </w:r>
      <w:r w:rsidR="005D3EFD">
        <w:rPr>
          <w:rFonts w:ascii="Arial" w:hAnsi="Arial" w:cs="Arial"/>
          <w:sz w:val="24"/>
          <w:szCs w:val="24"/>
        </w:rPr>
        <w:t xml:space="preserve"> na interação entre os organismos e com as necessidades ambientais.</w:t>
      </w:r>
    </w:p>
    <w:p w:rsidR="00EE0A56" w:rsidRDefault="005D3EFD" w:rsidP="002213A3">
      <w:pPr>
        <w:spacing w:after="0"/>
        <w:ind w:firstLine="567"/>
        <w:jc w:val="both"/>
        <w:rPr>
          <w:rFonts w:ascii="Arial" w:hAnsi="Arial" w:cs="Arial"/>
          <w:sz w:val="24"/>
          <w:szCs w:val="24"/>
        </w:rPr>
      </w:pPr>
      <w:r>
        <w:rPr>
          <w:rFonts w:ascii="Arial" w:hAnsi="Arial" w:cs="Arial"/>
          <w:sz w:val="24"/>
          <w:szCs w:val="24"/>
        </w:rPr>
        <w:t>Assim,</w:t>
      </w:r>
      <w:r w:rsidR="0072127F">
        <w:rPr>
          <w:rFonts w:ascii="Arial" w:hAnsi="Arial" w:cs="Arial"/>
          <w:sz w:val="24"/>
          <w:szCs w:val="24"/>
        </w:rPr>
        <w:t xml:space="preserve"> </w:t>
      </w:r>
      <w:r>
        <w:rPr>
          <w:rFonts w:ascii="Arial" w:hAnsi="Arial" w:cs="Arial"/>
          <w:sz w:val="24"/>
          <w:szCs w:val="24"/>
        </w:rPr>
        <w:t>está em desenvolvimento um conjunto de ontologias, genéricas o suficiente para representar</w:t>
      </w:r>
      <w:r w:rsidR="0040231C">
        <w:rPr>
          <w:rFonts w:ascii="Arial" w:hAnsi="Arial" w:cs="Arial"/>
          <w:sz w:val="24"/>
          <w:szCs w:val="24"/>
        </w:rPr>
        <w:t xml:space="preserve"> </w:t>
      </w:r>
      <w:proofErr w:type="spellStart"/>
      <w:r w:rsidR="0072127F">
        <w:rPr>
          <w:rFonts w:ascii="Arial" w:hAnsi="Arial" w:cs="Arial"/>
          <w:sz w:val="24"/>
          <w:szCs w:val="24"/>
        </w:rPr>
        <w:t>DTN´s</w:t>
      </w:r>
      <w:proofErr w:type="spellEnd"/>
      <w:r w:rsidR="0072127F">
        <w:rPr>
          <w:rFonts w:ascii="Arial" w:hAnsi="Arial" w:cs="Arial"/>
          <w:sz w:val="24"/>
          <w:szCs w:val="24"/>
        </w:rPr>
        <w:t xml:space="preserve"> transmitidas por vetores</w:t>
      </w:r>
      <w:r>
        <w:rPr>
          <w:rFonts w:ascii="Arial" w:hAnsi="Arial" w:cs="Arial"/>
          <w:sz w:val="24"/>
          <w:szCs w:val="24"/>
        </w:rPr>
        <w:t xml:space="preserve">, </w:t>
      </w:r>
      <w:r w:rsidR="0072127F">
        <w:rPr>
          <w:rFonts w:ascii="Arial" w:hAnsi="Arial" w:cs="Arial"/>
          <w:sz w:val="24"/>
          <w:szCs w:val="24"/>
        </w:rPr>
        <w:t>conhecimentos epidemiológicos</w:t>
      </w:r>
      <w:r>
        <w:rPr>
          <w:rFonts w:ascii="Arial" w:hAnsi="Arial" w:cs="Arial"/>
          <w:sz w:val="24"/>
          <w:szCs w:val="24"/>
        </w:rPr>
        <w:t xml:space="preserve"> e um modelo de representação geográfica/ambiental,</w:t>
      </w:r>
      <w:r w:rsidR="0072127F">
        <w:rPr>
          <w:rFonts w:ascii="Arial" w:hAnsi="Arial" w:cs="Arial"/>
          <w:sz w:val="24"/>
          <w:szCs w:val="24"/>
        </w:rPr>
        <w:t xml:space="preserve"> tendo como base materiais de publicações provenientes de periódicos, publicações do Ministério da Saúde, livros, entre outros. </w:t>
      </w:r>
      <w:r>
        <w:rPr>
          <w:rFonts w:ascii="Arial" w:hAnsi="Arial" w:cs="Arial"/>
          <w:sz w:val="24"/>
          <w:szCs w:val="24"/>
        </w:rPr>
        <w:t>Pela inexistência de uma metodologia formal para construção de ontologias, essas</w:t>
      </w:r>
      <w:r w:rsidR="0040231C">
        <w:rPr>
          <w:rFonts w:ascii="Arial" w:hAnsi="Arial" w:cs="Arial"/>
          <w:sz w:val="24"/>
          <w:szCs w:val="24"/>
        </w:rPr>
        <w:t xml:space="preserve"> </w:t>
      </w:r>
      <w:r w:rsidR="0072127F">
        <w:rPr>
          <w:rFonts w:ascii="Arial" w:hAnsi="Arial" w:cs="Arial"/>
          <w:sz w:val="24"/>
          <w:szCs w:val="24"/>
        </w:rPr>
        <w:t>serão construídas segundo instruções de</w:t>
      </w:r>
      <w:ins w:id="706" w:author="Filipe Santana" w:date="2011-03-18T10:57:00Z">
        <w:r w:rsidR="00280167">
          <w:rPr>
            <w:rFonts w:ascii="Arial" w:hAnsi="Arial" w:cs="Arial"/>
            <w:sz w:val="24"/>
            <w:szCs w:val="24"/>
          </w:rPr>
          <w:t xml:space="preserve"> </w:t>
        </w:r>
      </w:ins>
      <w:ins w:id="707" w:author="Filipe Santana" w:date="2011-03-18T10:56:00Z">
        <w:r w:rsidR="00280167">
          <w:rPr>
            <w:rFonts w:ascii="Arial" w:eastAsia="Calibri" w:hAnsi="Arial" w:cs="Arial"/>
            <w:sz w:val="24"/>
            <w:szCs w:val="24"/>
          </w:rPr>
          <w:fldChar w:fldCharType="begin" w:fldLock="1"/>
        </w:r>
      </w:ins>
      <w:ins w:id="708" w:author="Filipe Santana" w:date="2011-03-21T10:18:00Z">
        <w:r w:rsidR="009D2327">
          <w:rPr>
            <w:rFonts w:ascii="Arial" w:eastAsia="Calibri" w:hAnsi="Arial" w:cs="Arial"/>
            <w:sz w:val="24"/>
            <w:szCs w:val="24"/>
          </w:rPr>
          <w:instrText>Mendeley Citation{25f7623e-cad2-4f41-9bce-58755e63125c} Prev{(Fernandez, Gomez-Perez, &amp; Juristo, 1997)}</w:instrText>
        </w:r>
      </w:ins>
      <w:r w:rsidR="00280167">
        <w:rPr>
          <w:rFonts w:ascii="Arial" w:eastAsia="Calibri" w:hAnsi="Arial" w:cs="Arial"/>
          <w:sz w:val="24"/>
          <w:szCs w:val="24"/>
        </w:rPr>
        <w:fldChar w:fldCharType="separate"/>
      </w:r>
      <w:ins w:id="709" w:author="Filipe Santana" w:date="2011-03-18T10:56:00Z">
        <w:r w:rsidR="00280167" w:rsidRPr="00280167">
          <w:rPr>
            <w:rFonts w:ascii="Arial" w:eastAsia="Calibri" w:hAnsi="Arial" w:cs="Arial"/>
            <w:sz w:val="24"/>
            <w:szCs w:val="24"/>
          </w:rPr>
          <w:t xml:space="preserve">(Fernandez, Gomez-Perez, &amp; </w:t>
        </w:r>
        <w:proofErr w:type="spellStart"/>
        <w:r w:rsidR="00280167" w:rsidRPr="00280167">
          <w:rPr>
            <w:rFonts w:ascii="Arial" w:eastAsia="Calibri" w:hAnsi="Arial" w:cs="Arial"/>
            <w:sz w:val="24"/>
            <w:szCs w:val="24"/>
          </w:rPr>
          <w:t>Juristo</w:t>
        </w:r>
        <w:proofErr w:type="spellEnd"/>
        <w:r w:rsidR="00280167" w:rsidRPr="00280167">
          <w:rPr>
            <w:rFonts w:ascii="Arial" w:eastAsia="Calibri" w:hAnsi="Arial" w:cs="Arial"/>
            <w:sz w:val="24"/>
            <w:szCs w:val="24"/>
          </w:rPr>
          <w:t>, 1997)</w:t>
        </w:r>
        <w:r w:rsidR="00280167">
          <w:rPr>
            <w:rFonts w:ascii="Arial" w:eastAsia="Calibri" w:hAnsi="Arial" w:cs="Arial"/>
            <w:sz w:val="24"/>
            <w:szCs w:val="24"/>
          </w:rPr>
          <w:fldChar w:fldCharType="end"/>
        </w:r>
        <w:r w:rsidR="00280167">
          <w:rPr>
            <w:rFonts w:ascii="Arial" w:eastAsia="Calibri" w:hAnsi="Arial" w:cs="Arial"/>
            <w:sz w:val="24"/>
            <w:szCs w:val="24"/>
          </w:rPr>
          <w:t xml:space="preserve"> e</w:t>
        </w:r>
      </w:ins>
      <w:ins w:id="710" w:author="Filipe Santana" w:date="2011-03-18T10:57:00Z">
        <w:r w:rsidR="00280167">
          <w:rPr>
            <w:rFonts w:ascii="Arial" w:eastAsia="Calibri" w:hAnsi="Arial" w:cs="Arial"/>
            <w:sz w:val="24"/>
            <w:szCs w:val="24"/>
          </w:rPr>
          <w:t xml:space="preserve"> </w:t>
        </w:r>
      </w:ins>
      <w:ins w:id="711" w:author="Filipe Santana" w:date="2011-03-18T10:55:00Z">
        <w:r w:rsidR="00280167">
          <w:rPr>
            <w:rFonts w:ascii="Arial" w:eastAsia="Calibri" w:hAnsi="Arial" w:cs="Arial"/>
            <w:sz w:val="24"/>
            <w:szCs w:val="24"/>
          </w:rPr>
          <w:fldChar w:fldCharType="begin" w:fldLock="1"/>
        </w:r>
      </w:ins>
      <w:ins w:id="712" w:author="Filipe Santana" w:date="2011-03-21T10:18:00Z">
        <w:r w:rsidR="009D2327">
          <w:rPr>
            <w:rFonts w:ascii="Arial" w:eastAsia="Calibri" w:hAnsi="Arial" w:cs="Arial"/>
            <w:sz w:val="24"/>
            <w:szCs w:val="24"/>
          </w:rPr>
          <w:instrText>Mendeley Citation{2de01ebb-268c-4f96-9368-767ef406380c} Prev{(Noy &amp; Mcguinness, 2000)}</w:instrText>
        </w:r>
      </w:ins>
      <w:r w:rsidR="00280167">
        <w:rPr>
          <w:rFonts w:ascii="Arial" w:eastAsia="Calibri" w:hAnsi="Arial" w:cs="Arial"/>
          <w:sz w:val="24"/>
          <w:szCs w:val="24"/>
        </w:rPr>
        <w:fldChar w:fldCharType="separate"/>
      </w:r>
      <w:ins w:id="713" w:author="Filipe Santana" w:date="2011-03-18T10:55:00Z">
        <w:r w:rsidR="00280167" w:rsidRPr="00280167">
          <w:rPr>
            <w:rFonts w:ascii="Arial" w:eastAsia="Calibri" w:hAnsi="Arial" w:cs="Arial"/>
            <w:sz w:val="24"/>
            <w:szCs w:val="24"/>
          </w:rPr>
          <w:t>(</w:t>
        </w:r>
        <w:proofErr w:type="spellStart"/>
        <w:r w:rsidR="00280167" w:rsidRPr="00280167">
          <w:rPr>
            <w:rFonts w:ascii="Arial" w:eastAsia="Calibri" w:hAnsi="Arial" w:cs="Arial"/>
            <w:sz w:val="24"/>
            <w:szCs w:val="24"/>
          </w:rPr>
          <w:t>Noy</w:t>
        </w:r>
        <w:proofErr w:type="spellEnd"/>
        <w:r w:rsidR="00280167" w:rsidRPr="00280167">
          <w:rPr>
            <w:rFonts w:ascii="Arial" w:eastAsia="Calibri" w:hAnsi="Arial" w:cs="Arial"/>
            <w:sz w:val="24"/>
            <w:szCs w:val="24"/>
          </w:rPr>
          <w:t xml:space="preserve"> &amp; </w:t>
        </w:r>
        <w:proofErr w:type="spellStart"/>
        <w:r w:rsidR="00280167" w:rsidRPr="00280167">
          <w:rPr>
            <w:rFonts w:ascii="Arial" w:eastAsia="Calibri" w:hAnsi="Arial" w:cs="Arial"/>
            <w:sz w:val="24"/>
            <w:szCs w:val="24"/>
          </w:rPr>
          <w:t>Mcguinness</w:t>
        </w:r>
        <w:proofErr w:type="spellEnd"/>
        <w:r w:rsidR="00280167" w:rsidRPr="00280167">
          <w:rPr>
            <w:rFonts w:ascii="Arial" w:eastAsia="Calibri" w:hAnsi="Arial" w:cs="Arial"/>
            <w:sz w:val="24"/>
            <w:szCs w:val="24"/>
          </w:rPr>
          <w:t>, 2000)</w:t>
        </w:r>
        <w:r w:rsidR="00280167">
          <w:rPr>
            <w:rFonts w:ascii="Arial" w:eastAsia="Calibri" w:hAnsi="Arial" w:cs="Arial"/>
            <w:sz w:val="24"/>
            <w:szCs w:val="24"/>
          </w:rPr>
          <w:fldChar w:fldCharType="end"/>
        </w:r>
      </w:ins>
      <w:r>
        <w:rPr>
          <w:rFonts w:ascii="Arial" w:eastAsia="Calibri" w:hAnsi="Arial" w:cs="Arial"/>
          <w:sz w:val="24"/>
          <w:szCs w:val="24"/>
        </w:rPr>
        <w:t xml:space="preserve"> </w:t>
      </w:r>
      <w:r w:rsidR="0040231C">
        <w:rPr>
          <w:rFonts w:ascii="Arial" w:eastAsia="Calibri" w:hAnsi="Arial" w:cs="Arial"/>
          <w:sz w:val="24"/>
          <w:szCs w:val="24"/>
        </w:rPr>
        <w:t>e</w:t>
      </w:r>
      <w:r w:rsidR="00EE0A56" w:rsidRPr="005D3EFD">
        <w:rPr>
          <w:rFonts w:ascii="Arial" w:hAnsi="Arial" w:cs="Arial"/>
          <w:sz w:val="24"/>
          <w:szCs w:val="24"/>
        </w:rPr>
        <w:t xml:space="preserve"> </w:t>
      </w:r>
      <w:ins w:id="714" w:author="Filipe Santana" w:date="2011-03-18T10:57:00Z">
        <w:r w:rsidR="00280167">
          <w:rPr>
            <w:rFonts w:ascii="Arial" w:hAnsi="Arial" w:cs="Arial"/>
            <w:sz w:val="24"/>
            <w:szCs w:val="24"/>
          </w:rPr>
          <w:t xml:space="preserve">utilizando </w:t>
        </w:r>
      </w:ins>
      <w:r w:rsidR="00EE0A56" w:rsidRPr="005D3EFD">
        <w:rPr>
          <w:rFonts w:ascii="Arial" w:hAnsi="Arial" w:cs="Arial"/>
          <w:sz w:val="24"/>
          <w:szCs w:val="24"/>
        </w:rPr>
        <w:t xml:space="preserve">o editor OWL </w:t>
      </w:r>
      <w:proofErr w:type="spellStart"/>
      <w:r w:rsidR="00EE0A56" w:rsidRPr="005D3EFD">
        <w:rPr>
          <w:rFonts w:ascii="Arial" w:hAnsi="Arial" w:cs="Arial"/>
          <w:sz w:val="24"/>
          <w:szCs w:val="24"/>
        </w:rPr>
        <w:t>Protégé</w:t>
      </w:r>
      <w:proofErr w:type="spellEnd"/>
      <w:r w:rsidR="00EE0A56" w:rsidRPr="005D3EFD">
        <w:rPr>
          <w:rFonts w:ascii="Arial" w:hAnsi="Arial" w:cs="Arial"/>
          <w:sz w:val="24"/>
          <w:szCs w:val="24"/>
        </w:rPr>
        <w:t xml:space="preserve"> v.4.1 (Stanford </w:t>
      </w:r>
      <w:proofErr w:type="spellStart"/>
      <w:r w:rsidR="00EE0A56" w:rsidRPr="005D3EFD">
        <w:rPr>
          <w:rFonts w:ascii="Arial" w:hAnsi="Arial" w:cs="Arial"/>
          <w:sz w:val="24"/>
          <w:szCs w:val="24"/>
        </w:rPr>
        <w:t>University</w:t>
      </w:r>
      <w:proofErr w:type="spellEnd"/>
      <w:r w:rsidR="00EE0A56" w:rsidRPr="005D3EFD">
        <w:rPr>
          <w:rFonts w:ascii="Arial" w:hAnsi="Arial" w:cs="Arial"/>
          <w:sz w:val="24"/>
          <w:szCs w:val="24"/>
        </w:rPr>
        <w:t xml:space="preserve"> </w:t>
      </w:r>
      <w:proofErr w:type="spellStart"/>
      <w:r w:rsidR="00EE0A56" w:rsidRPr="005D3EFD">
        <w:rPr>
          <w:rFonts w:ascii="Arial" w:hAnsi="Arial" w:cs="Arial"/>
          <w:sz w:val="24"/>
          <w:szCs w:val="24"/>
        </w:rPr>
        <w:t>School</w:t>
      </w:r>
      <w:proofErr w:type="spellEnd"/>
      <w:r w:rsidR="00EE0A56" w:rsidRPr="005D3EFD">
        <w:rPr>
          <w:rFonts w:ascii="Arial" w:hAnsi="Arial" w:cs="Arial"/>
          <w:sz w:val="24"/>
          <w:szCs w:val="24"/>
        </w:rPr>
        <w:t xml:space="preserve"> </w:t>
      </w:r>
      <w:proofErr w:type="spellStart"/>
      <w:r w:rsidR="00EE0A56" w:rsidRPr="005D3EFD">
        <w:rPr>
          <w:rFonts w:ascii="Arial" w:hAnsi="Arial" w:cs="Arial"/>
          <w:sz w:val="24"/>
          <w:szCs w:val="24"/>
        </w:rPr>
        <w:t>of</w:t>
      </w:r>
      <w:proofErr w:type="spellEnd"/>
      <w:r w:rsidR="00EE0A56" w:rsidRPr="005D3EFD">
        <w:rPr>
          <w:rFonts w:ascii="Arial" w:hAnsi="Arial" w:cs="Arial"/>
          <w:sz w:val="24"/>
          <w:szCs w:val="24"/>
        </w:rPr>
        <w:t xml:space="preserve"> Medicine, Stanford, Califórnia, EUA)</w:t>
      </w:r>
      <w:ins w:id="715" w:author="Filipe Santana" w:date="2011-03-18T10:57:00Z">
        <w:r w:rsidR="00280167">
          <w:rPr>
            <w:rFonts w:ascii="Arial" w:hAnsi="Arial" w:cs="Arial"/>
            <w:sz w:val="24"/>
            <w:szCs w:val="24"/>
          </w:rPr>
          <w:t xml:space="preserve"> como ferramenta de modelagem</w:t>
        </w:r>
      </w:ins>
      <w:r w:rsidR="00EE0A56" w:rsidRPr="005D3EFD">
        <w:rPr>
          <w:rFonts w:ascii="Arial" w:hAnsi="Arial" w:cs="Arial"/>
          <w:sz w:val="24"/>
          <w:szCs w:val="24"/>
        </w:rPr>
        <w:t>.</w:t>
      </w:r>
    </w:p>
    <w:p w:rsidR="0040231C" w:rsidRDefault="0040231C" w:rsidP="002213A3">
      <w:pPr>
        <w:spacing w:after="0"/>
        <w:ind w:firstLine="567"/>
        <w:jc w:val="both"/>
        <w:rPr>
          <w:rFonts w:ascii="Arial" w:hAnsi="Arial" w:cs="Arial"/>
          <w:sz w:val="24"/>
          <w:szCs w:val="24"/>
        </w:rPr>
      </w:pPr>
      <w:r>
        <w:rPr>
          <w:rFonts w:ascii="Arial" w:hAnsi="Arial" w:cs="Arial"/>
          <w:sz w:val="24"/>
          <w:szCs w:val="24"/>
        </w:rPr>
        <w:t xml:space="preserve">Como base do modelo ontológico central, o modelo de construção para ontologias biomédicas provenientes da </w:t>
      </w:r>
      <w:proofErr w:type="gramStart"/>
      <w:r>
        <w:rPr>
          <w:rFonts w:ascii="Arial" w:hAnsi="Arial" w:cs="Arial"/>
          <w:sz w:val="24"/>
          <w:szCs w:val="24"/>
        </w:rPr>
        <w:t>BioTop</w:t>
      </w:r>
      <w:proofErr w:type="gramEnd"/>
      <w:r>
        <w:rPr>
          <w:rFonts w:ascii="Arial" w:hAnsi="Arial" w:cs="Arial"/>
          <w:sz w:val="24"/>
          <w:szCs w:val="24"/>
        </w:rPr>
        <w:t xml:space="preserve"> </w:t>
      </w:r>
      <w:ins w:id="716" w:author="Filipe Santana" w:date="2011-03-18T10:59:00Z">
        <w:r w:rsidR="002213A3">
          <w:rPr>
            <w:rFonts w:ascii="Arial" w:hAnsi="Arial" w:cs="Arial"/>
            <w:sz w:val="24"/>
            <w:szCs w:val="24"/>
          </w:rPr>
          <w:fldChar w:fldCharType="begin" w:fldLock="1"/>
        </w:r>
      </w:ins>
      <w:ins w:id="717" w:author="Filipe Santana" w:date="2011-03-21T10:18:00Z">
        <w:r w:rsidR="009D2327">
          <w:rPr>
            <w:rFonts w:ascii="Arial" w:hAnsi="Arial" w:cs="Arial"/>
            <w:sz w:val="24"/>
            <w:szCs w:val="24"/>
          </w:rPr>
          <w:instrText>Mendeley Citation{712217f0-dfa3-4f9a-aec0-54f42c7d41a2} Prev{(Stenzhorn, Beisswanger, &amp; Schulz, 2007)}</w:instrText>
        </w:r>
      </w:ins>
      <w:r w:rsidR="002213A3">
        <w:rPr>
          <w:rFonts w:ascii="Arial" w:hAnsi="Arial" w:cs="Arial"/>
          <w:sz w:val="24"/>
          <w:szCs w:val="24"/>
        </w:rPr>
        <w:fldChar w:fldCharType="separate"/>
      </w:r>
      <w:ins w:id="718" w:author="Filipe Santana" w:date="2011-03-18T10:59:00Z">
        <w:r w:rsidR="002213A3" w:rsidRPr="002213A3">
          <w:rPr>
            <w:rFonts w:ascii="Arial" w:hAnsi="Arial" w:cs="Arial"/>
            <w:sz w:val="24"/>
            <w:szCs w:val="24"/>
          </w:rPr>
          <w:t>(</w:t>
        </w:r>
        <w:proofErr w:type="spellStart"/>
        <w:r w:rsidR="002213A3" w:rsidRPr="002213A3">
          <w:rPr>
            <w:rFonts w:ascii="Arial" w:hAnsi="Arial" w:cs="Arial"/>
            <w:sz w:val="24"/>
            <w:szCs w:val="24"/>
          </w:rPr>
          <w:t>Stenzhorn</w:t>
        </w:r>
        <w:proofErr w:type="spellEnd"/>
        <w:r w:rsidR="002213A3" w:rsidRPr="002213A3">
          <w:rPr>
            <w:rFonts w:ascii="Arial" w:hAnsi="Arial" w:cs="Arial"/>
            <w:sz w:val="24"/>
            <w:szCs w:val="24"/>
          </w:rPr>
          <w:t xml:space="preserve">, </w:t>
        </w:r>
        <w:proofErr w:type="spellStart"/>
        <w:r w:rsidR="002213A3" w:rsidRPr="002213A3">
          <w:rPr>
            <w:rFonts w:ascii="Arial" w:hAnsi="Arial" w:cs="Arial"/>
            <w:sz w:val="24"/>
            <w:szCs w:val="24"/>
          </w:rPr>
          <w:t>Beisswanger</w:t>
        </w:r>
        <w:proofErr w:type="spellEnd"/>
        <w:r w:rsidR="002213A3" w:rsidRPr="002213A3">
          <w:rPr>
            <w:rFonts w:ascii="Arial" w:hAnsi="Arial" w:cs="Arial"/>
            <w:sz w:val="24"/>
            <w:szCs w:val="24"/>
          </w:rPr>
          <w:t>, &amp; Schulz, 2007)</w:t>
        </w:r>
        <w:r w:rsidR="002213A3">
          <w:rPr>
            <w:rFonts w:ascii="Arial" w:hAnsi="Arial" w:cs="Arial"/>
            <w:sz w:val="24"/>
            <w:szCs w:val="24"/>
          </w:rPr>
          <w:fldChar w:fldCharType="end"/>
        </w:r>
      </w:ins>
      <w:r>
        <w:rPr>
          <w:rFonts w:ascii="Arial" w:hAnsi="Arial" w:cs="Arial"/>
          <w:sz w:val="24"/>
          <w:szCs w:val="24"/>
        </w:rPr>
        <w:t xml:space="preserve"> será seguido, pois reúne definições padronizadas para disposição de classes e utilização de relação, evitando intercorrências relacionadas a erros de representação.</w:t>
      </w:r>
    </w:p>
    <w:p w:rsidR="0040231C" w:rsidRDefault="0040231C" w:rsidP="002213A3">
      <w:pPr>
        <w:spacing w:after="0"/>
        <w:ind w:firstLine="567"/>
        <w:jc w:val="both"/>
        <w:rPr>
          <w:rFonts w:ascii="Arial" w:hAnsi="Arial" w:cs="Arial"/>
          <w:sz w:val="24"/>
          <w:szCs w:val="24"/>
        </w:rPr>
      </w:pPr>
      <w:r>
        <w:rPr>
          <w:rFonts w:ascii="Arial" w:hAnsi="Arial" w:cs="Arial"/>
          <w:sz w:val="24"/>
          <w:szCs w:val="24"/>
        </w:rPr>
        <w:t>Posteriormente, serão traçados pontos de integração na ontologia para busca em bases de dados com</w:t>
      </w:r>
      <w:r w:rsidR="002178D1">
        <w:rPr>
          <w:rFonts w:ascii="Arial" w:hAnsi="Arial" w:cs="Arial"/>
          <w:sz w:val="24"/>
          <w:szCs w:val="24"/>
        </w:rPr>
        <w:t xml:space="preserve"> </w:t>
      </w:r>
      <w:r>
        <w:rPr>
          <w:rFonts w:ascii="Arial" w:hAnsi="Arial" w:cs="Arial"/>
          <w:sz w:val="24"/>
          <w:szCs w:val="24"/>
        </w:rPr>
        <w:t xml:space="preserve">informações relacionadas </w:t>
      </w:r>
      <w:r w:rsidR="002178D1">
        <w:rPr>
          <w:rFonts w:ascii="Arial" w:hAnsi="Arial" w:cs="Arial"/>
          <w:sz w:val="24"/>
          <w:szCs w:val="24"/>
        </w:rPr>
        <w:t>a</w:t>
      </w:r>
      <w:r>
        <w:rPr>
          <w:rFonts w:ascii="Arial" w:hAnsi="Arial" w:cs="Arial"/>
          <w:sz w:val="24"/>
          <w:szCs w:val="24"/>
        </w:rPr>
        <w:t>os casos referentes a doenças e agravos, provenientes do Ministério da Saúde (MS), relacionadas aos locais de ocorrência de cada evento de doença associado.</w:t>
      </w:r>
    </w:p>
    <w:p w:rsidR="0040231C" w:rsidRDefault="0040231C" w:rsidP="002213A3">
      <w:pPr>
        <w:spacing w:after="0"/>
        <w:ind w:firstLine="567"/>
        <w:jc w:val="both"/>
        <w:rPr>
          <w:rFonts w:ascii="Arial" w:hAnsi="Arial" w:cs="Arial"/>
          <w:sz w:val="24"/>
          <w:szCs w:val="24"/>
        </w:rPr>
      </w:pPr>
      <w:r>
        <w:rPr>
          <w:rFonts w:ascii="Arial" w:hAnsi="Arial" w:cs="Arial"/>
          <w:sz w:val="24"/>
          <w:szCs w:val="24"/>
        </w:rPr>
        <w:t xml:space="preserve">Finalmente, com a associação das informações sobre eventos de doença, presente nos bancos de dados do MS, será possível traçar e </w:t>
      </w:r>
      <w:proofErr w:type="gramStart"/>
      <w:r>
        <w:rPr>
          <w:rFonts w:ascii="Arial" w:hAnsi="Arial" w:cs="Arial"/>
          <w:sz w:val="24"/>
          <w:szCs w:val="24"/>
        </w:rPr>
        <w:t xml:space="preserve">indicar </w:t>
      </w:r>
      <w:proofErr w:type="spellStart"/>
      <w:r>
        <w:rPr>
          <w:rFonts w:ascii="Arial" w:hAnsi="Arial" w:cs="Arial"/>
          <w:sz w:val="24"/>
          <w:szCs w:val="24"/>
        </w:rPr>
        <w:t>indicar</w:t>
      </w:r>
      <w:proofErr w:type="spellEnd"/>
      <w:proofErr w:type="gramEnd"/>
      <w:r>
        <w:rPr>
          <w:rFonts w:ascii="Arial" w:hAnsi="Arial" w:cs="Arial"/>
          <w:sz w:val="24"/>
          <w:szCs w:val="24"/>
        </w:rPr>
        <w:t xml:space="preserve"> o local medidas de saúde necessárias para a condição encontrada, dependentes da região de ocorrência.</w:t>
      </w:r>
    </w:p>
    <w:p w:rsidR="0040231C" w:rsidRPr="007762F1" w:rsidRDefault="002178D1" w:rsidP="002213A3">
      <w:pPr>
        <w:spacing w:after="0"/>
        <w:ind w:firstLine="567"/>
        <w:jc w:val="both"/>
        <w:rPr>
          <w:rFonts w:ascii="Arial" w:hAnsi="Arial" w:cs="Arial"/>
          <w:sz w:val="24"/>
          <w:szCs w:val="24"/>
          <w:u w:val="single"/>
        </w:rPr>
      </w:pPr>
      <w:r>
        <w:rPr>
          <w:rFonts w:ascii="Arial" w:hAnsi="Arial" w:cs="Arial"/>
          <w:sz w:val="24"/>
          <w:szCs w:val="24"/>
        </w:rPr>
        <w:t>Assim, todas as informações necessárias à modelagem ontológica serão representadas por meio de Lógica de Descrições</w:t>
      </w:r>
      <w:r w:rsidR="0064767E">
        <w:rPr>
          <w:rFonts w:ascii="Arial" w:hAnsi="Arial" w:cs="Arial"/>
          <w:sz w:val="24"/>
          <w:szCs w:val="24"/>
        </w:rPr>
        <w:t xml:space="preserve"> (DL)</w:t>
      </w:r>
      <w:r>
        <w:rPr>
          <w:rFonts w:ascii="Arial" w:hAnsi="Arial" w:cs="Arial"/>
          <w:sz w:val="24"/>
          <w:szCs w:val="24"/>
        </w:rPr>
        <w:t xml:space="preserve">, utilizando como linguagem de representação a </w:t>
      </w:r>
      <w:r w:rsidRPr="007762F1">
        <w:rPr>
          <w:rFonts w:ascii="Arial" w:hAnsi="Arial" w:cs="Arial"/>
          <w:i/>
          <w:sz w:val="24"/>
          <w:szCs w:val="24"/>
        </w:rPr>
        <w:t xml:space="preserve">Ontology Web </w:t>
      </w:r>
      <w:proofErr w:type="spellStart"/>
      <w:r w:rsidRPr="007762F1">
        <w:rPr>
          <w:rFonts w:ascii="Arial" w:hAnsi="Arial" w:cs="Arial"/>
          <w:i/>
          <w:sz w:val="24"/>
          <w:szCs w:val="24"/>
        </w:rPr>
        <w:t>Language</w:t>
      </w:r>
      <w:proofErr w:type="spellEnd"/>
      <w:r>
        <w:rPr>
          <w:rFonts w:ascii="Arial" w:hAnsi="Arial" w:cs="Arial"/>
          <w:sz w:val="24"/>
          <w:szCs w:val="24"/>
        </w:rPr>
        <w:t xml:space="preserve"> (OWL)</w:t>
      </w:r>
      <w:r w:rsidR="0064767E">
        <w:rPr>
          <w:rFonts w:ascii="Arial" w:hAnsi="Arial" w:cs="Arial"/>
          <w:sz w:val="24"/>
          <w:szCs w:val="24"/>
        </w:rPr>
        <w:t>. Testes serão realizados sobre a ontologia seguindo um conjunto de questões de competência, devidamente representadas em DL, e construídas segundo a necessidade dos módulos pertencentes à ontologia (transmissão, doenças, epidemiologia e geografia/ambiente).</w:t>
      </w:r>
    </w:p>
    <w:p w:rsidR="00EE0A56" w:rsidRDefault="005D3EFD" w:rsidP="002213A3">
      <w:pPr>
        <w:spacing w:after="0"/>
        <w:ind w:firstLine="567"/>
        <w:jc w:val="both"/>
        <w:rPr>
          <w:rFonts w:ascii="Arial" w:hAnsi="Arial" w:cs="Arial"/>
          <w:sz w:val="24"/>
          <w:szCs w:val="24"/>
        </w:rPr>
      </w:pPr>
      <w:r>
        <w:rPr>
          <w:rFonts w:ascii="Arial" w:hAnsi="Arial" w:cs="Arial"/>
          <w:sz w:val="24"/>
          <w:szCs w:val="24"/>
        </w:rPr>
        <w:t>Alguns a</w:t>
      </w:r>
      <w:r w:rsidR="00EE0A56">
        <w:rPr>
          <w:rFonts w:ascii="Arial" w:hAnsi="Arial" w:cs="Arial"/>
          <w:sz w:val="24"/>
          <w:szCs w:val="24"/>
        </w:rPr>
        <w:t xml:space="preserve">spectos de desenvolvimento das ontologias englobam a reunião de conhecimento a partir de diversas fontes diferentes (artigos científicos, livros, entre outros). A ligação dos diferentes módulos das futuras ontologias será realizada tal </w:t>
      </w:r>
      <w:proofErr w:type="gramStart"/>
      <w:r w:rsidR="00EE0A56">
        <w:rPr>
          <w:rFonts w:ascii="Arial" w:hAnsi="Arial" w:cs="Arial"/>
          <w:sz w:val="24"/>
          <w:szCs w:val="24"/>
        </w:rPr>
        <w:t>qual as</w:t>
      </w:r>
      <w:proofErr w:type="gramEnd"/>
      <w:r w:rsidR="00EE0A56">
        <w:rPr>
          <w:rFonts w:ascii="Arial" w:hAnsi="Arial" w:cs="Arial"/>
          <w:sz w:val="24"/>
          <w:szCs w:val="24"/>
        </w:rPr>
        <w:t xml:space="preserve"> rotinas de importação de repositórios externos. Isso também inclui</w:t>
      </w:r>
      <w:r>
        <w:rPr>
          <w:rFonts w:ascii="Arial" w:hAnsi="Arial" w:cs="Arial"/>
          <w:sz w:val="24"/>
          <w:szCs w:val="24"/>
        </w:rPr>
        <w:t>rá</w:t>
      </w:r>
      <w:r w:rsidR="00EE0A56">
        <w:rPr>
          <w:rFonts w:ascii="Arial" w:hAnsi="Arial" w:cs="Arial"/>
          <w:sz w:val="24"/>
          <w:szCs w:val="24"/>
        </w:rPr>
        <w:t xml:space="preserve"> a criação de um instrumento para visualização baseado em web/ontologias e </w:t>
      </w:r>
      <w:r w:rsidR="00EE0A56">
        <w:rPr>
          <w:rFonts w:ascii="Arial" w:hAnsi="Arial" w:cs="Arial"/>
          <w:sz w:val="24"/>
          <w:szCs w:val="24"/>
        </w:rPr>
        <w:lastRenderedPageBreak/>
        <w:t xml:space="preserve">recuperação com interface, tendo como ponto de vista a </w:t>
      </w:r>
      <w:proofErr w:type="spellStart"/>
      <w:proofErr w:type="gramStart"/>
      <w:r w:rsidR="00EE0A56">
        <w:rPr>
          <w:rFonts w:ascii="Arial" w:hAnsi="Arial" w:cs="Arial"/>
          <w:sz w:val="24"/>
          <w:szCs w:val="24"/>
        </w:rPr>
        <w:t>re-utilização</w:t>
      </w:r>
      <w:proofErr w:type="spellEnd"/>
      <w:proofErr w:type="gramEnd"/>
      <w:r w:rsidR="00EE0A56">
        <w:rPr>
          <w:rFonts w:ascii="Arial" w:hAnsi="Arial" w:cs="Arial"/>
          <w:sz w:val="24"/>
          <w:szCs w:val="24"/>
        </w:rPr>
        <w:t xml:space="preserve"> dos aplicativos existentes. </w:t>
      </w:r>
    </w:p>
    <w:p w:rsidR="00EE0A56" w:rsidRDefault="00EE0A56" w:rsidP="002213A3">
      <w:pPr>
        <w:spacing w:after="0"/>
        <w:ind w:firstLine="567"/>
        <w:jc w:val="both"/>
        <w:rPr>
          <w:rFonts w:ascii="Arial" w:hAnsi="Arial" w:cs="Arial"/>
          <w:sz w:val="24"/>
          <w:szCs w:val="24"/>
        </w:rPr>
      </w:pPr>
    </w:p>
    <w:p w:rsidR="00EE0A56" w:rsidRPr="003871E7" w:rsidRDefault="00EE0A56" w:rsidP="003871E7">
      <w:pPr>
        <w:pStyle w:val="Ttulo1"/>
        <w:numPr>
          <w:ilvl w:val="1"/>
          <w:numId w:val="5"/>
        </w:numPr>
        <w:rPr>
          <w:rFonts w:ascii="Arial" w:hAnsi="Arial" w:cs="Arial"/>
          <w:color w:val="auto"/>
          <w:sz w:val="24"/>
          <w:szCs w:val="24"/>
        </w:rPr>
      </w:pPr>
      <w:bookmarkStart w:id="719" w:name="_Toc288466156"/>
      <w:r w:rsidRPr="003871E7">
        <w:rPr>
          <w:rFonts w:ascii="Arial" w:hAnsi="Arial" w:cs="Arial"/>
          <w:color w:val="auto"/>
          <w:sz w:val="24"/>
          <w:szCs w:val="24"/>
        </w:rPr>
        <w:t>GRUPO DE ESTUDO</w:t>
      </w:r>
      <w:bookmarkEnd w:id="719"/>
    </w:p>
    <w:p w:rsidR="00EE0A56" w:rsidRDefault="00EE0A56" w:rsidP="002213A3">
      <w:pPr>
        <w:spacing w:after="0"/>
        <w:ind w:firstLine="567"/>
        <w:jc w:val="both"/>
        <w:rPr>
          <w:rFonts w:ascii="Arial" w:hAnsi="Arial" w:cs="Arial"/>
          <w:sz w:val="24"/>
          <w:szCs w:val="24"/>
        </w:rPr>
      </w:pPr>
    </w:p>
    <w:p w:rsidR="00EE0A56" w:rsidRDefault="00EE0A56" w:rsidP="002213A3">
      <w:pPr>
        <w:spacing w:after="0"/>
        <w:ind w:firstLine="567"/>
        <w:jc w:val="both"/>
        <w:rPr>
          <w:rFonts w:ascii="Arial" w:hAnsi="Arial" w:cs="Arial"/>
          <w:sz w:val="24"/>
          <w:szCs w:val="24"/>
        </w:rPr>
      </w:pPr>
      <w:r>
        <w:rPr>
          <w:rFonts w:ascii="Arial" w:hAnsi="Arial" w:cs="Arial"/>
          <w:sz w:val="24"/>
          <w:szCs w:val="24"/>
        </w:rPr>
        <w:t xml:space="preserve">Este trabalho se desenvolve por parceria entre o Centro de Informática da Universidade Federal de Pernambuco, o Centro de Pesquisas </w:t>
      </w:r>
      <w:proofErr w:type="spellStart"/>
      <w:r>
        <w:rPr>
          <w:rFonts w:ascii="Arial" w:hAnsi="Arial" w:cs="Arial"/>
          <w:sz w:val="24"/>
          <w:szCs w:val="24"/>
        </w:rPr>
        <w:t>Aggeu</w:t>
      </w:r>
      <w:proofErr w:type="spellEnd"/>
      <w:r>
        <w:rPr>
          <w:rFonts w:ascii="Arial" w:hAnsi="Arial" w:cs="Arial"/>
          <w:sz w:val="24"/>
          <w:szCs w:val="24"/>
        </w:rPr>
        <w:t xml:space="preserve"> Magalhães</w:t>
      </w:r>
      <w:r w:rsidR="005B1644">
        <w:rPr>
          <w:rFonts w:ascii="Arial" w:hAnsi="Arial" w:cs="Arial"/>
          <w:sz w:val="24"/>
          <w:szCs w:val="24"/>
        </w:rPr>
        <w:t>,</w:t>
      </w:r>
      <w:r>
        <w:rPr>
          <w:rFonts w:ascii="Arial" w:hAnsi="Arial" w:cs="Arial"/>
          <w:sz w:val="24"/>
          <w:szCs w:val="24"/>
        </w:rPr>
        <w:t xml:space="preserve"> o Departamento de Informática Médica da Albert-</w:t>
      </w:r>
      <w:proofErr w:type="spellStart"/>
      <w:r>
        <w:rPr>
          <w:rFonts w:ascii="Arial" w:hAnsi="Arial" w:cs="Arial"/>
          <w:sz w:val="24"/>
          <w:szCs w:val="24"/>
        </w:rPr>
        <w:t>Ludwigs</w:t>
      </w:r>
      <w:proofErr w:type="spellEnd"/>
      <w:r>
        <w:rPr>
          <w:rFonts w:ascii="Arial" w:hAnsi="Arial" w:cs="Arial"/>
          <w:sz w:val="24"/>
          <w:szCs w:val="24"/>
        </w:rPr>
        <w:t>-</w:t>
      </w:r>
      <w:proofErr w:type="spellStart"/>
      <w:r>
        <w:rPr>
          <w:rFonts w:ascii="Arial" w:hAnsi="Arial" w:cs="Arial"/>
          <w:sz w:val="24"/>
          <w:szCs w:val="24"/>
        </w:rPr>
        <w:t>Universität</w:t>
      </w:r>
      <w:proofErr w:type="spellEnd"/>
      <w:r>
        <w:rPr>
          <w:rFonts w:ascii="Arial" w:hAnsi="Arial" w:cs="Arial"/>
          <w:sz w:val="24"/>
          <w:szCs w:val="24"/>
        </w:rPr>
        <w:t xml:space="preserve"> Freiburg</w:t>
      </w:r>
      <w:r w:rsidR="005B1644">
        <w:rPr>
          <w:rFonts w:ascii="Arial" w:hAnsi="Arial" w:cs="Arial"/>
          <w:sz w:val="24"/>
          <w:szCs w:val="24"/>
        </w:rPr>
        <w:t xml:space="preserve"> (Freiburg </w:t>
      </w:r>
      <w:proofErr w:type="spellStart"/>
      <w:r w:rsidR="005B1644">
        <w:rPr>
          <w:rFonts w:ascii="Arial" w:hAnsi="Arial" w:cs="Arial"/>
          <w:sz w:val="24"/>
          <w:szCs w:val="24"/>
        </w:rPr>
        <w:t>im</w:t>
      </w:r>
      <w:proofErr w:type="spellEnd"/>
      <w:r w:rsidR="005B1644">
        <w:rPr>
          <w:rFonts w:ascii="Arial" w:hAnsi="Arial" w:cs="Arial"/>
          <w:sz w:val="24"/>
          <w:szCs w:val="24"/>
        </w:rPr>
        <w:t xml:space="preserve"> </w:t>
      </w:r>
      <w:proofErr w:type="spellStart"/>
      <w:r w:rsidR="005B1644">
        <w:rPr>
          <w:rFonts w:ascii="Arial" w:hAnsi="Arial" w:cs="Arial"/>
          <w:sz w:val="24"/>
          <w:szCs w:val="24"/>
        </w:rPr>
        <w:t>Breisgau</w:t>
      </w:r>
      <w:proofErr w:type="spellEnd"/>
      <w:r w:rsidR="005B1644">
        <w:rPr>
          <w:rFonts w:ascii="Arial" w:hAnsi="Arial" w:cs="Arial"/>
          <w:sz w:val="24"/>
          <w:szCs w:val="24"/>
        </w:rPr>
        <w:t xml:space="preserve">, Alemanha) e o Instituto de Informática Médica, Estatística e Documentação da Graz General Hospital </w:t>
      </w:r>
      <w:proofErr w:type="spellStart"/>
      <w:r w:rsidR="005B1644">
        <w:rPr>
          <w:rFonts w:ascii="Arial" w:hAnsi="Arial" w:cs="Arial"/>
          <w:sz w:val="24"/>
          <w:szCs w:val="24"/>
        </w:rPr>
        <w:t>and</w:t>
      </w:r>
      <w:proofErr w:type="spellEnd"/>
      <w:r w:rsidR="005B1644">
        <w:rPr>
          <w:rFonts w:ascii="Arial" w:hAnsi="Arial" w:cs="Arial"/>
          <w:sz w:val="24"/>
          <w:szCs w:val="24"/>
        </w:rPr>
        <w:t xml:space="preserve"> </w:t>
      </w:r>
      <w:proofErr w:type="spellStart"/>
      <w:r w:rsidR="005B1644">
        <w:rPr>
          <w:rFonts w:ascii="Arial" w:hAnsi="Arial" w:cs="Arial"/>
          <w:sz w:val="24"/>
          <w:szCs w:val="24"/>
        </w:rPr>
        <w:t>University</w:t>
      </w:r>
      <w:proofErr w:type="spellEnd"/>
      <w:r w:rsidR="005B1644">
        <w:rPr>
          <w:rFonts w:ascii="Arial" w:hAnsi="Arial" w:cs="Arial"/>
          <w:sz w:val="24"/>
          <w:szCs w:val="24"/>
        </w:rPr>
        <w:t xml:space="preserve"> </w:t>
      </w:r>
      <w:proofErr w:type="spellStart"/>
      <w:r w:rsidR="005B1644">
        <w:rPr>
          <w:rFonts w:ascii="Arial" w:hAnsi="Arial" w:cs="Arial"/>
          <w:sz w:val="24"/>
          <w:szCs w:val="24"/>
        </w:rPr>
        <w:t>Clinics</w:t>
      </w:r>
      <w:proofErr w:type="spellEnd"/>
      <w:r w:rsidR="005B1644">
        <w:rPr>
          <w:rFonts w:ascii="Arial" w:hAnsi="Arial" w:cs="Arial"/>
          <w:sz w:val="24"/>
          <w:szCs w:val="24"/>
        </w:rPr>
        <w:t xml:space="preserve"> (Graz, </w:t>
      </w:r>
      <w:proofErr w:type="spellStart"/>
      <w:r w:rsidR="005B1644">
        <w:rPr>
          <w:rFonts w:ascii="Arial" w:hAnsi="Arial" w:cs="Arial"/>
          <w:sz w:val="24"/>
          <w:szCs w:val="24"/>
        </w:rPr>
        <w:t>Austria</w:t>
      </w:r>
      <w:proofErr w:type="spellEnd"/>
      <w:r w:rsidR="005B1644">
        <w:rPr>
          <w:rFonts w:ascii="Arial" w:hAnsi="Arial" w:cs="Arial"/>
          <w:sz w:val="24"/>
          <w:szCs w:val="24"/>
        </w:rPr>
        <w:t>).</w:t>
      </w:r>
    </w:p>
    <w:p w:rsidR="00EE0A56" w:rsidRDefault="00EE0A56" w:rsidP="002213A3">
      <w:pPr>
        <w:spacing w:after="0"/>
        <w:ind w:firstLine="567"/>
        <w:jc w:val="both"/>
        <w:rPr>
          <w:rFonts w:ascii="Arial" w:hAnsi="Arial" w:cs="Arial"/>
          <w:sz w:val="24"/>
          <w:szCs w:val="24"/>
        </w:rPr>
      </w:pPr>
    </w:p>
    <w:tbl>
      <w:tblPr>
        <w:tblStyle w:val="Tabelacomgrade"/>
        <w:tblW w:w="9322" w:type="dxa"/>
        <w:tblLook w:val="04A0" w:firstRow="1" w:lastRow="0" w:firstColumn="1" w:lastColumn="0" w:noHBand="0" w:noVBand="1"/>
      </w:tblPr>
      <w:tblGrid>
        <w:gridCol w:w="3227"/>
        <w:gridCol w:w="1984"/>
        <w:gridCol w:w="4111"/>
      </w:tblGrid>
      <w:tr w:rsidR="00EE0A56" w:rsidTr="00EE0A56">
        <w:tc>
          <w:tcPr>
            <w:tcW w:w="3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5B1644" w:rsidRDefault="00EE0A56" w:rsidP="002213A3">
            <w:pPr>
              <w:spacing w:line="276" w:lineRule="auto"/>
              <w:jc w:val="both"/>
              <w:rPr>
                <w:rFonts w:ascii="Arial" w:hAnsi="Arial" w:cs="Arial"/>
                <w:sz w:val="24"/>
                <w:szCs w:val="24"/>
              </w:rPr>
            </w:pPr>
            <w:r w:rsidRPr="00EE0A56">
              <w:rPr>
                <w:rFonts w:ascii="Arial" w:hAnsi="Arial" w:cs="Arial"/>
                <w:sz w:val="24"/>
                <w:szCs w:val="24"/>
              </w:rPr>
              <w:t>Filipe Santana da Silva</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C77014" w:rsidRDefault="00EE0A56" w:rsidP="002213A3">
            <w:pPr>
              <w:spacing w:line="276" w:lineRule="auto"/>
              <w:jc w:val="both"/>
              <w:rPr>
                <w:rFonts w:ascii="Arial" w:hAnsi="Arial" w:cs="Arial"/>
                <w:sz w:val="24"/>
                <w:szCs w:val="24"/>
              </w:rPr>
            </w:pPr>
            <w:r w:rsidRPr="00C77014">
              <w:rPr>
                <w:rFonts w:ascii="Arial" w:hAnsi="Arial" w:cs="Arial"/>
                <w:sz w:val="24"/>
                <w:szCs w:val="24"/>
              </w:rPr>
              <w:t>Mestrando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EE0A56" w:rsidRDefault="00EE0A56" w:rsidP="002213A3">
            <w:pPr>
              <w:spacing w:after="200" w:line="276" w:lineRule="auto"/>
              <w:jc w:val="both"/>
              <w:rPr>
                <w:rFonts w:ascii="Arial" w:hAnsi="Arial" w:cs="Arial"/>
                <w:sz w:val="24"/>
                <w:szCs w:val="24"/>
              </w:rPr>
            </w:pPr>
            <w:r w:rsidRPr="00EE0A56">
              <w:rPr>
                <w:rFonts w:ascii="Arial" w:hAnsi="Arial" w:cs="Arial"/>
                <w:sz w:val="24"/>
                <w:szCs w:val="24"/>
              </w:rPr>
              <w:t>Centro de Informática UFPE</w:t>
            </w:r>
          </w:p>
        </w:tc>
      </w:tr>
      <w:tr w:rsidR="00EE0A56" w:rsidTr="00EE0A56">
        <w:tc>
          <w:tcPr>
            <w:tcW w:w="3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0A56" w:rsidRPr="005B1644" w:rsidRDefault="00EE0A56" w:rsidP="002213A3">
            <w:pPr>
              <w:spacing w:line="276" w:lineRule="auto"/>
              <w:jc w:val="both"/>
              <w:rPr>
                <w:rFonts w:ascii="Arial" w:hAnsi="Arial" w:cs="Arial"/>
                <w:sz w:val="24"/>
                <w:szCs w:val="24"/>
              </w:rPr>
            </w:pPr>
            <w:proofErr w:type="spellStart"/>
            <w:r w:rsidRPr="00EE0A56">
              <w:rPr>
                <w:rFonts w:ascii="Arial" w:hAnsi="Arial" w:cs="Arial"/>
                <w:sz w:val="24"/>
                <w:szCs w:val="24"/>
              </w:rPr>
              <w:t>Robera</w:t>
            </w:r>
            <w:proofErr w:type="spellEnd"/>
            <w:r w:rsidRPr="00EE0A56">
              <w:rPr>
                <w:rFonts w:ascii="Arial" w:hAnsi="Arial" w:cs="Arial"/>
                <w:sz w:val="24"/>
                <w:szCs w:val="24"/>
              </w:rPr>
              <w:t xml:space="preserve"> Fernandes</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0A56" w:rsidRPr="00C77014" w:rsidRDefault="00EE0A56" w:rsidP="002213A3">
            <w:pPr>
              <w:spacing w:line="276" w:lineRule="auto"/>
              <w:jc w:val="both"/>
              <w:rPr>
                <w:rFonts w:ascii="Arial" w:hAnsi="Arial" w:cs="Arial"/>
                <w:sz w:val="24"/>
                <w:szCs w:val="24"/>
              </w:rPr>
            </w:pPr>
            <w:r w:rsidRPr="00C77014">
              <w:rPr>
                <w:rFonts w:ascii="Arial" w:hAnsi="Arial" w:cs="Arial"/>
                <w:sz w:val="24"/>
                <w:szCs w:val="24"/>
              </w:rPr>
              <w:t>Mestranda</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0A56" w:rsidRPr="00EE0A56" w:rsidRDefault="00EE0A56" w:rsidP="002213A3">
            <w:pPr>
              <w:spacing w:after="200" w:line="276" w:lineRule="auto"/>
              <w:jc w:val="both"/>
              <w:rPr>
                <w:rFonts w:ascii="Arial" w:hAnsi="Arial" w:cs="Arial"/>
                <w:sz w:val="24"/>
                <w:szCs w:val="24"/>
              </w:rPr>
            </w:pPr>
            <w:r w:rsidRPr="00EE0A56">
              <w:rPr>
                <w:rFonts w:ascii="Arial" w:hAnsi="Arial" w:cs="Arial"/>
                <w:sz w:val="24"/>
                <w:szCs w:val="24"/>
              </w:rPr>
              <w:t>Centro de Informática UFPE</w:t>
            </w:r>
          </w:p>
        </w:tc>
      </w:tr>
      <w:tr w:rsidR="00EE0A56" w:rsidTr="00EE0A56">
        <w:tc>
          <w:tcPr>
            <w:tcW w:w="3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5B1644" w:rsidRDefault="00EE0A56" w:rsidP="002213A3">
            <w:pPr>
              <w:spacing w:line="276" w:lineRule="auto"/>
              <w:jc w:val="both"/>
              <w:rPr>
                <w:rFonts w:ascii="Arial" w:hAnsi="Arial" w:cs="Arial"/>
                <w:sz w:val="24"/>
                <w:szCs w:val="24"/>
              </w:rPr>
            </w:pPr>
            <w:r w:rsidRPr="00EE0A56">
              <w:rPr>
                <w:rFonts w:ascii="Arial" w:hAnsi="Arial" w:cs="Arial"/>
                <w:sz w:val="24"/>
                <w:szCs w:val="24"/>
              </w:rPr>
              <w:t>Frederico L. G. Freitas</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C77014" w:rsidRDefault="00EE0A56" w:rsidP="002213A3">
            <w:pPr>
              <w:spacing w:line="276" w:lineRule="auto"/>
              <w:jc w:val="both"/>
              <w:rPr>
                <w:rFonts w:ascii="Arial" w:hAnsi="Arial" w:cs="Arial"/>
                <w:sz w:val="24"/>
                <w:szCs w:val="24"/>
              </w:rPr>
            </w:pPr>
            <w:r w:rsidRPr="00C77014">
              <w:rPr>
                <w:rFonts w:ascii="Arial" w:hAnsi="Arial" w:cs="Arial"/>
                <w:sz w:val="24"/>
                <w:szCs w:val="24"/>
              </w:rPr>
              <w:t>Orientador</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EE0A56" w:rsidRDefault="00EE0A56" w:rsidP="002213A3">
            <w:pPr>
              <w:spacing w:after="200" w:line="276" w:lineRule="auto"/>
              <w:jc w:val="both"/>
              <w:rPr>
                <w:rFonts w:ascii="Arial" w:hAnsi="Arial" w:cs="Arial"/>
                <w:sz w:val="24"/>
                <w:szCs w:val="24"/>
              </w:rPr>
            </w:pPr>
            <w:r w:rsidRPr="00EE0A56">
              <w:rPr>
                <w:rFonts w:ascii="Arial" w:hAnsi="Arial" w:cs="Arial"/>
                <w:sz w:val="24"/>
                <w:szCs w:val="24"/>
              </w:rPr>
              <w:t>Centro de Informática UFPE</w:t>
            </w:r>
          </w:p>
        </w:tc>
      </w:tr>
      <w:tr w:rsidR="00EE0A56" w:rsidTr="00EE0A56">
        <w:tc>
          <w:tcPr>
            <w:tcW w:w="3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5B1644" w:rsidRDefault="00EE0A56" w:rsidP="002213A3">
            <w:pPr>
              <w:spacing w:line="276" w:lineRule="auto"/>
              <w:jc w:val="both"/>
              <w:rPr>
                <w:rFonts w:ascii="Arial" w:hAnsi="Arial" w:cs="Arial"/>
                <w:sz w:val="24"/>
                <w:szCs w:val="24"/>
              </w:rPr>
            </w:pPr>
            <w:r w:rsidRPr="00EE0A56">
              <w:rPr>
                <w:rFonts w:ascii="Arial" w:hAnsi="Arial" w:cs="Arial"/>
                <w:sz w:val="24"/>
                <w:szCs w:val="24"/>
              </w:rPr>
              <w:t>Zulma M. Medeiros</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C77014" w:rsidRDefault="00EE0A56" w:rsidP="002213A3">
            <w:pPr>
              <w:spacing w:line="276" w:lineRule="auto"/>
              <w:jc w:val="both"/>
              <w:rPr>
                <w:rFonts w:ascii="Arial" w:hAnsi="Arial" w:cs="Arial"/>
                <w:sz w:val="24"/>
                <w:szCs w:val="24"/>
              </w:rPr>
            </w:pPr>
            <w:proofErr w:type="spellStart"/>
            <w:r w:rsidRPr="00C77014">
              <w:rPr>
                <w:rFonts w:ascii="Arial" w:hAnsi="Arial" w:cs="Arial"/>
                <w:sz w:val="24"/>
                <w:szCs w:val="24"/>
              </w:rPr>
              <w:t>Co-Orientadora</w:t>
            </w:r>
            <w:proofErr w:type="spellEnd"/>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EE0A56" w:rsidRDefault="00EE0A56" w:rsidP="002213A3">
            <w:pPr>
              <w:spacing w:after="200" w:line="276" w:lineRule="auto"/>
              <w:jc w:val="both"/>
              <w:rPr>
                <w:rFonts w:ascii="Arial" w:hAnsi="Arial" w:cs="Arial"/>
                <w:sz w:val="24"/>
                <w:szCs w:val="24"/>
              </w:rPr>
            </w:pPr>
            <w:proofErr w:type="spellStart"/>
            <w:r w:rsidRPr="00EE0A56">
              <w:rPr>
                <w:rFonts w:ascii="Arial" w:hAnsi="Arial" w:cs="Arial"/>
                <w:sz w:val="24"/>
                <w:szCs w:val="24"/>
              </w:rPr>
              <w:t>Aggeu</w:t>
            </w:r>
            <w:proofErr w:type="spellEnd"/>
            <w:r w:rsidRPr="00EE0A56">
              <w:rPr>
                <w:rFonts w:ascii="Arial" w:hAnsi="Arial" w:cs="Arial"/>
                <w:sz w:val="24"/>
                <w:szCs w:val="24"/>
              </w:rPr>
              <w:t xml:space="preserve"> Magalhães - FIOCRUZ</w:t>
            </w:r>
          </w:p>
        </w:tc>
      </w:tr>
      <w:tr w:rsidR="00EE0A56" w:rsidRPr="00A30A2E" w:rsidTr="00EE0A56">
        <w:tc>
          <w:tcPr>
            <w:tcW w:w="3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5B1644" w:rsidRDefault="00EE0A56" w:rsidP="002213A3">
            <w:pPr>
              <w:spacing w:line="276" w:lineRule="auto"/>
              <w:jc w:val="both"/>
              <w:rPr>
                <w:rFonts w:ascii="Arial" w:hAnsi="Arial" w:cs="Arial"/>
                <w:sz w:val="24"/>
                <w:szCs w:val="24"/>
              </w:rPr>
            </w:pPr>
            <w:r w:rsidRPr="00EE0A56">
              <w:rPr>
                <w:rFonts w:ascii="Arial" w:hAnsi="Arial" w:cs="Arial"/>
                <w:sz w:val="24"/>
                <w:szCs w:val="24"/>
              </w:rPr>
              <w:t>Stefan Schulz</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C77014" w:rsidRDefault="00EE0A56" w:rsidP="002213A3">
            <w:pPr>
              <w:spacing w:line="276" w:lineRule="auto"/>
              <w:jc w:val="both"/>
              <w:rPr>
                <w:rFonts w:ascii="Arial" w:hAnsi="Arial" w:cs="Arial"/>
                <w:sz w:val="24"/>
                <w:szCs w:val="24"/>
              </w:rPr>
            </w:pPr>
            <w:proofErr w:type="spellStart"/>
            <w:r w:rsidRPr="00C77014">
              <w:rPr>
                <w:rFonts w:ascii="Arial" w:hAnsi="Arial" w:cs="Arial"/>
                <w:sz w:val="24"/>
                <w:szCs w:val="24"/>
              </w:rPr>
              <w:t>Co-Orientador</w:t>
            </w:r>
            <w:proofErr w:type="spellEnd"/>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0A56" w:rsidRPr="00772E11" w:rsidRDefault="00772E11" w:rsidP="002213A3">
            <w:pPr>
              <w:spacing w:line="276" w:lineRule="auto"/>
              <w:jc w:val="both"/>
              <w:rPr>
                <w:rFonts w:ascii="Arial" w:hAnsi="Arial" w:cs="Arial"/>
                <w:sz w:val="24"/>
                <w:szCs w:val="24"/>
                <w:lang w:val="en-US"/>
              </w:rPr>
            </w:pPr>
            <w:r w:rsidRPr="00772E11">
              <w:rPr>
                <w:rFonts w:ascii="Arial" w:hAnsi="Arial" w:cs="Arial"/>
                <w:sz w:val="24"/>
                <w:szCs w:val="24"/>
                <w:lang w:val="en-US"/>
              </w:rPr>
              <w:t>Inst. of Med. Inf., Stat. and Doc</w:t>
            </w:r>
            <w:r w:rsidR="00EE0A56" w:rsidRPr="00772E11">
              <w:rPr>
                <w:rFonts w:ascii="Arial" w:hAnsi="Arial" w:cs="Arial"/>
                <w:sz w:val="24"/>
                <w:szCs w:val="24"/>
                <w:lang w:val="en-US"/>
              </w:rPr>
              <w:t>.</w:t>
            </w:r>
            <w:r w:rsidR="00EE0A56" w:rsidRPr="00772E11">
              <w:rPr>
                <w:rFonts w:ascii="Arial" w:hAnsi="Arial" w:cs="Arial"/>
                <w:sz w:val="24"/>
                <w:szCs w:val="24"/>
                <w:lang w:val="en-US"/>
              </w:rPr>
              <w:br/>
              <w:t>Graz General Hospital and University Clinics</w:t>
            </w:r>
          </w:p>
        </w:tc>
      </w:tr>
      <w:tr w:rsidR="00EE0A56" w:rsidTr="00EE0A56">
        <w:tc>
          <w:tcPr>
            <w:tcW w:w="3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0A56" w:rsidRPr="005B1644" w:rsidRDefault="00EE0A56" w:rsidP="002213A3">
            <w:pPr>
              <w:spacing w:line="276" w:lineRule="auto"/>
              <w:jc w:val="both"/>
              <w:rPr>
                <w:rFonts w:ascii="Arial" w:hAnsi="Arial" w:cs="Arial"/>
                <w:sz w:val="24"/>
                <w:szCs w:val="24"/>
              </w:rPr>
            </w:pPr>
            <w:r w:rsidRPr="00EE0A56">
              <w:rPr>
                <w:rFonts w:ascii="Arial" w:hAnsi="Arial" w:cs="Arial"/>
                <w:sz w:val="24"/>
                <w:szCs w:val="24"/>
              </w:rPr>
              <w:t>Daniel Schober</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0A56" w:rsidRPr="00C77014" w:rsidRDefault="00EE0A56" w:rsidP="002213A3">
            <w:pPr>
              <w:spacing w:line="276" w:lineRule="auto"/>
              <w:jc w:val="both"/>
              <w:rPr>
                <w:rFonts w:ascii="Arial" w:hAnsi="Arial" w:cs="Arial"/>
                <w:sz w:val="24"/>
                <w:szCs w:val="24"/>
              </w:rPr>
            </w:pPr>
            <w:r w:rsidRPr="00C77014">
              <w:rPr>
                <w:rFonts w:ascii="Arial" w:hAnsi="Arial" w:cs="Arial"/>
                <w:sz w:val="24"/>
                <w:szCs w:val="24"/>
              </w:rPr>
              <w:t>Colaborador</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0A56" w:rsidRPr="00EE0A56" w:rsidRDefault="00EE0A56" w:rsidP="002213A3">
            <w:pPr>
              <w:spacing w:after="200" w:line="276" w:lineRule="auto"/>
              <w:jc w:val="both"/>
              <w:rPr>
                <w:rFonts w:ascii="Arial" w:hAnsi="Arial" w:cs="Arial"/>
                <w:sz w:val="24"/>
                <w:szCs w:val="24"/>
              </w:rPr>
            </w:pPr>
            <w:r w:rsidRPr="00EE0A56">
              <w:rPr>
                <w:rFonts w:ascii="Arial" w:hAnsi="Arial" w:cs="Arial"/>
                <w:sz w:val="24"/>
                <w:szCs w:val="24"/>
              </w:rPr>
              <w:t>Albert-</w:t>
            </w:r>
            <w:proofErr w:type="spellStart"/>
            <w:r w:rsidRPr="00EE0A56">
              <w:rPr>
                <w:rFonts w:ascii="Arial" w:hAnsi="Arial" w:cs="Arial"/>
                <w:sz w:val="24"/>
                <w:szCs w:val="24"/>
              </w:rPr>
              <w:t>Ludwigs</w:t>
            </w:r>
            <w:proofErr w:type="spellEnd"/>
            <w:r w:rsidRPr="00EE0A56">
              <w:rPr>
                <w:rFonts w:ascii="Arial" w:hAnsi="Arial" w:cs="Arial"/>
                <w:sz w:val="24"/>
                <w:szCs w:val="24"/>
              </w:rPr>
              <w:t>-</w:t>
            </w:r>
            <w:proofErr w:type="spellStart"/>
            <w:r w:rsidRPr="00EE0A56">
              <w:rPr>
                <w:rFonts w:ascii="Arial" w:hAnsi="Arial" w:cs="Arial"/>
                <w:sz w:val="24"/>
                <w:szCs w:val="24"/>
              </w:rPr>
              <w:t>Universität</w:t>
            </w:r>
            <w:proofErr w:type="spellEnd"/>
            <w:r w:rsidRPr="00EE0A56">
              <w:rPr>
                <w:rFonts w:ascii="Arial" w:hAnsi="Arial" w:cs="Arial"/>
                <w:sz w:val="24"/>
                <w:szCs w:val="24"/>
              </w:rPr>
              <w:t xml:space="preserve"> Freiburg</w:t>
            </w:r>
          </w:p>
        </w:tc>
      </w:tr>
    </w:tbl>
    <w:p w:rsidR="0062274D" w:rsidRPr="006D2F15" w:rsidRDefault="0062274D" w:rsidP="00AA5AEB">
      <w:pPr>
        <w:rPr>
          <w:rFonts w:ascii="Arial" w:hAnsi="Arial" w:cs="Arial"/>
          <w:b/>
          <w:sz w:val="28"/>
          <w:szCs w:val="28"/>
        </w:rPr>
      </w:pPr>
    </w:p>
    <w:p w:rsidR="00C77014" w:rsidRDefault="00B27728" w:rsidP="003871E7">
      <w:pPr>
        <w:spacing w:after="0"/>
        <w:ind w:firstLine="567"/>
        <w:jc w:val="both"/>
        <w:rPr>
          <w:rFonts w:ascii="Arial" w:hAnsi="Arial" w:cs="Arial"/>
          <w:sz w:val="24"/>
          <w:szCs w:val="24"/>
        </w:rPr>
      </w:pPr>
      <w:r>
        <w:rPr>
          <w:rFonts w:ascii="Arial" w:hAnsi="Arial" w:cs="Arial"/>
        </w:rPr>
        <w:br w:type="page"/>
      </w:r>
    </w:p>
    <w:p w:rsidR="00C77014" w:rsidRPr="002213A3" w:rsidRDefault="00C77014" w:rsidP="002213A3">
      <w:pPr>
        <w:pStyle w:val="Ttulo1"/>
        <w:numPr>
          <w:ilvl w:val="1"/>
          <w:numId w:val="5"/>
        </w:numPr>
        <w:rPr>
          <w:rFonts w:ascii="Arial" w:hAnsi="Arial" w:cs="Arial"/>
          <w:color w:val="auto"/>
          <w:sz w:val="24"/>
          <w:szCs w:val="24"/>
        </w:rPr>
      </w:pPr>
      <w:bookmarkStart w:id="720" w:name="_Toc288466157"/>
      <w:r w:rsidRPr="002213A3">
        <w:rPr>
          <w:rFonts w:ascii="Arial" w:hAnsi="Arial" w:cs="Arial"/>
          <w:color w:val="auto"/>
          <w:sz w:val="24"/>
          <w:szCs w:val="24"/>
        </w:rPr>
        <w:lastRenderedPageBreak/>
        <w:t>ATIVIDADES E CRONOGRAMA</w:t>
      </w:r>
      <w:bookmarkEnd w:id="720"/>
    </w:p>
    <w:p w:rsidR="00C77014" w:rsidRDefault="00C77014" w:rsidP="002213A3">
      <w:pPr>
        <w:spacing w:after="0"/>
        <w:ind w:firstLine="567"/>
        <w:jc w:val="both"/>
        <w:rPr>
          <w:rFonts w:ascii="Arial" w:hAnsi="Arial" w:cs="Arial"/>
          <w:sz w:val="24"/>
          <w:szCs w:val="24"/>
        </w:rPr>
      </w:pPr>
    </w:p>
    <w:p w:rsidR="00D434E4" w:rsidRDefault="00C77014" w:rsidP="00AA5AEB">
      <w:pPr>
        <w:pStyle w:val="Corpodetexto"/>
        <w:spacing w:line="276" w:lineRule="auto"/>
        <w:ind w:firstLine="708"/>
        <w:rPr>
          <w:rFonts w:ascii="Arial" w:hAnsi="Arial" w:cs="Arial"/>
          <w:sz w:val="24"/>
        </w:rPr>
      </w:pPr>
      <w:r>
        <w:rPr>
          <w:rFonts w:ascii="Arial" w:hAnsi="Arial" w:cs="Arial"/>
          <w:sz w:val="24"/>
        </w:rPr>
        <w:t xml:space="preserve">No quadro </w:t>
      </w:r>
      <w:proofErr w:type="gramStart"/>
      <w:r>
        <w:rPr>
          <w:rFonts w:ascii="Arial" w:hAnsi="Arial" w:cs="Arial"/>
          <w:sz w:val="24"/>
        </w:rPr>
        <w:t>2</w:t>
      </w:r>
      <w:proofErr w:type="gramEnd"/>
      <w:r>
        <w:rPr>
          <w:rFonts w:ascii="Arial" w:hAnsi="Arial" w:cs="Arial"/>
          <w:sz w:val="24"/>
        </w:rPr>
        <w:t xml:space="preserve"> estão descritas as atividades propostas a serem executadas até o final da dissertação:</w:t>
      </w:r>
    </w:p>
    <w:p w:rsidR="00D434E4" w:rsidRDefault="00D434E4" w:rsidP="002213A3">
      <w:pPr>
        <w:pStyle w:val="Corpodetexto"/>
        <w:spacing w:line="276" w:lineRule="auto"/>
        <w:ind w:firstLine="708"/>
        <w:rPr>
          <w:rFonts w:ascii="Arial" w:hAnsi="Arial" w:cs="Arial"/>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A0" w:firstRow="1" w:lastRow="0" w:firstColumn="1" w:lastColumn="0" w:noHBand="0" w:noVBand="0"/>
      </w:tblPr>
      <w:tblGrid>
        <w:gridCol w:w="1690"/>
        <w:gridCol w:w="3960"/>
      </w:tblGrid>
      <w:tr w:rsidR="00D434E4" w:rsidRPr="00224F5A" w:rsidTr="00156643">
        <w:trPr>
          <w:trHeight w:val="306"/>
          <w:jc w:val="center"/>
        </w:trPr>
        <w:tc>
          <w:tcPr>
            <w:tcW w:w="1690" w:type="dxa"/>
            <w:tcBorders>
              <w:bottom w:val="single" w:sz="6" w:space="0" w:color="auto"/>
              <w:right w:val="single" w:sz="6" w:space="0" w:color="auto"/>
            </w:tcBorders>
            <w:shd w:val="clear" w:color="auto" w:fill="B3B3B3"/>
            <w:vAlign w:val="center"/>
          </w:tcPr>
          <w:p w:rsidR="00D434E4" w:rsidRPr="00D434E4" w:rsidRDefault="00D434E4" w:rsidP="002213A3">
            <w:pPr>
              <w:spacing w:after="0"/>
              <w:jc w:val="center"/>
              <w:rPr>
                <w:rFonts w:ascii="Arial" w:hAnsi="Arial" w:cs="Arial"/>
                <w:b/>
                <w:sz w:val="20"/>
                <w:szCs w:val="20"/>
              </w:rPr>
            </w:pPr>
            <w:r w:rsidRPr="00156643">
              <w:rPr>
                <w:rFonts w:ascii="Arial" w:hAnsi="Arial" w:cs="Arial"/>
                <w:b/>
                <w:sz w:val="20"/>
                <w:szCs w:val="20"/>
              </w:rPr>
              <w:t>Atividade</w:t>
            </w:r>
          </w:p>
        </w:tc>
        <w:tc>
          <w:tcPr>
            <w:tcW w:w="3960" w:type="dxa"/>
            <w:tcBorders>
              <w:left w:val="single" w:sz="6" w:space="0" w:color="auto"/>
              <w:bottom w:val="single" w:sz="6" w:space="0" w:color="auto"/>
            </w:tcBorders>
            <w:shd w:val="clear" w:color="auto" w:fill="B3B3B3"/>
            <w:vAlign w:val="center"/>
          </w:tcPr>
          <w:p w:rsidR="00D434E4" w:rsidRPr="00D434E4" w:rsidRDefault="00D434E4" w:rsidP="002213A3">
            <w:pPr>
              <w:spacing w:after="0"/>
              <w:jc w:val="center"/>
              <w:rPr>
                <w:rFonts w:ascii="Arial" w:hAnsi="Arial" w:cs="Arial"/>
                <w:b/>
                <w:sz w:val="20"/>
                <w:szCs w:val="20"/>
              </w:rPr>
            </w:pPr>
            <w:r w:rsidRPr="00D434E4">
              <w:rPr>
                <w:rFonts w:ascii="Arial" w:hAnsi="Arial" w:cs="Arial"/>
                <w:b/>
                <w:sz w:val="20"/>
                <w:szCs w:val="20"/>
              </w:rPr>
              <w:t>Descrição</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A1</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sz w:val="20"/>
                <w:szCs w:val="20"/>
              </w:rPr>
            </w:pPr>
            <w:r w:rsidRPr="00D434E4">
              <w:rPr>
                <w:rFonts w:ascii="Arial" w:hAnsi="Arial" w:cs="Arial"/>
                <w:sz w:val="20"/>
                <w:szCs w:val="20"/>
              </w:rPr>
              <w:t>Listagem de termos candidatos ao domínio</w:t>
            </w:r>
            <w:r w:rsidRPr="00D434E4" w:rsidDel="00AF7523">
              <w:rPr>
                <w:rFonts w:ascii="Arial" w:hAnsi="Arial" w:cs="Arial"/>
                <w:sz w:val="20"/>
                <w:szCs w:val="20"/>
              </w:rPr>
              <w:t xml:space="preserve"> </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A2</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sz w:val="20"/>
                <w:szCs w:val="20"/>
              </w:rPr>
            </w:pPr>
            <w:r w:rsidRPr="00D434E4">
              <w:rPr>
                <w:rFonts w:ascii="Arial" w:hAnsi="Arial" w:cs="Arial"/>
                <w:sz w:val="20"/>
                <w:szCs w:val="20"/>
              </w:rPr>
              <w:t xml:space="preserve">Avaliação de ontologias reutilizáveis, vocabulário e dicionário </w:t>
            </w:r>
            <w:proofErr w:type="gramStart"/>
            <w:r w:rsidRPr="00D434E4">
              <w:rPr>
                <w:rFonts w:ascii="Arial" w:hAnsi="Arial" w:cs="Arial"/>
                <w:sz w:val="20"/>
                <w:szCs w:val="20"/>
              </w:rPr>
              <w:t>geográfico</w:t>
            </w:r>
            <w:proofErr w:type="gramEnd"/>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A3</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sz w:val="20"/>
                <w:szCs w:val="20"/>
              </w:rPr>
            </w:pPr>
            <w:r>
              <w:rPr>
                <w:rFonts w:ascii="Arial" w:hAnsi="Arial" w:cs="Arial"/>
                <w:sz w:val="20"/>
                <w:szCs w:val="20"/>
              </w:rPr>
              <w:t>Representação das entidades geográficas e ambientais</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A4</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sz w:val="20"/>
                <w:szCs w:val="20"/>
              </w:rPr>
            </w:pPr>
            <w:r>
              <w:rPr>
                <w:rFonts w:ascii="Arial" w:hAnsi="Arial" w:cs="Arial"/>
                <w:sz w:val="20"/>
                <w:szCs w:val="20"/>
              </w:rPr>
              <w:t>Modelagem de Padrões de Transmissão</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A5</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sz w:val="20"/>
                <w:szCs w:val="20"/>
              </w:rPr>
            </w:pPr>
            <w:r>
              <w:rPr>
                <w:rFonts w:ascii="Arial" w:hAnsi="Arial" w:cs="Arial"/>
                <w:bCs/>
                <w:sz w:val="20"/>
                <w:szCs w:val="20"/>
              </w:rPr>
              <w:t>Primeira Versão - NTDO</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A6</w:t>
            </w:r>
          </w:p>
        </w:tc>
        <w:tc>
          <w:tcPr>
            <w:tcW w:w="3960" w:type="dxa"/>
            <w:tcBorders>
              <w:left w:val="single" w:sz="6" w:space="0" w:color="auto"/>
            </w:tcBorders>
            <w:vAlign w:val="center"/>
          </w:tcPr>
          <w:p w:rsidR="00D434E4" w:rsidRPr="00156643" w:rsidRDefault="00AF7523" w:rsidP="003871E7">
            <w:pPr>
              <w:spacing w:after="0"/>
              <w:jc w:val="center"/>
              <w:rPr>
                <w:rFonts w:ascii="Arial" w:hAnsi="Arial" w:cs="Arial"/>
                <w:i/>
                <w:sz w:val="20"/>
                <w:szCs w:val="20"/>
              </w:rPr>
            </w:pPr>
            <w:r>
              <w:rPr>
                <w:rFonts w:ascii="Arial" w:hAnsi="Arial" w:cs="Arial"/>
                <w:bCs/>
                <w:sz w:val="20"/>
                <w:szCs w:val="20"/>
              </w:rPr>
              <w:t>Refinamento – Testes</w:t>
            </w:r>
            <w:r w:rsidR="00156643">
              <w:rPr>
                <w:rFonts w:ascii="Arial" w:hAnsi="Arial" w:cs="Arial"/>
                <w:bCs/>
                <w:sz w:val="20"/>
                <w:szCs w:val="20"/>
              </w:rPr>
              <w:t xml:space="preserve"> </w:t>
            </w:r>
            <w:r>
              <w:rPr>
                <w:rFonts w:ascii="Arial" w:hAnsi="Arial" w:cs="Arial"/>
                <w:bCs/>
                <w:sz w:val="20"/>
                <w:szCs w:val="20"/>
              </w:rPr>
              <w:t xml:space="preserve">das questões de competência com </w:t>
            </w:r>
            <w:r>
              <w:rPr>
                <w:rFonts w:ascii="Arial" w:hAnsi="Arial" w:cs="Arial"/>
                <w:bCs/>
                <w:i/>
                <w:sz w:val="20"/>
                <w:szCs w:val="20"/>
              </w:rPr>
              <w:t>DL Query</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A7</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sz w:val="20"/>
                <w:szCs w:val="20"/>
              </w:rPr>
            </w:pPr>
            <w:r>
              <w:rPr>
                <w:rFonts w:ascii="Arial" w:hAnsi="Arial" w:cs="Arial"/>
                <w:sz w:val="20"/>
                <w:szCs w:val="20"/>
              </w:rPr>
              <w:t>Versão Final - NTDO</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A8</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sz w:val="20"/>
                <w:szCs w:val="20"/>
              </w:rPr>
            </w:pPr>
            <w:r w:rsidRPr="00D434E4">
              <w:rPr>
                <w:rFonts w:ascii="Arial" w:hAnsi="Arial" w:cs="Arial"/>
                <w:bCs/>
                <w:sz w:val="20"/>
                <w:szCs w:val="20"/>
              </w:rPr>
              <w:t>Resultados publicados</w:t>
            </w:r>
          </w:p>
        </w:tc>
      </w:tr>
      <w:tr w:rsidR="00D434E4" w:rsidRPr="00224F5A" w:rsidTr="00156643">
        <w:trPr>
          <w:trHeight w:val="552"/>
          <w:jc w:val="center"/>
        </w:trPr>
        <w:tc>
          <w:tcPr>
            <w:tcW w:w="1690" w:type="dxa"/>
            <w:tcBorders>
              <w:right w:val="single" w:sz="6" w:space="0" w:color="auto"/>
            </w:tcBorders>
            <w:vAlign w:val="center"/>
          </w:tcPr>
          <w:p w:rsidR="00D434E4" w:rsidRPr="00D434E4" w:rsidRDefault="00D434E4" w:rsidP="003871E7">
            <w:pPr>
              <w:spacing w:after="0"/>
              <w:jc w:val="center"/>
              <w:rPr>
                <w:rFonts w:ascii="Arial" w:hAnsi="Arial" w:cs="Arial"/>
                <w:sz w:val="20"/>
                <w:szCs w:val="20"/>
              </w:rPr>
            </w:pPr>
            <w:r w:rsidRPr="00156643">
              <w:rPr>
                <w:rFonts w:ascii="Arial" w:hAnsi="Arial" w:cs="Arial"/>
                <w:sz w:val="20"/>
                <w:szCs w:val="20"/>
              </w:rPr>
              <w:t>A9</w:t>
            </w:r>
          </w:p>
        </w:tc>
        <w:tc>
          <w:tcPr>
            <w:tcW w:w="3960" w:type="dxa"/>
            <w:tcBorders>
              <w:left w:val="single" w:sz="6" w:space="0" w:color="auto"/>
            </w:tcBorders>
            <w:vAlign w:val="center"/>
          </w:tcPr>
          <w:p w:rsidR="00D434E4" w:rsidRPr="00D434E4" w:rsidRDefault="00AF7523" w:rsidP="003871E7">
            <w:pPr>
              <w:spacing w:after="0"/>
              <w:jc w:val="center"/>
              <w:rPr>
                <w:rFonts w:ascii="Arial" w:hAnsi="Arial" w:cs="Arial"/>
                <w:bCs/>
                <w:sz w:val="20"/>
                <w:szCs w:val="20"/>
              </w:rPr>
            </w:pPr>
            <w:r w:rsidRPr="00D434E4">
              <w:rPr>
                <w:rFonts w:ascii="Arial" w:hAnsi="Arial" w:cs="Arial"/>
                <w:bCs/>
                <w:sz w:val="20"/>
                <w:szCs w:val="20"/>
              </w:rPr>
              <w:t xml:space="preserve">Dissertação </w:t>
            </w:r>
          </w:p>
        </w:tc>
      </w:tr>
    </w:tbl>
    <w:p w:rsidR="00D434E4" w:rsidRDefault="00D434E4" w:rsidP="00AA5AEB">
      <w:pPr>
        <w:ind w:firstLine="708"/>
        <w:jc w:val="both"/>
        <w:rPr>
          <w:rFonts w:ascii="Arial" w:hAnsi="Arial" w:cs="Arial"/>
          <w:sz w:val="24"/>
          <w:szCs w:val="24"/>
        </w:rPr>
      </w:pPr>
    </w:p>
    <w:p w:rsidR="00D434E4" w:rsidRDefault="00D434E4" w:rsidP="00AA5AEB">
      <w:pPr>
        <w:ind w:firstLine="708"/>
        <w:jc w:val="both"/>
        <w:rPr>
          <w:rFonts w:ascii="Arial" w:hAnsi="Arial" w:cs="Arial"/>
          <w:sz w:val="24"/>
          <w:szCs w:val="24"/>
        </w:rPr>
      </w:pPr>
      <w:r>
        <w:rPr>
          <w:rFonts w:ascii="Arial" w:hAnsi="Arial" w:cs="Arial"/>
          <w:sz w:val="24"/>
          <w:szCs w:val="24"/>
        </w:rPr>
        <w:t xml:space="preserve">O cronograma proposto para esta dissertação de mestrado está descrito </w:t>
      </w:r>
      <w:r w:rsidR="00A41F3D">
        <w:rPr>
          <w:rFonts w:ascii="Arial" w:hAnsi="Arial" w:cs="Arial"/>
          <w:sz w:val="24"/>
          <w:szCs w:val="24"/>
        </w:rPr>
        <w:t>no</w:t>
      </w:r>
      <w:r w:rsidR="00AF7523">
        <w:rPr>
          <w:rFonts w:ascii="Arial" w:hAnsi="Arial" w:cs="Arial"/>
          <w:sz w:val="24"/>
          <w:szCs w:val="24"/>
        </w:rPr>
        <w:t xml:space="preserve"> </w:t>
      </w:r>
      <w:r w:rsidR="00A41F3D">
        <w:rPr>
          <w:rFonts w:ascii="Arial" w:hAnsi="Arial" w:cs="Arial"/>
          <w:sz w:val="24"/>
          <w:szCs w:val="24"/>
        </w:rPr>
        <w:t>quadro</w:t>
      </w:r>
      <w:r w:rsidR="00AF7523">
        <w:rPr>
          <w:rFonts w:ascii="Arial" w:hAnsi="Arial" w:cs="Arial"/>
          <w:sz w:val="24"/>
          <w:szCs w:val="24"/>
        </w:rPr>
        <w:t xml:space="preserve"> </w:t>
      </w:r>
      <w:proofErr w:type="gramStart"/>
      <w:r>
        <w:rPr>
          <w:rFonts w:ascii="Arial" w:hAnsi="Arial" w:cs="Arial"/>
          <w:sz w:val="24"/>
          <w:szCs w:val="24"/>
        </w:rPr>
        <w:t>3</w:t>
      </w:r>
      <w:proofErr w:type="gramEnd"/>
      <w:r>
        <w:rPr>
          <w:rFonts w:ascii="Arial" w:hAnsi="Arial" w:cs="Arial"/>
          <w:sz w:val="24"/>
          <w:szCs w:val="24"/>
        </w:rPr>
        <w:t>. Utilizando como referências os semestres letivos.</w:t>
      </w:r>
    </w:p>
    <w:p w:rsidR="00D434E4" w:rsidRDefault="00D434E4" w:rsidP="00AA5AEB">
      <w:pPr>
        <w:ind w:firstLine="708"/>
        <w:jc w:val="both"/>
        <w:rPr>
          <w:rFonts w:ascii="Arial" w:hAnsi="Arial" w:cs="Arial"/>
          <w:sz w:val="24"/>
          <w:szCs w:val="24"/>
        </w:rPr>
      </w:pPr>
    </w:p>
    <w:p w:rsidR="00D434E4" w:rsidRPr="00A41F3D" w:rsidRDefault="00A41F3D" w:rsidP="003871E7">
      <w:pPr>
        <w:jc w:val="center"/>
        <w:rPr>
          <w:rFonts w:ascii="Arial" w:hAnsi="Arial" w:cs="Arial"/>
          <w:sz w:val="24"/>
          <w:szCs w:val="24"/>
        </w:rPr>
      </w:pPr>
      <w:r>
        <w:rPr>
          <w:rFonts w:ascii="Arial" w:hAnsi="Arial" w:cs="Arial"/>
          <w:sz w:val="24"/>
          <w:szCs w:val="24"/>
        </w:rPr>
        <w:t>Quadro</w:t>
      </w:r>
      <w:r w:rsidR="00D434E4" w:rsidRPr="00A41F3D">
        <w:rPr>
          <w:rFonts w:ascii="Arial" w:hAnsi="Arial" w:cs="Arial"/>
          <w:sz w:val="24"/>
          <w:szCs w:val="24"/>
        </w:rPr>
        <w:t xml:space="preserve"> </w:t>
      </w:r>
      <w:r>
        <w:rPr>
          <w:rFonts w:ascii="Arial" w:hAnsi="Arial" w:cs="Arial"/>
          <w:sz w:val="24"/>
          <w:szCs w:val="24"/>
        </w:rPr>
        <w:t>3</w:t>
      </w:r>
      <w:r w:rsidR="00D434E4" w:rsidRPr="00A41F3D">
        <w:rPr>
          <w:rFonts w:ascii="Arial" w:hAnsi="Arial" w:cs="Arial"/>
          <w:b/>
          <w:sz w:val="24"/>
          <w:szCs w:val="24"/>
        </w:rPr>
        <w:t xml:space="preserve"> –</w:t>
      </w:r>
      <w:r w:rsidR="00AF7523" w:rsidRPr="00A41F3D">
        <w:rPr>
          <w:rFonts w:ascii="Arial" w:hAnsi="Arial" w:cs="Arial"/>
          <w:sz w:val="24"/>
          <w:szCs w:val="24"/>
        </w:rPr>
        <w:t xml:space="preserve"> Cronograma</w:t>
      </w:r>
    </w:p>
    <w:tbl>
      <w:tblPr>
        <w:tblW w:w="8364"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685"/>
        <w:gridCol w:w="697"/>
        <w:gridCol w:w="697"/>
        <w:gridCol w:w="697"/>
        <w:gridCol w:w="697"/>
        <w:gridCol w:w="697"/>
        <w:gridCol w:w="697"/>
        <w:gridCol w:w="697"/>
        <w:gridCol w:w="697"/>
        <w:gridCol w:w="685"/>
        <w:gridCol w:w="709"/>
      </w:tblGrid>
      <w:tr w:rsidR="00A41F3D" w:rsidRPr="00A41F3D" w:rsidTr="00B22CCC">
        <w:trPr>
          <w:trHeight w:val="269"/>
          <w:jc w:val="center"/>
        </w:trPr>
        <w:tc>
          <w:tcPr>
            <w:tcW w:w="709" w:type="dxa"/>
            <w:vMerge w:val="restart"/>
            <w:tcBorders>
              <w:top w:val="single" w:sz="4" w:space="0" w:color="auto"/>
              <w:left w:val="single" w:sz="4" w:space="0" w:color="auto"/>
              <w:tl2br w:val="single" w:sz="4" w:space="0" w:color="auto"/>
            </w:tcBorders>
            <w:vAlign w:val="center"/>
          </w:tcPr>
          <w:p w:rsidR="00A41F3D" w:rsidRPr="00A41F3D" w:rsidRDefault="00A41F3D" w:rsidP="003871E7">
            <w:pPr>
              <w:spacing w:after="0"/>
              <w:jc w:val="center"/>
              <w:rPr>
                <w:rFonts w:ascii="Arial" w:hAnsi="Arial" w:cs="Arial"/>
                <w:sz w:val="24"/>
                <w:szCs w:val="24"/>
              </w:rPr>
            </w:pPr>
          </w:p>
        </w:tc>
        <w:tc>
          <w:tcPr>
            <w:tcW w:w="6946" w:type="dxa"/>
            <w:gridSpan w:val="10"/>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2011</w:t>
            </w:r>
          </w:p>
        </w:tc>
        <w:tc>
          <w:tcPr>
            <w:tcW w:w="709" w:type="dxa"/>
            <w:tcBorders>
              <w:bottom w:val="single" w:sz="4" w:space="0" w:color="auto"/>
            </w:tcBorders>
            <w:shd w:val="clear" w:color="auto" w:fill="auto"/>
            <w:vAlign w:val="center"/>
          </w:tcPr>
          <w:p w:rsidR="00A41F3D" w:rsidRPr="00A41F3D" w:rsidRDefault="00A41F3D" w:rsidP="00AA5AEB">
            <w:pPr>
              <w:spacing w:after="0"/>
              <w:jc w:val="center"/>
              <w:rPr>
                <w:rFonts w:ascii="Arial" w:hAnsi="Arial" w:cs="Arial"/>
                <w:bCs/>
                <w:sz w:val="24"/>
                <w:szCs w:val="24"/>
              </w:rPr>
            </w:pPr>
            <w:r w:rsidRPr="00A41F3D">
              <w:rPr>
                <w:rFonts w:ascii="Arial" w:hAnsi="Arial" w:cs="Arial"/>
                <w:bCs/>
                <w:sz w:val="24"/>
                <w:szCs w:val="24"/>
              </w:rPr>
              <w:t>2012</w:t>
            </w:r>
          </w:p>
        </w:tc>
      </w:tr>
      <w:tr w:rsidR="00A41F3D" w:rsidRPr="00A41F3D" w:rsidTr="00B22CCC">
        <w:trPr>
          <w:cantSplit/>
          <w:trHeight w:val="269"/>
          <w:jc w:val="center"/>
        </w:trPr>
        <w:tc>
          <w:tcPr>
            <w:tcW w:w="709" w:type="dxa"/>
            <w:vMerge/>
            <w:tcBorders>
              <w:left w:val="single" w:sz="4" w:space="0" w:color="auto"/>
              <w:tl2br w:val="single" w:sz="4" w:space="0" w:color="auto"/>
            </w:tcBorders>
            <w:shd w:val="clear" w:color="auto" w:fill="B3B3B3"/>
            <w:vAlign w:val="center"/>
          </w:tcPr>
          <w:p w:rsidR="00A41F3D" w:rsidRPr="00A41F3D" w:rsidRDefault="00A41F3D" w:rsidP="003871E7">
            <w:pPr>
              <w:spacing w:after="0"/>
              <w:jc w:val="center"/>
              <w:rPr>
                <w:rFonts w:ascii="Arial" w:hAnsi="Arial" w:cs="Arial"/>
                <w:b/>
                <w:sz w:val="24"/>
                <w:szCs w:val="24"/>
              </w:rPr>
            </w:pPr>
          </w:p>
        </w:tc>
        <w:tc>
          <w:tcPr>
            <w:tcW w:w="685"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MAR</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ABR</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MAI</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JUN</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JUL</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AGO</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SET</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OUT</w:t>
            </w:r>
          </w:p>
        </w:tc>
        <w:tc>
          <w:tcPr>
            <w:tcW w:w="697"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NOV</w:t>
            </w:r>
          </w:p>
        </w:tc>
        <w:tc>
          <w:tcPr>
            <w:tcW w:w="685"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DEZ</w:t>
            </w:r>
          </w:p>
        </w:tc>
        <w:tc>
          <w:tcPr>
            <w:tcW w:w="709" w:type="dxa"/>
            <w:tcBorders>
              <w:bottom w:val="single" w:sz="4" w:space="0" w:color="auto"/>
            </w:tcBorders>
            <w:shd w:val="clear" w:color="auto" w:fill="auto"/>
            <w:vAlign w:val="center"/>
          </w:tcPr>
          <w:p w:rsidR="00A41F3D" w:rsidRPr="00A41F3D" w:rsidRDefault="00A41F3D" w:rsidP="003871E7">
            <w:pPr>
              <w:spacing w:after="0"/>
              <w:jc w:val="center"/>
              <w:rPr>
                <w:rFonts w:ascii="Arial" w:hAnsi="Arial" w:cs="Arial"/>
                <w:sz w:val="24"/>
                <w:szCs w:val="24"/>
              </w:rPr>
            </w:pPr>
            <w:r w:rsidRPr="00A41F3D">
              <w:rPr>
                <w:rFonts w:ascii="Arial" w:hAnsi="Arial" w:cs="Arial"/>
                <w:sz w:val="24"/>
                <w:szCs w:val="24"/>
              </w:rPr>
              <w:t>JAN</w:t>
            </w: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A1</w:t>
            </w:r>
          </w:p>
        </w:tc>
        <w:tc>
          <w:tcPr>
            <w:tcW w:w="685"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A2</w:t>
            </w:r>
          </w:p>
        </w:tc>
        <w:tc>
          <w:tcPr>
            <w:tcW w:w="685"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A3</w:t>
            </w:r>
          </w:p>
        </w:tc>
        <w:tc>
          <w:tcPr>
            <w:tcW w:w="685"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A4</w:t>
            </w:r>
          </w:p>
        </w:tc>
        <w:tc>
          <w:tcPr>
            <w:tcW w:w="685" w:type="dxa"/>
            <w:tcBorders>
              <w:bottom w:val="single" w:sz="4" w:space="0" w:color="auto"/>
            </w:tcBorders>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A5</w:t>
            </w: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A6</w:t>
            </w: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tcBorders>
              <w:bottom w:val="single" w:sz="4" w:space="0" w:color="auto"/>
            </w:tcBorders>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tcBorders>
              <w:bottom w:val="single" w:sz="4" w:space="0" w:color="auto"/>
            </w:tcBorders>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tcBorders>
              <w:bottom w:val="single" w:sz="4" w:space="0" w:color="auto"/>
            </w:tcBorders>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A7</w:t>
            </w: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tcBorders>
              <w:bottom w:val="single" w:sz="4" w:space="0" w:color="auto"/>
            </w:tcBorders>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A8</w:t>
            </w:r>
          </w:p>
        </w:tc>
        <w:tc>
          <w:tcPr>
            <w:tcW w:w="685"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709" w:type="dxa"/>
            <w:shd w:val="clear" w:color="auto" w:fill="auto"/>
            <w:vAlign w:val="center"/>
          </w:tcPr>
          <w:p w:rsidR="00AF7523" w:rsidRPr="00A41F3D" w:rsidRDefault="00AF7523" w:rsidP="003871E7">
            <w:pPr>
              <w:spacing w:after="0"/>
              <w:jc w:val="center"/>
              <w:rPr>
                <w:rFonts w:ascii="Arial" w:hAnsi="Arial" w:cs="Arial"/>
                <w:sz w:val="24"/>
                <w:szCs w:val="24"/>
              </w:rPr>
            </w:pPr>
          </w:p>
        </w:tc>
      </w:tr>
      <w:tr w:rsidR="00A41F3D" w:rsidRPr="00A41F3D" w:rsidTr="00B22CCC">
        <w:trPr>
          <w:cantSplit/>
          <w:trHeight w:val="269"/>
          <w:jc w:val="center"/>
        </w:trPr>
        <w:tc>
          <w:tcPr>
            <w:tcW w:w="709" w:type="dxa"/>
            <w:vAlign w:val="center"/>
          </w:tcPr>
          <w:p w:rsidR="00AF7523" w:rsidRPr="00A41F3D" w:rsidRDefault="00AF7523" w:rsidP="003871E7">
            <w:pPr>
              <w:spacing w:after="0"/>
              <w:jc w:val="center"/>
              <w:rPr>
                <w:rFonts w:ascii="Arial" w:hAnsi="Arial" w:cs="Arial"/>
                <w:sz w:val="24"/>
                <w:szCs w:val="24"/>
              </w:rPr>
            </w:pPr>
            <w:r w:rsidRPr="00A41F3D">
              <w:rPr>
                <w:rFonts w:ascii="Arial" w:hAnsi="Arial" w:cs="Arial"/>
                <w:sz w:val="24"/>
                <w:szCs w:val="24"/>
              </w:rPr>
              <w:t>A9</w:t>
            </w:r>
          </w:p>
        </w:tc>
        <w:tc>
          <w:tcPr>
            <w:tcW w:w="685"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tcBorders>
              <w:bottom w:val="single" w:sz="4" w:space="0" w:color="auto"/>
            </w:tcBorders>
            <w:shd w:val="clear" w:color="auto" w:fill="auto"/>
            <w:vAlign w:val="center"/>
          </w:tcPr>
          <w:p w:rsidR="00AF7523" w:rsidRPr="00A41F3D" w:rsidRDefault="00AF7523" w:rsidP="003871E7">
            <w:pPr>
              <w:spacing w:after="0"/>
              <w:jc w:val="center"/>
              <w:rPr>
                <w:rFonts w:ascii="Arial" w:hAnsi="Arial" w:cs="Arial"/>
                <w:sz w:val="24"/>
                <w:szCs w:val="24"/>
              </w:rPr>
            </w:pPr>
          </w:p>
        </w:tc>
        <w:tc>
          <w:tcPr>
            <w:tcW w:w="697" w:type="dxa"/>
            <w:tcBorders>
              <w:bottom w:val="single" w:sz="4" w:space="0" w:color="auto"/>
            </w:tcBorders>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97"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685"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c>
          <w:tcPr>
            <w:tcW w:w="709" w:type="dxa"/>
            <w:shd w:val="clear" w:color="auto" w:fill="auto"/>
            <w:vAlign w:val="center"/>
          </w:tcPr>
          <w:p w:rsidR="00AF7523" w:rsidRPr="00A41F3D" w:rsidRDefault="00A41F3D" w:rsidP="003871E7">
            <w:pPr>
              <w:spacing w:after="0"/>
              <w:jc w:val="center"/>
              <w:rPr>
                <w:rFonts w:ascii="Arial" w:hAnsi="Arial" w:cs="Arial"/>
                <w:sz w:val="24"/>
                <w:szCs w:val="24"/>
              </w:rPr>
            </w:pPr>
            <w:r>
              <w:rPr>
                <w:rFonts w:ascii="Arial" w:hAnsi="Arial" w:cs="Arial"/>
                <w:sz w:val="24"/>
                <w:szCs w:val="24"/>
              </w:rPr>
              <w:t>X</w:t>
            </w:r>
          </w:p>
        </w:tc>
      </w:tr>
    </w:tbl>
    <w:p w:rsidR="00D434E4" w:rsidRDefault="00D434E4" w:rsidP="00AA5AEB">
      <w:pPr>
        <w:ind w:firstLine="708"/>
        <w:jc w:val="both"/>
        <w:rPr>
          <w:rFonts w:ascii="Arial" w:hAnsi="Arial" w:cs="Arial"/>
          <w:sz w:val="24"/>
          <w:szCs w:val="24"/>
        </w:rPr>
      </w:pPr>
    </w:p>
    <w:p w:rsidR="00C77014" w:rsidRDefault="00C77014" w:rsidP="003871E7">
      <w:pPr>
        <w:pStyle w:val="Corpodetexto"/>
        <w:spacing w:line="276" w:lineRule="auto"/>
        <w:rPr>
          <w:rFonts w:ascii="Arial" w:hAnsi="Arial" w:cs="Arial"/>
          <w:sz w:val="24"/>
        </w:rPr>
      </w:pPr>
    </w:p>
    <w:p w:rsidR="00106B3C" w:rsidRPr="006D2F15" w:rsidRDefault="00C1092C" w:rsidP="00AA5AEB">
      <w:pPr>
        <w:pStyle w:val="Ttulo1"/>
        <w:numPr>
          <w:ilvl w:val="0"/>
          <w:numId w:val="5"/>
        </w:numPr>
        <w:rPr>
          <w:rFonts w:ascii="Arial" w:hAnsi="Arial" w:cs="Arial"/>
          <w:color w:val="auto"/>
        </w:rPr>
      </w:pPr>
      <w:bookmarkStart w:id="721" w:name="_Toc288466158"/>
      <w:r w:rsidRPr="00B22CCC">
        <w:rPr>
          <w:rFonts w:ascii="Arial" w:hAnsi="Arial" w:cs="Arial"/>
          <w:color w:val="auto"/>
        </w:rPr>
        <w:lastRenderedPageBreak/>
        <w:t xml:space="preserve">RESULTADOS </w:t>
      </w:r>
      <w:r w:rsidR="005072BF">
        <w:rPr>
          <w:rFonts w:ascii="Arial" w:hAnsi="Arial" w:cs="Arial"/>
          <w:color w:val="auto"/>
        </w:rPr>
        <w:t>PARCIAIS</w:t>
      </w:r>
      <w:bookmarkEnd w:id="721"/>
    </w:p>
    <w:p w:rsidR="0062274D" w:rsidRPr="006D2F15" w:rsidRDefault="00C1092C" w:rsidP="00AA5AEB">
      <w:pPr>
        <w:rPr>
          <w:rFonts w:ascii="Arial" w:eastAsiaTheme="majorEastAsia" w:hAnsi="Arial" w:cs="Arial"/>
          <w:b/>
          <w:bCs/>
          <w:sz w:val="28"/>
          <w:szCs w:val="28"/>
        </w:rPr>
      </w:pPr>
      <w:r w:rsidRPr="00B22CCC">
        <w:rPr>
          <w:rFonts w:ascii="Arial" w:hAnsi="Arial" w:cs="Arial"/>
          <w:sz w:val="28"/>
          <w:szCs w:val="28"/>
        </w:rPr>
        <w:br w:type="page"/>
      </w:r>
    </w:p>
    <w:p w:rsidR="00106B3C" w:rsidRPr="006D2F15" w:rsidRDefault="00C1092C" w:rsidP="00F77820">
      <w:pPr>
        <w:pStyle w:val="Ttulo1"/>
        <w:numPr>
          <w:ilvl w:val="0"/>
          <w:numId w:val="5"/>
        </w:numPr>
        <w:rPr>
          <w:rFonts w:ascii="Arial" w:hAnsi="Arial" w:cs="Arial"/>
          <w:color w:val="auto"/>
        </w:rPr>
      </w:pPr>
      <w:bookmarkStart w:id="722" w:name="_Toc288466159"/>
      <w:r w:rsidRPr="007762F1">
        <w:rPr>
          <w:rFonts w:ascii="Arial" w:hAnsi="Arial" w:cs="Arial"/>
          <w:color w:val="auto"/>
        </w:rPr>
        <w:lastRenderedPageBreak/>
        <w:t>REFERÊNCIAS BIBLIOGRÁFICAS</w:t>
      </w:r>
      <w:bookmarkEnd w:id="722"/>
    </w:p>
    <w:p w:rsidR="009D2327" w:rsidRPr="009D2327" w:rsidRDefault="00C1092C">
      <w:pPr>
        <w:pStyle w:val="NormalWeb"/>
        <w:ind w:left="480" w:hanging="480"/>
        <w:divId w:val="1420443390"/>
        <w:rPr>
          <w:ins w:id="723" w:author="Filipe Santana" w:date="2011-03-21T10:18:00Z"/>
          <w:lang w:val="en-US"/>
          <w:rPrChange w:id="724" w:author="Filipe Santana" w:date="2011-03-21T10:18:00Z">
            <w:rPr>
              <w:ins w:id="725" w:author="Filipe Santana" w:date="2011-03-21T10:18:00Z"/>
            </w:rPr>
          </w:rPrChange>
        </w:rPr>
      </w:pPr>
      <w:r w:rsidRPr="00C1092C">
        <w:rPr>
          <w:rFonts w:ascii="Arial" w:hAnsi="Arial" w:cs="Arial"/>
          <w:rPrChange w:id="726" w:author="Filipe Santana" w:date="2011-02-13T19:36:00Z">
            <w:rPr>
              <w:rFonts w:ascii="Arial" w:eastAsiaTheme="minorHAnsi" w:hAnsi="Arial" w:cs="Arial"/>
              <w:color w:val="0000FF" w:themeColor="hyperlink"/>
              <w:sz w:val="22"/>
              <w:szCs w:val="22"/>
              <w:u w:val="single"/>
              <w:lang w:eastAsia="en-US"/>
            </w:rPr>
          </w:rPrChange>
        </w:rPr>
        <w:fldChar w:fldCharType="begin" w:fldLock="1"/>
      </w:r>
      <w:r w:rsidRPr="00DC6BEF">
        <w:rPr>
          <w:rFonts w:ascii="Arial" w:hAnsi="Arial" w:cs="Arial"/>
          <w:lang w:val="en-US"/>
          <w:rPrChange w:id="727" w:author="Filipe Santana" w:date="2011-03-08T18:44:00Z">
            <w:rPr>
              <w:rFonts w:ascii="Arial" w:eastAsiaTheme="minorHAnsi" w:hAnsi="Arial" w:cs="Arial"/>
              <w:color w:val="0000FF" w:themeColor="hyperlink"/>
              <w:sz w:val="22"/>
              <w:szCs w:val="22"/>
              <w:u w:val="single"/>
              <w:lang w:val="en-US" w:eastAsia="en-US"/>
            </w:rPr>
          </w:rPrChange>
        </w:rPr>
        <w:instrText>Mendeley Bi</w:instrText>
      </w:r>
      <w:r w:rsidRPr="00C1092C">
        <w:rPr>
          <w:rFonts w:ascii="Arial" w:hAnsi="Arial" w:cs="Arial"/>
          <w:lang w:val="en-US"/>
          <w:rPrChange w:id="728" w:author="Filipe Santana" w:date="2011-02-13T19:36:00Z">
            <w:rPr>
              <w:rFonts w:ascii="Arial" w:eastAsiaTheme="minorHAnsi" w:hAnsi="Arial" w:cs="Arial"/>
              <w:color w:val="0000FF" w:themeColor="hyperlink"/>
              <w:sz w:val="22"/>
              <w:szCs w:val="22"/>
              <w:u w:val="single"/>
              <w:lang w:val="en-US" w:eastAsia="en-US"/>
            </w:rPr>
          </w:rPrChange>
        </w:rPr>
        <w:instrText>bliography</w:instrText>
      </w:r>
      <w:r w:rsidRPr="00C1092C">
        <w:rPr>
          <w:rFonts w:ascii="Arial" w:hAnsi="Arial" w:cs="Arial"/>
          <w:rPrChange w:id="729" w:author="Filipe Santana" w:date="2011-02-13T19:36:00Z">
            <w:rPr>
              <w:rFonts w:ascii="Arial" w:eastAsiaTheme="minorHAnsi" w:hAnsi="Arial" w:cs="Arial"/>
              <w:color w:val="0000FF" w:themeColor="hyperlink"/>
              <w:sz w:val="22"/>
              <w:szCs w:val="22"/>
              <w:u w:val="single"/>
              <w:lang w:eastAsia="en-US"/>
            </w:rPr>
          </w:rPrChange>
        </w:rPr>
        <w:fldChar w:fldCharType="separate"/>
      </w:r>
      <w:ins w:id="730" w:author="Filipe Santana" w:date="2011-03-21T10:18:00Z">
        <w:r w:rsidR="009D2327" w:rsidRPr="009D2327">
          <w:rPr>
            <w:lang w:val="en-US"/>
            <w:rPrChange w:id="731" w:author="Filipe Santana" w:date="2011-03-21T10:18:00Z">
              <w:rPr/>
            </w:rPrChange>
          </w:rPr>
          <w:t xml:space="preserve">Allard, P., &amp; </w:t>
        </w:r>
        <w:proofErr w:type="spellStart"/>
        <w:r w:rsidR="009D2327" w:rsidRPr="009D2327">
          <w:rPr>
            <w:lang w:val="en-US"/>
            <w:rPrChange w:id="732" w:author="Filipe Santana" w:date="2011-03-21T10:18:00Z">
              <w:rPr/>
            </w:rPrChange>
          </w:rPr>
          <w:t>Ferré</w:t>
        </w:r>
        <w:proofErr w:type="spellEnd"/>
        <w:r w:rsidR="009D2327" w:rsidRPr="009D2327">
          <w:rPr>
            <w:lang w:val="en-US"/>
            <w:rPrChange w:id="733" w:author="Filipe Santana" w:date="2011-03-21T10:18:00Z">
              <w:rPr/>
            </w:rPrChange>
          </w:rPr>
          <w:t xml:space="preserve">, S. (2008). </w:t>
        </w:r>
        <w:proofErr w:type="gramStart"/>
        <w:r w:rsidR="009D2327" w:rsidRPr="009D2327">
          <w:rPr>
            <w:lang w:val="en-US"/>
            <w:rPrChange w:id="734" w:author="Filipe Santana" w:date="2011-03-21T10:18:00Z">
              <w:rPr/>
            </w:rPrChange>
          </w:rPr>
          <w:t>Dynamic Taxonomies for the Semantic Web.</w:t>
        </w:r>
        <w:proofErr w:type="gramEnd"/>
        <w:r w:rsidR="009D2327" w:rsidRPr="009D2327">
          <w:rPr>
            <w:lang w:val="en-US"/>
            <w:rPrChange w:id="735" w:author="Filipe Santana" w:date="2011-03-21T10:18:00Z">
              <w:rPr/>
            </w:rPrChange>
          </w:rPr>
          <w:t xml:space="preserve"> </w:t>
        </w:r>
        <w:r w:rsidR="009D2327" w:rsidRPr="009D2327">
          <w:rPr>
            <w:i/>
            <w:iCs/>
            <w:lang w:val="en-US"/>
            <w:rPrChange w:id="736" w:author="Filipe Santana" w:date="2011-03-21T10:18:00Z">
              <w:rPr>
                <w:i/>
                <w:iCs/>
              </w:rPr>
            </w:rPrChange>
          </w:rPr>
          <w:t>2008 19th International Conference on Database and Expert Systems Applications</w:t>
        </w:r>
        <w:r w:rsidR="009D2327" w:rsidRPr="009D2327">
          <w:rPr>
            <w:lang w:val="en-US"/>
            <w:rPrChange w:id="737" w:author="Filipe Santana" w:date="2011-03-21T10:18:00Z">
              <w:rPr/>
            </w:rPrChange>
          </w:rPr>
          <w:t xml:space="preserve">, 382-386. </w:t>
        </w:r>
        <w:proofErr w:type="spellStart"/>
        <w:proofErr w:type="gramStart"/>
        <w:r w:rsidR="009D2327" w:rsidRPr="009D2327">
          <w:rPr>
            <w:lang w:val="en-US"/>
            <w:rPrChange w:id="738" w:author="Filipe Santana" w:date="2011-03-21T10:18:00Z">
              <w:rPr/>
            </w:rPrChange>
          </w:rPr>
          <w:t>Ieee</w:t>
        </w:r>
        <w:proofErr w:type="spellEnd"/>
        <w:proofErr w:type="gramEnd"/>
        <w:r w:rsidR="009D2327" w:rsidRPr="009D2327">
          <w:rPr>
            <w:lang w:val="en-US"/>
            <w:rPrChange w:id="739" w:author="Filipe Santana" w:date="2011-03-21T10:18:00Z">
              <w:rPr/>
            </w:rPrChange>
          </w:rPr>
          <w:t xml:space="preserve">. </w:t>
        </w:r>
        <w:proofErr w:type="spellStart"/>
        <w:proofErr w:type="gramStart"/>
        <w:r w:rsidR="009D2327" w:rsidRPr="009D2327">
          <w:rPr>
            <w:lang w:val="en-US"/>
            <w:rPrChange w:id="740" w:author="Filipe Santana" w:date="2011-03-21T10:18:00Z">
              <w:rPr/>
            </w:rPrChange>
          </w:rPr>
          <w:t>doi</w:t>
        </w:r>
        <w:proofErr w:type="spellEnd"/>
        <w:proofErr w:type="gramEnd"/>
        <w:r w:rsidR="009D2327" w:rsidRPr="009D2327">
          <w:rPr>
            <w:lang w:val="en-US"/>
            <w:rPrChange w:id="741" w:author="Filipe Santana" w:date="2011-03-21T10:18:00Z">
              <w:rPr/>
            </w:rPrChange>
          </w:rPr>
          <w:t>: 10.1109/DEXA.2008.71.</w:t>
        </w:r>
      </w:ins>
    </w:p>
    <w:p w:rsidR="009D2327" w:rsidRPr="009D2327" w:rsidRDefault="009D2327">
      <w:pPr>
        <w:pStyle w:val="NormalWeb"/>
        <w:ind w:left="480" w:hanging="480"/>
        <w:divId w:val="1420443390"/>
        <w:rPr>
          <w:ins w:id="742" w:author="Filipe Santana" w:date="2011-03-21T10:18:00Z"/>
          <w:rPrChange w:id="743" w:author="Filipe Santana" w:date="2011-03-21T10:18:00Z">
            <w:rPr>
              <w:ins w:id="744" w:author="Filipe Santana" w:date="2011-03-21T10:18:00Z"/>
            </w:rPr>
          </w:rPrChange>
        </w:rPr>
      </w:pPr>
      <w:ins w:id="745" w:author="Filipe Santana" w:date="2011-03-21T10:18:00Z">
        <w:r w:rsidRPr="009D2327">
          <w:rPr>
            <w:lang w:val="en-US"/>
            <w:rPrChange w:id="746" w:author="Filipe Santana" w:date="2011-03-21T10:18:00Z">
              <w:rPr/>
            </w:rPrChange>
          </w:rPr>
          <w:t xml:space="preserve">Ault, S. K. (2007). Pan American Health </w:t>
        </w:r>
        <w:proofErr w:type="spellStart"/>
        <w:r w:rsidRPr="009D2327">
          <w:rPr>
            <w:lang w:val="en-US"/>
            <w:rPrChange w:id="747" w:author="Filipe Santana" w:date="2011-03-21T10:18:00Z">
              <w:rPr/>
            </w:rPrChange>
          </w:rPr>
          <w:t>Organizationʼs</w:t>
        </w:r>
        <w:proofErr w:type="spellEnd"/>
        <w:r w:rsidRPr="009D2327">
          <w:rPr>
            <w:lang w:val="en-US"/>
            <w:rPrChange w:id="748" w:author="Filipe Santana" w:date="2011-03-21T10:18:00Z">
              <w:rPr/>
            </w:rPrChange>
          </w:rPr>
          <w:t xml:space="preserve"> Regional Strategic Framework for addressing neglected diseases in neglected populations in Latin America and the Caribbean. </w:t>
        </w:r>
        <w:r w:rsidRPr="009D2327">
          <w:rPr>
            <w:i/>
            <w:iCs/>
            <w:rPrChange w:id="749" w:author="Filipe Santana" w:date="2011-03-21T10:18:00Z">
              <w:rPr>
                <w:i/>
                <w:iCs/>
              </w:rPr>
            </w:rPrChange>
          </w:rPr>
          <w:t>Memórias do Instituto Oswaldo Cruz</w:t>
        </w:r>
        <w:r w:rsidRPr="009D2327">
          <w:rPr>
            <w:rPrChange w:id="750" w:author="Filipe Santana" w:date="2011-03-21T10:18:00Z">
              <w:rPr/>
            </w:rPrChange>
          </w:rPr>
          <w:t xml:space="preserve">, </w:t>
        </w:r>
        <w:r w:rsidRPr="009D2327">
          <w:rPr>
            <w:i/>
            <w:iCs/>
            <w:rPrChange w:id="751" w:author="Filipe Santana" w:date="2011-03-21T10:18:00Z">
              <w:rPr>
                <w:i/>
                <w:iCs/>
              </w:rPr>
            </w:rPrChange>
          </w:rPr>
          <w:t>102</w:t>
        </w:r>
        <w:r w:rsidRPr="009D2327">
          <w:rPr>
            <w:rPrChange w:id="752" w:author="Filipe Santana" w:date="2011-03-21T10:18:00Z">
              <w:rPr/>
            </w:rPrChange>
          </w:rPr>
          <w:t xml:space="preserve">, 99-107. </w:t>
        </w:r>
        <w:proofErr w:type="spellStart"/>
        <w:proofErr w:type="gramStart"/>
        <w:r w:rsidRPr="009D2327">
          <w:rPr>
            <w:rPrChange w:id="753" w:author="Filipe Santana" w:date="2011-03-21T10:18:00Z">
              <w:rPr/>
            </w:rPrChange>
          </w:rPr>
          <w:t>doi</w:t>
        </w:r>
        <w:proofErr w:type="spellEnd"/>
        <w:proofErr w:type="gramEnd"/>
        <w:r w:rsidRPr="009D2327">
          <w:rPr>
            <w:rPrChange w:id="754" w:author="Filipe Santana" w:date="2011-03-21T10:18:00Z">
              <w:rPr/>
            </w:rPrChange>
          </w:rPr>
          <w:t>: 10.1590/S0074-02762007005000094.</w:t>
        </w:r>
      </w:ins>
    </w:p>
    <w:p w:rsidR="009D2327" w:rsidRPr="009D2327" w:rsidRDefault="009D2327">
      <w:pPr>
        <w:pStyle w:val="NormalWeb"/>
        <w:ind w:left="480" w:hanging="480"/>
        <w:divId w:val="1420443390"/>
        <w:rPr>
          <w:ins w:id="755" w:author="Filipe Santana" w:date="2011-03-21T10:18:00Z"/>
          <w:lang w:val="en-US"/>
          <w:rPrChange w:id="756" w:author="Filipe Santana" w:date="2011-03-21T10:18:00Z">
            <w:rPr>
              <w:ins w:id="757" w:author="Filipe Santana" w:date="2011-03-21T10:18:00Z"/>
            </w:rPr>
          </w:rPrChange>
        </w:rPr>
      </w:pPr>
      <w:proofErr w:type="spellStart"/>
      <w:ins w:id="758" w:author="Filipe Santana" w:date="2011-03-21T10:18:00Z">
        <w:r w:rsidRPr="009D2327">
          <w:rPr>
            <w:rPrChange w:id="759" w:author="Filipe Santana" w:date="2011-03-21T10:18:00Z">
              <w:rPr/>
            </w:rPrChange>
          </w:rPr>
          <w:t>Baader</w:t>
        </w:r>
        <w:proofErr w:type="spellEnd"/>
        <w:r w:rsidRPr="009D2327">
          <w:rPr>
            <w:rPrChange w:id="760" w:author="Filipe Santana" w:date="2011-03-21T10:18:00Z">
              <w:rPr/>
            </w:rPrChange>
          </w:rPr>
          <w:t xml:space="preserve">, F., </w:t>
        </w:r>
        <w:proofErr w:type="spellStart"/>
        <w:r w:rsidRPr="009D2327">
          <w:rPr>
            <w:rPrChange w:id="761" w:author="Filipe Santana" w:date="2011-03-21T10:18:00Z">
              <w:rPr/>
            </w:rPrChange>
          </w:rPr>
          <w:t>Horrocks</w:t>
        </w:r>
        <w:proofErr w:type="spellEnd"/>
        <w:r w:rsidRPr="009D2327">
          <w:rPr>
            <w:rPrChange w:id="762" w:author="Filipe Santana" w:date="2011-03-21T10:18:00Z">
              <w:rPr/>
            </w:rPrChange>
          </w:rPr>
          <w:t>, I</w:t>
        </w:r>
        <w:proofErr w:type="gramStart"/>
        <w:r w:rsidRPr="009D2327">
          <w:rPr>
            <w:rPrChange w:id="763" w:author="Filipe Santana" w:date="2011-03-21T10:18:00Z">
              <w:rPr/>
            </w:rPrChange>
          </w:rPr>
          <w:t>.,</w:t>
        </w:r>
        <w:proofErr w:type="gramEnd"/>
        <w:r w:rsidRPr="009D2327">
          <w:rPr>
            <w:rPrChange w:id="764" w:author="Filipe Santana" w:date="2011-03-21T10:18:00Z">
              <w:rPr/>
            </w:rPrChange>
          </w:rPr>
          <w:t xml:space="preserve"> &amp; </w:t>
        </w:r>
        <w:proofErr w:type="spellStart"/>
        <w:r w:rsidRPr="009D2327">
          <w:rPr>
            <w:rPrChange w:id="765" w:author="Filipe Santana" w:date="2011-03-21T10:18:00Z">
              <w:rPr/>
            </w:rPrChange>
          </w:rPr>
          <w:t>Sattler</w:t>
        </w:r>
        <w:proofErr w:type="spellEnd"/>
        <w:r w:rsidRPr="009D2327">
          <w:rPr>
            <w:rPrChange w:id="766" w:author="Filipe Santana" w:date="2011-03-21T10:18:00Z">
              <w:rPr/>
            </w:rPrChange>
          </w:rPr>
          <w:t xml:space="preserve">, U. (2008). </w:t>
        </w:r>
        <w:proofErr w:type="gramStart"/>
        <w:r w:rsidRPr="009D2327">
          <w:rPr>
            <w:lang w:val="en-US"/>
            <w:rPrChange w:id="767" w:author="Filipe Santana" w:date="2011-03-21T10:18:00Z">
              <w:rPr/>
            </w:rPrChange>
          </w:rPr>
          <w:t>Description Logics.</w:t>
        </w:r>
        <w:proofErr w:type="gramEnd"/>
        <w:r w:rsidRPr="009D2327">
          <w:rPr>
            <w:lang w:val="en-US"/>
            <w:rPrChange w:id="768" w:author="Filipe Santana" w:date="2011-03-21T10:18:00Z">
              <w:rPr/>
            </w:rPrChange>
          </w:rPr>
          <w:t xml:space="preserve"> In F. van </w:t>
        </w:r>
        <w:proofErr w:type="spellStart"/>
        <w:r w:rsidRPr="009D2327">
          <w:rPr>
            <w:lang w:val="en-US"/>
            <w:rPrChange w:id="769" w:author="Filipe Santana" w:date="2011-03-21T10:18:00Z">
              <w:rPr/>
            </w:rPrChange>
          </w:rPr>
          <w:t>Harmelen</w:t>
        </w:r>
        <w:proofErr w:type="spellEnd"/>
        <w:r w:rsidRPr="009D2327">
          <w:rPr>
            <w:lang w:val="en-US"/>
            <w:rPrChange w:id="770" w:author="Filipe Santana" w:date="2011-03-21T10:18:00Z">
              <w:rPr/>
            </w:rPrChange>
          </w:rPr>
          <w:t xml:space="preserve">, V. </w:t>
        </w:r>
        <w:proofErr w:type="spellStart"/>
        <w:r w:rsidRPr="009D2327">
          <w:rPr>
            <w:lang w:val="en-US"/>
            <w:rPrChange w:id="771" w:author="Filipe Santana" w:date="2011-03-21T10:18:00Z">
              <w:rPr/>
            </w:rPrChange>
          </w:rPr>
          <w:t>Lifschitz</w:t>
        </w:r>
        <w:proofErr w:type="spellEnd"/>
        <w:r w:rsidRPr="009D2327">
          <w:rPr>
            <w:lang w:val="en-US"/>
            <w:rPrChange w:id="772" w:author="Filipe Santana" w:date="2011-03-21T10:18:00Z">
              <w:rPr/>
            </w:rPrChange>
          </w:rPr>
          <w:t xml:space="preserve">, &amp; B. Porter (Eds.), </w:t>
        </w:r>
        <w:r w:rsidRPr="009D2327">
          <w:rPr>
            <w:i/>
            <w:iCs/>
            <w:lang w:val="en-US"/>
            <w:rPrChange w:id="773" w:author="Filipe Santana" w:date="2011-03-21T10:18:00Z">
              <w:rPr>
                <w:i/>
                <w:iCs/>
              </w:rPr>
            </w:rPrChange>
          </w:rPr>
          <w:t>Knowledge Creation Diffusion Utilization</w:t>
        </w:r>
        <w:r w:rsidRPr="009D2327">
          <w:rPr>
            <w:lang w:val="en-US"/>
            <w:rPrChange w:id="774" w:author="Filipe Santana" w:date="2011-03-21T10:18:00Z">
              <w:rPr/>
            </w:rPrChange>
          </w:rPr>
          <w:t xml:space="preserve"> (1st ed., Vol. 6526, pp. 135-179). Elsevier Inc. </w:t>
        </w:r>
        <w:proofErr w:type="spellStart"/>
        <w:r w:rsidRPr="009D2327">
          <w:rPr>
            <w:lang w:val="en-US"/>
            <w:rPrChange w:id="775" w:author="Filipe Santana" w:date="2011-03-21T10:18:00Z">
              <w:rPr/>
            </w:rPrChange>
          </w:rPr>
          <w:t>doi</w:t>
        </w:r>
        <w:proofErr w:type="spellEnd"/>
        <w:r w:rsidRPr="009D2327">
          <w:rPr>
            <w:lang w:val="en-US"/>
            <w:rPrChange w:id="776" w:author="Filipe Santana" w:date="2011-03-21T10:18:00Z">
              <w:rPr/>
            </w:rPrChange>
          </w:rPr>
          <w:t>: 10.1016/S1574-6526(07)03003-9.</w:t>
        </w:r>
      </w:ins>
    </w:p>
    <w:p w:rsidR="009D2327" w:rsidRPr="009D2327" w:rsidRDefault="009D2327">
      <w:pPr>
        <w:pStyle w:val="NormalWeb"/>
        <w:ind w:left="480" w:hanging="480"/>
        <w:divId w:val="1420443390"/>
        <w:rPr>
          <w:ins w:id="777" w:author="Filipe Santana" w:date="2011-03-21T10:18:00Z"/>
          <w:lang w:val="en-US"/>
          <w:rPrChange w:id="778" w:author="Filipe Santana" w:date="2011-03-21T10:18:00Z">
            <w:rPr>
              <w:ins w:id="779" w:author="Filipe Santana" w:date="2011-03-21T10:18:00Z"/>
            </w:rPr>
          </w:rPrChange>
        </w:rPr>
      </w:pPr>
      <w:proofErr w:type="gramStart"/>
      <w:ins w:id="780" w:author="Filipe Santana" w:date="2011-03-21T10:18:00Z">
        <w:r w:rsidRPr="009D2327">
          <w:rPr>
            <w:lang w:val="en-US"/>
            <w:rPrChange w:id="781" w:author="Filipe Santana" w:date="2011-03-21T10:18:00Z">
              <w:rPr/>
            </w:rPrChange>
          </w:rPr>
          <w:t xml:space="preserve">Berners-Lee, T., </w:t>
        </w:r>
        <w:proofErr w:type="spellStart"/>
        <w:r w:rsidRPr="009D2327">
          <w:rPr>
            <w:lang w:val="en-US"/>
            <w:rPrChange w:id="782" w:author="Filipe Santana" w:date="2011-03-21T10:18:00Z">
              <w:rPr/>
            </w:rPrChange>
          </w:rPr>
          <w:t>Hendler</w:t>
        </w:r>
        <w:proofErr w:type="spellEnd"/>
        <w:r w:rsidRPr="009D2327">
          <w:rPr>
            <w:lang w:val="en-US"/>
            <w:rPrChange w:id="783" w:author="Filipe Santana" w:date="2011-03-21T10:18:00Z">
              <w:rPr/>
            </w:rPrChange>
          </w:rPr>
          <w:t xml:space="preserve">, J., &amp; </w:t>
        </w:r>
        <w:proofErr w:type="spellStart"/>
        <w:r w:rsidRPr="009D2327">
          <w:rPr>
            <w:lang w:val="en-US"/>
            <w:rPrChange w:id="784" w:author="Filipe Santana" w:date="2011-03-21T10:18:00Z">
              <w:rPr/>
            </w:rPrChange>
          </w:rPr>
          <w:t>Lassila</w:t>
        </w:r>
        <w:proofErr w:type="spellEnd"/>
        <w:r w:rsidRPr="009D2327">
          <w:rPr>
            <w:lang w:val="en-US"/>
            <w:rPrChange w:id="785" w:author="Filipe Santana" w:date="2011-03-21T10:18:00Z">
              <w:rPr/>
            </w:rPrChange>
          </w:rPr>
          <w:t>, O. (2001).</w:t>
        </w:r>
        <w:proofErr w:type="gramEnd"/>
        <w:r w:rsidRPr="009D2327">
          <w:rPr>
            <w:lang w:val="en-US"/>
            <w:rPrChange w:id="786" w:author="Filipe Santana" w:date="2011-03-21T10:18:00Z">
              <w:rPr/>
            </w:rPrChange>
          </w:rPr>
          <w:t xml:space="preserve"> </w:t>
        </w:r>
        <w:proofErr w:type="gramStart"/>
        <w:r w:rsidRPr="009D2327">
          <w:rPr>
            <w:lang w:val="en-US"/>
            <w:rPrChange w:id="787" w:author="Filipe Santana" w:date="2011-03-21T10:18:00Z">
              <w:rPr/>
            </w:rPrChange>
          </w:rPr>
          <w:t>The Semantic Web.</w:t>
        </w:r>
        <w:proofErr w:type="gramEnd"/>
        <w:r w:rsidRPr="009D2327">
          <w:rPr>
            <w:lang w:val="en-US"/>
            <w:rPrChange w:id="788" w:author="Filipe Santana" w:date="2011-03-21T10:18:00Z">
              <w:rPr/>
            </w:rPrChange>
          </w:rPr>
          <w:t xml:space="preserve"> </w:t>
        </w:r>
        <w:r w:rsidRPr="009D2327">
          <w:rPr>
            <w:i/>
            <w:iCs/>
            <w:lang w:val="en-US"/>
            <w:rPrChange w:id="789" w:author="Filipe Santana" w:date="2011-03-21T10:18:00Z">
              <w:rPr>
                <w:i/>
                <w:iCs/>
              </w:rPr>
            </w:rPrChange>
          </w:rPr>
          <w:t>Scientific American</w:t>
        </w:r>
        <w:r w:rsidRPr="009D2327">
          <w:rPr>
            <w:lang w:val="en-US"/>
            <w:rPrChange w:id="790" w:author="Filipe Santana" w:date="2011-03-21T10:18:00Z">
              <w:rPr/>
            </w:rPrChange>
          </w:rPr>
          <w:t xml:space="preserve">, </w:t>
        </w:r>
        <w:r w:rsidRPr="009D2327">
          <w:rPr>
            <w:i/>
            <w:iCs/>
            <w:lang w:val="en-US"/>
            <w:rPrChange w:id="791" w:author="Filipe Santana" w:date="2011-03-21T10:18:00Z">
              <w:rPr>
                <w:i/>
                <w:iCs/>
              </w:rPr>
            </w:rPrChange>
          </w:rPr>
          <w:t>284</w:t>
        </w:r>
        <w:r w:rsidRPr="009D2327">
          <w:rPr>
            <w:lang w:val="en-US"/>
            <w:rPrChange w:id="792" w:author="Filipe Santana" w:date="2011-03-21T10:18:00Z">
              <w:rPr/>
            </w:rPrChange>
          </w:rPr>
          <w:t xml:space="preserve">(5), 34-43. </w:t>
        </w:r>
        <w:proofErr w:type="spellStart"/>
        <w:proofErr w:type="gramStart"/>
        <w:r w:rsidRPr="009D2327">
          <w:rPr>
            <w:lang w:val="en-US"/>
            <w:rPrChange w:id="793" w:author="Filipe Santana" w:date="2011-03-21T10:18:00Z">
              <w:rPr/>
            </w:rPrChange>
          </w:rPr>
          <w:t>doi</w:t>
        </w:r>
        <w:proofErr w:type="spellEnd"/>
        <w:proofErr w:type="gramEnd"/>
        <w:r w:rsidRPr="009D2327">
          <w:rPr>
            <w:lang w:val="en-US"/>
            <w:rPrChange w:id="794" w:author="Filipe Santana" w:date="2011-03-21T10:18:00Z">
              <w:rPr/>
            </w:rPrChange>
          </w:rPr>
          <w:t>: 10.1038/scientificamerican0501-34.</w:t>
        </w:r>
      </w:ins>
    </w:p>
    <w:p w:rsidR="009D2327" w:rsidRPr="009D2327" w:rsidRDefault="009D2327">
      <w:pPr>
        <w:pStyle w:val="NormalWeb"/>
        <w:ind w:left="480" w:hanging="480"/>
        <w:divId w:val="1420443390"/>
        <w:rPr>
          <w:ins w:id="795" w:author="Filipe Santana" w:date="2011-03-21T10:18:00Z"/>
          <w:lang w:val="en-US"/>
          <w:rPrChange w:id="796" w:author="Filipe Santana" w:date="2011-03-21T10:18:00Z">
            <w:rPr>
              <w:ins w:id="797" w:author="Filipe Santana" w:date="2011-03-21T10:18:00Z"/>
            </w:rPr>
          </w:rPrChange>
        </w:rPr>
      </w:pPr>
      <w:proofErr w:type="spellStart"/>
      <w:proofErr w:type="gramStart"/>
      <w:ins w:id="798" w:author="Filipe Santana" w:date="2011-03-21T10:18:00Z">
        <w:r w:rsidRPr="009D2327">
          <w:rPr>
            <w:lang w:val="en-US"/>
            <w:rPrChange w:id="799" w:author="Filipe Santana" w:date="2011-03-21T10:18:00Z">
              <w:rPr/>
            </w:rPrChange>
          </w:rPr>
          <w:t>Beyrer</w:t>
        </w:r>
        <w:proofErr w:type="spellEnd"/>
        <w:r w:rsidRPr="009D2327">
          <w:rPr>
            <w:lang w:val="en-US"/>
            <w:rPrChange w:id="800" w:author="Filipe Santana" w:date="2011-03-21T10:18:00Z">
              <w:rPr/>
            </w:rPrChange>
          </w:rPr>
          <w:t xml:space="preserve">, C., </w:t>
        </w:r>
        <w:proofErr w:type="spellStart"/>
        <w:r w:rsidRPr="009D2327">
          <w:rPr>
            <w:lang w:val="en-US"/>
            <w:rPrChange w:id="801" w:author="Filipe Santana" w:date="2011-03-21T10:18:00Z">
              <w:rPr/>
            </w:rPrChange>
          </w:rPr>
          <w:t>Villar</w:t>
        </w:r>
        <w:proofErr w:type="spellEnd"/>
        <w:r w:rsidRPr="009D2327">
          <w:rPr>
            <w:lang w:val="en-US"/>
            <w:rPrChange w:id="802" w:author="Filipe Santana" w:date="2011-03-21T10:18:00Z">
              <w:rPr/>
            </w:rPrChange>
          </w:rPr>
          <w:t xml:space="preserve">, J. C., </w:t>
        </w:r>
        <w:proofErr w:type="spellStart"/>
        <w:r w:rsidRPr="009D2327">
          <w:rPr>
            <w:lang w:val="en-US"/>
            <w:rPrChange w:id="803" w:author="Filipe Santana" w:date="2011-03-21T10:18:00Z">
              <w:rPr/>
            </w:rPrChange>
          </w:rPr>
          <w:t>Suwanvanichkij</w:t>
        </w:r>
        <w:proofErr w:type="spellEnd"/>
        <w:r w:rsidRPr="009D2327">
          <w:rPr>
            <w:lang w:val="en-US"/>
            <w:rPrChange w:id="804" w:author="Filipe Santana" w:date="2011-03-21T10:18:00Z">
              <w:rPr/>
            </w:rPrChange>
          </w:rPr>
          <w:t xml:space="preserve">, V., Singh, S., </w:t>
        </w:r>
        <w:proofErr w:type="spellStart"/>
        <w:r w:rsidRPr="009D2327">
          <w:rPr>
            <w:lang w:val="en-US"/>
            <w:rPrChange w:id="805" w:author="Filipe Santana" w:date="2011-03-21T10:18:00Z">
              <w:rPr/>
            </w:rPrChange>
          </w:rPr>
          <w:t>Baral</w:t>
        </w:r>
        <w:proofErr w:type="spellEnd"/>
        <w:r w:rsidRPr="009D2327">
          <w:rPr>
            <w:lang w:val="en-US"/>
            <w:rPrChange w:id="806" w:author="Filipe Santana" w:date="2011-03-21T10:18:00Z">
              <w:rPr/>
            </w:rPrChange>
          </w:rPr>
          <w:t>, S. D., &amp; Mills, E. J. (2007).</w:t>
        </w:r>
        <w:proofErr w:type="gramEnd"/>
        <w:r w:rsidRPr="009D2327">
          <w:rPr>
            <w:lang w:val="en-US"/>
            <w:rPrChange w:id="807" w:author="Filipe Santana" w:date="2011-03-21T10:18:00Z">
              <w:rPr/>
            </w:rPrChange>
          </w:rPr>
          <w:t xml:space="preserve"> </w:t>
        </w:r>
        <w:proofErr w:type="gramStart"/>
        <w:r w:rsidRPr="009D2327">
          <w:rPr>
            <w:lang w:val="en-US"/>
            <w:rPrChange w:id="808" w:author="Filipe Santana" w:date="2011-03-21T10:18:00Z">
              <w:rPr/>
            </w:rPrChange>
          </w:rPr>
          <w:t>Neglected diseases, civil conflicts, and the right to health.</w:t>
        </w:r>
        <w:proofErr w:type="gramEnd"/>
        <w:r w:rsidRPr="009D2327">
          <w:rPr>
            <w:lang w:val="en-US"/>
            <w:rPrChange w:id="809" w:author="Filipe Santana" w:date="2011-03-21T10:18:00Z">
              <w:rPr/>
            </w:rPrChange>
          </w:rPr>
          <w:t xml:space="preserve"> </w:t>
        </w:r>
        <w:r w:rsidRPr="009D2327">
          <w:rPr>
            <w:i/>
            <w:iCs/>
            <w:lang w:val="en-US"/>
            <w:rPrChange w:id="810" w:author="Filipe Santana" w:date="2011-03-21T10:18:00Z">
              <w:rPr>
                <w:i/>
                <w:iCs/>
              </w:rPr>
            </w:rPrChange>
          </w:rPr>
          <w:t>The Lancet</w:t>
        </w:r>
        <w:r w:rsidRPr="009D2327">
          <w:rPr>
            <w:lang w:val="en-US"/>
            <w:rPrChange w:id="811" w:author="Filipe Santana" w:date="2011-03-21T10:18:00Z">
              <w:rPr/>
            </w:rPrChange>
          </w:rPr>
          <w:t xml:space="preserve">, </w:t>
        </w:r>
        <w:r w:rsidRPr="009D2327">
          <w:rPr>
            <w:i/>
            <w:iCs/>
            <w:lang w:val="en-US"/>
            <w:rPrChange w:id="812" w:author="Filipe Santana" w:date="2011-03-21T10:18:00Z">
              <w:rPr>
                <w:i/>
                <w:iCs/>
              </w:rPr>
            </w:rPrChange>
          </w:rPr>
          <w:t>370</w:t>
        </w:r>
        <w:r w:rsidRPr="009D2327">
          <w:rPr>
            <w:lang w:val="en-US"/>
            <w:rPrChange w:id="813" w:author="Filipe Santana" w:date="2011-03-21T10:18:00Z">
              <w:rPr/>
            </w:rPrChange>
          </w:rPr>
          <w:t xml:space="preserve">(9587), 619-627. </w:t>
        </w:r>
        <w:proofErr w:type="spellStart"/>
        <w:proofErr w:type="gramStart"/>
        <w:r w:rsidRPr="009D2327">
          <w:rPr>
            <w:lang w:val="en-US"/>
            <w:rPrChange w:id="814" w:author="Filipe Santana" w:date="2011-03-21T10:18:00Z">
              <w:rPr/>
            </w:rPrChange>
          </w:rPr>
          <w:t>doi</w:t>
        </w:r>
        <w:proofErr w:type="spellEnd"/>
        <w:proofErr w:type="gramEnd"/>
        <w:r w:rsidRPr="009D2327">
          <w:rPr>
            <w:lang w:val="en-US"/>
            <w:rPrChange w:id="815" w:author="Filipe Santana" w:date="2011-03-21T10:18:00Z">
              <w:rPr/>
            </w:rPrChange>
          </w:rPr>
          <w:t>: 10.1016/S0140-6736(07)61301-4.</w:t>
        </w:r>
      </w:ins>
    </w:p>
    <w:p w:rsidR="009D2327" w:rsidRPr="009D2327" w:rsidRDefault="009D2327">
      <w:pPr>
        <w:pStyle w:val="NormalWeb"/>
        <w:ind w:left="480" w:hanging="480"/>
        <w:divId w:val="1420443390"/>
        <w:rPr>
          <w:ins w:id="816" w:author="Filipe Santana" w:date="2011-03-21T10:18:00Z"/>
          <w:lang w:val="en-US"/>
          <w:rPrChange w:id="817" w:author="Filipe Santana" w:date="2011-03-21T10:18:00Z">
            <w:rPr>
              <w:ins w:id="818" w:author="Filipe Santana" w:date="2011-03-21T10:18:00Z"/>
            </w:rPr>
          </w:rPrChange>
        </w:rPr>
      </w:pPr>
      <w:proofErr w:type="spellStart"/>
      <w:ins w:id="819" w:author="Filipe Santana" w:date="2011-03-21T10:18:00Z">
        <w:r w:rsidRPr="009D2327">
          <w:rPr>
            <w:lang w:val="en-US"/>
            <w:rPrChange w:id="820" w:author="Filipe Santana" w:date="2011-03-21T10:18:00Z">
              <w:rPr/>
            </w:rPrChange>
          </w:rPr>
          <w:t>Bodenreider</w:t>
        </w:r>
        <w:proofErr w:type="spellEnd"/>
        <w:r w:rsidRPr="009D2327">
          <w:rPr>
            <w:lang w:val="en-US"/>
            <w:rPrChange w:id="821" w:author="Filipe Santana" w:date="2011-03-21T10:18:00Z">
              <w:rPr/>
            </w:rPrChange>
          </w:rPr>
          <w:t xml:space="preserve">, O. (2008). Biomedical ontologies in action: role in knowledge management, data integration and decision support. </w:t>
        </w:r>
        <w:r w:rsidRPr="009D2327">
          <w:rPr>
            <w:i/>
            <w:iCs/>
            <w:lang w:val="en-US"/>
            <w:rPrChange w:id="822" w:author="Filipe Santana" w:date="2011-03-21T10:18:00Z">
              <w:rPr>
                <w:i/>
                <w:iCs/>
              </w:rPr>
            </w:rPrChange>
          </w:rPr>
          <w:t>IMIA: Yearbook of medical informatics</w:t>
        </w:r>
        <w:r w:rsidRPr="009D2327">
          <w:rPr>
            <w:lang w:val="en-US"/>
            <w:rPrChange w:id="823" w:author="Filipe Santana" w:date="2011-03-21T10:18:00Z">
              <w:rPr/>
            </w:rPrChange>
          </w:rPr>
          <w:t xml:space="preserve">, 67-79. </w:t>
        </w:r>
        <w:proofErr w:type="gramStart"/>
        <w:r w:rsidRPr="009D2327">
          <w:rPr>
            <w:lang w:val="en-US"/>
            <w:rPrChange w:id="824" w:author="Filipe Santana" w:date="2011-03-21T10:18:00Z">
              <w:rPr/>
            </w:rPrChange>
          </w:rPr>
          <w:t>Retrieved from http://www.pubmedcentral.nih.gov/articlerender.fcgi?artid=2592252&amp;tool=pmcentrez&amp;rendertype=abstract.</w:t>
        </w:r>
        <w:proofErr w:type="gramEnd"/>
      </w:ins>
    </w:p>
    <w:p w:rsidR="009D2327" w:rsidRPr="009D2327" w:rsidRDefault="009D2327">
      <w:pPr>
        <w:pStyle w:val="NormalWeb"/>
        <w:ind w:left="480" w:hanging="480"/>
        <w:divId w:val="1420443390"/>
        <w:rPr>
          <w:ins w:id="825" w:author="Filipe Santana" w:date="2011-03-21T10:18:00Z"/>
          <w:lang w:val="en-US"/>
          <w:rPrChange w:id="826" w:author="Filipe Santana" w:date="2011-03-21T10:18:00Z">
            <w:rPr>
              <w:ins w:id="827" w:author="Filipe Santana" w:date="2011-03-21T10:18:00Z"/>
            </w:rPr>
          </w:rPrChange>
        </w:rPr>
      </w:pPr>
      <w:proofErr w:type="spellStart"/>
      <w:proofErr w:type="gramStart"/>
      <w:ins w:id="828" w:author="Filipe Santana" w:date="2011-03-21T10:18:00Z">
        <w:r w:rsidRPr="009D2327">
          <w:rPr>
            <w:lang w:val="en-US"/>
            <w:rPrChange w:id="829" w:author="Filipe Santana" w:date="2011-03-21T10:18:00Z">
              <w:rPr/>
            </w:rPrChange>
          </w:rPr>
          <w:t>Bouamrane</w:t>
        </w:r>
        <w:proofErr w:type="spellEnd"/>
        <w:r w:rsidRPr="009D2327">
          <w:rPr>
            <w:lang w:val="en-US"/>
            <w:rPrChange w:id="830" w:author="Filipe Santana" w:date="2011-03-21T10:18:00Z">
              <w:rPr/>
            </w:rPrChange>
          </w:rPr>
          <w:t xml:space="preserve">, M.-M., Rector, A., &amp; </w:t>
        </w:r>
        <w:proofErr w:type="spellStart"/>
        <w:r w:rsidRPr="009D2327">
          <w:rPr>
            <w:lang w:val="en-US"/>
            <w:rPrChange w:id="831" w:author="Filipe Santana" w:date="2011-03-21T10:18:00Z">
              <w:rPr/>
            </w:rPrChange>
          </w:rPr>
          <w:t>Hurrell</w:t>
        </w:r>
        <w:proofErr w:type="spellEnd"/>
        <w:r w:rsidRPr="009D2327">
          <w:rPr>
            <w:lang w:val="en-US"/>
            <w:rPrChange w:id="832" w:author="Filipe Santana" w:date="2011-03-21T10:18:00Z">
              <w:rPr/>
            </w:rPrChange>
          </w:rPr>
          <w:t>, M. (2010).</w:t>
        </w:r>
        <w:proofErr w:type="gramEnd"/>
        <w:r w:rsidRPr="009D2327">
          <w:rPr>
            <w:lang w:val="en-US"/>
            <w:rPrChange w:id="833" w:author="Filipe Santana" w:date="2011-03-21T10:18:00Z">
              <w:rPr/>
            </w:rPrChange>
          </w:rPr>
          <w:t xml:space="preserve"> </w:t>
        </w:r>
        <w:proofErr w:type="gramStart"/>
        <w:r w:rsidRPr="009D2327">
          <w:rPr>
            <w:lang w:val="en-US"/>
            <w:rPrChange w:id="834" w:author="Filipe Santana" w:date="2011-03-21T10:18:00Z">
              <w:rPr/>
            </w:rPrChange>
          </w:rPr>
          <w:t xml:space="preserve">Using OWL ontologies for adaptive patient information </w:t>
        </w:r>
        <w:proofErr w:type="spellStart"/>
        <w:r w:rsidRPr="009D2327">
          <w:rPr>
            <w:lang w:val="en-US"/>
            <w:rPrChange w:id="835" w:author="Filipe Santana" w:date="2011-03-21T10:18:00Z">
              <w:rPr/>
            </w:rPrChange>
          </w:rPr>
          <w:t>modelling</w:t>
        </w:r>
        <w:proofErr w:type="spellEnd"/>
        <w:r w:rsidRPr="009D2327">
          <w:rPr>
            <w:lang w:val="en-US"/>
            <w:rPrChange w:id="836" w:author="Filipe Santana" w:date="2011-03-21T10:18:00Z">
              <w:rPr/>
            </w:rPrChange>
          </w:rPr>
          <w:t xml:space="preserve"> and preoperative clinical decision support.</w:t>
        </w:r>
        <w:proofErr w:type="gramEnd"/>
        <w:r w:rsidRPr="009D2327">
          <w:rPr>
            <w:lang w:val="en-US"/>
            <w:rPrChange w:id="837" w:author="Filipe Santana" w:date="2011-03-21T10:18:00Z">
              <w:rPr/>
            </w:rPrChange>
          </w:rPr>
          <w:t xml:space="preserve"> </w:t>
        </w:r>
        <w:proofErr w:type="gramStart"/>
        <w:r w:rsidRPr="009D2327">
          <w:rPr>
            <w:i/>
            <w:iCs/>
            <w:lang w:val="en-US"/>
            <w:rPrChange w:id="838" w:author="Filipe Santana" w:date="2011-03-21T10:18:00Z">
              <w:rPr>
                <w:i/>
                <w:iCs/>
              </w:rPr>
            </w:rPrChange>
          </w:rPr>
          <w:t>Knowledge and Information Systems</w:t>
        </w:r>
        <w:r w:rsidRPr="009D2327">
          <w:rPr>
            <w:lang w:val="en-US"/>
            <w:rPrChange w:id="839" w:author="Filipe Santana" w:date="2011-03-21T10:18:00Z">
              <w:rPr/>
            </w:rPrChange>
          </w:rPr>
          <w:t>.</w:t>
        </w:r>
        <w:proofErr w:type="gramEnd"/>
        <w:r w:rsidRPr="009D2327">
          <w:rPr>
            <w:lang w:val="en-US"/>
            <w:rPrChange w:id="840" w:author="Filipe Santana" w:date="2011-03-21T10:18:00Z">
              <w:rPr/>
            </w:rPrChange>
          </w:rPr>
          <w:t xml:space="preserve"> </w:t>
        </w:r>
        <w:proofErr w:type="spellStart"/>
        <w:proofErr w:type="gramStart"/>
        <w:r w:rsidRPr="009D2327">
          <w:rPr>
            <w:lang w:val="en-US"/>
            <w:rPrChange w:id="841" w:author="Filipe Santana" w:date="2011-03-21T10:18:00Z">
              <w:rPr/>
            </w:rPrChange>
          </w:rPr>
          <w:t>doi</w:t>
        </w:r>
        <w:proofErr w:type="spellEnd"/>
        <w:proofErr w:type="gramEnd"/>
        <w:r w:rsidRPr="009D2327">
          <w:rPr>
            <w:lang w:val="en-US"/>
            <w:rPrChange w:id="842" w:author="Filipe Santana" w:date="2011-03-21T10:18:00Z">
              <w:rPr/>
            </w:rPrChange>
          </w:rPr>
          <w:t>: 10.1007/s10115-010-0351-7.</w:t>
        </w:r>
      </w:ins>
    </w:p>
    <w:p w:rsidR="009D2327" w:rsidRPr="009D2327" w:rsidRDefault="009D2327">
      <w:pPr>
        <w:pStyle w:val="NormalWeb"/>
        <w:ind w:left="480" w:hanging="480"/>
        <w:divId w:val="1420443390"/>
        <w:rPr>
          <w:ins w:id="843" w:author="Filipe Santana" w:date="2011-03-21T10:18:00Z"/>
          <w:lang w:val="en-US"/>
          <w:rPrChange w:id="844" w:author="Filipe Santana" w:date="2011-03-21T10:18:00Z">
            <w:rPr>
              <w:ins w:id="845" w:author="Filipe Santana" w:date="2011-03-21T10:18:00Z"/>
            </w:rPr>
          </w:rPrChange>
        </w:rPr>
      </w:pPr>
      <w:proofErr w:type="gramStart"/>
      <w:ins w:id="846" w:author="Filipe Santana" w:date="2011-03-21T10:18:00Z">
        <w:r w:rsidRPr="009D2327">
          <w:rPr>
            <w:lang w:val="en-US"/>
            <w:rPrChange w:id="847" w:author="Filipe Santana" w:date="2011-03-21T10:18:00Z">
              <w:rPr/>
            </w:rPrChange>
          </w:rPr>
          <w:t xml:space="preserve">Davies, J., </w:t>
        </w:r>
        <w:proofErr w:type="spellStart"/>
        <w:r w:rsidRPr="009D2327">
          <w:rPr>
            <w:lang w:val="en-US"/>
            <w:rPrChange w:id="848" w:author="Filipe Santana" w:date="2011-03-21T10:18:00Z">
              <w:rPr/>
            </w:rPrChange>
          </w:rPr>
          <w:t>Fense</w:t>
        </w:r>
        <w:proofErr w:type="spellEnd"/>
        <w:r w:rsidRPr="009D2327">
          <w:rPr>
            <w:lang w:val="en-US"/>
            <w:rPrChange w:id="849" w:author="Filipe Santana" w:date="2011-03-21T10:18:00Z">
              <w:rPr/>
            </w:rPrChange>
          </w:rPr>
          <w:t xml:space="preserve">, D., &amp; </w:t>
        </w:r>
        <w:proofErr w:type="spellStart"/>
        <w:r w:rsidRPr="009D2327">
          <w:rPr>
            <w:lang w:val="en-US"/>
            <w:rPrChange w:id="850" w:author="Filipe Santana" w:date="2011-03-21T10:18:00Z">
              <w:rPr/>
            </w:rPrChange>
          </w:rPr>
          <w:t>Harmelen</w:t>
        </w:r>
        <w:proofErr w:type="spellEnd"/>
        <w:r w:rsidRPr="009D2327">
          <w:rPr>
            <w:lang w:val="en-US"/>
            <w:rPrChange w:id="851" w:author="Filipe Santana" w:date="2011-03-21T10:18:00Z">
              <w:rPr/>
            </w:rPrChange>
          </w:rPr>
          <w:t>, F. V. (Eds.).</w:t>
        </w:r>
        <w:proofErr w:type="gramEnd"/>
        <w:r w:rsidRPr="009D2327">
          <w:rPr>
            <w:lang w:val="en-US"/>
            <w:rPrChange w:id="852" w:author="Filipe Santana" w:date="2011-03-21T10:18:00Z">
              <w:rPr/>
            </w:rPrChange>
          </w:rPr>
          <w:t xml:space="preserve"> (2003). </w:t>
        </w:r>
        <w:r w:rsidRPr="009D2327">
          <w:rPr>
            <w:i/>
            <w:iCs/>
            <w:lang w:val="en-US"/>
            <w:rPrChange w:id="853" w:author="Filipe Santana" w:date="2011-03-21T10:18:00Z">
              <w:rPr>
                <w:i/>
                <w:iCs/>
              </w:rPr>
            </w:rPrChange>
          </w:rPr>
          <w:t>TOWARDS THE SEMANTIC WEB: Ontology-driven Knowledge Management</w:t>
        </w:r>
        <w:r w:rsidRPr="009D2327">
          <w:rPr>
            <w:lang w:val="en-US"/>
            <w:rPrChange w:id="854" w:author="Filipe Santana" w:date="2011-03-21T10:18:00Z">
              <w:rPr/>
            </w:rPrChange>
          </w:rPr>
          <w:t>. West Sussex, England: John Wiley &amp; Sons Ltd.</w:t>
        </w:r>
      </w:ins>
    </w:p>
    <w:p w:rsidR="009D2327" w:rsidRPr="009D2327" w:rsidRDefault="009D2327">
      <w:pPr>
        <w:pStyle w:val="NormalWeb"/>
        <w:ind w:left="480" w:hanging="480"/>
        <w:divId w:val="1420443390"/>
        <w:rPr>
          <w:ins w:id="855" w:author="Filipe Santana" w:date="2011-03-21T10:18:00Z"/>
          <w:lang w:val="en-US"/>
          <w:rPrChange w:id="856" w:author="Filipe Santana" w:date="2011-03-21T10:18:00Z">
            <w:rPr>
              <w:ins w:id="857" w:author="Filipe Santana" w:date="2011-03-21T10:18:00Z"/>
            </w:rPr>
          </w:rPrChange>
        </w:rPr>
      </w:pPr>
      <w:proofErr w:type="gramStart"/>
      <w:ins w:id="858" w:author="Filipe Santana" w:date="2011-03-21T10:18:00Z">
        <w:r w:rsidRPr="009D2327">
          <w:rPr>
            <w:lang w:val="en-US"/>
            <w:rPrChange w:id="859" w:author="Filipe Santana" w:date="2011-03-21T10:18:00Z">
              <w:rPr/>
            </w:rPrChange>
          </w:rPr>
          <w:t xml:space="preserve">Fernandez, M., Gomez-Perez, A., &amp; </w:t>
        </w:r>
        <w:proofErr w:type="spellStart"/>
        <w:r w:rsidRPr="009D2327">
          <w:rPr>
            <w:lang w:val="en-US"/>
            <w:rPrChange w:id="860" w:author="Filipe Santana" w:date="2011-03-21T10:18:00Z">
              <w:rPr/>
            </w:rPrChange>
          </w:rPr>
          <w:t>Juristo</w:t>
        </w:r>
        <w:proofErr w:type="spellEnd"/>
        <w:r w:rsidRPr="009D2327">
          <w:rPr>
            <w:lang w:val="en-US"/>
            <w:rPrChange w:id="861" w:author="Filipe Santana" w:date="2011-03-21T10:18:00Z">
              <w:rPr/>
            </w:rPrChange>
          </w:rPr>
          <w:t>, N. (1997).</w:t>
        </w:r>
        <w:proofErr w:type="gramEnd"/>
        <w:r w:rsidRPr="009D2327">
          <w:rPr>
            <w:lang w:val="en-US"/>
            <w:rPrChange w:id="862" w:author="Filipe Santana" w:date="2011-03-21T10:18:00Z">
              <w:rPr/>
            </w:rPrChange>
          </w:rPr>
          <w:t xml:space="preserve"> </w:t>
        </w:r>
        <w:proofErr w:type="gramStart"/>
        <w:r w:rsidRPr="009D2327">
          <w:rPr>
            <w:lang w:val="en-US"/>
            <w:rPrChange w:id="863" w:author="Filipe Santana" w:date="2011-03-21T10:18:00Z">
              <w:rPr/>
            </w:rPrChange>
          </w:rPr>
          <w:t>METHONTOLOGY :</w:t>
        </w:r>
        <w:proofErr w:type="gramEnd"/>
        <w:r w:rsidRPr="009D2327">
          <w:rPr>
            <w:lang w:val="en-US"/>
            <w:rPrChange w:id="864" w:author="Filipe Santana" w:date="2011-03-21T10:18:00Z">
              <w:rPr/>
            </w:rPrChange>
          </w:rPr>
          <w:t xml:space="preserve"> From Ontological Art Towards Ontological Engineering. </w:t>
        </w:r>
        <w:r w:rsidRPr="009D2327">
          <w:rPr>
            <w:i/>
            <w:iCs/>
            <w:lang w:val="en-US"/>
            <w:rPrChange w:id="865" w:author="Filipe Santana" w:date="2011-03-21T10:18:00Z">
              <w:rPr>
                <w:i/>
                <w:iCs/>
              </w:rPr>
            </w:rPrChange>
          </w:rPr>
          <w:t>AAAI Technical Report</w:t>
        </w:r>
        <w:r w:rsidRPr="009D2327">
          <w:rPr>
            <w:lang w:val="en-US"/>
            <w:rPrChange w:id="866" w:author="Filipe Santana" w:date="2011-03-21T10:18:00Z">
              <w:rPr/>
            </w:rPrChange>
          </w:rPr>
          <w:t xml:space="preserve">, </w:t>
        </w:r>
        <w:r w:rsidRPr="009D2327">
          <w:rPr>
            <w:i/>
            <w:iCs/>
            <w:lang w:val="en-US"/>
            <w:rPrChange w:id="867" w:author="Filipe Santana" w:date="2011-03-21T10:18:00Z">
              <w:rPr>
                <w:i/>
                <w:iCs/>
              </w:rPr>
            </w:rPrChange>
          </w:rPr>
          <w:t>SS-97-06</w:t>
        </w:r>
        <w:r w:rsidRPr="009D2327">
          <w:rPr>
            <w:lang w:val="en-US"/>
            <w:rPrChange w:id="868" w:author="Filipe Santana" w:date="2011-03-21T10:18:00Z">
              <w:rPr/>
            </w:rPrChange>
          </w:rPr>
          <w:t>, 33-40.</w:t>
        </w:r>
      </w:ins>
    </w:p>
    <w:p w:rsidR="009D2327" w:rsidRPr="009D2327" w:rsidRDefault="009D2327">
      <w:pPr>
        <w:pStyle w:val="NormalWeb"/>
        <w:ind w:left="480" w:hanging="480"/>
        <w:divId w:val="1420443390"/>
        <w:rPr>
          <w:ins w:id="869" w:author="Filipe Santana" w:date="2011-03-21T10:18:00Z"/>
          <w:lang w:val="en-US"/>
          <w:rPrChange w:id="870" w:author="Filipe Santana" w:date="2011-03-21T10:18:00Z">
            <w:rPr>
              <w:ins w:id="871" w:author="Filipe Santana" w:date="2011-03-21T10:18:00Z"/>
            </w:rPr>
          </w:rPrChange>
        </w:rPr>
      </w:pPr>
      <w:proofErr w:type="spellStart"/>
      <w:ins w:id="872" w:author="Filipe Santana" w:date="2011-03-21T10:18:00Z">
        <w:r w:rsidRPr="009D2327">
          <w:rPr>
            <w:lang w:val="en-US"/>
            <w:rPrChange w:id="873" w:author="Filipe Santana" w:date="2011-03-21T10:18:00Z">
              <w:rPr/>
            </w:rPrChange>
          </w:rPr>
          <w:t>Guarino</w:t>
        </w:r>
        <w:proofErr w:type="spellEnd"/>
        <w:r w:rsidRPr="009D2327">
          <w:rPr>
            <w:lang w:val="en-US"/>
            <w:rPrChange w:id="874" w:author="Filipe Santana" w:date="2011-03-21T10:18:00Z">
              <w:rPr/>
            </w:rPrChange>
          </w:rPr>
          <w:t xml:space="preserve">, N. (1998). </w:t>
        </w:r>
        <w:proofErr w:type="gramStart"/>
        <w:r w:rsidRPr="009D2327">
          <w:rPr>
            <w:lang w:val="en-US"/>
            <w:rPrChange w:id="875" w:author="Filipe Santana" w:date="2011-03-21T10:18:00Z">
              <w:rPr/>
            </w:rPrChange>
          </w:rPr>
          <w:t>Formal Ontology and Information Systems.</w:t>
        </w:r>
        <w:proofErr w:type="gramEnd"/>
        <w:r w:rsidRPr="009D2327">
          <w:rPr>
            <w:lang w:val="en-US"/>
            <w:rPrChange w:id="876" w:author="Filipe Santana" w:date="2011-03-21T10:18:00Z">
              <w:rPr/>
            </w:rPrChange>
          </w:rPr>
          <w:t xml:space="preserve"> </w:t>
        </w:r>
        <w:proofErr w:type="gramStart"/>
        <w:r w:rsidRPr="009D2327">
          <w:rPr>
            <w:i/>
            <w:iCs/>
            <w:lang w:val="en-US"/>
            <w:rPrChange w:id="877" w:author="Filipe Santana" w:date="2011-03-21T10:18:00Z">
              <w:rPr>
                <w:i/>
                <w:iCs/>
              </w:rPr>
            </w:rPrChange>
          </w:rPr>
          <w:t>Formal Ontology in Information Systems.</w:t>
        </w:r>
        <w:proofErr w:type="gramEnd"/>
        <w:r w:rsidRPr="009D2327">
          <w:rPr>
            <w:i/>
            <w:iCs/>
            <w:lang w:val="en-US"/>
            <w:rPrChange w:id="878" w:author="Filipe Santana" w:date="2011-03-21T10:18:00Z">
              <w:rPr>
                <w:i/>
                <w:iCs/>
              </w:rPr>
            </w:rPrChange>
          </w:rPr>
          <w:t xml:space="preserve"> Proceedings of FOIS’98</w:t>
        </w:r>
        <w:r w:rsidRPr="009D2327">
          <w:rPr>
            <w:lang w:val="en-US"/>
            <w:rPrChange w:id="879" w:author="Filipe Santana" w:date="2011-03-21T10:18:00Z">
              <w:rPr/>
            </w:rPrChange>
          </w:rPr>
          <w:t>, (June), 3-15.</w:t>
        </w:r>
      </w:ins>
    </w:p>
    <w:p w:rsidR="009D2327" w:rsidRPr="009D2327" w:rsidRDefault="009D2327">
      <w:pPr>
        <w:pStyle w:val="NormalWeb"/>
        <w:ind w:left="480" w:hanging="480"/>
        <w:divId w:val="1420443390"/>
        <w:rPr>
          <w:ins w:id="880" w:author="Filipe Santana" w:date="2011-03-21T10:18:00Z"/>
          <w:lang w:val="en-US"/>
          <w:rPrChange w:id="881" w:author="Filipe Santana" w:date="2011-03-21T10:18:00Z">
            <w:rPr>
              <w:ins w:id="882" w:author="Filipe Santana" w:date="2011-03-21T10:18:00Z"/>
            </w:rPr>
          </w:rPrChange>
        </w:rPr>
      </w:pPr>
      <w:proofErr w:type="spellStart"/>
      <w:ins w:id="883" w:author="Filipe Santana" w:date="2011-03-21T10:18:00Z">
        <w:r w:rsidRPr="009D2327">
          <w:rPr>
            <w:lang w:val="en-US"/>
            <w:rPrChange w:id="884" w:author="Filipe Santana" w:date="2011-03-21T10:18:00Z">
              <w:rPr/>
            </w:rPrChange>
          </w:rPr>
          <w:t>Guarino</w:t>
        </w:r>
        <w:proofErr w:type="spellEnd"/>
        <w:r w:rsidRPr="009D2327">
          <w:rPr>
            <w:lang w:val="en-US"/>
            <w:rPrChange w:id="885" w:author="Filipe Santana" w:date="2011-03-21T10:18:00Z">
              <w:rPr/>
            </w:rPrChange>
          </w:rPr>
          <w:t xml:space="preserve">, N., </w:t>
        </w:r>
        <w:proofErr w:type="spellStart"/>
        <w:r w:rsidRPr="009D2327">
          <w:rPr>
            <w:lang w:val="en-US"/>
            <w:rPrChange w:id="886" w:author="Filipe Santana" w:date="2011-03-21T10:18:00Z">
              <w:rPr/>
            </w:rPrChange>
          </w:rPr>
          <w:t>Oberle</w:t>
        </w:r>
        <w:proofErr w:type="spellEnd"/>
        <w:r w:rsidRPr="009D2327">
          <w:rPr>
            <w:lang w:val="en-US"/>
            <w:rPrChange w:id="887" w:author="Filipe Santana" w:date="2011-03-21T10:18:00Z">
              <w:rPr/>
            </w:rPrChange>
          </w:rPr>
          <w:t xml:space="preserve">, D., &amp; </w:t>
        </w:r>
        <w:proofErr w:type="spellStart"/>
        <w:r w:rsidRPr="009D2327">
          <w:rPr>
            <w:lang w:val="en-US"/>
            <w:rPrChange w:id="888" w:author="Filipe Santana" w:date="2011-03-21T10:18:00Z">
              <w:rPr/>
            </w:rPrChange>
          </w:rPr>
          <w:t>Staab</w:t>
        </w:r>
        <w:proofErr w:type="spellEnd"/>
        <w:r w:rsidRPr="009D2327">
          <w:rPr>
            <w:lang w:val="en-US"/>
            <w:rPrChange w:id="889" w:author="Filipe Santana" w:date="2011-03-21T10:18:00Z">
              <w:rPr/>
            </w:rPrChange>
          </w:rPr>
          <w:t xml:space="preserve">, S. (2009). What is </w:t>
        </w:r>
        <w:proofErr w:type="gramStart"/>
        <w:r w:rsidRPr="009D2327">
          <w:rPr>
            <w:lang w:val="en-US"/>
            <w:rPrChange w:id="890" w:author="Filipe Santana" w:date="2011-03-21T10:18:00Z">
              <w:rPr/>
            </w:rPrChange>
          </w:rPr>
          <w:t>an Ontology</w:t>
        </w:r>
        <w:proofErr w:type="gramEnd"/>
        <w:r w:rsidRPr="009D2327">
          <w:rPr>
            <w:lang w:val="en-US"/>
            <w:rPrChange w:id="891" w:author="Filipe Santana" w:date="2011-03-21T10:18:00Z">
              <w:rPr/>
            </w:rPrChange>
          </w:rPr>
          <w:t xml:space="preserve">? </w:t>
        </w:r>
        <w:proofErr w:type="gramStart"/>
        <w:r w:rsidRPr="009D2327">
          <w:rPr>
            <w:lang w:val="en-US"/>
            <w:rPrChange w:id="892" w:author="Filipe Santana" w:date="2011-03-21T10:18:00Z">
              <w:rPr/>
            </w:rPrChange>
          </w:rPr>
          <w:t xml:space="preserve">In S. </w:t>
        </w:r>
        <w:proofErr w:type="spellStart"/>
        <w:r w:rsidRPr="009D2327">
          <w:rPr>
            <w:lang w:val="en-US"/>
            <w:rPrChange w:id="893" w:author="Filipe Santana" w:date="2011-03-21T10:18:00Z">
              <w:rPr/>
            </w:rPrChange>
          </w:rPr>
          <w:t>Staab</w:t>
        </w:r>
        <w:proofErr w:type="spellEnd"/>
        <w:r w:rsidRPr="009D2327">
          <w:rPr>
            <w:lang w:val="en-US"/>
            <w:rPrChange w:id="894" w:author="Filipe Santana" w:date="2011-03-21T10:18:00Z">
              <w:rPr/>
            </w:rPrChange>
          </w:rPr>
          <w:t xml:space="preserve"> &amp; R. </w:t>
        </w:r>
        <w:proofErr w:type="spellStart"/>
        <w:r w:rsidRPr="009D2327">
          <w:rPr>
            <w:lang w:val="en-US"/>
            <w:rPrChange w:id="895" w:author="Filipe Santana" w:date="2011-03-21T10:18:00Z">
              <w:rPr/>
            </w:rPrChange>
          </w:rPr>
          <w:t>Studer</w:t>
        </w:r>
        <w:proofErr w:type="spellEnd"/>
        <w:r w:rsidRPr="009D2327">
          <w:rPr>
            <w:lang w:val="en-US"/>
            <w:rPrChange w:id="896" w:author="Filipe Santana" w:date="2011-03-21T10:18:00Z">
              <w:rPr/>
            </w:rPrChange>
          </w:rPr>
          <w:t xml:space="preserve"> (Eds.), (Second Edi., pp. 1-17).</w:t>
        </w:r>
        <w:proofErr w:type="gramEnd"/>
        <w:r w:rsidRPr="009D2327">
          <w:rPr>
            <w:lang w:val="en-US"/>
            <w:rPrChange w:id="897" w:author="Filipe Santana" w:date="2011-03-21T10:18:00Z">
              <w:rPr/>
            </w:rPrChange>
          </w:rPr>
          <w:t xml:space="preserve"> Berlin, Heidelberg: Springer Berlin Heidelberg. </w:t>
        </w:r>
        <w:proofErr w:type="spellStart"/>
        <w:proofErr w:type="gramStart"/>
        <w:r w:rsidRPr="009D2327">
          <w:rPr>
            <w:lang w:val="en-US"/>
            <w:rPrChange w:id="898" w:author="Filipe Santana" w:date="2011-03-21T10:18:00Z">
              <w:rPr/>
            </w:rPrChange>
          </w:rPr>
          <w:t>doi</w:t>
        </w:r>
        <w:proofErr w:type="spellEnd"/>
        <w:proofErr w:type="gramEnd"/>
        <w:r w:rsidRPr="009D2327">
          <w:rPr>
            <w:lang w:val="en-US"/>
            <w:rPrChange w:id="899" w:author="Filipe Santana" w:date="2011-03-21T10:18:00Z">
              <w:rPr/>
            </w:rPrChange>
          </w:rPr>
          <w:t>: 10.1007/978-3-540-92673-3.</w:t>
        </w:r>
      </w:ins>
    </w:p>
    <w:p w:rsidR="009D2327" w:rsidRPr="009D2327" w:rsidRDefault="009D2327">
      <w:pPr>
        <w:pStyle w:val="NormalWeb"/>
        <w:ind w:left="480" w:hanging="480"/>
        <w:divId w:val="1420443390"/>
        <w:rPr>
          <w:ins w:id="900" w:author="Filipe Santana" w:date="2011-03-21T10:18:00Z"/>
          <w:lang w:val="en-US"/>
          <w:rPrChange w:id="901" w:author="Filipe Santana" w:date="2011-03-21T10:18:00Z">
            <w:rPr>
              <w:ins w:id="902" w:author="Filipe Santana" w:date="2011-03-21T10:18:00Z"/>
            </w:rPr>
          </w:rPrChange>
        </w:rPr>
      </w:pPr>
      <w:proofErr w:type="spellStart"/>
      <w:proofErr w:type="gramStart"/>
      <w:ins w:id="903" w:author="Filipe Santana" w:date="2011-03-21T10:18:00Z">
        <w:r w:rsidRPr="009D2327">
          <w:rPr>
            <w:lang w:val="en-US"/>
            <w:rPrChange w:id="904" w:author="Filipe Santana" w:date="2011-03-21T10:18:00Z">
              <w:rPr/>
            </w:rPrChange>
          </w:rPr>
          <w:t>Hadzic</w:t>
        </w:r>
        <w:proofErr w:type="spellEnd"/>
        <w:r w:rsidRPr="009D2327">
          <w:rPr>
            <w:lang w:val="en-US"/>
            <w:rPrChange w:id="905" w:author="Filipe Santana" w:date="2011-03-21T10:18:00Z">
              <w:rPr/>
            </w:rPrChange>
          </w:rPr>
          <w:t>, M., &amp; Chang, E. (2005).</w:t>
        </w:r>
        <w:proofErr w:type="gramEnd"/>
        <w:r w:rsidRPr="009D2327">
          <w:rPr>
            <w:lang w:val="en-US"/>
            <w:rPrChange w:id="906" w:author="Filipe Santana" w:date="2011-03-21T10:18:00Z">
              <w:rPr/>
            </w:rPrChange>
          </w:rPr>
          <w:t xml:space="preserve"> </w:t>
        </w:r>
        <w:proofErr w:type="gramStart"/>
        <w:r w:rsidRPr="009D2327">
          <w:rPr>
            <w:lang w:val="en-US"/>
            <w:rPrChange w:id="907" w:author="Filipe Santana" w:date="2011-03-21T10:18:00Z">
              <w:rPr/>
            </w:rPrChange>
          </w:rPr>
          <w:t>Ontology-Based Support for Human Disease Study.</w:t>
        </w:r>
        <w:proofErr w:type="gramEnd"/>
        <w:r w:rsidRPr="009D2327">
          <w:rPr>
            <w:lang w:val="en-US"/>
            <w:rPrChange w:id="908" w:author="Filipe Santana" w:date="2011-03-21T10:18:00Z">
              <w:rPr/>
            </w:rPrChange>
          </w:rPr>
          <w:t xml:space="preserve"> </w:t>
        </w:r>
        <w:proofErr w:type="gramStart"/>
        <w:r w:rsidRPr="009D2327">
          <w:rPr>
            <w:i/>
            <w:iCs/>
            <w:lang w:val="en-US"/>
            <w:rPrChange w:id="909" w:author="Filipe Santana" w:date="2011-03-21T10:18:00Z">
              <w:rPr>
                <w:i/>
                <w:iCs/>
              </w:rPr>
            </w:rPrChange>
          </w:rPr>
          <w:t>Proceedings of the 38th Annual Hawaii International Conference on System Sciences</w:t>
        </w:r>
        <w:r w:rsidRPr="009D2327">
          <w:rPr>
            <w:lang w:val="en-US"/>
            <w:rPrChange w:id="910" w:author="Filipe Santana" w:date="2011-03-21T10:18:00Z">
              <w:rPr/>
            </w:rPrChange>
          </w:rPr>
          <w:t xml:space="preserve">, </w:t>
        </w:r>
        <w:r w:rsidRPr="009D2327">
          <w:rPr>
            <w:i/>
            <w:iCs/>
            <w:lang w:val="en-US"/>
            <w:rPrChange w:id="911" w:author="Filipe Santana" w:date="2011-03-21T10:18:00Z">
              <w:rPr>
                <w:i/>
                <w:iCs/>
              </w:rPr>
            </w:rPrChange>
          </w:rPr>
          <w:t>00</w:t>
        </w:r>
        <w:r w:rsidRPr="009D2327">
          <w:rPr>
            <w:lang w:val="en-US"/>
            <w:rPrChange w:id="912" w:author="Filipe Santana" w:date="2011-03-21T10:18:00Z">
              <w:rPr/>
            </w:rPrChange>
          </w:rPr>
          <w:t>(C), 143a-143a.</w:t>
        </w:r>
        <w:proofErr w:type="gramEnd"/>
        <w:r w:rsidRPr="009D2327">
          <w:rPr>
            <w:lang w:val="en-US"/>
            <w:rPrChange w:id="913" w:author="Filipe Santana" w:date="2011-03-21T10:18:00Z">
              <w:rPr/>
            </w:rPrChange>
          </w:rPr>
          <w:t xml:space="preserve"> </w:t>
        </w:r>
        <w:proofErr w:type="spellStart"/>
        <w:proofErr w:type="gramStart"/>
        <w:r w:rsidRPr="009D2327">
          <w:rPr>
            <w:lang w:val="en-US"/>
            <w:rPrChange w:id="914" w:author="Filipe Santana" w:date="2011-03-21T10:18:00Z">
              <w:rPr/>
            </w:rPrChange>
          </w:rPr>
          <w:t>Ieee</w:t>
        </w:r>
        <w:proofErr w:type="spellEnd"/>
        <w:proofErr w:type="gramEnd"/>
        <w:r w:rsidRPr="009D2327">
          <w:rPr>
            <w:lang w:val="en-US"/>
            <w:rPrChange w:id="915" w:author="Filipe Santana" w:date="2011-03-21T10:18:00Z">
              <w:rPr/>
            </w:rPrChange>
          </w:rPr>
          <w:t xml:space="preserve">. </w:t>
        </w:r>
        <w:proofErr w:type="spellStart"/>
        <w:proofErr w:type="gramStart"/>
        <w:r w:rsidRPr="009D2327">
          <w:rPr>
            <w:lang w:val="en-US"/>
            <w:rPrChange w:id="916" w:author="Filipe Santana" w:date="2011-03-21T10:18:00Z">
              <w:rPr/>
            </w:rPrChange>
          </w:rPr>
          <w:t>doi</w:t>
        </w:r>
        <w:proofErr w:type="spellEnd"/>
        <w:proofErr w:type="gramEnd"/>
        <w:r w:rsidRPr="009D2327">
          <w:rPr>
            <w:lang w:val="en-US"/>
            <w:rPrChange w:id="917" w:author="Filipe Santana" w:date="2011-03-21T10:18:00Z">
              <w:rPr/>
            </w:rPrChange>
          </w:rPr>
          <w:t>: 10.1109/HICSS.2005.472.</w:t>
        </w:r>
      </w:ins>
    </w:p>
    <w:p w:rsidR="009D2327" w:rsidRPr="009D2327" w:rsidRDefault="009D2327">
      <w:pPr>
        <w:pStyle w:val="NormalWeb"/>
        <w:ind w:left="480" w:hanging="480"/>
        <w:divId w:val="1420443390"/>
        <w:rPr>
          <w:ins w:id="918" w:author="Filipe Santana" w:date="2011-03-21T10:18:00Z"/>
          <w:lang w:val="en-US"/>
          <w:rPrChange w:id="919" w:author="Filipe Santana" w:date="2011-03-21T10:18:00Z">
            <w:rPr>
              <w:ins w:id="920" w:author="Filipe Santana" w:date="2011-03-21T10:18:00Z"/>
            </w:rPr>
          </w:rPrChange>
        </w:rPr>
      </w:pPr>
      <w:proofErr w:type="spellStart"/>
      <w:proofErr w:type="gramStart"/>
      <w:ins w:id="921" w:author="Filipe Santana" w:date="2011-03-21T10:18:00Z">
        <w:r w:rsidRPr="009D2327">
          <w:rPr>
            <w:lang w:val="en-US"/>
            <w:rPrChange w:id="922" w:author="Filipe Santana" w:date="2011-03-21T10:18:00Z">
              <w:rPr/>
            </w:rPrChange>
          </w:rPr>
          <w:lastRenderedPageBreak/>
          <w:t>Hofweber</w:t>
        </w:r>
        <w:proofErr w:type="spellEnd"/>
        <w:r w:rsidRPr="009D2327">
          <w:rPr>
            <w:lang w:val="en-US"/>
            <w:rPrChange w:id="923" w:author="Filipe Santana" w:date="2011-03-21T10:18:00Z">
              <w:rPr/>
            </w:rPrChange>
          </w:rPr>
          <w:t>, T. (2004).</w:t>
        </w:r>
        <w:proofErr w:type="gramEnd"/>
        <w:r w:rsidRPr="009D2327">
          <w:rPr>
            <w:lang w:val="en-US"/>
            <w:rPrChange w:id="924" w:author="Filipe Santana" w:date="2011-03-21T10:18:00Z">
              <w:rPr/>
            </w:rPrChange>
          </w:rPr>
          <w:t xml:space="preserve"> </w:t>
        </w:r>
        <w:proofErr w:type="gramStart"/>
        <w:r w:rsidRPr="009D2327">
          <w:rPr>
            <w:lang w:val="en-US"/>
            <w:rPrChange w:id="925" w:author="Filipe Santana" w:date="2011-03-21T10:18:00Z">
              <w:rPr/>
            </w:rPrChange>
          </w:rPr>
          <w:t>Logic and Ontology.</w:t>
        </w:r>
        <w:proofErr w:type="gramEnd"/>
        <w:r w:rsidRPr="009D2327">
          <w:rPr>
            <w:lang w:val="en-US"/>
            <w:rPrChange w:id="926" w:author="Filipe Santana" w:date="2011-03-21T10:18:00Z">
              <w:rPr/>
            </w:rPrChange>
          </w:rPr>
          <w:t xml:space="preserve"> </w:t>
        </w:r>
        <w:proofErr w:type="gramStart"/>
        <w:r w:rsidRPr="009D2327">
          <w:rPr>
            <w:i/>
            <w:iCs/>
            <w:lang w:val="en-US"/>
            <w:rPrChange w:id="927" w:author="Filipe Santana" w:date="2011-03-21T10:18:00Z">
              <w:rPr>
                <w:i/>
                <w:iCs/>
              </w:rPr>
            </w:rPrChange>
          </w:rPr>
          <w:t>Stanford Encyclopedia of Philosophy</w:t>
        </w:r>
        <w:r w:rsidRPr="009D2327">
          <w:rPr>
            <w:lang w:val="en-US"/>
            <w:rPrChange w:id="928" w:author="Filipe Santana" w:date="2011-03-21T10:18:00Z">
              <w:rPr/>
            </w:rPrChange>
          </w:rPr>
          <w:t>.</w:t>
        </w:r>
        <w:proofErr w:type="gramEnd"/>
        <w:r w:rsidRPr="009D2327">
          <w:rPr>
            <w:lang w:val="en-US"/>
            <w:rPrChange w:id="929" w:author="Filipe Santana" w:date="2011-03-21T10:18:00Z">
              <w:rPr/>
            </w:rPrChange>
          </w:rPr>
          <w:t xml:space="preserve"> </w:t>
        </w:r>
        <w:proofErr w:type="gramStart"/>
        <w:r w:rsidRPr="009D2327">
          <w:rPr>
            <w:lang w:val="en-US"/>
            <w:rPrChange w:id="930" w:author="Filipe Santana" w:date="2011-03-21T10:18:00Z">
              <w:rPr/>
            </w:rPrChange>
          </w:rPr>
          <w:t>Retrieved February 1, 2011, from http://plato.stanford.edu/entries/logic-ontology/#3.</w:t>
        </w:r>
        <w:proofErr w:type="gramEnd"/>
      </w:ins>
    </w:p>
    <w:p w:rsidR="009D2327" w:rsidRPr="009D2327" w:rsidRDefault="009D2327">
      <w:pPr>
        <w:pStyle w:val="NormalWeb"/>
        <w:ind w:left="480" w:hanging="480"/>
        <w:divId w:val="1420443390"/>
        <w:rPr>
          <w:ins w:id="931" w:author="Filipe Santana" w:date="2011-03-21T10:18:00Z"/>
          <w:lang w:val="en-US"/>
          <w:rPrChange w:id="932" w:author="Filipe Santana" w:date="2011-03-21T10:18:00Z">
            <w:rPr>
              <w:ins w:id="933" w:author="Filipe Santana" w:date="2011-03-21T10:18:00Z"/>
            </w:rPr>
          </w:rPrChange>
        </w:rPr>
      </w:pPr>
      <w:proofErr w:type="spellStart"/>
      <w:proofErr w:type="gramStart"/>
      <w:ins w:id="934" w:author="Filipe Santana" w:date="2011-03-21T10:18:00Z">
        <w:r w:rsidRPr="009D2327">
          <w:rPr>
            <w:lang w:val="en-US"/>
            <w:rPrChange w:id="935" w:author="Filipe Santana" w:date="2011-03-21T10:18:00Z">
              <w:rPr/>
            </w:rPrChange>
          </w:rPr>
          <w:t>Horridge</w:t>
        </w:r>
        <w:proofErr w:type="spellEnd"/>
        <w:r w:rsidRPr="009D2327">
          <w:rPr>
            <w:lang w:val="en-US"/>
            <w:rPrChange w:id="936" w:author="Filipe Santana" w:date="2011-03-21T10:18:00Z">
              <w:rPr/>
            </w:rPrChange>
          </w:rPr>
          <w:t>, M., Drummond, N., Goodwin, J., Rector, A., &amp; Wang, H. H. (2006).</w:t>
        </w:r>
        <w:proofErr w:type="gramEnd"/>
        <w:r w:rsidRPr="009D2327">
          <w:rPr>
            <w:lang w:val="en-US"/>
            <w:rPrChange w:id="937" w:author="Filipe Santana" w:date="2011-03-21T10:18:00Z">
              <w:rPr/>
            </w:rPrChange>
          </w:rPr>
          <w:t xml:space="preserve"> </w:t>
        </w:r>
        <w:proofErr w:type="gramStart"/>
        <w:r w:rsidRPr="009D2327">
          <w:rPr>
            <w:lang w:val="en-US"/>
            <w:rPrChange w:id="938" w:author="Filipe Santana" w:date="2011-03-21T10:18:00Z">
              <w:rPr/>
            </w:rPrChange>
          </w:rPr>
          <w:t>The Manchester OWL Syntax.</w:t>
        </w:r>
        <w:proofErr w:type="gramEnd"/>
        <w:r w:rsidRPr="009D2327">
          <w:rPr>
            <w:lang w:val="en-US"/>
            <w:rPrChange w:id="939" w:author="Filipe Santana" w:date="2011-03-21T10:18:00Z">
              <w:rPr/>
            </w:rPrChange>
          </w:rPr>
          <w:t xml:space="preserve"> </w:t>
        </w:r>
        <w:proofErr w:type="gramStart"/>
        <w:r w:rsidRPr="009D2327">
          <w:rPr>
            <w:i/>
            <w:iCs/>
            <w:lang w:val="en-US"/>
            <w:rPrChange w:id="940" w:author="Filipe Santana" w:date="2011-03-21T10:18:00Z">
              <w:rPr>
                <w:i/>
                <w:iCs/>
              </w:rPr>
            </w:rPrChange>
          </w:rPr>
          <w:t>Proc. of the 2006 OWL Experiences and Directions Workshop (OWL-ED2006)</w:t>
        </w:r>
        <w:r w:rsidRPr="009D2327">
          <w:rPr>
            <w:lang w:val="en-US"/>
            <w:rPrChange w:id="941" w:author="Filipe Santana" w:date="2011-03-21T10:18:00Z">
              <w:rPr/>
            </w:rPrChange>
          </w:rPr>
          <w:t>.</w:t>
        </w:r>
        <w:proofErr w:type="gramEnd"/>
        <w:r w:rsidRPr="009D2327">
          <w:rPr>
            <w:lang w:val="en-US"/>
            <w:rPrChange w:id="942" w:author="Filipe Santana" w:date="2011-03-21T10:18:00Z">
              <w:rPr/>
            </w:rPrChange>
          </w:rPr>
          <w:t xml:space="preserve"> Athens, Georgia.</w:t>
        </w:r>
      </w:ins>
    </w:p>
    <w:p w:rsidR="009D2327" w:rsidRPr="009D2327" w:rsidRDefault="009D2327">
      <w:pPr>
        <w:pStyle w:val="NormalWeb"/>
        <w:ind w:left="480" w:hanging="480"/>
        <w:divId w:val="1420443390"/>
        <w:rPr>
          <w:ins w:id="943" w:author="Filipe Santana" w:date="2011-03-21T10:18:00Z"/>
          <w:lang w:val="en-US"/>
          <w:rPrChange w:id="944" w:author="Filipe Santana" w:date="2011-03-21T10:18:00Z">
            <w:rPr>
              <w:ins w:id="945" w:author="Filipe Santana" w:date="2011-03-21T10:18:00Z"/>
            </w:rPr>
          </w:rPrChange>
        </w:rPr>
      </w:pPr>
      <w:proofErr w:type="spellStart"/>
      <w:proofErr w:type="gramStart"/>
      <w:ins w:id="946" w:author="Filipe Santana" w:date="2011-03-21T10:18:00Z">
        <w:r w:rsidRPr="009D2327">
          <w:rPr>
            <w:lang w:val="en-US"/>
            <w:rPrChange w:id="947" w:author="Filipe Santana" w:date="2011-03-21T10:18:00Z">
              <w:rPr/>
            </w:rPrChange>
          </w:rPr>
          <w:t>Horridge</w:t>
        </w:r>
        <w:proofErr w:type="spellEnd"/>
        <w:r w:rsidRPr="009D2327">
          <w:rPr>
            <w:lang w:val="en-US"/>
            <w:rPrChange w:id="948" w:author="Filipe Santana" w:date="2011-03-21T10:18:00Z">
              <w:rPr/>
            </w:rPrChange>
          </w:rPr>
          <w:t>, M., &amp; Patel-Schneider, P. (2009).</w:t>
        </w:r>
        <w:proofErr w:type="gramEnd"/>
        <w:r w:rsidRPr="009D2327">
          <w:rPr>
            <w:lang w:val="en-US"/>
            <w:rPrChange w:id="949" w:author="Filipe Santana" w:date="2011-03-21T10:18:00Z">
              <w:rPr/>
            </w:rPrChange>
          </w:rPr>
          <w:t xml:space="preserve"> OWL 2 Web Ontology </w:t>
        </w:r>
        <w:proofErr w:type="gramStart"/>
        <w:r w:rsidRPr="009D2327">
          <w:rPr>
            <w:lang w:val="en-US"/>
            <w:rPrChange w:id="950" w:author="Filipe Santana" w:date="2011-03-21T10:18:00Z">
              <w:rPr/>
            </w:rPrChange>
          </w:rPr>
          <w:t>Language</w:t>
        </w:r>
        <w:proofErr w:type="gramEnd"/>
        <w:r w:rsidRPr="009D2327">
          <w:rPr>
            <w:lang w:val="en-US"/>
            <w:rPrChange w:id="951" w:author="Filipe Santana" w:date="2011-03-21T10:18:00Z">
              <w:rPr/>
            </w:rPrChange>
          </w:rPr>
          <w:t xml:space="preserve">: Manchester Syntax. </w:t>
        </w:r>
        <w:proofErr w:type="gramStart"/>
        <w:r w:rsidRPr="009D2327">
          <w:rPr>
            <w:lang w:val="en-US"/>
            <w:rPrChange w:id="952" w:author="Filipe Santana" w:date="2011-03-21T10:18:00Z">
              <w:rPr/>
            </w:rPrChange>
          </w:rPr>
          <w:t>Retrieved from http://www.w3.org/TR/owl2-manchester-syntax/.</w:t>
        </w:r>
        <w:proofErr w:type="gramEnd"/>
      </w:ins>
    </w:p>
    <w:p w:rsidR="009D2327" w:rsidRPr="009D2327" w:rsidRDefault="009D2327">
      <w:pPr>
        <w:pStyle w:val="NormalWeb"/>
        <w:ind w:left="480" w:hanging="480"/>
        <w:divId w:val="1420443390"/>
        <w:rPr>
          <w:ins w:id="953" w:author="Filipe Santana" w:date="2011-03-21T10:18:00Z"/>
          <w:lang w:val="en-US"/>
          <w:rPrChange w:id="954" w:author="Filipe Santana" w:date="2011-03-21T10:18:00Z">
            <w:rPr>
              <w:ins w:id="955" w:author="Filipe Santana" w:date="2011-03-21T10:18:00Z"/>
            </w:rPr>
          </w:rPrChange>
        </w:rPr>
      </w:pPr>
      <w:proofErr w:type="spellStart"/>
      <w:ins w:id="956" w:author="Filipe Santana" w:date="2011-03-21T10:18:00Z">
        <w:r w:rsidRPr="009D2327">
          <w:rPr>
            <w:lang w:val="en-US"/>
            <w:rPrChange w:id="957" w:author="Filipe Santana" w:date="2011-03-21T10:18:00Z">
              <w:rPr/>
            </w:rPrChange>
          </w:rPr>
          <w:t>Hotez</w:t>
        </w:r>
        <w:proofErr w:type="spellEnd"/>
        <w:r w:rsidRPr="009D2327">
          <w:rPr>
            <w:lang w:val="en-US"/>
            <w:rPrChange w:id="958" w:author="Filipe Santana" w:date="2011-03-21T10:18:00Z">
              <w:rPr/>
            </w:rPrChange>
          </w:rPr>
          <w:t xml:space="preserve">, P. J. (2008). The giant anteater in the room: </w:t>
        </w:r>
        <w:proofErr w:type="spellStart"/>
        <w:r w:rsidRPr="009D2327">
          <w:rPr>
            <w:lang w:val="en-US"/>
            <w:rPrChange w:id="959" w:author="Filipe Santana" w:date="2011-03-21T10:18:00Z">
              <w:rPr/>
            </w:rPrChange>
          </w:rPr>
          <w:t>Brazilʼs</w:t>
        </w:r>
        <w:proofErr w:type="spellEnd"/>
        <w:r w:rsidRPr="009D2327">
          <w:rPr>
            <w:lang w:val="en-US"/>
            <w:rPrChange w:id="960" w:author="Filipe Santana" w:date="2011-03-21T10:18:00Z">
              <w:rPr/>
            </w:rPrChange>
          </w:rPr>
          <w:t xml:space="preserve"> neglected tropical diseases problem. </w:t>
        </w:r>
        <w:proofErr w:type="spellStart"/>
        <w:r w:rsidRPr="009D2327">
          <w:rPr>
            <w:i/>
            <w:iCs/>
            <w:lang w:val="en-US"/>
            <w:rPrChange w:id="961" w:author="Filipe Santana" w:date="2011-03-21T10:18:00Z">
              <w:rPr>
                <w:i/>
                <w:iCs/>
              </w:rPr>
            </w:rPrChange>
          </w:rPr>
          <w:t>PLoS</w:t>
        </w:r>
        <w:proofErr w:type="spellEnd"/>
        <w:r w:rsidRPr="009D2327">
          <w:rPr>
            <w:i/>
            <w:iCs/>
            <w:lang w:val="en-US"/>
            <w:rPrChange w:id="962" w:author="Filipe Santana" w:date="2011-03-21T10:18:00Z">
              <w:rPr>
                <w:i/>
                <w:iCs/>
              </w:rPr>
            </w:rPrChange>
          </w:rPr>
          <w:t xml:space="preserve"> neglected tropical diseases</w:t>
        </w:r>
        <w:r w:rsidRPr="009D2327">
          <w:rPr>
            <w:lang w:val="en-US"/>
            <w:rPrChange w:id="963" w:author="Filipe Santana" w:date="2011-03-21T10:18:00Z">
              <w:rPr/>
            </w:rPrChange>
          </w:rPr>
          <w:t xml:space="preserve">, </w:t>
        </w:r>
        <w:r w:rsidRPr="009D2327">
          <w:rPr>
            <w:i/>
            <w:iCs/>
            <w:lang w:val="en-US"/>
            <w:rPrChange w:id="964" w:author="Filipe Santana" w:date="2011-03-21T10:18:00Z">
              <w:rPr>
                <w:i/>
                <w:iCs/>
              </w:rPr>
            </w:rPrChange>
          </w:rPr>
          <w:t>2</w:t>
        </w:r>
        <w:r w:rsidRPr="009D2327">
          <w:rPr>
            <w:lang w:val="en-US"/>
            <w:rPrChange w:id="965" w:author="Filipe Santana" w:date="2011-03-21T10:18:00Z">
              <w:rPr/>
            </w:rPrChange>
          </w:rPr>
          <w:t xml:space="preserve">(1), e177. </w:t>
        </w:r>
        <w:proofErr w:type="spellStart"/>
        <w:proofErr w:type="gramStart"/>
        <w:r w:rsidRPr="009D2327">
          <w:rPr>
            <w:lang w:val="en-US"/>
            <w:rPrChange w:id="966" w:author="Filipe Santana" w:date="2011-03-21T10:18:00Z">
              <w:rPr/>
            </w:rPrChange>
          </w:rPr>
          <w:t>doi</w:t>
        </w:r>
        <w:proofErr w:type="spellEnd"/>
        <w:proofErr w:type="gramEnd"/>
        <w:r w:rsidRPr="009D2327">
          <w:rPr>
            <w:lang w:val="en-US"/>
            <w:rPrChange w:id="967" w:author="Filipe Santana" w:date="2011-03-21T10:18:00Z">
              <w:rPr/>
            </w:rPrChange>
          </w:rPr>
          <w:t>: 10.1371/journal.pntd.0000177.</w:t>
        </w:r>
      </w:ins>
    </w:p>
    <w:p w:rsidR="009D2327" w:rsidRPr="009D2327" w:rsidRDefault="009D2327">
      <w:pPr>
        <w:pStyle w:val="NormalWeb"/>
        <w:ind w:left="480" w:hanging="480"/>
        <w:divId w:val="1420443390"/>
        <w:rPr>
          <w:ins w:id="968" w:author="Filipe Santana" w:date="2011-03-21T10:18:00Z"/>
          <w:lang w:val="en-US"/>
          <w:rPrChange w:id="969" w:author="Filipe Santana" w:date="2011-03-21T10:18:00Z">
            <w:rPr>
              <w:ins w:id="970" w:author="Filipe Santana" w:date="2011-03-21T10:18:00Z"/>
            </w:rPr>
          </w:rPrChange>
        </w:rPr>
      </w:pPr>
      <w:proofErr w:type="spellStart"/>
      <w:ins w:id="971" w:author="Filipe Santana" w:date="2011-03-21T10:18:00Z">
        <w:r w:rsidRPr="009D2327">
          <w:rPr>
            <w:lang w:val="en-US"/>
            <w:rPrChange w:id="972" w:author="Filipe Santana" w:date="2011-03-21T10:18:00Z">
              <w:rPr/>
            </w:rPrChange>
          </w:rPr>
          <w:t>Hotez</w:t>
        </w:r>
        <w:proofErr w:type="spellEnd"/>
        <w:r w:rsidRPr="009D2327">
          <w:rPr>
            <w:lang w:val="en-US"/>
            <w:rPrChange w:id="973" w:author="Filipe Santana" w:date="2011-03-21T10:18:00Z">
              <w:rPr/>
            </w:rPrChange>
          </w:rPr>
          <w:t xml:space="preserve">, P. J., </w:t>
        </w:r>
        <w:proofErr w:type="spellStart"/>
        <w:r w:rsidRPr="009D2327">
          <w:rPr>
            <w:lang w:val="en-US"/>
            <w:rPrChange w:id="974" w:author="Filipe Santana" w:date="2011-03-21T10:18:00Z">
              <w:rPr/>
            </w:rPrChange>
          </w:rPr>
          <w:t>Molyneux</w:t>
        </w:r>
        <w:proofErr w:type="spellEnd"/>
        <w:r w:rsidRPr="009D2327">
          <w:rPr>
            <w:lang w:val="en-US"/>
            <w:rPrChange w:id="975" w:author="Filipe Santana" w:date="2011-03-21T10:18:00Z">
              <w:rPr/>
            </w:rPrChange>
          </w:rPr>
          <w:t xml:space="preserve">, D. H., Fenwick, A., </w:t>
        </w:r>
        <w:proofErr w:type="spellStart"/>
        <w:r w:rsidRPr="009D2327">
          <w:rPr>
            <w:lang w:val="en-US"/>
            <w:rPrChange w:id="976" w:author="Filipe Santana" w:date="2011-03-21T10:18:00Z">
              <w:rPr/>
            </w:rPrChange>
          </w:rPr>
          <w:t>Kumaresan</w:t>
        </w:r>
        <w:proofErr w:type="spellEnd"/>
        <w:r w:rsidRPr="009D2327">
          <w:rPr>
            <w:lang w:val="en-US"/>
            <w:rPrChange w:id="977" w:author="Filipe Santana" w:date="2011-03-21T10:18:00Z">
              <w:rPr/>
            </w:rPrChange>
          </w:rPr>
          <w:t xml:space="preserve">, J., Sachs, S. E., Sachs, J. D., et al. (2007). </w:t>
        </w:r>
        <w:proofErr w:type="gramStart"/>
        <w:r w:rsidRPr="009D2327">
          <w:rPr>
            <w:lang w:val="en-US"/>
            <w:rPrChange w:id="978" w:author="Filipe Santana" w:date="2011-03-21T10:18:00Z">
              <w:rPr/>
            </w:rPrChange>
          </w:rPr>
          <w:t>Control of neglected tropical diseases.</w:t>
        </w:r>
        <w:proofErr w:type="gramEnd"/>
        <w:r w:rsidRPr="009D2327">
          <w:rPr>
            <w:lang w:val="en-US"/>
            <w:rPrChange w:id="979" w:author="Filipe Santana" w:date="2011-03-21T10:18:00Z">
              <w:rPr/>
            </w:rPrChange>
          </w:rPr>
          <w:t xml:space="preserve"> </w:t>
        </w:r>
        <w:proofErr w:type="gramStart"/>
        <w:r w:rsidRPr="009D2327">
          <w:rPr>
            <w:i/>
            <w:iCs/>
            <w:lang w:val="en-US"/>
            <w:rPrChange w:id="980" w:author="Filipe Santana" w:date="2011-03-21T10:18:00Z">
              <w:rPr>
                <w:i/>
                <w:iCs/>
              </w:rPr>
            </w:rPrChange>
          </w:rPr>
          <w:t>The New England journal of medicine</w:t>
        </w:r>
        <w:r w:rsidRPr="009D2327">
          <w:rPr>
            <w:lang w:val="en-US"/>
            <w:rPrChange w:id="981" w:author="Filipe Santana" w:date="2011-03-21T10:18:00Z">
              <w:rPr/>
            </w:rPrChange>
          </w:rPr>
          <w:t xml:space="preserve">, </w:t>
        </w:r>
        <w:r w:rsidRPr="009D2327">
          <w:rPr>
            <w:i/>
            <w:iCs/>
            <w:lang w:val="en-US"/>
            <w:rPrChange w:id="982" w:author="Filipe Santana" w:date="2011-03-21T10:18:00Z">
              <w:rPr>
                <w:i/>
                <w:iCs/>
              </w:rPr>
            </w:rPrChange>
          </w:rPr>
          <w:t>357</w:t>
        </w:r>
        <w:r w:rsidRPr="009D2327">
          <w:rPr>
            <w:lang w:val="en-US"/>
            <w:rPrChange w:id="983" w:author="Filipe Santana" w:date="2011-03-21T10:18:00Z">
              <w:rPr/>
            </w:rPrChange>
          </w:rPr>
          <w:t>(10), 1018-27.</w:t>
        </w:r>
        <w:proofErr w:type="gramEnd"/>
        <w:r w:rsidRPr="009D2327">
          <w:rPr>
            <w:lang w:val="en-US"/>
            <w:rPrChange w:id="984" w:author="Filipe Santana" w:date="2011-03-21T10:18:00Z">
              <w:rPr/>
            </w:rPrChange>
          </w:rPr>
          <w:t xml:space="preserve"> </w:t>
        </w:r>
        <w:proofErr w:type="spellStart"/>
        <w:proofErr w:type="gramStart"/>
        <w:r w:rsidRPr="009D2327">
          <w:rPr>
            <w:lang w:val="en-US"/>
            <w:rPrChange w:id="985" w:author="Filipe Santana" w:date="2011-03-21T10:18:00Z">
              <w:rPr/>
            </w:rPrChange>
          </w:rPr>
          <w:t>doi</w:t>
        </w:r>
        <w:proofErr w:type="spellEnd"/>
        <w:proofErr w:type="gramEnd"/>
        <w:r w:rsidRPr="009D2327">
          <w:rPr>
            <w:lang w:val="en-US"/>
            <w:rPrChange w:id="986" w:author="Filipe Santana" w:date="2011-03-21T10:18:00Z">
              <w:rPr/>
            </w:rPrChange>
          </w:rPr>
          <w:t>: 10.1056/NEJMra064142.</w:t>
        </w:r>
      </w:ins>
    </w:p>
    <w:p w:rsidR="009D2327" w:rsidRPr="009D2327" w:rsidRDefault="009D2327">
      <w:pPr>
        <w:pStyle w:val="NormalWeb"/>
        <w:ind w:left="480" w:hanging="480"/>
        <w:divId w:val="1420443390"/>
        <w:rPr>
          <w:ins w:id="987" w:author="Filipe Santana" w:date="2011-03-21T10:18:00Z"/>
          <w:lang w:val="en-US"/>
          <w:rPrChange w:id="988" w:author="Filipe Santana" w:date="2011-03-21T10:18:00Z">
            <w:rPr>
              <w:ins w:id="989" w:author="Filipe Santana" w:date="2011-03-21T10:18:00Z"/>
            </w:rPr>
          </w:rPrChange>
        </w:rPr>
      </w:pPr>
      <w:proofErr w:type="gramStart"/>
      <w:ins w:id="990" w:author="Filipe Santana" w:date="2011-03-21T10:18:00Z">
        <w:r w:rsidRPr="009D2327">
          <w:rPr>
            <w:lang w:val="en-US"/>
            <w:rPrChange w:id="991" w:author="Filipe Santana" w:date="2011-03-21T10:18:00Z">
              <w:rPr/>
            </w:rPrChange>
          </w:rPr>
          <w:t xml:space="preserve">King, C. H., &amp; </w:t>
        </w:r>
        <w:proofErr w:type="spellStart"/>
        <w:r w:rsidRPr="009D2327">
          <w:rPr>
            <w:lang w:val="en-US"/>
            <w:rPrChange w:id="992" w:author="Filipe Santana" w:date="2011-03-21T10:18:00Z">
              <w:rPr/>
            </w:rPrChange>
          </w:rPr>
          <w:t>Bertino</w:t>
        </w:r>
        <w:proofErr w:type="spellEnd"/>
        <w:r w:rsidRPr="009D2327">
          <w:rPr>
            <w:lang w:val="en-US"/>
            <w:rPrChange w:id="993" w:author="Filipe Santana" w:date="2011-03-21T10:18:00Z">
              <w:rPr/>
            </w:rPrChange>
          </w:rPr>
          <w:t>, A.-M.</w:t>
        </w:r>
        <w:proofErr w:type="gramEnd"/>
        <w:r w:rsidRPr="009D2327">
          <w:rPr>
            <w:lang w:val="en-US"/>
            <w:rPrChange w:id="994" w:author="Filipe Santana" w:date="2011-03-21T10:18:00Z">
              <w:rPr/>
            </w:rPrChange>
          </w:rPr>
          <w:t xml:space="preserve"> (2008). Asymmetries of poverty: why global burden of disease valuations underestimate the burden of neglected tropical diseases. </w:t>
        </w:r>
        <w:proofErr w:type="spellStart"/>
        <w:r w:rsidRPr="009D2327">
          <w:rPr>
            <w:i/>
            <w:iCs/>
            <w:lang w:val="en-US"/>
            <w:rPrChange w:id="995" w:author="Filipe Santana" w:date="2011-03-21T10:18:00Z">
              <w:rPr>
                <w:i/>
                <w:iCs/>
              </w:rPr>
            </w:rPrChange>
          </w:rPr>
          <w:t>PLoS</w:t>
        </w:r>
        <w:proofErr w:type="spellEnd"/>
        <w:r w:rsidRPr="009D2327">
          <w:rPr>
            <w:i/>
            <w:iCs/>
            <w:lang w:val="en-US"/>
            <w:rPrChange w:id="996" w:author="Filipe Santana" w:date="2011-03-21T10:18:00Z">
              <w:rPr>
                <w:i/>
                <w:iCs/>
              </w:rPr>
            </w:rPrChange>
          </w:rPr>
          <w:t xml:space="preserve"> neglected tropical diseases</w:t>
        </w:r>
        <w:r w:rsidRPr="009D2327">
          <w:rPr>
            <w:lang w:val="en-US"/>
            <w:rPrChange w:id="997" w:author="Filipe Santana" w:date="2011-03-21T10:18:00Z">
              <w:rPr/>
            </w:rPrChange>
          </w:rPr>
          <w:t xml:space="preserve">, </w:t>
        </w:r>
        <w:r w:rsidRPr="009D2327">
          <w:rPr>
            <w:i/>
            <w:iCs/>
            <w:lang w:val="en-US"/>
            <w:rPrChange w:id="998" w:author="Filipe Santana" w:date="2011-03-21T10:18:00Z">
              <w:rPr>
                <w:i/>
                <w:iCs/>
              </w:rPr>
            </w:rPrChange>
          </w:rPr>
          <w:t>2</w:t>
        </w:r>
        <w:r w:rsidRPr="009D2327">
          <w:rPr>
            <w:lang w:val="en-US"/>
            <w:rPrChange w:id="999" w:author="Filipe Santana" w:date="2011-03-21T10:18:00Z">
              <w:rPr/>
            </w:rPrChange>
          </w:rPr>
          <w:t xml:space="preserve">(3), e209. </w:t>
        </w:r>
        <w:proofErr w:type="spellStart"/>
        <w:proofErr w:type="gramStart"/>
        <w:r w:rsidRPr="009D2327">
          <w:rPr>
            <w:lang w:val="en-US"/>
            <w:rPrChange w:id="1000" w:author="Filipe Santana" w:date="2011-03-21T10:18:00Z">
              <w:rPr/>
            </w:rPrChange>
          </w:rPr>
          <w:t>doi</w:t>
        </w:r>
        <w:proofErr w:type="spellEnd"/>
        <w:proofErr w:type="gramEnd"/>
        <w:r w:rsidRPr="009D2327">
          <w:rPr>
            <w:lang w:val="en-US"/>
            <w:rPrChange w:id="1001" w:author="Filipe Santana" w:date="2011-03-21T10:18:00Z">
              <w:rPr/>
            </w:rPrChange>
          </w:rPr>
          <w:t>: 10.1371/journal.pntd.0000209.</w:t>
        </w:r>
      </w:ins>
    </w:p>
    <w:p w:rsidR="009D2327" w:rsidRPr="009D2327" w:rsidRDefault="009D2327">
      <w:pPr>
        <w:pStyle w:val="NormalWeb"/>
        <w:ind w:left="480" w:hanging="480"/>
        <w:divId w:val="1420443390"/>
        <w:rPr>
          <w:ins w:id="1002" w:author="Filipe Santana" w:date="2011-03-21T10:18:00Z"/>
          <w:lang w:val="en-US"/>
          <w:rPrChange w:id="1003" w:author="Filipe Santana" w:date="2011-03-21T10:18:00Z">
            <w:rPr>
              <w:ins w:id="1004" w:author="Filipe Santana" w:date="2011-03-21T10:18:00Z"/>
            </w:rPr>
          </w:rPrChange>
        </w:rPr>
      </w:pPr>
      <w:proofErr w:type="spellStart"/>
      <w:proofErr w:type="gramStart"/>
      <w:ins w:id="1005" w:author="Filipe Santana" w:date="2011-03-21T10:18:00Z">
        <w:r w:rsidRPr="009D2327">
          <w:rPr>
            <w:lang w:val="en-US"/>
            <w:rPrChange w:id="1006" w:author="Filipe Santana" w:date="2011-03-21T10:18:00Z">
              <w:rPr/>
            </w:rPrChange>
          </w:rPr>
          <w:t>Mathers</w:t>
        </w:r>
        <w:proofErr w:type="spellEnd"/>
        <w:r w:rsidRPr="009D2327">
          <w:rPr>
            <w:lang w:val="en-US"/>
            <w:rPrChange w:id="1007" w:author="Filipe Santana" w:date="2011-03-21T10:18:00Z">
              <w:rPr/>
            </w:rPrChange>
          </w:rPr>
          <w:t xml:space="preserve">, C. D., </w:t>
        </w:r>
        <w:proofErr w:type="spellStart"/>
        <w:r w:rsidRPr="009D2327">
          <w:rPr>
            <w:lang w:val="en-US"/>
            <w:rPrChange w:id="1008" w:author="Filipe Santana" w:date="2011-03-21T10:18:00Z">
              <w:rPr/>
            </w:rPrChange>
          </w:rPr>
          <w:t>Ezzati</w:t>
        </w:r>
        <w:proofErr w:type="spellEnd"/>
        <w:r w:rsidRPr="009D2327">
          <w:rPr>
            <w:lang w:val="en-US"/>
            <w:rPrChange w:id="1009" w:author="Filipe Santana" w:date="2011-03-21T10:18:00Z">
              <w:rPr/>
            </w:rPrChange>
          </w:rPr>
          <w:t>, M., &amp; Lopez, A. D. (2007).</w:t>
        </w:r>
        <w:proofErr w:type="gramEnd"/>
        <w:r w:rsidRPr="009D2327">
          <w:rPr>
            <w:lang w:val="en-US"/>
            <w:rPrChange w:id="1010" w:author="Filipe Santana" w:date="2011-03-21T10:18:00Z">
              <w:rPr/>
            </w:rPrChange>
          </w:rPr>
          <w:t xml:space="preserve"> </w:t>
        </w:r>
        <w:proofErr w:type="gramStart"/>
        <w:r w:rsidRPr="009D2327">
          <w:rPr>
            <w:lang w:val="en-US"/>
            <w:rPrChange w:id="1011" w:author="Filipe Santana" w:date="2011-03-21T10:18:00Z">
              <w:rPr/>
            </w:rPrChange>
          </w:rPr>
          <w:t>Measuring the burden of neglected tropical diseases: the global burden of disease framework.</w:t>
        </w:r>
        <w:proofErr w:type="gramEnd"/>
        <w:r w:rsidRPr="009D2327">
          <w:rPr>
            <w:lang w:val="en-US"/>
            <w:rPrChange w:id="1012" w:author="Filipe Santana" w:date="2011-03-21T10:18:00Z">
              <w:rPr/>
            </w:rPrChange>
          </w:rPr>
          <w:t xml:space="preserve"> </w:t>
        </w:r>
        <w:proofErr w:type="spellStart"/>
        <w:r w:rsidRPr="009D2327">
          <w:rPr>
            <w:i/>
            <w:iCs/>
            <w:lang w:val="en-US"/>
            <w:rPrChange w:id="1013" w:author="Filipe Santana" w:date="2011-03-21T10:18:00Z">
              <w:rPr>
                <w:i/>
                <w:iCs/>
              </w:rPr>
            </w:rPrChange>
          </w:rPr>
          <w:t>PLoS</w:t>
        </w:r>
        <w:proofErr w:type="spellEnd"/>
        <w:r w:rsidRPr="009D2327">
          <w:rPr>
            <w:i/>
            <w:iCs/>
            <w:lang w:val="en-US"/>
            <w:rPrChange w:id="1014" w:author="Filipe Santana" w:date="2011-03-21T10:18:00Z">
              <w:rPr>
                <w:i/>
                <w:iCs/>
              </w:rPr>
            </w:rPrChange>
          </w:rPr>
          <w:t xml:space="preserve"> neglected tropical diseases</w:t>
        </w:r>
        <w:r w:rsidRPr="009D2327">
          <w:rPr>
            <w:lang w:val="en-US"/>
            <w:rPrChange w:id="1015" w:author="Filipe Santana" w:date="2011-03-21T10:18:00Z">
              <w:rPr/>
            </w:rPrChange>
          </w:rPr>
          <w:t xml:space="preserve">, </w:t>
        </w:r>
        <w:r w:rsidRPr="009D2327">
          <w:rPr>
            <w:i/>
            <w:iCs/>
            <w:lang w:val="en-US"/>
            <w:rPrChange w:id="1016" w:author="Filipe Santana" w:date="2011-03-21T10:18:00Z">
              <w:rPr>
                <w:i/>
                <w:iCs/>
              </w:rPr>
            </w:rPrChange>
          </w:rPr>
          <w:t>1</w:t>
        </w:r>
        <w:r w:rsidRPr="009D2327">
          <w:rPr>
            <w:lang w:val="en-US"/>
            <w:rPrChange w:id="1017" w:author="Filipe Santana" w:date="2011-03-21T10:18:00Z">
              <w:rPr/>
            </w:rPrChange>
          </w:rPr>
          <w:t xml:space="preserve">(2), e114. </w:t>
        </w:r>
        <w:proofErr w:type="spellStart"/>
        <w:proofErr w:type="gramStart"/>
        <w:r w:rsidRPr="009D2327">
          <w:rPr>
            <w:lang w:val="en-US"/>
            <w:rPrChange w:id="1018" w:author="Filipe Santana" w:date="2011-03-21T10:18:00Z">
              <w:rPr/>
            </w:rPrChange>
          </w:rPr>
          <w:t>doi</w:t>
        </w:r>
        <w:proofErr w:type="spellEnd"/>
        <w:proofErr w:type="gramEnd"/>
        <w:r w:rsidRPr="009D2327">
          <w:rPr>
            <w:lang w:val="en-US"/>
            <w:rPrChange w:id="1019" w:author="Filipe Santana" w:date="2011-03-21T10:18:00Z">
              <w:rPr/>
            </w:rPrChange>
          </w:rPr>
          <w:t>: 10.1371/journal.pntd.0000114.</w:t>
        </w:r>
      </w:ins>
    </w:p>
    <w:p w:rsidR="009D2327" w:rsidRPr="009D2327" w:rsidRDefault="009D2327">
      <w:pPr>
        <w:pStyle w:val="NormalWeb"/>
        <w:ind w:left="480" w:hanging="480"/>
        <w:divId w:val="1420443390"/>
        <w:rPr>
          <w:ins w:id="1020" w:author="Filipe Santana" w:date="2011-03-21T10:18:00Z"/>
          <w:lang w:val="en-US"/>
          <w:rPrChange w:id="1021" w:author="Filipe Santana" w:date="2011-03-21T10:18:00Z">
            <w:rPr>
              <w:ins w:id="1022" w:author="Filipe Santana" w:date="2011-03-21T10:18:00Z"/>
            </w:rPr>
          </w:rPrChange>
        </w:rPr>
      </w:pPr>
      <w:proofErr w:type="spellStart"/>
      <w:proofErr w:type="gramStart"/>
      <w:ins w:id="1023" w:author="Filipe Santana" w:date="2011-03-21T10:18:00Z">
        <w:r w:rsidRPr="009D2327">
          <w:rPr>
            <w:lang w:val="en-US"/>
            <w:rPrChange w:id="1024" w:author="Filipe Santana" w:date="2011-03-21T10:18:00Z">
              <w:rPr/>
            </w:rPrChange>
          </w:rPr>
          <w:t>McGuinness</w:t>
        </w:r>
        <w:proofErr w:type="spellEnd"/>
        <w:r w:rsidRPr="009D2327">
          <w:rPr>
            <w:lang w:val="en-US"/>
            <w:rPrChange w:id="1025" w:author="Filipe Santana" w:date="2011-03-21T10:18:00Z">
              <w:rPr/>
            </w:rPrChange>
          </w:rPr>
          <w:t xml:space="preserve">, D. L., &amp; </w:t>
        </w:r>
        <w:proofErr w:type="spellStart"/>
        <w:r w:rsidRPr="009D2327">
          <w:rPr>
            <w:lang w:val="en-US"/>
            <w:rPrChange w:id="1026" w:author="Filipe Santana" w:date="2011-03-21T10:18:00Z">
              <w:rPr/>
            </w:rPrChange>
          </w:rPr>
          <w:t>Harmelen</w:t>
        </w:r>
        <w:proofErr w:type="spellEnd"/>
        <w:r w:rsidRPr="009D2327">
          <w:rPr>
            <w:lang w:val="en-US"/>
            <w:rPrChange w:id="1027" w:author="Filipe Santana" w:date="2011-03-21T10:18:00Z">
              <w:rPr/>
            </w:rPrChange>
          </w:rPr>
          <w:t>, F. van.</w:t>
        </w:r>
        <w:proofErr w:type="gramEnd"/>
        <w:r w:rsidRPr="009D2327">
          <w:rPr>
            <w:lang w:val="en-US"/>
            <w:rPrChange w:id="1028" w:author="Filipe Santana" w:date="2011-03-21T10:18:00Z">
              <w:rPr/>
            </w:rPrChange>
          </w:rPr>
          <w:t xml:space="preserve"> (2004). OWL Web Ontology Language: Overview. </w:t>
        </w:r>
        <w:r w:rsidRPr="009D2327">
          <w:rPr>
            <w:i/>
            <w:iCs/>
            <w:lang w:val="en-US"/>
            <w:rPrChange w:id="1029" w:author="Filipe Santana" w:date="2011-03-21T10:18:00Z">
              <w:rPr>
                <w:i/>
                <w:iCs/>
              </w:rPr>
            </w:rPrChange>
          </w:rPr>
          <w:t>W3C</w:t>
        </w:r>
        <w:r w:rsidRPr="009D2327">
          <w:rPr>
            <w:lang w:val="en-US"/>
            <w:rPrChange w:id="1030" w:author="Filipe Santana" w:date="2011-03-21T10:18:00Z">
              <w:rPr/>
            </w:rPrChange>
          </w:rPr>
          <w:t xml:space="preserve">. </w:t>
        </w:r>
        <w:proofErr w:type="gramStart"/>
        <w:r w:rsidRPr="009D2327">
          <w:rPr>
            <w:lang w:val="en-US"/>
            <w:rPrChange w:id="1031" w:author="Filipe Santana" w:date="2011-03-21T10:18:00Z">
              <w:rPr/>
            </w:rPrChange>
          </w:rPr>
          <w:t>Retrieved from http://www.w3.org/TR/owl-features/.</w:t>
        </w:r>
        <w:proofErr w:type="gramEnd"/>
      </w:ins>
    </w:p>
    <w:p w:rsidR="009D2327" w:rsidRPr="009D2327" w:rsidRDefault="009D2327">
      <w:pPr>
        <w:pStyle w:val="NormalWeb"/>
        <w:ind w:left="480" w:hanging="480"/>
        <w:divId w:val="1420443390"/>
        <w:rPr>
          <w:ins w:id="1032" w:author="Filipe Santana" w:date="2011-03-21T10:18:00Z"/>
          <w:lang w:val="en-US"/>
          <w:rPrChange w:id="1033" w:author="Filipe Santana" w:date="2011-03-21T10:18:00Z">
            <w:rPr>
              <w:ins w:id="1034" w:author="Filipe Santana" w:date="2011-03-21T10:18:00Z"/>
            </w:rPr>
          </w:rPrChange>
        </w:rPr>
      </w:pPr>
      <w:ins w:id="1035" w:author="Filipe Santana" w:date="2011-03-21T10:18:00Z">
        <w:r w:rsidRPr="009D2327">
          <w:rPr>
            <w:lang w:val="en-US"/>
            <w:rPrChange w:id="1036" w:author="Filipe Santana" w:date="2011-03-21T10:18:00Z">
              <w:rPr/>
            </w:rPrChange>
          </w:rPr>
          <w:t xml:space="preserve">Mishra, R. B., &amp; Kumar, S. (2010). </w:t>
        </w:r>
        <w:proofErr w:type="gramStart"/>
        <w:r w:rsidRPr="009D2327">
          <w:rPr>
            <w:lang w:val="en-US"/>
            <w:rPrChange w:id="1037" w:author="Filipe Santana" w:date="2011-03-21T10:18:00Z">
              <w:rPr/>
            </w:rPrChange>
          </w:rPr>
          <w:t xml:space="preserve">Semantic web </w:t>
        </w:r>
        <w:proofErr w:type="spellStart"/>
        <w:r w:rsidRPr="009D2327">
          <w:rPr>
            <w:lang w:val="en-US"/>
            <w:rPrChange w:id="1038" w:author="Filipe Santana" w:date="2011-03-21T10:18:00Z">
              <w:rPr/>
            </w:rPrChange>
          </w:rPr>
          <w:t>reasoners</w:t>
        </w:r>
        <w:proofErr w:type="spellEnd"/>
        <w:r w:rsidRPr="009D2327">
          <w:rPr>
            <w:lang w:val="en-US"/>
            <w:rPrChange w:id="1039" w:author="Filipe Santana" w:date="2011-03-21T10:18:00Z">
              <w:rPr/>
            </w:rPrChange>
          </w:rPr>
          <w:t xml:space="preserve"> and languages.</w:t>
        </w:r>
        <w:proofErr w:type="gramEnd"/>
        <w:r w:rsidRPr="009D2327">
          <w:rPr>
            <w:lang w:val="en-US"/>
            <w:rPrChange w:id="1040" w:author="Filipe Santana" w:date="2011-03-21T10:18:00Z">
              <w:rPr/>
            </w:rPrChange>
          </w:rPr>
          <w:t xml:space="preserve"> </w:t>
        </w:r>
        <w:proofErr w:type="gramStart"/>
        <w:r w:rsidRPr="009D2327">
          <w:rPr>
            <w:i/>
            <w:iCs/>
            <w:lang w:val="en-US"/>
            <w:rPrChange w:id="1041" w:author="Filipe Santana" w:date="2011-03-21T10:18:00Z">
              <w:rPr>
                <w:i/>
                <w:iCs/>
              </w:rPr>
            </w:rPrChange>
          </w:rPr>
          <w:t>Artificial Intelligence Review</w:t>
        </w:r>
        <w:r w:rsidRPr="009D2327">
          <w:rPr>
            <w:lang w:val="en-US"/>
            <w:rPrChange w:id="1042" w:author="Filipe Santana" w:date="2011-03-21T10:18:00Z">
              <w:rPr/>
            </w:rPrChange>
          </w:rPr>
          <w:t>.</w:t>
        </w:r>
        <w:proofErr w:type="gramEnd"/>
        <w:r w:rsidRPr="009D2327">
          <w:rPr>
            <w:lang w:val="en-US"/>
            <w:rPrChange w:id="1043" w:author="Filipe Santana" w:date="2011-03-21T10:18:00Z">
              <w:rPr/>
            </w:rPrChange>
          </w:rPr>
          <w:t xml:space="preserve"> </w:t>
        </w:r>
        <w:proofErr w:type="spellStart"/>
        <w:proofErr w:type="gramStart"/>
        <w:r w:rsidRPr="009D2327">
          <w:rPr>
            <w:lang w:val="en-US"/>
            <w:rPrChange w:id="1044" w:author="Filipe Santana" w:date="2011-03-21T10:18:00Z">
              <w:rPr/>
            </w:rPrChange>
          </w:rPr>
          <w:t>doi</w:t>
        </w:r>
        <w:proofErr w:type="spellEnd"/>
        <w:proofErr w:type="gramEnd"/>
        <w:r w:rsidRPr="009D2327">
          <w:rPr>
            <w:lang w:val="en-US"/>
            <w:rPrChange w:id="1045" w:author="Filipe Santana" w:date="2011-03-21T10:18:00Z">
              <w:rPr/>
            </w:rPrChange>
          </w:rPr>
          <w:t>: 10.1007/s10462-010-9197-3.</w:t>
        </w:r>
      </w:ins>
    </w:p>
    <w:p w:rsidR="009D2327" w:rsidRPr="009D2327" w:rsidRDefault="009D2327">
      <w:pPr>
        <w:pStyle w:val="NormalWeb"/>
        <w:ind w:left="480" w:hanging="480"/>
        <w:divId w:val="1420443390"/>
        <w:rPr>
          <w:ins w:id="1046" w:author="Filipe Santana" w:date="2011-03-21T10:18:00Z"/>
          <w:lang w:val="en-US"/>
          <w:rPrChange w:id="1047" w:author="Filipe Santana" w:date="2011-03-21T10:18:00Z">
            <w:rPr>
              <w:ins w:id="1048" w:author="Filipe Santana" w:date="2011-03-21T10:18:00Z"/>
            </w:rPr>
          </w:rPrChange>
        </w:rPr>
      </w:pPr>
      <w:proofErr w:type="spellStart"/>
      <w:ins w:id="1049" w:author="Filipe Santana" w:date="2011-03-21T10:18:00Z">
        <w:r w:rsidRPr="009D2327">
          <w:rPr>
            <w:lang w:val="en-US"/>
            <w:rPrChange w:id="1050" w:author="Filipe Santana" w:date="2011-03-21T10:18:00Z">
              <w:rPr/>
            </w:rPrChange>
          </w:rPr>
          <w:t>Molyneux</w:t>
        </w:r>
        <w:proofErr w:type="spellEnd"/>
        <w:r w:rsidRPr="009D2327">
          <w:rPr>
            <w:lang w:val="en-US"/>
            <w:rPrChange w:id="1051" w:author="Filipe Santana" w:date="2011-03-21T10:18:00Z">
              <w:rPr/>
            </w:rPrChange>
          </w:rPr>
          <w:t xml:space="preserve">, D. H., </w:t>
        </w:r>
        <w:proofErr w:type="spellStart"/>
        <w:r w:rsidRPr="009D2327">
          <w:rPr>
            <w:lang w:val="en-US"/>
            <w:rPrChange w:id="1052" w:author="Filipe Santana" w:date="2011-03-21T10:18:00Z">
              <w:rPr/>
            </w:rPrChange>
          </w:rPr>
          <w:t>Hotez</w:t>
        </w:r>
        <w:proofErr w:type="spellEnd"/>
        <w:r w:rsidRPr="009D2327">
          <w:rPr>
            <w:lang w:val="en-US"/>
            <w:rPrChange w:id="1053" w:author="Filipe Santana" w:date="2011-03-21T10:18:00Z">
              <w:rPr/>
            </w:rPrChange>
          </w:rPr>
          <w:t xml:space="preserve">, P. J., &amp; Fenwick, A. (2005). "Rapid-impact interventions": how a policy of integrated control for </w:t>
        </w:r>
        <w:proofErr w:type="spellStart"/>
        <w:r w:rsidRPr="009D2327">
          <w:rPr>
            <w:lang w:val="en-US"/>
            <w:rPrChange w:id="1054" w:author="Filipe Santana" w:date="2011-03-21T10:18:00Z">
              <w:rPr/>
            </w:rPrChange>
          </w:rPr>
          <w:t>Africaʼs</w:t>
        </w:r>
        <w:proofErr w:type="spellEnd"/>
        <w:r w:rsidRPr="009D2327">
          <w:rPr>
            <w:lang w:val="en-US"/>
            <w:rPrChange w:id="1055" w:author="Filipe Santana" w:date="2011-03-21T10:18:00Z">
              <w:rPr/>
            </w:rPrChange>
          </w:rPr>
          <w:t xml:space="preserve"> neglected tropical diseases could benefit the poor. </w:t>
        </w:r>
        <w:proofErr w:type="spellStart"/>
        <w:proofErr w:type="gramStart"/>
        <w:r w:rsidRPr="009D2327">
          <w:rPr>
            <w:i/>
            <w:iCs/>
            <w:lang w:val="en-US"/>
            <w:rPrChange w:id="1056" w:author="Filipe Santana" w:date="2011-03-21T10:18:00Z">
              <w:rPr>
                <w:i/>
                <w:iCs/>
              </w:rPr>
            </w:rPrChange>
          </w:rPr>
          <w:t>PLoS</w:t>
        </w:r>
        <w:proofErr w:type="spellEnd"/>
        <w:r w:rsidRPr="009D2327">
          <w:rPr>
            <w:i/>
            <w:iCs/>
            <w:lang w:val="en-US"/>
            <w:rPrChange w:id="1057" w:author="Filipe Santana" w:date="2011-03-21T10:18:00Z">
              <w:rPr>
                <w:i/>
                <w:iCs/>
              </w:rPr>
            </w:rPrChange>
          </w:rPr>
          <w:t xml:space="preserve"> medicine</w:t>
        </w:r>
        <w:r w:rsidRPr="009D2327">
          <w:rPr>
            <w:lang w:val="en-US"/>
            <w:rPrChange w:id="1058" w:author="Filipe Santana" w:date="2011-03-21T10:18:00Z">
              <w:rPr/>
            </w:rPrChange>
          </w:rPr>
          <w:t xml:space="preserve">, </w:t>
        </w:r>
        <w:r w:rsidRPr="009D2327">
          <w:rPr>
            <w:i/>
            <w:iCs/>
            <w:lang w:val="en-US"/>
            <w:rPrChange w:id="1059" w:author="Filipe Santana" w:date="2011-03-21T10:18:00Z">
              <w:rPr>
                <w:i/>
                <w:iCs/>
              </w:rPr>
            </w:rPrChange>
          </w:rPr>
          <w:t>2</w:t>
        </w:r>
        <w:r w:rsidRPr="009D2327">
          <w:rPr>
            <w:lang w:val="en-US"/>
            <w:rPrChange w:id="1060" w:author="Filipe Santana" w:date="2011-03-21T10:18:00Z">
              <w:rPr/>
            </w:rPrChange>
          </w:rPr>
          <w:t>(11), e336.</w:t>
        </w:r>
        <w:proofErr w:type="gramEnd"/>
        <w:r w:rsidRPr="009D2327">
          <w:rPr>
            <w:lang w:val="en-US"/>
            <w:rPrChange w:id="1061" w:author="Filipe Santana" w:date="2011-03-21T10:18:00Z">
              <w:rPr/>
            </w:rPrChange>
          </w:rPr>
          <w:t xml:space="preserve"> </w:t>
        </w:r>
        <w:proofErr w:type="spellStart"/>
        <w:proofErr w:type="gramStart"/>
        <w:r w:rsidRPr="009D2327">
          <w:rPr>
            <w:lang w:val="en-US"/>
            <w:rPrChange w:id="1062" w:author="Filipe Santana" w:date="2011-03-21T10:18:00Z">
              <w:rPr/>
            </w:rPrChange>
          </w:rPr>
          <w:t>doi</w:t>
        </w:r>
        <w:proofErr w:type="spellEnd"/>
        <w:proofErr w:type="gramEnd"/>
        <w:r w:rsidRPr="009D2327">
          <w:rPr>
            <w:lang w:val="en-US"/>
            <w:rPrChange w:id="1063" w:author="Filipe Santana" w:date="2011-03-21T10:18:00Z">
              <w:rPr/>
            </w:rPrChange>
          </w:rPr>
          <w:t>: 10.1371/journal.pmed.0020336.</w:t>
        </w:r>
      </w:ins>
    </w:p>
    <w:p w:rsidR="009D2327" w:rsidRPr="009D2327" w:rsidRDefault="009D2327">
      <w:pPr>
        <w:pStyle w:val="NormalWeb"/>
        <w:ind w:left="480" w:hanging="480"/>
        <w:divId w:val="1420443390"/>
        <w:rPr>
          <w:ins w:id="1064" w:author="Filipe Santana" w:date="2011-03-21T10:18:00Z"/>
          <w:lang w:val="en-US"/>
          <w:rPrChange w:id="1065" w:author="Filipe Santana" w:date="2011-03-21T10:18:00Z">
            <w:rPr>
              <w:ins w:id="1066" w:author="Filipe Santana" w:date="2011-03-21T10:18:00Z"/>
            </w:rPr>
          </w:rPrChange>
        </w:rPr>
      </w:pPr>
      <w:ins w:id="1067" w:author="Filipe Santana" w:date="2011-03-21T10:18:00Z">
        <w:r w:rsidRPr="009D2327">
          <w:rPr>
            <w:lang w:val="en-US"/>
            <w:rPrChange w:id="1068" w:author="Filipe Santana" w:date="2011-03-21T10:18:00Z">
              <w:rPr/>
            </w:rPrChange>
          </w:rPr>
          <w:t xml:space="preserve">Murray, C. J. (1994). </w:t>
        </w:r>
        <w:proofErr w:type="gramStart"/>
        <w:r w:rsidRPr="009D2327">
          <w:rPr>
            <w:lang w:val="en-US"/>
            <w:rPrChange w:id="1069" w:author="Filipe Santana" w:date="2011-03-21T10:18:00Z">
              <w:rPr/>
            </w:rPrChange>
          </w:rPr>
          <w:t>Quantifying the burden of disease: the technical basis for disability-adjusted life years.</w:t>
        </w:r>
        <w:proofErr w:type="gramEnd"/>
        <w:r w:rsidRPr="009D2327">
          <w:rPr>
            <w:lang w:val="en-US"/>
            <w:rPrChange w:id="1070" w:author="Filipe Santana" w:date="2011-03-21T10:18:00Z">
              <w:rPr/>
            </w:rPrChange>
          </w:rPr>
          <w:t xml:space="preserve"> </w:t>
        </w:r>
        <w:proofErr w:type="gramStart"/>
        <w:r w:rsidRPr="009D2327">
          <w:rPr>
            <w:i/>
            <w:iCs/>
            <w:lang w:val="en-US"/>
            <w:rPrChange w:id="1071" w:author="Filipe Santana" w:date="2011-03-21T10:18:00Z">
              <w:rPr>
                <w:i/>
                <w:iCs/>
              </w:rPr>
            </w:rPrChange>
          </w:rPr>
          <w:t>Bulletin of the World Health Organization</w:t>
        </w:r>
        <w:r w:rsidRPr="009D2327">
          <w:rPr>
            <w:lang w:val="en-US"/>
            <w:rPrChange w:id="1072" w:author="Filipe Santana" w:date="2011-03-21T10:18:00Z">
              <w:rPr/>
            </w:rPrChange>
          </w:rPr>
          <w:t xml:space="preserve">, </w:t>
        </w:r>
        <w:r w:rsidRPr="009D2327">
          <w:rPr>
            <w:i/>
            <w:iCs/>
            <w:lang w:val="en-US"/>
            <w:rPrChange w:id="1073" w:author="Filipe Santana" w:date="2011-03-21T10:18:00Z">
              <w:rPr>
                <w:i/>
                <w:iCs/>
              </w:rPr>
            </w:rPrChange>
          </w:rPr>
          <w:t>72</w:t>
        </w:r>
        <w:r w:rsidRPr="009D2327">
          <w:rPr>
            <w:lang w:val="en-US"/>
            <w:rPrChange w:id="1074" w:author="Filipe Santana" w:date="2011-03-21T10:18:00Z">
              <w:rPr/>
            </w:rPrChange>
          </w:rPr>
          <w:t>(3), 429-45.</w:t>
        </w:r>
        <w:proofErr w:type="gramEnd"/>
      </w:ins>
    </w:p>
    <w:p w:rsidR="009D2327" w:rsidRPr="009D2327" w:rsidRDefault="009D2327">
      <w:pPr>
        <w:pStyle w:val="NormalWeb"/>
        <w:ind w:left="480" w:hanging="480"/>
        <w:divId w:val="1420443390"/>
        <w:rPr>
          <w:ins w:id="1075" w:author="Filipe Santana" w:date="2011-03-21T10:18:00Z"/>
          <w:lang w:val="en-US"/>
          <w:rPrChange w:id="1076" w:author="Filipe Santana" w:date="2011-03-21T10:18:00Z">
            <w:rPr>
              <w:ins w:id="1077" w:author="Filipe Santana" w:date="2011-03-21T10:18:00Z"/>
            </w:rPr>
          </w:rPrChange>
        </w:rPr>
      </w:pPr>
      <w:proofErr w:type="spellStart"/>
      <w:proofErr w:type="gramStart"/>
      <w:ins w:id="1078" w:author="Filipe Santana" w:date="2011-03-21T10:18:00Z">
        <w:r w:rsidRPr="009D2327">
          <w:rPr>
            <w:lang w:val="en-US"/>
            <w:rPrChange w:id="1079" w:author="Filipe Santana" w:date="2011-03-21T10:18:00Z">
              <w:rPr/>
            </w:rPrChange>
          </w:rPr>
          <w:t>Noy</w:t>
        </w:r>
        <w:proofErr w:type="spellEnd"/>
        <w:r w:rsidRPr="009D2327">
          <w:rPr>
            <w:lang w:val="en-US"/>
            <w:rPrChange w:id="1080" w:author="Filipe Santana" w:date="2011-03-21T10:18:00Z">
              <w:rPr/>
            </w:rPrChange>
          </w:rPr>
          <w:t xml:space="preserve">, N. F., &amp; </w:t>
        </w:r>
        <w:proofErr w:type="spellStart"/>
        <w:r w:rsidRPr="009D2327">
          <w:rPr>
            <w:lang w:val="en-US"/>
            <w:rPrChange w:id="1081" w:author="Filipe Santana" w:date="2011-03-21T10:18:00Z">
              <w:rPr/>
            </w:rPrChange>
          </w:rPr>
          <w:t>Mcguinness</w:t>
        </w:r>
        <w:proofErr w:type="spellEnd"/>
        <w:r w:rsidRPr="009D2327">
          <w:rPr>
            <w:lang w:val="en-US"/>
            <w:rPrChange w:id="1082" w:author="Filipe Santana" w:date="2011-03-21T10:18:00Z">
              <w:rPr/>
            </w:rPrChange>
          </w:rPr>
          <w:t>, D. L. (2000).</w:t>
        </w:r>
        <w:proofErr w:type="gramEnd"/>
        <w:r w:rsidRPr="009D2327">
          <w:rPr>
            <w:lang w:val="en-US"/>
            <w:rPrChange w:id="1083" w:author="Filipe Santana" w:date="2011-03-21T10:18:00Z">
              <w:rPr/>
            </w:rPrChange>
          </w:rPr>
          <w:t xml:space="preserve"> Ontology Development </w:t>
        </w:r>
        <w:proofErr w:type="gramStart"/>
        <w:r w:rsidRPr="009D2327">
          <w:rPr>
            <w:lang w:val="en-US"/>
            <w:rPrChange w:id="1084" w:author="Filipe Santana" w:date="2011-03-21T10:18:00Z">
              <w:rPr/>
            </w:rPrChange>
          </w:rPr>
          <w:t>101 :</w:t>
        </w:r>
        <w:proofErr w:type="gramEnd"/>
        <w:r w:rsidRPr="009D2327">
          <w:rPr>
            <w:lang w:val="en-US"/>
            <w:rPrChange w:id="1085" w:author="Filipe Santana" w:date="2011-03-21T10:18:00Z">
              <w:rPr/>
            </w:rPrChange>
          </w:rPr>
          <w:t xml:space="preserve"> A Guide to Creating Your First Ontology. </w:t>
        </w:r>
        <w:proofErr w:type="gramStart"/>
        <w:r w:rsidRPr="009D2327">
          <w:rPr>
            <w:i/>
            <w:iCs/>
            <w:lang w:val="en-US"/>
            <w:rPrChange w:id="1086" w:author="Filipe Santana" w:date="2011-03-21T10:18:00Z">
              <w:rPr>
                <w:i/>
                <w:iCs/>
              </w:rPr>
            </w:rPrChange>
          </w:rPr>
          <w:t>Development</w:t>
        </w:r>
        <w:r w:rsidRPr="009D2327">
          <w:rPr>
            <w:lang w:val="en-US"/>
            <w:rPrChange w:id="1087" w:author="Filipe Santana" w:date="2011-03-21T10:18:00Z">
              <w:rPr/>
            </w:rPrChange>
          </w:rPr>
          <w:t>.</w:t>
        </w:r>
        <w:proofErr w:type="gramEnd"/>
        <w:r w:rsidRPr="009D2327">
          <w:rPr>
            <w:lang w:val="en-US"/>
            <w:rPrChange w:id="1088" w:author="Filipe Santana" w:date="2011-03-21T10:18:00Z">
              <w:rPr/>
            </w:rPrChange>
          </w:rPr>
          <w:t xml:space="preserve"> </w:t>
        </w:r>
        <w:proofErr w:type="gramStart"/>
        <w:r w:rsidRPr="009D2327">
          <w:rPr>
            <w:lang w:val="en-US"/>
            <w:rPrChange w:id="1089" w:author="Filipe Santana" w:date="2011-03-21T10:18:00Z">
              <w:rPr/>
            </w:rPrChange>
          </w:rPr>
          <w:t>Stanford University.</w:t>
        </w:r>
        <w:proofErr w:type="gramEnd"/>
        <w:r w:rsidRPr="009D2327">
          <w:rPr>
            <w:lang w:val="en-US"/>
            <w:rPrChange w:id="1090" w:author="Filipe Santana" w:date="2011-03-21T10:18:00Z">
              <w:rPr/>
            </w:rPrChange>
          </w:rPr>
          <w:t xml:space="preserve"> </w:t>
        </w:r>
        <w:proofErr w:type="gramStart"/>
        <w:r w:rsidRPr="009D2327">
          <w:rPr>
            <w:lang w:val="en-US"/>
            <w:rPrChange w:id="1091" w:author="Filipe Santana" w:date="2011-03-21T10:18:00Z">
              <w:rPr/>
            </w:rPrChange>
          </w:rPr>
          <w:t>Retrieved from http://ksl.stanford.edu/people/dlm/papers/ontology-tutorial-noy-mcguinness-abstract.html.</w:t>
        </w:r>
        <w:proofErr w:type="gramEnd"/>
      </w:ins>
    </w:p>
    <w:p w:rsidR="009D2327" w:rsidRPr="009D2327" w:rsidRDefault="009D2327">
      <w:pPr>
        <w:pStyle w:val="NormalWeb"/>
        <w:ind w:left="480" w:hanging="480"/>
        <w:divId w:val="1420443390"/>
        <w:rPr>
          <w:ins w:id="1092" w:author="Filipe Santana" w:date="2011-03-21T10:18:00Z"/>
          <w:rPrChange w:id="1093" w:author="Filipe Santana" w:date="2011-03-21T10:18:00Z">
            <w:rPr>
              <w:ins w:id="1094" w:author="Filipe Santana" w:date="2011-03-21T10:18:00Z"/>
            </w:rPr>
          </w:rPrChange>
        </w:rPr>
      </w:pPr>
      <w:ins w:id="1095" w:author="Filipe Santana" w:date="2011-03-21T10:18:00Z">
        <w:r w:rsidRPr="009D2327">
          <w:rPr>
            <w:rPrChange w:id="1096" w:author="Filipe Santana" w:date="2011-03-21T10:18:00Z">
              <w:rPr/>
            </w:rPrChange>
          </w:rPr>
          <w:t xml:space="preserve">Organização Pan-Americana da Saúde. (2007). </w:t>
        </w:r>
        <w:r w:rsidRPr="009D2327">
          <w:rPr>
            <w:i/>
            <w:iCs/>
            <w:rPrChange w:id="1097" w:author="Filipe Santana" w:date="2011-03-21T10:18:00Z">
              <w:rPr>
                <w:i/>
                <w:iCs/>
              </w:rPr>
            </w:rPrChange>
          </w:rPr>
          <w:t>Saúde nas Américas</w:t>
        </w:r>
        <w:r w:rsidRPr="009D2327">
          <w:rPr>
            <w:rPrChange w:id="1098" w:author="Filipe Santana" w:date="2011-03-21T10:18:00Z">
              <w:rPr/>
            </w:rPrChange>
          </w:rPr>
          <w:t xml:space="preserve"> (Publicação.). </w:t>
        </w:r>
        <w:proofErr w:type="spellStart"/>
        <w:r w:rsidRPr="009D2327">
          <w:rPr>
            <w:rPrChange w:id="1099" w:author="Filipe Santana" w:date="2011-03-21T10:18:00Z">
              <w:rPr/>
            </w:rPrChange>
          </w:rPr>
          <w:t>Washignton</w:t>
        </w:r>
        <w:proofErr w:type="spellEnd"/>
        <w:r w:rsidRPr="009D2327">
          <w:rPr>
            <w:rPrChange w:id="1100" w:author="Filipe Santana" w:date="2011-03-21T10:18:00Z">
              <w:rPr/>
            </w:rPrChange>
          </w:rPr>
          <w:t xml:space="preserve">: </w:t>
        </w:r>
        <w:proofErr w:type="spellStart"/>
        <w:r w:rsidRPr="009D2327">
          <w:rPr>
            <w:rPrChange w:id="1101" w:author="Filipe Santana" w:date="2011-03-21T10:18:00Z">
              <w:rPr/>
            </w:rPrChange>
          </w:rPr>
          <w:t>Organizaçao</w:t>
        </w:r>
        <w:proofErr w:type="spellEnd"/>
        <w:r w:rsidRPr="009D2327">
          <w:rPr>
            <w:rPrChange w:id="1102" w:author="Filipe Santana" w:date="2011-03-21T10:18:00Z">
              <w:rPr/>
            </w:rPrChange>
          </w:rPr>
          <w:t xml:space="preserve"> Pan-Americana de Saúde.</w:t>
        </w:r>
      </w:ins>
    </w:p>
    <w:p w:rsidR="009D2327" w:rsidRPr="009D2327" w:rsidRDefault="009D2327">
      <w:pPr>
        <w:pStyle w:val="NormalWeb"/>
        <w:ind w:left="480" w:hanging="480"/>
        <w:divId w:val="1420443390"/>
        <w:rPr>
          <w:ins w:id="1103" w:author="Filipe Santana" w:date="2011-03-21T10:18:00Z"/>
          <w:lang w:val="en-US"/>
          <w:rPrChange w:id="1104" w:author="Filipe Santana" w:date="2011-03-21T10:18:00Z">
            <w:rPr>
              <w:ins w:id="1105" w:author="Filipe Santana" w:date="2011-03-21T10:18:00Z"/>
            </w:rPr>
          </w:rPrChange>
        </w:rPr>
      </w:pPr>
      <w:proofErr w:type="gramStart"/>
      <w:ins w:id="1106" w:author="Filipe Santana" w:date="2011-03-21T10:18:00Z">
        <w:r w:rsidRPr="009D2327">
          <w:rPr>
            <w:lang w:val="en-US"/>
            <w:rPrChange w:id="1107" w:author="Filipe Santana" w:date="2011-03-21T10:18:00Z">
              <w:rPr/>
            </w:rPrChange>
          </w:rPr>
          <w:t>Pan American Health Organization.</w:t>
        </w:r>
        <w:proofErr w:type="gramEnd"/>
        <w:r w:rsidRPr="009D2327">
          <w:rPr>
            <w:lang w:val="en-US"/>
            <w:rPrChange w:id="1108" w:author="Filipe Santana" w:date="2011-03-21T10:18:00Z">
              <w:rPr/>
            </w:rPrChange>
          </w:rPr>
          <w:t xml:space="preserve"> (2008). 2008: Number of Reported Cases of Dengue &amp; Dengue Hemorrhagic Fever (DHF), Region of the Americas (by country and </w:t>
        </w:r>
        <w:proofErr w:type="spellStart"/>
        <w:r w:rsidRPr="009D2327">
          <w:rPr>
            <w:lang w:val="en-US"/>
            <w:rPrChange w:id="1109" w:author="Filipe Santana" w:date="2011-03-21T10:18:00Z">
              <w:rPr/>
            </w:rPrChange>
          </w:rPr>
          <w:t>subregion</w:t>
        </w:r>
        <w:proofErr w:type="spellEnd"/>
        <w:r w:rsidRPr="009D2327">
          <w:rPr>
            <w:lang w:val="en-US"/>
            <w:rPrChange w:id="1110" w:author="Filipe Santana" w:date="2011-03-21T10:18:00Z">
              <w:rPr/>
            </w:rPrChange>
          </w:rPr>
          <w:t xml:space="preserve">). </w:t>
        </w:r>
        <w:proofErr w:type="gramStart"/>
        <w:r w:rsidRPr="009D2327">
          <w:rPr>
            <w:lang w:val="en-US"/>
            <w:rPrChange w:id="1111" w:author="Filipe Santana" w:date="2011-03-21T10:18:00Z">
              <w:rPr/>
            </w:rPrChange>
          </w:rPr>
          <w:lastRenderedPageBreak/>
          <w:t>Retrieved March 21, 2011, from http://www.paho.org/english/ad/dpc/cd/dengue-cases-2008.htm.</w:t>
        </w:r>
        <w:proofErr w:type="gramEnd"/>
      </w:ins>
    </w:p>
    <w:p w:rsidR="009D2327" w:rsidRPr="009D2327" w:rsidRDefault="009D2327">
      <w:pPr>
        <w:pStyle w:val="NormalWeb"/>
        <w:ind w:left="480" w:hanging="480"/>
        <w:divId w:val="1420443390"/>
        <w:rPr>
          <w:ins w:id="1112" w:author="Filipe Santana" w:date="2011-03-21T10:18:00Z"/>
          <w:lang w:val="en-US"/>
          <w:rPrChange w:id="1113" w:author="Filipe Santana" w:date="2011-03-21T10:18:00Z">
            <w:rPr>
              <w:ins w:id="1114" w:author="Filipe Santana" w:date="2011-03-21T10:18:00Z"/>
            </w:rPr>
          </w:rPrChange>
        </w:rPr>
      </w:pPr>
      <w:ins w:id="1115" w:author="Filipe Santana" w:date="2011-03-21T10:18:00Z">
        <w:r w:rsidRPr="009D2327">
          <w:rPr>
            <w:lang w:val="en-US"/>
            <w:rPrChange w:id="1116" w:author="Filipe Santana" w:date="2011-03-21T10:18:00Z">
              <w:rPr/>
            </w:rPrChange>
          </w:rPr>
          <w:t xml:space="preserve">Riley, L. W., </w:t>
        </w:r>
        <w:proofErr w:type="spellStart"/>
        <w:proofErr w:type="gramStart"/>
        <w:r w:rsidRPr="009D2327">
          <w:rPr>
            <w:lang w:val="en-US"/>
            <w:rPrChange w:id="1117" w:author="Filipe Santana" w:date="2011-03-21T10:18:00Z">
              <w:rPr/>
            </w:rPrChange>
          </w:rPr>
          <w:t>Ko</w:t>
        </w:r>
        <w:proofErr w:type="spellEnd"/>
        <w:proofErr w:type="gramEnd"/>
        <w:r w:rsidRPr="009D2327">
          <w:rPr>
            <w:lang w:val="en-US"/>
            <w:rPrChange w:id="1118" w:author="Filipe Santana" w:date="2011-03-21T10:18:00Z">
              <w:rPr/>
            </w:rPrChange>
          </w:rPr>
          <w:t xml:space="preserve">, A. I., Unger, A., &amp; Reis, M. G. (2007). Slum health: diseases of neglected populations. </w:t>
        </w:r>
        <w:proofErr w:type="gramStart"/>
        <w:r w:rsidRPr="009D2327">
          <w:rPr>
            <w:i/>
            <w:iCs/>
            <w:lang w:val="en-US"/>
            <w:rPrChange w:id="1119" w:author="Filipe Santana" w:date="2011-03-21T10:18:00Z">
              <w:rPr>
                <w:i/>
                <w:iCs/>
              </w:rPr>
            </w:rPrChange>
          </w:rPr>
          <w:t>BMC international health and human rights</w:t>
        </w:r>
        <w:r w:rsidRPr="009D2327">
          <w:rPr>
            <w:lang w:val="en-US"/>
            <w:rPrChange w:id="1120" w:author="Filipe Santana" w:date="2011-03-21T10:18:00Z">
              <w:rPr/>
            </w:rPrChange>
          </w:rPr>
          <w:t xml:space="preserve">, </w:t>
        </w:r>
        <w:r w:rsidRPr="009D2327">
          <w:rPr>
            <w:i/>
            <w:iCs/>
            <w:lang w:val="en-US"/>
            <w:rPrChange w:id="1121" w:author="Filipe Santana" w:date="2011-03-21T10:18:00Z">
              <w:rPr>
                <w:i/>
                <w:iCs/>
              </w:rPr>
            </w:rPrChange>
          </w:rPr>
          <w:t>7</w:t>
        </w:r>
        <w:r w:rsidRPr="009D2327">
          <w:rPr>
            <w:lang w:val="en-US"/>
            <w:rPrChange w:id="1122" w:author="Filipe Santana" w:date="2011-03-21T10:18:00Z">
              <w:rPr/>
            </w:rPrChange>
          </w:rPr>
          <w:t>, 2.</w:t>
        </w:r>
        <w:proofErr w:type="gramEnd"/>
        <w:r w:rsidRPr="009D2327">
          <w:rPr>
            <w:lang w:val="en-US"/>
            <w:rPrChange w:id="1123" w:author="Filipe Santana" w:date="2011-03-21T10:18:00Z">
              <w:rPr/>
            </w:rPrChange>
          </w:rPr>
          <w:t xml:space="preserve"> </w:t>
        </w:r>
        <w:proofErr w:type="spellStart"/>
        <w:proofErr w:type="gramStart"/>
        <w:r w:rsidRPr="009D2327">
          <w:rPr>
            <w:lang w:val="en-US"/>
            <w:rPrChange w:id="1124" w:author="Filipe Santana" w:date="2011-03-21T10:18:00Z">
              <w:rPr/>
            </w:rPrChange>
          </w:rPr>
          <w:t>doi</w:t>
        </w:r>
        <w:proofErr w:type="spellEnd"/>
        <w:proofErr w:type="gramEnd"/>
        <w:r w:rsidRPr="009D2327">
          <w:rPr>
            <w:lang w:val="en-US"/>
            <w:rPrChange w:id="1125" w:author="Filipe Santana" w:date="2011-03-21T10:18:00Z">
              <w:rPr/>
            </w:rPrChange>
          </w:rPr>
          <w:t>: 10.1186/1472-698X-7-2.</w:t>
        </w:r>
      </w:ins>
    </w:p>
    <w:p w:rsidR="009D2327" w:rsidRPr="009D2327" w:rsidRDefault="009D2327">
      <w:pPr>
        <w:pStyle w:val="NormalWeb"/>
        <w:ind w:left="480" w:hanging="480"/>
        <w:divId w:val="1420443390"/>
        <w:rPr>
          <w:ins w:id="1126" w:author="Filipe Santana" w:date="2011-03-21T10:18:00Z"/>
          <w:lang w:val="en-US"/>
          <w:rPrChange w:id="1127" w:author="Filipe Santana" w:date="2011-03-21T10:18:00Z">
            <w:rPr>
              <w:ins w:id="1128" w:author="Filipe Santana" w:date="2011-03-21T10:18:00Z"/>
            </w:rPr>
          </w:rPrChange>
        </w:rPr>
      </w:pPr>
      <w:ins w:id="1129" w:author="Filipe Santana" w:date="2011-03-21T10:18:00Z">
        <w:r w:rsidRPr="009D2327">
          <w:rPr>
            <w:lang w:val="en-US"/>
            <w:rPrChange w:id="1130" w:author="Filipe Santana" w:date="2011-03-21T10:18:00Z">
              <w:rPr/>
            </w:rPrChange>
          </w:rPr>
          <w:t xml:space="preserve">Smith, B., &amp; Welty, C. (2001). Ontology: Towards a New Synthesis. </w:t>
        </w:r>
        <w:proofErr w:type="gramStart"/>
        <w:r w:rsidRPr="009D2327">
          <w:rPr>
            <w:i/>
            <w:iCs/>
            <w:lang w:val="en-US"/>
            <w:rPrChange w:id="1131" w:author="Filipe Santana" w:date="2011-03-21T10:18:00Z">
              <w:rPr>
                <w:i/>
                <w:iCs/>
              </w:rPr>
            </w:rPrChange>
          </w:rPr>
          <w:t>Proceedings of the international conference on Formal Ontology in Information Systems - FOIS ’01</w:t>
        </w:r>
        <w:r w:rsidRPr="009D2327">
          <w:rPr>
            <w:lang w:val="en-US"/>
            <w:rPrChange w:id="1132" w:author="Filipe Santana" w:date="2011-03-21T10:18:00Z">
              <w:rPr/>
            </w:rPrChange>
          </w:rPr>
          <w:t>.</w:t>
        </w:r>
        <w:proofErr w:type="gramEnd"/>
        <w:r w:rsidRPr="009D2327">
          <w:rPr>
            <w:lang w:val="en-US"/>
            <w:rPrChange w:id="1133" w:author="Filipe Santana" w:date="2011-03-21T10:18:00Z">
              <w:rPr/>
            </w:rPrChange>
          </w:rPr>
          <w:t xml:space="preserve"> New York, New York, USA: ACM Press. </w:t>
        </w:r>
        <w:proofErr w:type="spellStart"/>
        <w:proofErr w:type="gramStart"/>
        <w:r w:rsidRPr="009D2327">
          <w:rPr>
            <w:lang w:val="en-US"/>
            <w:rPrChange w:id="1134" w:author="Filipe Santana" w:date="2011-03-21T10:18:00Z">
              <w:rPr/>
            </w:rPrChange>
          </w:rPr>
          <w:t>doi</w:t>
        </w:r>
        <w:proofErr w:type="spellEnd"/>
        <w:proofErr w:type="gramEnd"/>
        <w:r w:rsidRPr="009D2327">
          <w:rPr>
            <w:lang w:val="en-US"/>
            <w:rPrChange w:id="1135" w:author="Filipe Santana" w:date="2011-03-21T10:18:00Z">
              <w:rPr/>
            </w:rPrChange>
          </w:rPr>
          <w:t>: 10.1145/505168.505201.</w:t>
        </w:r>
      </w:ins>
    </w:p>
    <w:p w:rsidR="009D2327" w:rsidRPr="009D2327" w:rsidRDefault="009D2327">
      <w:pPr>
        <w:pStyle w:val="NormalWeb"/>
        <w:ind w:left="480" w:hanging="480"/>
        <w:divId w:val="1420443390"/>
        <w:rPr>
          <w:ins w:id="1136" w:author="Filipe Santana" w:date="2011-03-21T10:18:00Z"/>
          <w:lang w:val="en-US"/>
          <w:rPrChange w:id="1137" w:author="Filipe Santana" w:date="2011-03-21T10:18:00Z">
            <w:rPr>
              <w:ins w:id="1138" w:author="Filipe Santana" w:date="2011-03-21T10:18:00Z"/>
            </w:rPr>
          </w:rPrChange>
        </w:rPr>
      </w:pPr>
      <w:proofErr w:type="spellStart"/>
      <w:ins w:id="1139" w:author="Filipe Santana" w:date="2011-03-21T10:18:00Z">
        <w:r w:rsidRPr="009D2327">
          <w:rPr>
            <w:lang w:val="en-US"/>
            <w:rPrChange w:id="1140" w:author="Filipe Santana" w:date="2011-03-21T10:18:00Z">
              <w:rPr/>
            </w:rPrChange>
          </w:rPr>
          <w:t>Stenzhorn</w:t>
        </w:r>
        <w:proofErr w:type="spellEnd"/>
        <w:r w:rsidRPr="009D2327">
          <w:rPr>
            <w:lang w:val="en-US"/>
            <w:rPrChange w:id="1141" w:author="Filipe Santana" w:date="2011-03-21T10:18:00Z">
              <w:rPr/>
            </w:rPrChange>
          </w:rPr>
          <w:t xml:space="preserve">, H., </w:t>
        </w:r>
        <w:proofErr w:type="spellStart"/>
        <w:r w:rsidRPr="009D2327">
          <w:rPr>
            <w:lang w:val="en-US"/>
            <w:rPrChange w:id="1142" w:author="Filipe Santana" w:date="2011-03-21T10:18:00Z">
              <w:rPr/>
            </w:rPrChange>
          </w:rPr>
          <w:t>Beisswanger</w:t>
        </w:r>
        <w:proofErr w:type="spellEnd"/>
        <w:r w:rsidRPr="009D2327">
          <w:rPr>
            <w:lang w:val="en-US"/>
            <w:rPrChange w:id="1143" w:author="Filipe Santana" w:date="2011-03-21T10:18:00Z">
              <w:rPr/>
            </w:rPrChange>
          </w:rPr>
          <w:t xml:space="preserve">, E., &amp; Schulz, S. (2007). </w:t>
        </w:r>
        <w:proofErr w:type="gramStart"/>
        <w:r w:rsidRPr="009D2327">
          <w:rPr>
            <w:lang w:val="en-US"/>
            <w:rPrChange w:id="1144" w:author="Filipe Santana" w:date="2011-03-21T10:18:00Z">
              <w:rPr/>
            </w:rPrChange>
          </w:rPr>
          <w:t>Towards a top-domain ontology for linking biomedical ontologies.</w:t>
        </w:r>
        <w:proofErr w:type="gramEnd"/>
        <w:r w:rsidRPr="009D2327">
          <w:rPr>
            <w:lang w:val="en-US"/>
            <w:rPrChange w:id="1145" w:author="Filipe Santana" w:date="2011-03-21T10:18:00Z">
              <w:rPr/>
            </w:rPrChange>
          </w:rPr>
          <w:t xml:space="preserve"> </w:t>
        </w:r>
        <w:proofErr w:type="gramStart"/>
        <w:r w:rsidRPr="009D2327">
          <w:rPr>
            <w:i/>
            <w:iCs/>
            <w:lang w:val="en-US"/>
            <w:rPrChange w:id="1146" w:author="Filipe Santana" w:date="2011-03-21T10:18:00Z">
              <w:rPr>
                <w:i/>
                <w:iCs/>
              </w:rPr>
            </w:rPrChange>
          </w:rPr>
          <w:t>Studies in health technology and informatics</w:t>
        </w:r>
        <w:r w:rsidRPr="009D2327">
          <w:rPr>
            <w:lang w:val="en-US"/>
            <w:rPrChange w:id="1147" w:author="Filipe Santana" w:date="2011-03-21T10:18:00Z">
              <w:rPr/>
            </w:rPrChange>
          </w:rPr>
          <w:t xml:space="preserve">, </w:t>
        </w:r>
        <w:r w:rsidRPr="009D2327">
          <w:rPr>
            <w:i/>
            <w:iCs/>
            <w:lang w:val="en-US"/>
            <w:rPrChange w:id="1148" w:author="Filipe Santana" w:date="2011-03-21T10:18:00Z">
              <w:rPr>
                <w:i/>
                <w:iCs/>
              </w:rPr>
            </w:rPrChange>
          </w:rPr>
          <w:t>129</w:t>
        </w:r>
        <w:r w:rsidRPr="009D2327">
          <w:rPr>
            <w:lang w:val="en-US"/>
            <w:rPrChange w:id="1149" w:author="Filipe Santana" w:date="2011-03-21T10:18:00Z">
              <w:rPr/>
            </w:rPrChange>
          </w:rPr>
          <w:t>(</w:t>
        </w:r>
        <w:proofErr w:type="spellStart"/>
        <w:r w:rsidRPr="009D2327">
          <w:rPr>
            <w:lang w:val="en-US"/>
            <w:rPrChange w:id="1150" w:author="Filipe Santana" w:date="2011-03-21T10:18:00Z">
              <w:rPr/>
            </w:rPrChange>
          </w:rPr>
          <w:t>Pt</w:t>
        </w:r>
        <w:proofErr w:type="spellEnd"/>
        <w:r w:rsidRPr="009D2327">
          <w:rPr>
            <w:lang w:val="en-US"/>
            <w:rPrChange w:id="1151" w:author="Filipe Santana" w:date="2011-03-21T10:18:00Z">
              <w:rPr/>
            </w:rPrChange>
          </w:rPr>
          <w:t xml:space="preserve"> 2), 1225-9.</w:t>
        </w:r>
        <w:proofErr w:type="gramEnd"/>
      </w:ins>
    </w:p>
    <w:p w:rsidR="009D2327" w:rsidRPr="009D2327" w:rsidRDefault="009D2327">
      <w:pPr>
        <w:pStyle w:val="NormalWeb"/>
        <w:ind w:left="480" w:hanging="480"/>
        <w:divId w:val="1420443390"/>
        <w:rPr>
          <w:ins w:id="1152" w:author="Filipe Santana" w:date="2011-03-21T10:18:00Z"/>
          <w:lang w:val="en-US"/>
          <w:rPrChange w:id="1153" w:author="Filipe Santana" w:date="2011-03-21T10:18:00Z">
            <w:rPr>
              <w:ins w:id="1154" w:author="Filipe Santana" w:date="2011-03-21T10:18:00Z"/>
            </w:rPr>
          </w:rPrChange>
        </w:rPr>
      </w:pPr>
      <w:proofErr w:type="gramStart"/>
      <w:ins w:id="1155" w:author="Filipe Santana" w:date="2011-03-21T10:18:00Z">
        <w:r w:rsidRPr="009D2327">
          <w:rPr>
            <w:lang w:val="en-US"/>
            <w:rPrChange w:id="1156" w:author="Filipe Santana" w:date="2011-03-21T10:18:00Z">
              <w:rPr/>
            </w:rPrChange>
          </w:rPr>
          <w:t>The World Bank.</w:t>
        </w:r>
        <w:proofErr w:type="gramEnd"/>
        <w:r w:rsidRPr="009D2327">
          <w:rPr>
            <w:lang w:val="en-US"/>
            <w:rPrChange w:id="1157" w:author="Filipe Santana" w:date="2011-03-21T10:18:00Z">
              <w:rPr/>
            </w:rPrChange>
          </w:rPr>
          <w:t xml:space="preserve"> (2003). Inequality in Latin America &amp; the Caribbean: Breaking with History? </w:t>
        </w:r>
        <w:proofErr w:type="gramStart"/>
        <w:r w:rsidRPr="009D2327">
          <w:rPr>
            <w:lang w:val="en-US"/>
            <w:rPrChange w:id="1158" w:author="Filipe Santana" w:date="2011-03-21T10:18:00Z">
              <w:rPr/>
            </w:rPrChange>
          </w:rPr>
          <w:t>Retrieved March 17, 2011, from http://go.worldbank.org/TFJHCL2B30.</w:t>
        </w:r>
        <w:proofErr w:type="gramEnd"/>
      </w:ins>
    </w:p>
    <w:p w:rsidR="009D2327" w:rsidRPr="009D2327" w:rsidRDefault="009D2327">
      <w:pPr>
        <w:pStyle w:val="NormalWeb"/>
        <w:ind w:left="480" w:hanging="480"/>
        <w:divId w:val="1420443390"/>
        <w:rPr>
          <w:ins w:id="1159" w:author="Filipe Santana" w:date="2011-03-21T10:18:00Z"/>
          <w:lang w:val="en-US"/>
          <w:rPrChange w:id="1160" w:author="Filipe Santana" w:date="2011-03-21T10:18:00Z">
            <w:rPr>
              <w:ins w:id="1161" w:author="Filipe Santana" w:date="2011-03-21T10:18:00Z"/>
            </w:rPr>
          </w:rPrChange>
        </w:rPr>
      </w:pPr>
      <w:ins w:id="1162" w:author="Filipe Santana" w:date="2011-03-21T10:18:00Z">
        <w:r w:rsidRPr="009D2327">
          <w:rPr>
            <w:lang w:val="en-US"/>
            <w:rPrChange w:id="1163" w:author="Filipe Santana" w:date="2011-03-21T10:18:00Z">
              <w:rPr/>
            </w:rPrChange>
          </w:rPr>
          <w:t xml:space="preserve">Thomas, D. G., </w:t>
        </w:r>
        <w:proofErr w:type="spellStart"/>
        <w:r w:rsidRPr="009D2327">
          <w:rPr>
            <w:lang w:val="en-US"/>
            <w:rPrChange w:id="1164" w:author="Filipe Santana" w:date="2011-03-21T10:18:00Z">
              <w:rPr/>
            </w:rPrChange>
          </w:rPr>
          <w:t>Pappu</w:t>
        </w:r>
        <w:proofErr w:type="spellEnd"/>
        <w:r w:rsidRPr="009D2327">
          <w:rPr>
            <w:lang w:val="en-US"/>
            <w:rPrChange w:id="1165" w:author="Filipe Santana" w:date="2011-03-21T10:18:00Z">
              <w:rPr/>
            </w:rPrChange>
          </w:rPr>
          <w:t xml:space="preserve">, R. V., &amp; Baker, N. a. (2009). </w:t>
        </w:r>
        <w:proofErr w:type="gramStart"/>
        <w:r w:rsidRPr="009D2327">
          <w:rPr>
            <w:lang w:val="en-US"/>
            <w:rPrChange w:id="1166" w:author="Filipe Santana" w:date="2011-03-21T10:18:00Z">
              <w:rPr/>
            </w:rPrChange>
          </w:rPr>
          <w:t>Ontologies for cancer nanotechnology research.</w:t>
        </w:r>
        <w:proofErr w:type="gramEnd"/>
        <w:r w:rsidRPr="009D2327">
          <w:rPr>
            <w:lang w:val="en-US"/>
            <w:rPrChange w:id="1167" w:author="Filipe Santana" w:date="2011-03-21T10:18:00Z">
              <w:rPr/>
            </w:rPrChange>
          </w:rPr>
          <w:t xml:space="preserve"> </w:t>
        </w:r>
        <w:r w:rsidRPr="009D2327">
          <w:rPr>
            <w:i/>
            <w:iCs/>
            <w:lang w:val="en-US"/>
            <w:rPrChange w:id="1168" w:author="Filipe Santana" w:date="2011-03-21T10:18:00Z">
              <w:rPr>
                <w:i/>
                <w:iCs/>
              </w:rPr>
            </w:rPrChange>
          </w:rPr>
          <w:t xml:space="preserve">Conference </w:t>
        </w:r>
        <w:proofErr w:type="gramStart"/>
        <w:r w:rsidRPr="009D2327">
          <w:rPr>
            <w:i/>
            <w:iCs/>
            <w:lang w:val="en-US"/>
            <w:rPrChange w:id="1169" w:author="Filipe Santana" w:date="2011-03-21T10:18:00Z">
              <w:rPr>
                <w:i/>
                <w:iCs/>
              </w:rPr>
            </w:rPrChange>
          </w:rPr>
          <w:t>proceedings :</w:t>
        </w:r>
        <w:proofErr w:type="gramEnd"/>
        <w:r w:rsidRPr="009D2327">
          <w:rPr>
            <w:i/>
            <w:iCs/>
            <w:lang w:val="en-US"/>
            <w:rPrChange w:id="1170" w:author="Filipe Santana" w:date="2011-03-21T10:18:00Z">
              <w:rPr>
                <w:i/>
                <w:iCs/>
              </w:rPr>
            </w:rPrChange>
          </w:rPr>
          <w:t xml:space="preserve"> ... </w:t>
        </w:r>
        <w:proofErr w:type="gramStart"/>
        <w:r w:rsidRPr="009D2327">
          <w:rPr>
            <w:i/>
            <w:iCs/>
            <w:lang w:val="en-US"/>
            <w:rPrChange w:id="1171" w:author="Filipe Santana" w:date="2011-03-21T10:18:00Z">
              <w:rPr>
                <w:i/>
                <w:iCs/>
              </w:rPr>
            </w:rPrChange>
          </w:rPr>
          <w:t>Annual International Conference of the IEEE Engineering in Medicine and Biology Society.</w:t>
        </w:r>
        <w:proofErr w:type="gramEnd"/>
        <w:r w:rsidRPr="009D2327">
          <w:rPr>
            <w:i/>
            <w:iCs/>
            <w:lang w:val="en-US"/>
            <w:rPrChange w:id="1172" w:author="Filipe Santana" w:date="2011-03-21T10:18:00Z">
              <w:rPr>
                <w:i/>
                <w:iCs/>
              </w:rPr>
            </w:rPrChange>
          </w:rPr>
          <w:t xml:space="preserve"> </w:t>
        </w:r>
        <w:proofErr w:type="gramStart"/>
        <w:r w:rsidRPr="009D2327">
          <w:rPr>
            <w:i/>
            <w:iCs/>
            <w:lang w:val="en-US"/>
            <w:rPrChange w:id="1173" w:author="Filipe Santana" w:date="2011-03-21T10:18:00Z">
              <w:rPr>
                <w:i/>
                <w:iCs/>
              </w:rPr>
            </w:rPrChange>
          </w:rPr>
          <w:t>IEEE Engineering in Medicine and Biology Society.</w:t>
        </w:r>
        <w:proofErr w:type="gramEnd"/>
        <w:r w:rsidRPr="009D2327">
          <w:rPr>
            <w:i/>
            <w:iCs/>
            <w:lang w:val="en-US"/>
            <w:rPrChange w:id="1174" w:author="Filipe Santana" w:date="2011-03-21T10:18:00Z">
              <w:rPr>
                <w:i/>
                <w:iCs/>
              </w:rPr>
            </w:rPrChange>
          </w:rPr>
          <w:t xml:space="preserve"> </w:t>
        </w:r>
        <w:proofErr w:type="gramStart"/>
        <w:r w:rsidRPr="009D2327">
          <w:rPr>
            <w:i/>
            <w:iCs/>
            <w:lang w:val="en-US"/>
            <w:rPrChange w:id="1175" w:author="Filipe Santana" w:date="2011-03-21T10:18:00Z">
              <w:rPr>
                <w:i/>
                <w:iCs/>
              </w:rPr>
            </w:rPrChange>
          </w:rPr>
          <w:t>Conference</w:t>
        </w:r>
        <w:r w:rsidRPr="009D2327">
          <w:rPr>
            <w:lang w:val="en-US"/>
            <w:rPrChange w:id="1176" w:author="Filipe Santana" w:date="2011-03-21T10:18:00Z">
              <w:rPr/>
            </w:rPrChange>
          </w:rPr>
          <w:t xml:space="preserve">, </w:t>
        </w:r>
        <w:r w:rsidRPr="009D2327">
          <w:rPr>
            <w:i/>
            <w:iCs/>
            <w:lang w:val="en-US"/>
            <w:rPrChange w:id="1177" w:author="Filipe Santana" w:date="2011-03-21T10:18:00Z">
              <w:rPr>
                <w:i/>
                <w:iCs/>
              </w:rPr>
            </w:rPrChange>
          </w:rPr>
          <w:t>2009</w:t>
        </w:r>
        <w:r w:rsidRPr="009D2327">
          <w:rPr>
            <w:lang w:val="en-US"/>
            <w:rPrChange w:id="1178" w:author="Filipe Santana" w:date="2011-03-21T10:18:00Z">
              <w:rPr/>
            </w:rPrChange>
          </w:rPr>
          <w:t>, 4158-61.</w:t>
        </w:r>
        <w:proofErr w:type="gramEnd"/>
        <w:r w:rsidRPr="009D2327">
          <w:rPr>
            <w:lang w:val="en-US"/>
            <w:rPrChange w:id="1179" w:author="Filipe Santana" w:date="2011-03-21T10:18:00Z">
              <w:rPr/>
            </w:rPrChange>
          </w:rPr>
          <w:t xml:space="preserve"> </w:t>
        </w:r>
        <w:proofErr w:type="spellStart"/>
        <w:proofErr w:type="gramStart"/>
        <w:r w:rsidRPr="009D2327">
          <w:rPr>
            <w:lang w:val="en-US"/>
            <w:rPrChange w:id="1180" w:author="Filipe Santana" w:date="2011-03-21T10:18:00Z">
              <w:rPr/>
            </w:rPrChange>
          </w:rPr>
          <w:t>doi</w:t>
        </w:r>
        <w:proofErr w:type="spellEnd"/>
        <w:proofErr w:type="gramEnd"/>
        <w:r w:rsidRPr="009D2327">
          <w:rPr>
            <w:lang w:val="en-US"/>
            <w:rPrChange w:id="1181" w:author="Filipe Santana" w:date="2011-03-21T10:18:00Z">
              <w:rPr/>
            </w:rPrChange>
          </w:rPr>
          <w:t>: 10.1109/IEMBS.2009.5333941.</w:t>
        </w:r>
      </w:ins>
    </w:p>
    <w:p w:rsidR="009D2327" w:rsidRPr="009D2327" w:rsidRDefault="009D2327">
      <w:pPr>
        <w:pStyle w:val="NormalWeb"/>
        <w:ind w:left="480" w:hanging="480"/>
        <w:divId w:val="1420443390"/>
        <w:rPr>
          <w:ins w:id="1182" w:author="Filipe Santana" w:date="2011-03-21T10:18:00Z"/>
          <w:lang w:val="en-US"/>
          <w:rPrChange w:id="1183" w:author="Filipe Santana" w:date="2011-03-21T10:18:00Z">
            <w:rPr>
              <w:ins w:id="1184" w:author="Filipe Santana" w:date="2011-03-21T10:18:00Z"/>
            </w:rPr>
          </w:rPrChange>
        </w:rPr>
      </w:pPr>
      <w:proofErr w:type="spellStart"/>
      <w:ins w:id="1185" w:author="Filipe Santana" w:date="2011-03-21T10:18:00Z">
        <w:r w:rsidRPr="009D2327">
          <w:rPr>
            <w:rPrChange w:id="1186" w:author="Filipe Santana" w:date="2011-03-21T10:18:00Z">
              <w:rPr/>
            </w:rPrChange>
          </w:rPr>
          <w:t>Topalis</w:t>
        </w:r>
        <w:proofErr w:type="spellEnd"/>
        <w:r w:rsidRPr="009D2327">
          <w:rPr>
            <w:rPrChange w:id="1187" w:author="Filipe Santana" w:date="2011-03-21T10:18:00Z">
              <w:rPr/>
            </w:rPrChange>
          </w:rPr>
          <w:t xml:space="preserve">, P., </w:t>
        </w:r>
        <w:proofErr w:type="spellStart"/>
        <w:r w:rsidRPr="009D2327">
          <w:rPr>
            <w:rPrChange w:id="1188" w:author="Filipe Santana" w:date="2011-03-21T10:18:00Z">
              <w:rPr/>
            </w:rPrChange>
          </w:rPr>
          <w:t>Dialynas</w:t>
        </w:r>
        <w:proofErr w:type="spellEnd"/>
        <w:r w:rsidRPr="009D2327">
          <w:rPr>
            <w:rPrChange w:id="1189" w:author="Filipe Santana" w:date="2011-03-21T10:18:00Z">
              <w:rPr/>
            </w:rPrChange>
          </w:rPr>
          <w:t>, E</w:t>
        </w:r>
        <w:proofErr w:type="gramStart"/>
        <w:r w:rsidRPr="009D2327">
          <w:rPr>
            <w:rPrChange w:id="1190" w:author="Filipe Santana" w:date="2011-03-21T10:18:00Z">
              <w:rPr/>
            </w:rPrChange>
          </w:rPr>
          <w:t>.,</w:t>
        </w:r>
        <w:proofErr w:type="gramEnd"/>
        <w:r w:rsidRPr="009D2327">
          <w:rPr>
            <w:rPrChange w:id="1191" w:author="Filipe Santana" w:date="2011-03-21T10:18:00Z">
              <w:rPr/>
            </w:rPrChange>
          </w:rPr>
          <w:t xml:space="preserve"> </w:t>
        </w:r>
        <w:proofErr w:type="spellStart"/>
        <w:r w:rsidRPr="009D2327">
          <w:rPr>
            <w:rPrChange w:id="1192" w:author="Filipe Santana" w:date="2011-03-21T10:18:00Z">
              <w:rPr/>
            </w:rPrChange>
          </w:rPr>
          <w:t>Mitraka</w:t>
        </w:r>
        <w:proofErr w:type="spellEnd"/>
        <w:r w:rsidRPr="009D2327">
          <w:rPr>
            <w:rPrChange w:id="1193" w:author="Filipe Santana" w:date="2011-03-21T10:18:00Z">
              <w:rPr/>
            </w:rPrChange>
          </w:rPr>
          <w:t xml:space="preserve">, E., </w:t>
        </w:r>
        <w:proofErr w:type="spellStart"/>
        <w:r w:rsidRPr="009D2327">
          <w:rPr>
            <w:rPrChange w:id="1194" w:author="Filipe Santana" w:date="2011-03-21T10:18:00Z">
              <w:rPr/>
            </w:rPrChange>
          </w:rPr>
          <w:t>Deligianni</w:t>
        </w:r>
        <w:proofErr w:type="spellEnd"/>
        <w:r w:rsidRPr="009D2327">
          <w:rPr>
            <w:rPrChange w:id="1195" w:author="Filipe Santana" w:date="2011-03-21T10:18:00Z">
              <w:rPr/>
            </w:rPrChange>
          </w:rPr>
          <w:t xml:space="preserve">, E., </w:t>
        </w:r>
        <w:proofErr w:type="spellStart"/>
        <w:r w:rsidRPr="009D2327">
          <w:rPr>
            <w:rPrChange w:id="1196" w:author="Filipe Santana" w:date="2011-03-21T10:18:00Z">
              <w:rPr/>
            </w:rPrChange>
          </w:rPr>
          <w:t>Siden-Kiamos</w:t>
        </w:r>
        <w:proofErr w:type="spellEnd"/>
        <w:r w:rsidRPr="009D2327">
          <w:rPr>
            <w:rPrChange w:id="1197" w:author="Filipe Santana" w:date="2011-03-21T10:18:00Z">
              <w:rPr/>
            </w:rPrChange>
          </w:rPr>
          <w:t xml:space="preserve">, I., &amp; Louis, C. (2010). </w:t>
        </w:r>
        <w:proofErr w:type="gramStart"/>
        <w:r w:rsidRPr="009D2327">
          <w:rPr>
            <w:lang w:val="en-US"/>
            <w:rPrChange w:id="1198" w:author="Filipe Santana" w:date="2011-03-21T10:18:00Z">
              <w:rPr/>
            </w:rPrChange>
          </w:rPr>
          <w:t>A set of ontologies to drive tools for the control of vector-borne diseases.</w:t>
        </w:r>
        <w:proofErr w:type="gramEnd"/>
        <w:r w:rsidRPr="009D2327">
          <w:rPr>
            <w:lang w:val="en-US"/>
            <w:rPrChange w:id="1199" w:author="Filipe Santana" w:date="2011-03-21T10:18:00Z">
              <w:rPr/>
            </w:rPrChange>
          </w:rPr>
          <w:t xml:space="preserve"> </w:t>
        </w:r>
        <w:proofErr w:type="gramStart"/>
        <w:r w:rsidRPr="009D2327">
          <w:rPr>
            <w:i/>
            <w:iCs/>
            <w:lang w:val="en-US"/>
            <w:rPrChange w:id="1200" w:author="Filipe Santana" w:date="2011-03-21T10:18:00Z">
              <w:rPr>
                <w:i/>
                <w:iCs/>
              </w:rPr>
            </w:rPrChange>
          </w:rPr>
          <w:t>Journal of biomedical informatics</w:t>
        </w:r>
        <w:r w:rsidRPr="009D2327">
          <w:rPr>
            <w:lang w:val="en-US"/>
            <w:rPrChange w:id="1201" w:author="Filipe Santana" w:date="2011-03-21T10:18:00Z">
              <w:rPr/>
            </w:rPrChange>
          </w:rPr>
          <w:t>.</w:t>
        </w:r>
        <w:proofErr w:type="gramEnd"/>
        <w:r w:rsidRPr="009D2327">
          <w:rPr>
            <w:lang w:val="en-US"/>
            <w:rPrChange w:id="1202" w:author="Filipe Santana" w:date="2011-03-21T10:18:00Z">
              <w:rPr/>
            </w:rPrChange>
          </w:rPr>
          <w:t xml:space="preserve"> </w:t>
        </w:r>
        <w:proofErr w:type="spellStart"/>
        <w:proofErr w:type="gramStart"/>
        <w:r w:rsidRPr="009D2327">
          <w:rPr>
            <w:lang w:val="en-US"/>
            <w:rPrChange w:id="1203" w:author="Filipe Santana" w:date="2011-03-21T10:18:00Z">
              <w:rPr/>
            </w:rPrChange>
          </w:rPr>
          <w:t>doi</w:t>
        </w:r>
        <w:proofErr w:type="spellEnd"/>
        <w:proofErr w:type="gramEnd"/>
        <w:r w:rsidRPr="009D2327">
          <w:rPr>
            <w:lang w:val="en-US"/>
            <w:rPrChange w:id="1204" w:author="Filipe Santana" w:date="2011-03-21T10:18:00Z">
              <w:rPr/>
            </w:rPrChange>
          </w:rPr>
          <w:t>: 10.1016/j.jbi.2010.03.012.</w:t>
        </w:r>
      </w:ins>
    </w:p>
    <w:p w:rsidR="009D2327" w:rsidRPr="009D2327" w:rsidRDefault="009D2327">
      <w:pPr>
        <w:pStyle w:val="NormalWeb"/>
        <w:ind w:left="480" w:hanging="480"/>
        <w:divId w:val="1420443390"/>
        <w:rPr>
          <w:ins w:id="1205" w:author="Filipe Santana" w:date="2011-03-21T10:18:00Z"/>
          <w:lang w:val="en-US"/>
          <w:rPrChange w:id="1206" w:author="Filipe Santana" w:date="2011-03-21T10:18:00Z">
            <w:rPr>
              <w:ins w:id="1207" w:author="Filipe Santana" w:date="2011-03-21T10:18:00Z"/>
            </w:rPr>
          </w:rPrChange>
        </w:rPr>
      </w:pPr>
      <w:proofErr w:type="gramStart"/>
      <w:ins w:id="1208" w:author="Filipe Santana" w:date="2011-03-21T10:18:00Z">
        <w:r w:rsidRPr="009D2327">
          <w:rPr>
            <w:lang w:val="en-US"/>
            <w:rPrChange w:id="1209" w:author="Filipe Santana" w:date="2011-03-21T10:18:00Z">
              <w:rPr/>
            </w:rPrChange>
          </w:rPr>
          <w:t>World Health Organization.</w:t>
        </w:r>
        <w:proofErr w:type="gramEnd"/>
        <w:r w:rsidRPr="009D2327">
          <w:rPr>
            <w:lang w:val="en-US"/>
            <w:rPrChange w:id="1210" w:author="Filipe Santana" w:date="2011-03-21T10:18:00Z">
              <w:rPr/>
            </w:rPrChange>
          </w:rPr>
          <w:t xml:space="preserve"> (2004). </w:t>
        </w:r>
        <w:r w:rsidRPr="009D2327">
          <w:rPr>
            <w:i/>
            <w:iCs/>
            <w:lang w:val="en-US"/>
            <w:rPrChange w:id="1211" w:author="Filipe Santana" w:date="2011-03-21T10:18:00Z">
              <w:rPr>
                <w:i/>
                <w:iCs/>
              </w:rPr>
            </w:rPrChange>
          </w:rPr>
          <w:t xml:space="preserve">The World Health Report: </w:t>
        </w:r>
        <w:proofErr w:type="gramStart"/>
        <w:r w:rsidRPr="009D2327">
          <w:rPr>
            <w:i/>
            <w:iCs/>
            <w:lang w:val="en-US"/>
            <w:rPrChange w:id="1212" w:author="Filipe Santana" w:date="2011-03-21T10:18:00Z">
              <w:rPr>
                <w:i/>
                <w:iCs/>
              </w:rPr>
            </w:rPrChange>
          </w:rPr>
          <w:t>2004 :</w:t>
        </w:r>
        <w:proofErr w:type="gramEnd"/>
        <w:r w:rsidRPr="009D2327">
          <w:rPr>
            <w:i/>
            <w:iCs/>
            <w:lang w:val="en-US"/>
            <w:rPrChange w:id="1213" w:author="Filipe Santana" w:date="2011-03-21T10:18:00Z">
              <w:rPr>
                <w:i/>
                <w:iCs/>
              </w:rPr>
            </w:rPrChange>
          </w:rPr>
          <w:t xml:space="preserve"> Changing History</w:t>
        </w:r>
        <w:r w:rsidRPr="009D2327">
          <w:rPr>
            <w:lang w:val="en-US"/>
            <w:rPrChange w:id="1214" w:author="Filipe Santana" w:date="2011-03-21T10:18:00Z">
              <w:rPr/>
            </w:rPrChange>
          </w:rPr>
          <w:t xml:space="preserve">. </w:t>
        </w:r>
        <w:proofErr w:type="gramStart"/>
        <w:r w:rsidRPr="009D2327">
          <w:rPr>
            <w:i/>
            <w:iCs/>
            <w:lang w:val="en-US"/>
            <w:rPrChange w:id="1215" w:author="Filipe Santana" w:date="2011-03-21T10:18:00Z">
              <w:rPr>
                <w:i/>
                <w:iCs/>
              </w:rPr>
            </w:rPrChange>
          </w:rPr>
          <w:t>World Health</w:t>
        </w:r>
        <w:r w:rsidRPr="009D2327">
          <w:rPr>
            <w:lang w:val="en-US"/>
            <w:rPrChange w:id="1216" w:author="Filipe Santana" w:date="2011-03-21T10:18:00Z">
              <w:rPr/>
            </w:rPrChange>
          </w:rPr>
          <w:t xml:space="preserve"> (p. 96p).</w:t>
        </w:r>
        <w:proofErr w:type="gramEnd"/>
        <w:r w:rsidRPr="009D2327">
          <w:rPr>
            <w:lang w:val="en-US"/>
            <w:rPrChange w:id="1217" w:author="Filipe Santana" w:date="2011-03-21T10:18:00Z">
              <w:rPr/>
            </w:rPrChange>
          </w:rPr>
          <w:t xml:space="preserve"> Geneva: World Health Organization.</w:t>
        </w:r>
      </w:ins>
    </w:p>
    <w:p w:rsidR="009D2327" w:rsidRPr="009D2327" w:rsidRDefault="009D2327">
      <w:pPr>
        <w:pStyle w:val="NormalWeb"/>
        <w:ind w:left="480" w:hanging="480"/>
        <w:divId w:val="1420443390"/>
        <w:rPr>
          <w:ins w:id="1218" w:author="Filipe Santana" w:date="2011-03-21T10:18:00Z"/>
          <w:lang w:val="en-US"/>
          <w:rPrChange w:id="1219" w:author="Filipe Santana" w:date="2011-03-21T10:18:00Z">
            <w:rPr>
              <w:ins w:id="1220" w:author="Filipe Santana" w:date="2011-03-21T10:18:00Z"/>
            </w:rPr>
          </w:rPrChange>
        </w:rPr>
      </w:pPr>
      <w:proofErr w:type="gramStart"/>
      <w:ins w:id="1221" w:author="Filipe Santana" w:date="2011-03-21T10:18:00Z">
        <w:r w:rsidRPr="009D2327">
          <w:rPr>
            <w:lang w:val="en-US"/>
            <w:rPrChange w:id="1222" w:author="Filipe Santana" w:date="2011-03-21T10:18:00Z">
              <w:rPr/>
            </w:rPrChange>
          </w:rPr>
          <w:t>World Health Organization.</w:t>
        </w:r>
        <w:proofErr w:type="gramEnd"/>
        <w:r w:rsidRPr="009D2327">
          <w:rPr>
            <w:lang w:val="en-US"/>
            <w:rPrChange w:id="1223" w:author="Filipe Santana" w:date="2011-03-21T10:18:00Z">
              <w:rPr/>
            </w:rPrChange>
          </w:rPr>
          <w:t xml:space="preserve"> </w:t>
        </w:r>
        <w:proofErr w:type="gramStart"/>
        <w:r w:rsidRPr="009D2327">
          <w:rPr>
            <w:lang w:val="en-US"/>
            <w:rPrChange w:id="1224" w:author="Filipe Santana" w:date="2011-03-21T10:18:00Z">
              <w:rPr/>
            </w:rPrChange>
          </w:rPr>
          <w:t xml:space="preserve">(2006). Global </w:t>
        </w:r>
        <w:proofErr w:type="spellStart"/>
        <w:r w:rsidRPr="009D2327">
          <w:rPr>
            <w:lang w:val="en-US"/>
            <w:rPrChange w:id="1225" w:author="Filipe Santana" w:date="2011-03-21T10:18:00Z">
              <w:rPr/>
            </w:rPrChange>
          </w:rPr>
          <w:t>Programme</w:t>
        </w:r>
        <w:proofErr w:type="spellEnd"/>
        <w:r w:rsidRPr="009D2327">
          <w:rPr>
            <w:lang w:val="en-US"/>
            <w:rPrChange w:id="1226" w:author="Filipe Santana" w:date="2011-03-21T10:18:00Z">
              <w:rPr/>
            </w:rPrChange>
          </w:rPr>
          <w:t xml:space="preserve"> to Eliminate Lymphatic </w:t>
        </w:r>
        <w:proofErr w:type="spellStart"/>
        <w:r w:rsidRPr="009D2327">
          <w:rPr>
            <w:lang w:val="en-US"/>
            <w:rPrChange w:id="1227" w:author="Filipe Santana" w:date="2011-03-21T10:18:00Z">
              <w:rPr/>
            </w:rPrChange>
          </w:rPr>
          <w:t>Filariasis</w:t>
        </w:r>
        <w:proofErr w:type="spellEnd"/>
        <w:r w:rsidRPr="009D2327">
          <w:rPr>
            <w:lang w:val="en-US"/>
            <w:rPrChange w:id="1228" w:author="Filipe Santana" w:date="2011-03-21T10:18:00Z">
              <w:rPr/>
            </w:rPrChange>
          </w:rPr>
          <w:t>.</w:t>
        </w:r>
        <w:proofErr w:type="gramEnd"/>
        <w:r w:rsidRPr="009D2327">
          <w:rPr>
            <w:lang w:val="en-US"/>
            <w:rPrChange w:id="1229" w:author="Filipe Santana" w:date="2011-03-21T10:18:00Z">
              <w:rPr/>
            </w:rPrChange>
          </w:rPr>
          <w:t xml:space="preserve"> </w:t>
        </w:r>
        <w:proofErr w:type="gramStart"/>
        <w:r w:rsidRPr="009D2327">
          <w:rPr>
            <w:i/>
            <w:iCs/>
            <w:lang w:val="en-US"/>
            <w:rPrChange w:id="1230" w:author="Filipe Santana" w:date="2011-03-21T10:18:00Z">
              <w:rPr>
                <w:i/>
                <w:iCs/>
              </w:rPr>
            </w:rPrChange>
          </w:rPr>
          <w:t>Weekly epidemiological record / Health Section of the Secretariat of the League of Nations</w:t>
        </w:r>
        <w:r w:rsidRPr="009D2327">
          <w:rPr>
            <w:lang w:val="en-US"/>
            <w:rPrChange w:id="1231" w:author="Filipe Santana" w:date="2011-03-21T10:18:00Z">
              <w:rPr/>
            </w:rPrChange>
          </w:rPr>
          <w:t xml:space="preserve">, </w:t>
        </w:r>
        <w:r w:rsidRPr="009D2327">
          <w:rPr>
            <w:i/>
            <w:iCs/>
            <w:lang w:val="en-US"/>
            <w:rPrChange w:id="1232" w:author="Filipe Santana" w:date="2011-03-21T10:18:00Z">
              <w:rPr>
                <w:i/>
                <w:iCs/>
              </w:rPr>
            </w:rPrChange>
          </w:rPr>
          <w:t>81</w:t>
        </w:r>
        <w:r w:rsidRPr="009D2327">
          <w:rPr>
            <w:lang w:val="en-US"/>
            <w:rPrChange w:id="1233" w:author="Filipe Santana" w:date="2011-03-21T10:18:00Z">
              <w:rPr/>
            </w:rPrChange>
          </w:rPr>
          <w:t>(22), 221-32.</w:t>
        </w:r>
        <w:proofErr w:type="gramEnd"/>
      </w:ins>
    </w:p>
    <w:p w:rsidR="009D2327" w:rsidRPr="009D2327" w:rsidRDefault="009D2327">
      <w:pPr>
        <w:pStyle w:val="NormalWeb"/>
        <w:ind w:left="480" w:hanging="480"/>
        <w:divId w:val="1420443390"/>
        <w:rPr>
          <w:ins w:id="1234" w:author="Filipe Santana" w:date="2011-03-21T10:18:00Z"/>
          <w:lang w:val="en-US"/>
          <w:rPrChange w:id="1235" w:author="Filipe Santana" w:date="2011-03-21T10:18:00Z">
            <w:rPr>
              <w:ins w:id="1236" w:author="Filipe Santana" w:date="2011-03-21T10:18:00Z"/>
            </w:rPr>
          </w:rPrChange>
        </w:rPr>
      </w:pPr>
      <w:proofErr w:type="gramStart"/>
      <w:ins w:id="1237" w:author="Filipe Santana" w:date="2011-03-21T10:18:00Z">
        <w:r w:rsidRPr="009D2327">
          <w:rPr>
            <w:lang w:val="en-US"/>
            <w:rPrChange w:id="1238" w:author="Filipe Santana" w:date="2011-03-21T10:18:00Z">
              <w:rPr/>
            </w:rPrChange>
          </w:rPr>
          <w:t>World Health Organization.</w:t>
        </w:r>
        <w:proofErr w:type="gramEnd"/>
        <w:r w:rsidRPr="009D2327">
          <w:rPr>
            <w:lang w:val="en-US"/>
            <w:rPrChange w:id="1239" w:author="Filipe Santana" w:date="2011-03-21T10:18:00Z">
              <w:rPr/>
            </w:rPrChange>
          </w:rPr>
          <w:t xml:space="preserve"> (2010). </w:t>
        </w:r>
        <w:r w:rsidRPr="009D2327">
          <w:rPr>
            <w:i/>
            <w:iCs/>
            <w:lang w:val="en-US"/>
            <w:rPrChange w:id="1240" w:author="Filipe Santana" w:date="2011-03-21T10:18:00Z">
              <w:rPr>
                <w:i/>
                <w:iCs/>
              </w:rPr>
            </w:rPrChange>
          </w:rPr>
          <w:t>First WHO report on neglected tropical diseases 2010: Working to overcome the global impact of neglected tropical diseases</w:t>
        </w:r>
        <w:r w:rsidRPr="009D2327">
          <w:rPr>
            <w:lang w:val="en-US"/>
            <w:rPrChange w:id="1241" w:author="Filipe Santana" w:date="2011-03-21T10:18:00Z">
              <w:rPr/>
            </w:rPrChange>
          </w:rPr>
          <w:t xml:space="preserve">. </w:t>
        </w:r>
        <w:r w:rsidRPr="009D2327">
          <w:rPr>
            <w:i/>
            <w:iCs/>
            <w:lang w:val="en-US"/>
            <w:rPrChange w:id="1242" w:author="Filipe Santana" w:date="2011-03-21T10:18:00Z">
              <w:rPr>
                <w:i/>
                <w:iCs/>
              </w:rPr>
            </w:rPrChange>
          </w:rPr>
          <w:t>World Health</w:t>
        </w:r>
        <w:r w:rsidRPr="009D2327">
          <w:rPr>
            <w:lang w:val="en-US"/>
            <w:rPrChange w:id="1243" w:author="Filipe Santana" w:date="2011-03-21T10:18:00Z">
              <w:rPr/>
            </w:rPrChange>
          </w:rPr>
          <w:t xml:space="preserve"> (p. 186). Geneva.</w:t>
        </w:r>
      </w:ins>
    </w:p>
    <w:p w:rsidR="009D2327" w:rsidRPr="009D2327" w:rsidRDefault="009D2327">
      <w:pPr>
        <w:pStyle w:val="NormalWeb"/>
        <w:ind w:left="480" w:hanging="480"/>
        <w:divId w:val="1420443390"/>
        <w:rPr>
          <w:ins w:id="1244" w:author="Filipe Santana" w:date="2011-03-21T10:18:00Z"/>
          <w:lang w:val="en-US"/>
          <w:rPrChange w:id="1245" w:author="Filipe Santana" w:date="2011-03-21T10:18:00Z">
            <w:rPr>
              <w:ins w:id="1246" w:author="Filipe Santana" w:date="2011-03-21T10:18:00Z"/>
            </w:rPr>
          </w:rPrChange>
        </w:rPr>
      </w:pPr>
      <w:proofErr w:type="gramStart"/>
      <w:ins w:id="1247" w:author="Filipe Santana" w:date="2011-03-21T10:18:00Z">
        <w:r w:rsidRPr="009D2327">
          <w:rPr>
            <w:lang w:val="en-US"/>
            <w:rPrChange w:id="1248" w:author="Filipe Santana" w:date="2011-03-21T10:18:00Z">
              <w:rPr/>
            </w:rPrChange>
          </w:rPr>
          <w:t xml:space="preserve">Yan, Y., &amp; </w:t>
        </w:r>
        <w:proofErr w:type="spellStart"/>
        <w:r w:rsidRPr="009D2327">
          <w:rPr>
            <w:lang w:val="en-US"/>
            <w:rPrChange w:id="1249" w:author="Filipe Santana" w:date="2011-03-21T10:18:00Z">
              <w:rPr/>
            </w:rPrChange>
          </w:rPr>
          <w:t>Zha</w:t>
        </w:r>
        <w:proofErr w:type="spellEnd"/>
        <w:r w:rsidRPr="009D2327">
          <w:rPr>
            <w:lang w:val="en-US"/>
            <w:rPrChange w:id="1250" w:author="Filipe Santana" w:date="2011-03-21T10:18:00Z">
              <w:rPr/>
            </w:rPrChange>
          </w:rPr>
          <w:t>, X. (2010).</w:t>
        </w:r>
        <w:proofErr w:type="gramEnd"/>
        <w:r w:rsidRPr="009D2327">
          <w:rPr>
            <w:lang w:val="en-US"/>
            <w:rPrChange w:id="1251" w:author="Filipe Santana" w:date="2011-03-21T10:18:00Z">
              <w:rPr/>
            </w:rPrChange>
          </w:rPr>
          <w:t xml:space="preserve"> </w:t>
        </w:r>
        <w:proofErr w:type="gramStart"/>
        <w:r w:rsidRPr="009D2327">
          <w:rPr>
            <w:lang w:val="en-US"/>
            <w:rPrChange w:id="1252" w:author="Filipe Santana" w:date="2011-03-21T10:18:00Z">
              <w:rPr/>
            </w:rPrChange>
          </w:rPr>
          <w:t>Applying OWL to Build Ontology for Customer Knowledge Management.</w:t>
        </w:r>
        <w:proofErr w:type="gramEnd"/>
        <w:r w:rsidRPr="009D2327">
          <w:rPr>
            <w:lang w:val="en-US"/>
            <w:rPrChange w:id="1253" w:author="Filipe Santana" w:date="2011-03-21T10:18:00Z">
              <w:rPr/>
            </w:rPrChange>
          </w:rPr>
          <w:t xml:space="preserve"> </w:t>
        </w:r>
        <w:r w:rsidRPr="009D2327">
          <w:rPr>
            <w:i/>
            <w:iCs/>
            <w:lang w:val="en-US"/>
            <w:rPrChange w:id="1254" w:author="Filipe Santana" w:date="2011-03-21T10:18:00Z">
              <w:rPr>
                <w:i/>
                <w:iCs/>
              </w:rPr>
            </w:rPrChange>
          </w:rPr>
          <w:t>Journal of Computers</w:t>
        </w:r>
        <w:r w:rsidRPr="009D2327">
          <w:rPr>
            <w:lang w:val="en-US"/>
            <w:rPrChange w:id="1255" w:author="Filipe Santana" w:date="2011-03-21T10:18:00Z">
              <w:rPr/>
            </w:rPrChange>
          </w:rPr>
          <w:t xml:space="preserve">, </w:t>
        </w:r>
        <w:r w:rsidRPr="009D2327">
          <w:rPr>
            <w:i/>
            <w:iCs/>
            <w:lang w:val="en-US"/>
            <w:rPrChange w:id="1256" w:author="Filipe Santana" w:date="2011-03-21T10:18:00Z">
              <w:rPr>
                <w:i/>
                <w:iCs/>
              </w:rPr>
            </w:rPrChange>
          </w:rPr>
          <w:t>5</w:t>
        </w:r>
        <w:r w:rsidRPr="009D2327">
          <w:rPr>
            <w:lang w:val="en-US"/>
            <w:rPrChange w:id="1257" w:author="Filipe Santana" w:date="2011-03-21T10:18:00Z">
              <w:rPr/>
            </w:rPrChange>
          </w:rPr>
          <w:t xml:space="preserve">(11), 1693-1699. </w:t>
        </w:r>
        <w:proofErr w:type="spellStart"/>
        <w:proofErr w:type="gramStart"/>
        <w:r w:rsidRPr="009D2327">
          <w:rPr>
            <w:lang w:val="en-US"/>
            <w:rPrChange w:id="1258" w:author="Filipe Santana" w:date="2011-03-21T10:18:00Z">
              <w:rPr/>
            </w:rPrChange>
          </w:rPr>
          <w:t>doi</w:t>
        </w:r>
        <w:proofErr w:type="spellEnd"/>
        <w:proofErr w:type="gramEnd"/>
        <w:r w:rsidRPr="009D2327">
          <w:rPr>
            <w:lang w:val="en-US"/>
            <w:rPrChange w:id="1259" w:author="Filipe Santana" w:date="2011-03-21T10:18:00Z">
              <w:rPr/>
            </w:rPrChange>
          </w:rPr>
          <w:t>: 10.4304/jcp.5.11.1693-1699.</w:t>
        </w:r>
      </w:ins>
    </w:p>
    <w:p w:rsidR="009D2327" w:rsidRPr="009D2327" w:rsidRDefault="009D2327">
      <w:pPr>
        <w:pStyle w:val="NormalWeb"/>
        <w:ind w:left="480" w:hanging="480"/>
        <w:divId w:val="1420443390"/>
        <w:rPr>
          <w:ins w:id="1260" w:author="Filipe Santana" w:date="2011-03-21T10:18:00Z"/>
          <w:rPrChange w:id="1261" w:author="Filipe Santana" w:date="2011-03-21T10:18:00Z">
            <w:rPr>
              <w:ins w:id="1262" w:author="Filipe Santana" w:date="2011-03-21T10:18:00Z"/>
            </w:rPr>
          </w:rPrChange>
        </w:rPr>
      </w:pPr>
      <w:proofErr w:type="spellStart"/>
      <w:proofErr w:type="gramStart"/>
      <w:ins w:id="1263" w:author="Filipe Santana" w:date="2011-03-21T10:18:00Z">
        <w:r w:rsidRPr="009D2327">
          <w:rPr>
            <w:lang w:val="en-US"/>
            <w:rPrChange w:id="1264" w:author="Filipe Santana" w:date="2011-03-21T10:18:00Z">
              <w:rPr/>
            </w:rPrChange>
          </w:rPr>
          <w:t>Zhihong</w:t>
        </w:r>
        <w:proofErr w:type="spellEnd"/>
        <w:r w:rsidRPr="009D2327">
          <w:rPr>
            <w:lang w:val="en-US"/>
            <w:rPrChange w:id="1265" w:author="Filipe Santana" w:date="2011-03-21T10:18:00Z">
              <w:rPr/>
            </w:rPrChange>
          </w:rPr>
          <w:t xml:space="preserve">, Z., &amp; </w:t>
        </w:r>
        <w:proofErr w:type="spellStart"/>
        <w:r w:rsidRPr="009D2327">
          <w:rPr>
            <w:lang w:val="en-US"/>
            <w:rPrChange w:id="1266" w:author="Filipe Santana" w:date="2011-03-21T10:18:00Z">
              <w:rPr/>
            </w:rPrChange>
          </w:rPr>
          <w:t>Mingtian</w:t>
        </w:r>
        <w:proofErr w:type="spellEnd"/>
        <w:r w:rsidRPr="009D2327">
          <w:rPr>
            <w:lang w:val="en-US"/>
            <w:rPrChange w:id="1267" w:author="Filipe Santana" w:date="2011-03-21T10:18:00Z">
              <w:rPr/>
            </w:rPrChange>
          </w:rPr>
          <w:t>, Z. (2003).</w:t>
        </w:r>
        <w:proofErr w:type="gramEnd"/>
        <w:r w:rsidRPr="009D2327">
          <w:rPr>
            <w:lang w:val="en-US"/>
            <w:rPrChange w:id="1268" w:author="Filipe Santana" w:date="2011-03-21T10:18:00Z">
              <w:rPr/>
            </w:rPrChange>
          </w:rPr>
          <w:t xml:space="preserve"> </w:t>
        </w:r>
        <w:proofErr w:type="gramStart"/>
        <w:r w:rsidRPr="009D2327">
          <w:rPr>
            <w:lang w:val="en-US"/>
            <w:rPrChange w:id="1269" w:author="Filipe Santana" w:date="2011-03-21T10:18:00Z">
              <w:rPr/>
            </w:rPrChange>
          </w:rPr>
          <w:t>Web Ontology Language OWL and its description logic foundation.</w:t>
        </w:r>
        <w:proofErr w:type="gramEnd"/>
        <w:r w:rsidRPr="009D2327">
          <w:rPr>
            <w:lang w:val="en-US"/>
            <w:rPrChange w:id="1270" w:author="Filipe Santana" w:date="2011-03-21T10:18:00Z">
              <w:rPr/>
            </w:rPrChange>
          </w:rPr>
          <w:t xml:space="preserve"> </w:t>
        </w:r>
        <w:r w:rsidRPr="009D2327">
          <w:rPr>
            <w:i/>
            <w:iCs/>
            <w:lang w:val="en-US"/>
            <w:rPrChange w:id="1271" w:author="Filipe Santana" w:date="2011-03-21T10:18:00Z">
              <w:rPr>
                <w:i/>
                <w:iCs/>
              </w:rPr>
            </w:rPrChange>
          </w:rPr>
          <w:t xml:space="preserve">Proceedings of the Fourth International Conference on Parallel and Distributed Computing, Applications and Technologies, 2003. </w:t>
        </w:r>
        <w:r w:rsidRPr="009D2327">
          <w:rPr>
            <w:i/>
            <w:iCs/>
            <w:rPrChange w:id="1272" w:author="Filipe Santana" w:date="2011-03-21T10:18:00Z">
              <w:rPr>
                <w:i/>
                <w:iCs/>
              </w:rPr>
            </w:rPrChange>
          </w:rPr>
          <w:t>PDCATʼ2003</w:t>
        </w:r>
        <w:proofErr w:type="gramStart"/>
        <w:r w:rsidRPr="009D2327">
          <w:rPr>
            <w:i/>
            <w:iCs/>
            <w:rPrChange w:id="1273" w:author="Filipe Santana" w:date="2011-03-21T10:18:00Z">
              <w:rPr>
                <w:i/>
                <w:iCs/>
              </w:rPr>
            </w:rPrChange>
          </w:rPr>
          <w:t>.</w:t>
        </w:r>
        <w:r w:rsidRPr="009D2327">
          <w:rPr>
            <w:rPrChange w:id="1274" w:author="Filipe Santana" w:date="2011-03-21T10:18:00Z">
              <w:rPr/>
            </w:rPrChange>
          </w:rPr>
          <w:t>,</w:t>
        </w:r>
        <w:proofErr w:type="gramEnd"/>
        <w:r w:rsidRPr="009D2327">
          <w:rPr>
            <w:rPrChange w:id="1275" w:author="Filipe Santana" w:date="2011-03-21T10:18:00Z">
              <w:rPr/>
            </w:rPrChange>
          </w:rPr>
          <w:t xml:space="preserve"> 157-160. </w:t>
        </w:r>
        <w:proofErr w:type="spellStart"/>
        <w:proofErr w:type="gramStart"/>
        <w:r w:rsidRPr="009D2327">
          <w:rPr>
            <w:rPrChange w:id="1276" w:author="Filipe Santana" w:date="2011-03-21T10:18:00Z">
              <w:rPr/>
            </w:rPrChange>
          </w:rPr>
          <w:t>Ieee</w:t>
        </w:r>
        <w:proofErr w:type="spellEnd"/>
        <w:proofErr w:type="gramEnd"/>
        <w:r w:rsidRPr="009D2327">
          <w:rPr>
            <w:rPrChange w:id="1277" w:author="Filipe Santana" w:date="2011-03-21T10:18:00Z">
              <w:rPr/>
            </w:rPrChange>
          </w:rPr>
          <w:t xml:space="preserve">. </w:t>
        </w:r>
        <w:proofErr w:type="spellStart"/>
        <w:proofErr w:type="gramStart"/>
        <w:r w:rsidRPr="009D2327">
          <w:rPr>
            <w:rPrChange w:id="1278" w:author="Filipe Santana" w:date="2011-03-21T10:18:00Z">
              <w:rPr/>
            </w:rPrChange>
          </w:rPr>
          <w:t>doi</w:t>
        </w:r>
        <w:proofErr w:type="spellEnd"/>
        <w:proofErr w:type="gramEnd"/>
        <w:r w:rsidRPr="009D2327">
          <w:rPr>
            <w:rPrChange w:id="1279" w:author="Filipe Santana" w:date="2011-03-21T10:18:00Z">
              <w:rPr/>
            </w:rPrChange>
          </w:rPr>
          <w:t>: 10.1109/PDCAT.2003.1236278.</w:t>
        </w:r>
      </w:ins>
    </w:p>
    <w:p w:rsidR="00106B3C" w:rsidRPr="006D2F15" w:rsidRDefault="00C1092C" w:rsidP="009D2327">
      <w:pPr>
        <w:pStyle w:val="NormalWeb"/>
        <w:ind w:left="480" w:hanging="480"/>
        <w:divId w:val="970861775"/>
        <w:rPr>
          <w:rFonts w:ascii="Arial" w:hAnsi="Arial" w:cs="Arial"/>
          <w:sz w:val="28"/>
          <w:szCs w:val="28"/>
          <w:lang w:val="en-US"/>
        </w:rPr>
        <w:pPrChange w:id="1280" w:author="Filipe Santana" w:date="2011-03-21T10:18:00Z">
          <w:pPr>
            <w:pStyle w:val="NormalWeb"/>
            <w:ind w:left="640" w:hanging="640"/>
            <w:divId w:val="970861775"/>
          </w:pPr>
        </w:pPrChange>
      </w:pPr>
      <w:r w:rsidRPr="00C1092C">
        <w:rPr>
          <w:rFonts w:ascii="Arial" w:hAnsi="Arial" w:cs="Arial"/>
          <w:rPrChange w:id="1281" w:author="Filipe Santana" w:date="2011-02-13T19:36:00Z">
            <w:rPr>
              <w:rFonts w:ascii="Arial" w:eastAsiaTheme="minorHAnsi" w:hAnsi="Arial" w:cs="Arial"/>
              <w:color w:val="0000FF" w:themeColor="hyperlink"/>
              <w:sz w:val="22"/>
              <w:szCs w:val="22"/>
              <w:u w:val="single"/>
              <w:lang w:eastAsia="en-US"/>
            </w:rPr>
          </w:rPrChange>
        </w:rPr>
        <w:fldChar w:fldCharType="end"/>
      </w:r>
    </w:p>
    <w:p w:rsidR="004E7A3C" w:rsidRPr="006D2F15" w:rsidRDefault="004E7A3C" w:rsidP="004E7A3C">
      <w:pPr>
        <w:jc w:val="center"/>
        <w:rPr>
          <w:rFonts w:ascii="Arial" w:hAnsi="Arial" w:cs="Arial"/>
          <w:sz w:val="24"/>
          <w:szCs w:val="24"/>
          <w:lang w:val="en-US"/>
        </w:rPr>
      </w:pPr>
    </w:p>
    <w:sectPr w:rsidR="004E7A3C" w:rsidRPr="006D2F15" w:rsidSect="004E7A3C">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641" w:rsidRDefault="00DE1641" w:rsidP="00EC09D1">
      <w:pPr>
        <w:spacing w:after="0" w:line="240" w:lineRule="auto"/>
      </w:pPr>
      <w:r>
        <w:separator/>
      </w:r>
    </w:p>
  </w:endnote>
  <w:endnote w:type="continuationSeparator" w:id="0">
    <w:p w:rsidR="00DE1641" w:rsidRDefault="00DE1641" w:rsidP="00EC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TNEJMScalaSansLF">
    <w:altName w:val="Arial Unicode MS"/>
    <w:panose1 w:val="00000000000000000000"/>
    <w:charset w:val="80"/>
    <w:family w:val="swiss"/>
    <w:notTrueType/>
    <w:pitch w:val="default"/>
    <w:sig w:usb0="00000000" w:usb1="08070000" w:usb2="00000010" w:usb3="00000000" w:csb0="00020000" w:csb1="00000000"/>
  </w:font>
  <w:font w:name="Lucida Calligraphy">
    <w:panose1 w:val="03010101010101010101"/>
    <w:charset w:val="00"/>
    <w:family w:val="script"/>
    <w:pitch w:val="variable"/>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641" w:rsidRDefault="00DE1641" w:rsidP="00EC09D1">
      <w:pPr>
        <w:spacing w:after="0" w:line="240" w:lineRule="auto"/>
      </w:pPr>
      <w:r>
        <w:separator/>
      </w:r>
    </w:p>
  </w:footnote>
  <w:footnote w:type="continuationSeparator" w:id="0">
    <w:p w:rsidR="00DE1641" w:rsidRDefault="00DE1641" w:rsidP="00EC09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E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8540E5"/>
    <w:multiLevelType w:val="hybridMultilevel"/>
    <w:tmpl w:val="78105D24"/>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start w:val="1"/>
      <w:numFmt w:val="bullet"/>
      <w:lvlText w:val=""/>
      <w:lvlJc w:val="left"/>
      <w:pPr>
        <w:ind w:left="3447" w:hanging="360"/>
      </w:pPr>
      <w:rPr>
        <w:rFonts w:ascii="Symbol" w:hAnsi="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hint="default"/>
      </w:rPr>
    </w:lvl>
    <w:lvl w:ilvl="6" w:tplc="04160001">
      <w:start w:val="1"/>
      <w:numFmt w:val="bullet"/>
      <w:lvlText w:val=""/>
      <w:lvlJc w:val="left"/>
      <w:pPr>
        <w:ind w:left="5607" w:hanging="360"/>
      </w:pPr>
      <w:rPr>
        <w:rFonts w:ascii="Symbol" w:hAnsi="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hint="default"/>
      </w:rPr>
    </w:lvl>
  </w:abstractNum>
  <w:abstractNum w:abstractNumId="2">
    <w:nsid w:val="34DA3C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DA76C60"/>
    <w:multiLevelType w:val="hybridMultilevel"/>
    <w:tmpl w:val="B8229B8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3EC67017"/>
    <w:multiLevelType w:val="hybridMultilevel"/>
    <w:tmpl w:val="00B0E13E"/>
    <w:lvl w:ilvl="0" w:tplc="0416000F">
      <w:start w:val="1"/>
      <w:numFmt w:val="decimal"/>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43333AB5"/>
    <w:multiLevelType w:val="multilevel"/>
    <w:tmpl w:val="EA8824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0306CF"/>
    <w:multiLevelType w:val="multilevel"/>
    <w:tmpl w:val="8ACC3AAE"/>
    <w:lvl w:ilvl="0">
      <w:start w:val="1"/>
      <w:numFmt w:val="decimal"/>
      <w:lvlText w:val="%1."/>
      <w:lvlJc w:val="left"/>
      <w:pPr>
        <w:ind w:left="360" w:hanging="360"/>
      </w:pPr>
    </w:lvl>
    <w:lvl w:ilvl="1">
      <w:start w:val="1"/>
      <w:numFmt w:val="decimal"/>
      <w:lvlText w:val="%1.%2."/>
      <w:lvlJc w:val="left"/>
      <w:pPr>
        <w:ind w:left="858"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D3D7181"/>
    <w:multiLevelType w:val="hybridMultilevel"/>
    <w:tmpl w:val="88408DFE"/>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8">
    <w:nsid w:val="64683E01"/>
    <w:multiLevelType w:val="hybridMultilevel"/>
    <w:tmpl w:val="FF9EFC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11D22D3"/>
    <w:multiLevelType w:val="hybridMultilevel"/>
    <w:tmpl w:val="A9AEEE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B1C4105"/>
    <w:multiLevelType w:val="hybridMultilevel"/>
    <w:tmpl w:val="3920F8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0"/>
  </w:num>
  <w:num w:numId="5">
    <w:abstractNumId w:val="6"/>
  </w:num>
  <w:num w:numId="6">
    <w:abstractNumId w:val="4"/>
  </w:num>
  <w:num w:numId="7">
    <w:abstractNumId w:val="3"/>
  </w:num>
  <w:num w:numId="8">
    <w:abstractNumId w:val="1"/>
  </w:num>
  <w:num w:numId="9">
    <w:abstractNumId w:val="7"/>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7A3C"/>
    <w:rsid w:val="00013999"/>
    <w:rsid w:val="00013F2B"/>
    <w:rsid w:val="00024974"/>
    <w:rsid w:val="00027C16"/>
    <w:rsid w:val="00037B46"/>
    <w:rsid w:val="00044858"/>
    <w:rsid w:val="00051CD9"/>
    <w:rsid w:val="00066E23"/>
    <w:rsid w:val="00071370"/>
    <w:rsid w:val="00071D2D"/>
    <w:rsid w:val="000724E8"/>
    <w:rsid w:val="00081189"/>
    <w:rsid w:val="0009068B"/>
    <w:rsid w:val="00091F11"/>
    <w:rsid w:val="000C3A38"/>
    <w:rsid w:val="000C3FC5"/>
    <w:rsid w:val="000C628E"/>
    <w:rsid w:val="000D79AC"/>
    <w:rsid w:val="00102D84"/>
    <w:rsid w:val="00103434"/>
    <w:rsid w:val="00106666"/>
    <w:rsid w:val="00106B3C"/>
    <w:rsid w:val="0011460E"/>
    <w:rsid w:val="00116915"/>
    <w:rsid w:val="001175CC"/>
    <w:rsid w:val="00141B81"/>
    <w:rsid w:val="00156643"/>
    <w:rsid w:val="00161FDB"/>
    <w:rsid w:val="00164FA7"/>
    <w:rsid w:val="001707D1"/>
    <w:rsid w:val="0017471A"/>
    <w:rsid w:val="00174821"/>
    <w:rsid w:val="001768D7"/>
    <w:rsid w:val="00177285"/>
    <w:rsid w:val="00180F26"/>
    <w:rsid w:val="00183EA3"/>
    <w:rsid w:val="00192168"/>
    <w:rsid w:val="00193642"/>
    <w:rsid w:val="001974A9"/>
    <w:rsid w:val="001A412C"/>
    <w:rsid w:val="001A4ED8"/>
    <w:rsid w:val="001A71E9"/>
    <w:rsid w:val="001B73C3"/>
    <w:rsid w:val="001C1B81"/>
    <w:rsid w:val="001C37CD"/>
    <w:rsid w:val="001D4B24"/>
    <w:rsid w:val="001E2F45"/>
    <w:rsid w:val="001E4FED"/>
    <w:rsid w:val="001F0DA1"/>
    <w:rsid w:val="001F6306"/>
    <w:rsid w:val="002067E2"/>
    <w:rsid w:val="002145FC"/>
    <w:rsid w:val="002178D1"/>
    <w:rsid w:val="002212C6"/>
    <w:rsid w:val="002213A3"/>
    <w:rsid w:val="00225D6A"/>
    <w:rsid w:val="002416F5"/>
    <w:rsid w:val="00256317"/>
    <w:rsid w:val="002612F7"/>
    <w:rsid w:val="00262A08"/>
    <w:rsid w:val="0026706B"/>
    <w:rsid w:val="00280167"/>
    <w:rsid w:val="00281D56"/>
    <w:rsid w:val="002831AB"/>
    <w:rsid w:val="0029428B"/>
    <w:rsid w:val="0029584B"/>
    <w:rsid w:val="002B3F9A"/>
    <w:rsid w:val="002B44BA"/>
    <w:rsid w:val="002C0F8F"/>
    <w:rsid w:val="002D5EA6"/>
    <w:rsid w:val="002E4E3C"/>
    <w:rsid w:val="002F0AAF"/>
    <w:rsid w:val="002F3E8C"/>
    <w:rsid w:val="002F58E8"/>
    <w:rsid w:val="002F7CF2"/>
    <w:rsid w:val="00303951"/>
    <w:rsid w:val="00306537"/>
    <w:rsid w:val="00316ECA"/>
    <w:rsid w:val="003310A7"/>
    <w:rsid w:val="00340409"/>
    <w:rsid w:val="00360B33"/>
    <w:rsid w:val="00360BA1"/>
    <w:rsid w:val="00363BCA"/>
    <w:rsid w:val="003662EC"/>
    <w:rsid w:val="00372DDE"/>
    <w:rsid w:val="0037350B"/>
    <w:rsid w:val="00373A1E"/>
    <w:rsid w:val="003871E7"/>
    <w:rsid w:val="00393775"/>
    <w:rsid w:val="003A6D91"/>
    <w:rsid w:val="003C45B9"/>
    <w:rsid w:val="003D107C"/>
    <w:rsid w:val="003F40C8"/>
    <w:rsid w:val="003F7C91"/>
    <w:rsid w:val="0040231C"/>
    <w:rsid w:val="0040587D"/>
    <w:rsid w:val="004103EE"/>
    <w:rsid w:val="0042005A"/>
    <w:rsid w:val="00437F9C"/>
    <w:rsid w:val="00442FD3"/>
    <w:rsid w:val="00445931"/>
    <w:rsid w:val="00450021"/>
    <w:rsid w:val="0045275C"/>
    <w:rsid w:val="00452C70"/>
    <w:rsid w:val="00471D38"/>
    <w:rsid w:val="00480E85"/>
    <w:rsid w:val="004905AB"/>
    <w:rsid w:val="004A2EE7"/>
    <w:rsid w:val="004B192A"/>
    <w:rsid w:val="004B78D4"/>
    <w:rsid w:val="004D09E0"/>
    <w:rsid w:val="004D22E6"/>
    <w:rsid w:val="004D4044"/>
    <w:rsid w:val="004E0E17"/>
    <w:rsid w:val="004E4F26"/>
    <w:rsid w:val="004E5B17"/>
    <w:rsid w:val="004E7A3C"/>
    <w:rsid w:val="004F0857"/>
    <w:rsid w:val="004F3690"/>
    <w:rsid w:val="0050101E"/>
    <w:rsid w:val="00501D4E"/>
    <w:rsid w:val="005058EC"/>
    <w:rsid w:val="005072BF"/>
    <w:rsid w:val="00512EDF"/>
    <w:rsid w:val="00520C54"/>
    <w:rsid w:val="0054555A"/>
    <w:rsid w:val="0055083A"/>
    <w:rsid w:val="00550EF3"/>
    <w:rsid w:val="00562B57"/>
    <w:rsid w:val="00574450"/>
    <w:rsid w:val="005759CF"/>
    <w:rsid w:val="00577157"/>
    <w:rsid w:val="0058274C"/>
    <w:rsid w:val="0058355D"/>
    <w:rsid w:val="00592C75"/>
    <w:rsid w:val="005B1644"/>
    <w:rsid w:val="005B4D6E"/>
    <w:rsid w:val="005D3EFD"/>
    <w:rsid w:val="005E7EF2"/>
    <w:rsid w:val="005F5209"/>
    <w:rsid w:val="00601888"/>
    <w:rsid w:val="006060EF"/>
    <w:rsid w:val="00606AA2"/>
    <w:rsid w:val="006108F2"/>
    <w:rsid w:val="00620D46"/>
    <w:rsid w:val="0062274D"/>
    <w:rsid w:val="00622972"/>
    <w:rsid w:val="00636E90"/>
    <w:rsid w:val="0064767E"/>
    <w:rsid w:val="00652CF7"/>
    <w:rsid w:val="0066188E"/>
    <w:rsid w:val="0067452D"/>
    <w:rsid w:val="006755E7"/>
    <w:rsid w:val="00676D13"/>
    <w:rsid w:val="00681B77"/>
    <w:rsid w:val="006917AD"/>
    <w:rsid w:val="006B0114"/>
    <w:rsid w:val="006B0A42"/>
    <w:rsid w:val="006B309E"/>
    <w:rsid w:val="006C0DA6"/>
    <w:rsid w:val="006C14EE"/>
    <w:rsid w:val="006C1B0E"/>
    <w:rsid w:val="006D2F15"/>
    <w:rsid w:val="006D749A"/>
    <w:rsid w:val="006F23FC"/>
    <w:rsid w:val="006F75BE"/>
    <w:rsid w:val="007155AA"/>
    <w:rsid w:val="0072127F"/>
    <w:rsid w:val="00722F2A"/>
    <w:rsid w:val="007558F3"/>
    <w:rsid w:val="0076079B"/>
    <w:rsid w:val="00766282"/>
    <w:rsid w:val="0077160D"/>
    <w:rsid w:val="00772E11"/>
    <w:rsid w:val="007762F1"/>
    <w:rsid w:val="00784E45"/>
    <w:rsid w:val="007864BD"/>
    <w:rsid w:val="00796BD3"/>
    <w:rsid w:val="007A296D"/>
    <w:rsid w:val="007A4077"/>
    <w:rsid w:val="007A6248"/>
    <w:rsid w:val="007B7067"/>
    <w:rsid w:val="007B759D"/>
    <w:rsid w:val="007E1D22"/>
    <w:rsid w:val="00810147"/>
    <w:rsid w:val="00815986"/>
    <w:rsid w:val="00825252"/>
    <w:rsid w:val="008312FE"/>
    <w:rsid w:val="00851935"/>
    <w:rsid w:val="008549FA"/>
    <w:rsid w:val="00860879"/>
    <w:rsid w:val="008752A7"/>
    <w:rsid w:val="00876362"/>
    <w:rsid w:val="0087676E"/>
    <w:rsid w:val="008776C3"/>
    <w:rsid w:val="00884A1E"/>
    <w:rsid w:val="008B0B0D"/>
    <w:rsid w:val="008B3172"/>
    <w:rsid w:val="008B4EFB"/>
    <w:rsid w:val="008C7149"/>
    <w:rsid w:val="008D0EA0"/>
    <w:rsid w:val="008D11A5"/>
    <w:rsid w:val="008D542C"/>
    <w:rsid w:val="008D7C3B"/>
    <w:rsid w:val="008E027C"/>
    <w:rsid w:val="008E11C2"/>
    <w:rsid w:val="008E3746"/>
    <w:rsid w:val="00906EB2"/>
    <w:rsid w:val="00935FCD"/>
    <w:rsid w:val="009365D6"/>
    <w:rsid w:val="00972AD0"/>
    <w:rsid w:val="00975128"/>
    <w:rsid w:val="0099181E"/>
    <w:rsid w:val="00992913"/>
    <w:rsid w:val="009A0F1D"/>
    <w:rsid w:val="009C0C1D"/>
    <w:rsid w:val="009C19D1"/>
    <w:rsid w:val="009C24CC"/>
    <w:rsid w:val="009C6E8E"/>
    <w:rsid w:val="009D0D65"/>
    <w:rsid w:val="009D2327"/>
    <w:rsid w:val="009D3606"/>
    <w:rsid w:val="009E26BD"/>
    <w:rsid w:val="009E30ED"/>
    <w:rsid w:val="00A15AF6"/>
    <w:rsid w:val="00A23E6C"/>
    <w:rsid w:val="00A30A2E"/>
    <w:rsid w:val="00A36EDF"/>
    <w:rsid w:val="00A41F3D"/>
    <w:rsid w:val="00A457CF"/>
    <w:rsid w:val="00A506BC"/>
    <w:rsid w:val="00A52A40"/>
    <w:rsid w:val="00A65ED2"/>
    <w:rsid w:val="00A724D7"/>
    <w:rsid w:val="00A90F77"/>
    <w:rsid w:val="00A964EF"/>
    <w:rsid w:val="00AA2086"/>
    <w:rsid w:val="00AA5AEB"/>
    <w:rsid w:val="00AB24DD"/>
    <w:rsid w:val="00AC29F0"/>
    <w:rsid w:val="00AC61B2"/>
    <w:rsid w:val="00AE60B5"/>
    <w:rsid w:val="00AE7939"/>
    <w:rsid w:val="00AF4DCB"/>
    <w:rsid w:val="00AF7523"/>
    <w:rsid w:val="00AF783D"/>
    <w:rsid w:val="00B0720C"/>
    <w:rsid w:val="00B14831"/>
    <w:rsid w:val="00B14AD4"/>
    <w:rsid w:val="00B22CCC"/>
    <w:rsid w:val="00B25951"/>
    <w:rsid w:val="00B27728"/>
    <w:rsid w:val="00B4276A"/>
    <w:rsid w:val="00B45A0B"/>
    <w:rsid w:val="00B56E3C"/>
    <w:rsid w:val="00B57D6A"/>
    <w:rsid w:val="00B62B97"/>
    <w:rsid w:val="00B65FF5"/>
    <w:rsid w:val="00B67F42"/>
    <w:rsid w:val="00B7424D"/>
    <w:rsid w:val="00B81181"/>
    <w:rsid w:val="00B85B7A"/>
    <w:rsid w:val="00B86E3D"/>
    <w:rsid w:val="00BA1592"/>
    <w:rsid w:val="00BB6849"/>
    <w:rsid w:val="00BC4A87"/>
    <w:rsid w:val="00BC5C78"/>
    <w:rsid w:val="00BD1FAB"/>
    <w:rsid w:val="00BE4F8A"/>
    <w:rsid w:val="00BE5B66"/>
    <w:rsid w:val="00BF0D13"/>
    <w:rsid w:val="00BF3D24"/>
    <w:rsid w:val="00C00EFC"/>
    <w:rsid w:val="00C05EB1"/>
    <w:rsid w:val="00C1092C"/>
    <w:rsid w:val="00C24206"/>
    <w:rsid w:val="00C35766"/>
    <w:rsid w:val="00C429CD"/>
    <w:rsid w:val="00C45BF5"/>
    <w:rsid w:val="00C66378"/>
    <w:rsid w:val="00C746C7"/>
    <w:rsid w:val="00C77014"/>
    <w:rsid w:val="00C84CE7"/>
    <w:rsid w:val="00C92708"/>
    <w:rsid w:val="00CA5E6A"/>
    <w:rsid w:val="00CB3FCF"/>
    <w:rsid w:val="00CB429D"/>
    <w:rsid w:val="00CC3757"/>
    <w:rsid w:val="00CD6AB6"/>
    <w:rsid w:val="00CF3499"/>
    <w:rsid w:val="00CF65D2"/>
    <w:rsid w:val="00D01BC9"/>
    <w:rsid w:val="00D04809"/>
    <w:rsid w:val="00D236B0"/>
    <w:rsid w:val="00D24D78"/>
    <w:rsid w:val="00D343C5"/>
    <w:rsid w:val="00D434E4"/>
    <w:rsid w:val="00D458C0"/>
    <w:rsid w:val="00D52C6A"/>
    <w:rsid w:val="00D56C8B"/>
    <w:rsid w:val="00D57960"/>
    <w:rsid w:val="00D676B1"/>
    <w:rsid w:val="00D9079C"/>
    <w:rsid w:val="00D92A64"/>
    <w:rsid w:val="00DC126F"/>
    <w:rsid w:val="00DC6BEF"/>
    <w:rsid w:val="00DD3C42"/>
    <w:rsid w:val="00DD46F6"/>
    <w:rsid w:val="00DE1641"/>
    <w:rsid w:val="00DE4457"/>
    <w:rsid w:val="00DE7F84"/>
    <w:rsid w:val="00DF3112"/>
    <w:rsid w:val="00E04248"/>
    <w:rsid w:val="00E06C06"/>
    <w:rsid w:val="00E106C5"/>
    <w:rsid w:val="00E12172"/>
    <w:rsid w:val="00E129CB"/>
    <w:rsid w:val="00E33A06"/>
    <w:rsid w:val="00E34BA9"/>
    <w:rsid w:val="00E34D55"/>
    <w:rsid w:val="00E42073"/>
    <w:rsid w:val="00E6093B"/>
    <w:rsid w:val="00E632C1"/>
    <w:rsid w:val="00E669F4"/>
    <w:rsid w:val="00E71F69"/>
    <w:rsid w:val="00E86171"/>
    <w:rsid w:val="00E90749"/>
    <w:rsid w:val="00E91349"/>
    <w:rsid w:val="00EA6FBB"/>
    <w:rsid w:val="00EA7531"/>
    <w:rsid w:val="00EC09D1"/>
    <w:rsid w:val="00EC5E52"/>
    <w:rsid w:val="00EE0A56"/>
    <w:rsid w:val="00EE6381"/>
    <w:rsid w:val="00EF1D86"/>
    <w:rsid w:val="00F02237"/>
    <w:rsid w:val="00F0253A"/>
    <w:rsid w:val="00F32ADE"/>
    <w:rsid w:val="00F42399"/>
    <w:rsid w:val="00F4564E"/>
    <w:rsid w:val="00F509CA"/>
    <w:rsid w:val="00F526F5"/>
    <w:rsid w:val="00F53B13"/>
    <w:rsid w:val="00F545C4"/>
    <w:rsid w:val="00F64B5D"/>
    <w:rsid w:val="00F77820"/>
    <w:rsid w:val="00F85010"/>
    <w:rsid w:val="00F8501A"/>
    <w:rsid w:val="00F93879"/>
    <w:rsid w:val="00FC00EA"/>
    <w:rsid w:val="00FE1285"/>
    <w:rsid w:val="00FE3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8E"/>
  </w:style>
  <w:style w:type="paragraph" w:styleId="Ttulo1">
    <w:name w:val="heading 1"/>
    <w:basedOn w:val="Normal"/>
    <w:next w:val="Normal"/>
    <w:link w:val="Ttulo1Char"/>
    <w:uiPriority w:val="9"/>
    <w:qFormat/>
    <w:rsid w:val="00106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227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6B3C"/>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06B3C"/>
    <w:pPr>
      <w:outlineLvl w:val="9"/>
    </w:pPr>
  </w:style>
  <w:style w:type="paragraph" w:styleId="Sumrio2">
    <w:name w:val="toc 2"/>
    <w:basedOn w:val="Normal"/>
    <w:next w:val="Normal"/>
    <w:autoRedefine/>
    <w:uiPriority w:val="39"/>
    <w:unhideWhenUsed/>
    <w:qFormat/>
    <w:rsid w:val="00106B3C"/>
    <w:pPr>
      <w:spacing w:after="100"/>
      <w:ind w:left="220"/>
    </w:pPr>
    <w:rPr>
      <w:rFonts w:eastAsiaTheme="minorEastAsia"/>
    </w:rPr>
  </w:style>
  <w:style w:type="paragraph" w:styleId="Sumrio1">
    <w:name w:val="toc 1"/>
    <w:basedOn w:val="Normal"/>
    <w:next w:val="Normal"/>
    <w:autoRedefine/>
    <w:uiPriority w:val="39"/>
    <w:unhideWhenUsed/>
    <w:qFormat/>
    <w:rsid w:val="00106B3C"/>
    <w:pPr>
      <w:spacing w:after="100"/>
    </w:pPr>
    <w:rPr>
      <w:rFonts w:eastAsiaTheme="minorEastAsia"/>
    </w:rPr>
  </w:style>
  <w:style w:type="paragraph" w:styleId="Sumrio3">
    <w:name w:val="toc 3"/>
    <w:basedOn w:val="Normal"/>
    <w:next w:val="Normal"/>
    <w:autoRedefine/>
    <w:uiPriority w:val="39"/>
    <w:semiHidden/>
    <w:unhideWhenUsed/>
    <w:qFormat/>
    <w:rsid w:val="00106B3C"/>
    <w:pPr>
      <w:spacing w:after="100"/>
      <w:ind w:left="440"/>
    </w:pPr>
    <w:rPr>
      <w:rFonts w:eastAsiaTheme="minorEastAsia"/>
    </w:rPr>
  </w:style>
  <w:style w:type="paragraph" w:styleId="Textodebalo">
    <w:name w:val="Balloon Text"/>
    <w:basedOn w:val="Normal"/>
    <w:link w:val="TextodebaloChar"/>
    <w:uiPriority w:val="99"/>
    <w:semiHidden/>
    <w:unhideWhenUsed/>
    <w:rsid w:val="00106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6B3C"/>
    <w:rPr>
      <w:rFonts w:ascii="Tahoma" w:hAnsi="Tahoma" w:cs="Tahoma"/>
      <w:sz w:val="16"/>
      <w:szCs w:val="16"/>
    </w:rPr>
  </w:style>
  <w:style w:type="paragraph" w:styleId="PargrafodaLista">
    <w:name w:val="List Paragraph"/>
    <w:basedOn w:val="Normal"/>
    <w:uiPriority w:val="34"/>
    <w:qFormat/>
    <w:rsid w:val="00106B3C"/>
    <w:pPr>
      <w:ind w:left="720"/>
      <w:contextualSpacing/>
    </w:pPr>
  </w:style>
  <w:style w:type="character" w:customStyle="1" w:styleId="Ttulo2Char">
    <w:name w:val="Título 2 Char"/>
    <w:basedOn w:val="Fontepargpadro"/>
    <w:link w:val="Ttulo2"/>
    <w:uiPriority w:val="9"/>
    <w:rsid w:val="0062274D"/>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62274D"/>
    <w:rPr>
      <w:color w:val="0000FF" w:themeColor="hyperlink"/>
      <w:u w:val="single"/>
    </w:rPr>
  </w:style>
  <w:style w:type="character" w:styleId="Refdecomentrio">
    <w:name w:val="annotation reference"/>
    <w:basedOn w:val="Fontepargpadro"/>
    <w:uiPriority w:val="99"/>
    <w:semiHidden/>
    <w:unhideWhenUsed/>
    <w:rsid w:val="00B81181"/>
    <w:rPr>
      <w:sz w:val="16"/>
      <w:szCs w:val="16"/>
    </w:rPr>
  </w:style>
  <w:style w:type="paragraph" w:styleId="Textodecomentrio">
    <w:name w:val="annotation text"/>
    <w:basedOn w:val="Normal"/>
    <w:link w:val="TextodecomentrioChar"/>
    <w:uiPriority w:val="99"/>
    <w:semiHidden/>
    <w:unhideWhenUsed/>
    <w:rsid w:val="00B811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81181"/>
    <w:rPr>
      <w:sz w:val="20"/>
      <w:szCs w:val="20"/>
    </w:rPr>
  </w:style>
  <w:style w:type="paragraph" w:styleId="Assuntodocomentrio">
    <w:name w:val="annotation subject"/>
    <w:basedOn w:val="Textodecomentrio"/>
    <w:next w:val="Textodecomentrio"/>
    <w:link w:val="AssuntodocomentrioChar"/>
    <w:uiPriority w:val="99"/>
    <w:semiHidden/>
    <w:unhideWhenUsed/>
    <w:rsid w:val="00B81181"/>
    <w:rPr>
      <w:b/>
      <w:bCs/>
    </w:rPr>
  </w:style>
  <w:style w:type="character" w:customStyle="1" w:styleId="AssuntodocomentrioChar">
    <w:name w:val="Assunto do comentário Char"/>
    <w:basedOn w:val="TextodecomentrioChar"/>
    <w:link w:val="Assuntodocomentrio"/>
    <w:uiPriority w:val="99"/>
    <w:semiHidden/>
    <w:rsid w:val="00B81181"/>
    <w:rPr>
      <w:b/>
      <w:bCs/>
      <w:sz w:val="20"/>
      <w:szCs w:val="20"/>
    </w:rPr>
  </w:style>
  <w:style w:type="paragraph" w:styleId="NormalWeb">
    <w:name w:val="Normal (Web)"/>
    <w:basedOn w:val="Normal"/>
    <w:uiPriority w:val="99"/>
    <w:unhideWhenUsed/>
    <w:rsid w:val="00E04248"/>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Cabealho">
    <w:name w:val="header"/>
    <w:basedOn w:val="Normal"/>
    <w:link w:val="CabealhoChar"/>
    <w:uiPriority w:val="99"/>
    <w:semiHidden/>
    <w:unhideWhenUsed/>
    <w:rsid w:val="00EC09D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C09D1"/>
  </w:style>
  <w:style w:type="paragraph" w:styleId="Rodap">
    <w:name w:val="footer"/>
    <w:basedOn w:val="Normal"/>
    <w:link w:val="RodapChar"/>
    <w:uiPriority w:val="99"/>
    <w:semiHidden/>
    <w:unhideWhenUsed/>
    <w:rsid w:val="00EC09D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C09D1"/>
  </w:style>
  <w:style w:type="table" w:styleId="Tabelacomgrade">
    <w:name w:val="Table Grid"/>
    <w:basedOn w:val="Tabelanormal"/>
    <w:uiPriority w:val="59"/>
    <w:rsid w:val="00E121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rpodetexto">
    <w:name w:val="Body Text"/>
    <w:basedOn w:val="Normal"/>
    <w:link w:val="CorpodetextoChar"/>
    <w:semiHidden/>
    <w:unhideWhenUsed/>
    <w:rsid w:val="00C77014"/>
    <w:pPr>
      <w:spacing w:after="0" w:line="240" w:lineRule="auto"/>
      <w:jc w:val="both"/>
    </w:pPr>
    <w:rPr>
      <w:rFonts w:ascii="Verdana" w:eastAsia="Times New Roman" w:hAnsi="Verdana" w:cs="Times New Roman"/>
      <w:sz w:val="20"/>
      <w:szCs w:val="24"/>
      <w:lang w:eastAsia="pt-BR"/>
    </w:rPr>
  </w:style>
  <w:style w:type="character" w:customStyle="1" w:styleId="CorpodetextoChar">
    <w:name w:val="Corpo de texto Char"/>
    <w:basedOn w:val="Fontepargpadro"/>
    <w:link w:val="Corpodetexto"/>
    <w:semiHidden/>
    <w:rsid w:val="00C77014"/>
    <w:rPr>
      <w:rFonts w:ascii="Verdana" w:eastAsia="Times New Roman" w:hAnsi="Verdana" w:cs="Times New Roman"/>
      <w:sz w:val="20"/>
      <w:szCs w:val="24"/>
      <w:lang w:eastAsia="pt-BR"/>
    </w:rPr>
  </w:style>
  <w:style w:type="paragraph" w:customStyle="1" w:styleId="TGconteudo">
    <w:name w:val="TG_conteudo"/>
    <w:basedOn w:val="Normal"/>
    <w:rsid w:val="00C77014"/>
    <w:pPr>
      <w:spacing w:after="120" w:line="360" w:lineRule="auto"/>
      <w:ind w:firstLine="709"/>
      <w:jc w:val="both"/>
    </w:pPr>
    <w:rPr>
      <w:rFonts w:ascii="Times New Roman" w:eastAsia="Times New Roman" w:hAnsi="Times New Roman" w:cs="Times New Roman"/>
      <w:sz w:val="26"/>
      <w:szCs w:val="20"/>
      <w:lang w:val="en-US" w:eastAsia="pt-BR"/>
    </w:rPr>
  </w:style>
  <w:style w:type="paragraph" w:styleId="SemEspaamento">
    <w:name w:val="No Spacing"/>
    <w:uiPriority w:val="1"/>
    <w:qFormat/>
    <w:rsid w:val="00CF34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292">
      <w:bodyDiv w:val="1"/>
      <w:marLeft w:val="0"/>
      <w:marRight w:val="0"/>
      <w:marTop w:val="0"/>
      <w:marBottom w:val="0"/>
      <w:divBdr>
        <w:top w:val="none" w:sz="0" w:space="0" w:color="auto"/>
        <w:left w:val="none" w:sz="0" w:space="0" w:color="auto"/>
        <w:bottom w:val="none" w:sz="0" w:space="0" w:color="auto"/>
        <w:right w:val="none" w:sz="0" w:space="0" w:color="auto"/>
      </w:divBdr>
    </w:div>
    <w:div w:id="11106831">
      <w:bodyDiv w:val="1"/>
      <w:marLeft w:val="0"/>
      <w:marRight w:val="0"/>
      <w:marTop w:val="0"/>
      <w:marBottom w:val="0"/>
      <w:divBdr>
        <w:top w:val="none" w:sz="0" w:space="0" w:color="auto"/>
        <w:left w:val="none" w:sz="0" w:space="0" w:color="auto"/>
        <w:bottom w:val="none" w:sz="0" w:space="0" w:color="auto"/>
        <w:right w:val="none" w:sz="0" w:space="0" w:color="auto"/>
      </w:divBdr>
    </w:div>
    <w:div w:id="36778585">
      <w:bodyDiv w:val="1"/>
      <w:marLeft w:val="0"/>
      <w:marRight w:val="0"/>
      <w:marTop w:val="0"/>
      <w:marBottom w:val="0"/>
      <w:divBdr>
        <w:top w:val="none" w:sz="0" w:space="0" w:color="auto"/>
        <w:left w:val="none" w:sz="0" w:space="0" w:color="auto"/>
        <w:bottom w:val="none" w:sz="0" w:space="0" w:color="auto"/>
        <w:right w:val="none" w:sz="0" w:space="0" w:color="auto"/>
      </w:divBdr>
    </w:div>
    <w:div w:id="229199004">
      <w:bodyDiv w:val="1"/>
      <w:marLeft w:val="0"/>
      <w:marRight w:val="0"/>
      <w:marTop w:val="0"/>
      <w:marBottom w:val="0"/>
      <w:divBdr>
        <w:top w:val="none" w:sz="0" w:space="0" w:color="auto"/>
        <w:left w:val="none" w:sz="0" w:space="0" w:color="auto"/>
        <w:bottom w:val="none" w:sz="0" w:space="0" w:color="auto"/>
        <w:right w:val="none" w:sz="0" w:space="0" w:color="auto"/>
      </w:divBdr>
      <w:divsChild>
        <w:div w:id="11037143">
          <w:marLeft w:val="0"/>
          <w:marRight w:val="0"/>
          <w:marTop w:val="0"/>
          <w:marBottom w:val="0"/>
          <w:divBdr>
            <w:top w:val="none" w:sz="0" w:space="0" w:color="auto"/>
            <w:left w:val="none" w:sz="0" w:space="0" w:color="auto"/>
            <w:bottom w:val="none" w:sz="0" w:space="0" w:color="auto"/>
            <w:right w:val="none" w:sz="0" w:space="0" w:color="auto"/>
          </w:divBdr>
          <w:divsChild>
            <w:div w:id="14176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896">
      <w:bodyDiv w:val="1"/>
      <w:marLeft w:val="0"/>
      <w:marRight w:val="0"/>
      <w:marTop w:val="0"/>
      <w:marBottom w:val="0"/>
      <w:divBdr>
        <w:top w:val="none" w:sz="0" w:space="0" w:color="auto"/>
        <w:left w:val="none" w:sz="0" w:space="0" w:color="auto"/>
        <w:bottom w:val="none" w:sz="0" w:space="0" w:color="auto"/>
        <w:right w:val="none" w:sz="0" w:space="0" w:color="auto"/>
      </w:divBdr>
    </w:div>
    <w:div w:id="441457295">
      <w:bodyDiv w:val="1"/>
      <w:marLeft w:val="0"/>
      <w:marRight w:val="0"/>
      <w:marTop w:val="0"/>
      <w:marBottom w:val="0"/>
      <w:divBdr>
        <w:top w:val="none" w:sz="0" w:space="0" w:color="auto"/>
        <w:left w:val="none" w:sz="0" w:space="0" w:color="auto"/>
        <w:bottom w:val="none" w:sz="0" w:space="0" w:color="auto"/>
        <w:right w:val="none" w:sz="0" w:space="0" w:color="auto"/>
      </w:divBdr>
    </w:div>
    <w:div w:id="751969976">
      <w:bodyDiv w:val="1"/>
      <w:marLeft w:val="0"/>
      <w:marRight w:val="0"/>
      <w:marTop w:val="0"/>
      <w:marBottom w:val="0"/>
      <w:divBdr>
        <w:top w:val="none" w:sz="0" w:space="0" w:color="auto"/>
        <w:left w:val="none" w:sz="0" w:space="0" w:color="auto"/>
        <w:bottom w:val="none" w:sz="0" w:space="0" w:color="auto"/>
        <w:right w:val="none" w:sz="0" w:space="0" w:color="auto"/>
      </w:divBdr>
      <w:divsChild>
        <w:div w:id="354230569">
          <w:marLeft w:val="0"/>
          <w:marRight w:val="0"/>
          <w:marTop w:val="0"/>
          <w:marBottom w:val="0"/>
          <w:divBdr>
            <w:top w:val="none" w:sz="0" w:space="0" w:color="auto"/>
            <w:left w:val="none" w:sz="0" w:space="0" w:color="auto"/>
            <w:bottom w:val="none" w:sz="0" w:space="0" w:color="auto"/>
            <w:right w:val="none" w:sz="0" w:space="0" w:color="auto"/>
          </w:divBdr>
          <w:divsChild>
            <w:div w:id="11944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186">
      <w:bodyDiv w:val="1"/>
      <w:marLeft w:val="0"/>
      <w:marRight w:val="0"/>
      <w:marTop w:val="0"/>
      <w:marBottom w:val="0"/>
      <w:divBdr>
        <w:top w:val="none" w:sz="0" w:space="0" w:color="auto"/>
        <w:left w:val="none" w:sz="0" w:space="0" w:color="auto"/>
        <w:bottom w:val="none" w:sz="0" w:space="0" w:color="auto"/>
        <w:right w:val="none" w:sz="0" w:space="0" w:color="auto"/>
      </w:divBdr>
    </w:div>
    <w:div w:id="1325671502">
      <w:bodyDiv w:val="1"/>
      <w:marLeft w:val="0"/>
      <w:marRight w:val="0"/>
      <w:marTop w:val="0"/>
      <w:marBottom w:val="0"/>
      <w:divBdr>
        <w:top w:val="none" w:sz="0" w:space="0" w:color="auto"/>
        <w:left w:val="none" w:sz="0" w:space="0" w:color="auto"/>
        <w:bottom w:val="none" w:sz="0" w:space="0" w:color="auto"/>
        <w:right w:val="none" w:sz="0" w:space="0" w:color="auto"/>
      </w:divBdr>
      <w:divsChild>
        <w:div w:id="2085685502">
          <w:marLeft w:val="0"/>
          <w:marRight w:val="0"/>
          <w:marTop w:val="0"/>
          <w:marBottom w:val="0"/>
          <w:divBdr>
            <w:top w:val="none" w:sz="0" w:space="0" w:color="auto"/>
            <w:left w:val="none" w:sz="0" w:space="0" w:color="auto"/>
            <w:bottom w:val="none" w:sz="0" w:space="0" w:color="auto"/>
            <w:right w:val="none" w:sz="0" w:space="0" w:color="auto"/>
          </w:divBdr>
          <w:divsChild>
            <w:div w:id="1311056201">
              <w:marLeft w:val="0"/>
              <w:marRight w:val="0"/>
              <w:marTop w:val="0"/>
              <w:marBottom w:val="0"/>
              <w:divBdr>
                <w:top w:val="none" w:sz="0" w:space="0" w:color="auto"/>
                <w:left w:val="none" w:sz="0" w:space="0" w:color="auto"/>
                <w:bottom w:val="none" w:sz="0" w:space="0" w:color="auto"/>
                <w:right w:val="none" w:sz="0" w:space="0" w:color="auto"/>
              </w:divBdr>
              <w:divsChild>
                <w:div w:id="1045830395">
                  <w:marLeft w:val="0"/>
                  <w:marRight w:val="0"/>
                  <w:marTop w:val="0"/>
                  <w:marBottom w:val="0"/>
                  <w:divBdr>
                    <w:top w:val="none" w:sz="0" w:space="0" w:color="auto"/>
                    <w:left w:val="none" w:sz="0" w:space="0" w:color="auto"/>
                    <w:bottom w:val="none" w:sz="0" w:space="0" w:color="auto"/>
                    <w:right w:val="none" w:sz="0" w:space="0" w:color="auto"/>
                  </w:divBdr>
                  <w:divsChild>
                    <w:div w:id="1711881695">
                      <w:marLeft w:val="0"/>
                      <w:marRight w:val="0"/>
                      <w:marTop w:val="0"/>
                      <w:marBottom w:val="0"/>
                      <w:divBdr>
                        <w:top w:val="none" w:sz="0" w:space="0" w:color="auto"/>
                        <w:left w:val="none" w:sz="0" w:space="0" w:color="auto"/>
                        <w:bottom w:val="none" w:sz="0" w:space="0" w:color="auto"/>
                        <w:right w:val="none" w:sz="0" w:space="0" w:color="auto"/>
                      </w:divBdr>
                      <w:divsChild>
                        <w:div w:id="1576428235">
                          <w:marLeft w:val="0"/>
                          <w:marRight w:val="0"/>
                          <w:marTop w:val="0"/>
                          <w:marBottom w:val="0"/>
                          <w:divBdr>
                            <w:top w:val="none" w:sz="0" w:space="0" w:color="auto"/>
                            <w:left w:val="none" w:sz="0" w:space="0" w:color="auto"/>
                            <w:bottom w:val="none" w:sz="0" w:space="0" w:color="auto"/>
                            <w:right w:val="none" w:sz="0" w:space="0" w:color="auto"/>
                          </w:divBdr>
                          <w:divsChild>
                            <w:div w:id="321004353">
                              <w:marLeft w:val="0"/>
                              <w:marRight w:val="0"/>
                              <w:marTop w:val="0"/>
                              <w:marBottom w:val="0"/>
                              <w:divBdr>
                                <w:top w:val="none" w:sz="0" w:space="0" w:color="auto"/>
                                <w:left w:val="none" w:sz="0" w:space="0" w:color="auto"/>
                                <w:bottom w:val="none" w:sz="0" w:space="0" w:color="auto"/>
                                <w:right w:val="none" w:sz="0" w:space="0" w:color="auto"/>
                              </w:divBdr>
                              <w:divsChild>
                                <w:div w:id="1891502819">
                                  <w:marLeft w:val="0"/>
                                  <w:marRight w:val="0"/>
                                  <w:marTop w:val="0"/>
                                  <w:marBottom w:val="0"/>
                                  <w:divBdr>
                                    <w:top w:val="none" w:sz="0" w:space="0" w:color="auto"/>
                                    <w:left w:val="none" w:sz="0" w:space="0" w:color="auto"/>
                                    <w:bottom w:val="none" w:sz="0" w:space="0" w:color="auto"/>
                                    <w:right w:val="none" w:sz="0" w:space="0" w:color="auto"/>
                                  </w:divBdr>
                                  <w:divsChild>
                                    <w:div w:id="1717896939">
                                      <w:marLeft w:val="0"/>
                                      <w:marRight w:val="0"/>
                                      <w:marTop w:val="0"/>
                                      <w:marBottom w:val="0"/>
                                      <w:divBdr>
                                        <w:top w:val="none" w:sz="0" w:space="0" w:color="auto"/>
                                        <w:left w:val="none" w:sz="0" w:space="0" w:color="auto"/>
                                        <w:bottom w:val="none" w:sz="0" w:space="0" w:color="auto"/>
                                        <w:right w:val="none" w:sz="0" w:space="0" w:color="auto"/>
                                      </w:divBdr>
                                      <w:divsChild>
                                        <w:div w:id="1467047886">
                                          <w:marLeft w:val="0"/>
                                          <w:marRight w:val="0"/>
                                          <w:marTop w:val="0"/>
                                          <w:marBottom w:val="0"/>
                                          <w:divBdr>
                                            <w:top w:val="none" w:sz="0" w:space="0" w:color="auto"/>
                                            <w:left w:val="none" w:sz="0" w:space="0" w:color="auto"/>
                                            <w:bottom w:val="none" w:sz="0" w:space="0" w:color="auto"/>
                                            <w:right w:val="none" w:sz="0" w:space="0" w:color="auto"/>
                                          </w:divBdr>
                                        </w:div>
                                        <w:div w:id="895504820">
                                          <w:marLeft w:val="0"/>
                                          <w:marRight w:val="0"/>
                                          <w:marTop w:val="0"/>
                                          <w:marBottom w:val="0"/>
                                          <w:divBdr>
                                            <w:top w:val="none" w:sz="0" w:space="0" w:color="auto"/>
                                            <w:left w:val="none" w:sz="0" w:space="0" w:color="auto"/>
                                            <w:bottom w:val="none" w:sz="0" w:space="0" w:color="auto"/>
                                            <w:right w:val="none" w:sz="0" w:space="0" w:color="auto"/>
                                          </w:divBdr>
                                          <w:divsChild>
                                            <w:div w:id="296113002">
                                              <w:marLeft w:val="0"/>
                                              <w:marRight w:val="0"/>
                                              <w:marTop w:val="0"/>
                                              <w:marBottom w:val="0"/>
                                              <w:divBdr>
                                                <w:top w:val="none" w:sz="0" w:space="0" w:color="auto"/>
                                                <w:left w:val="none" w:sz="0" w:space="0" w:color="auto"/>
                                                <w:bottom w:val="none" w:sz="0" w:space="0" w:color="auto"/>
                                                <w:right w:val="none" w:sz="0" w:space="0" w:color="auto"/>
                                              </w:divBdr>
                                              <w:divsChild>
                                                <w:div w:id="765734348">
                                                  <w:marLeft w:val="0"/>
                                                  <w:marRight w:val="0"/>
                                                  <w:marTop w:val="0"/>
                                                  <w:marBottom w:val="0"/>
                                                  <w:divBdr>
                                                    <w:top w:val="none" w:sz="0" w:space="0" w:color="auto"/>
                                                    <w:left w:val="none" w:sz="0" w:space="0" w:color="auto"/>
                                                    <w:bottom w:val="none" w:sz="0" w:space="0" w:color="auto"/>
                                                    <w:right w:val="none" w:sz="0" w:space="0" w:color="auto"/>
                                                  </w:divBdr>
                                                  <w:divsChild>
                                                    <w:div w:id="1164278942">
                                                      <w:marLeft w:val="0"/>
                                                      <w:marRight w:val="0"/>
                                                      <w:marTop w:val="0"/>
                                                      <w:marBottom w:val="0"/>
                                                      <w:divBdr>
                                                        <w:top w:val="none" w:sz="0" w:space="0" w:color="auto"/>
                                                        <w:left w:val="none" w:sz="0" w:space="0" w:color="auto"/>
                                                        <w:bottom w:val="none" w:sz="0" w:space="0" w:color="auto"/>
                                                        <w:right w:val="none" w:sz="0" w:space="0" w:color="auto"/>
                                                      </w:divBdr>
                                                      <w:divsChild>
                                                        <w:div w:id="545918834">
                                                          <w:marLeft w:val="0"/>
                                                          <w:marRight w:val="0"/>
                                                          <w:marTop w:val="0"/>
                                                          <w:marBottom w:val="0"/>
                                                          <w:divBdr>
                                                            <w:top w:val="none" w:sz="0" w:space="0" w:color="auto"/>
                                                            <w:left w:val="none" w:sz="0" w:space="0" w:color="auto"/>
                                                            <w:bottom w:val="none" w:sz="0" w:space="0" w:color="auto"/>
                                                            <w:right w:val="none" w:sz="0" w:space="0" w:color="auto"/>
                                                          </w:divBdr>
                                                          <w:divsChild>
                                                            <w:div w:id="1565481030">
                                                              <w:marLeft w:val="0"/>
                                                              <w:marRight w:val="0"/>
                                                              <w:marTop w:val="0"/>
                                                              <w:marBottom w:val="0"/>
                                                              <w:divBdr>
                                                                <w:top w:val="none" w:sz="0" w:space="0" w:color="auto"/>
                                                                <w:left w:val="none" w:sz="0" w:space="0" w:color="auto"/>
                                                                <w:bottom w:val="none" w:sz="0" w:space="0" w:color="auto"/>
                                                                <w:right w:val="none" w:sz="0" w:space="0" w:color="auto"/>
                                                              </w:divBdr>
                                                              <w:divsChild>
                                                                <w:div w:id="445663673">
                                                                  <w:marLeft w:val="0"/>
                                                                  <w:marRight w:val="0"/>
                                                                  <w:marTop w:val="0"/>
                                                                  <w:marBottom w:val="0"/>
                                                                  <w:divBdr>
                                                                    <w:top w:val="none" w:sz="0" w:space="0" w:color="auto"/>
                                                                    <w:left w:val="none" w:sz="0" w:space="0" w:color="auto"/>
                                                                    <w:bottom w:val="none" w:sz="0" w:space="0" w:color="auto"/>
                                                                    <w:right w:val="none" w:sz="0" w:space="0" w:color="auto"/>
                                                                  </w:divBdr>
                                                                  <w:divsChild>
                                                                    <w:div w:id="1462768649">
                                                                      <w:marLeft w:val="0"/>
                                                                      <w:marRight w:val="0"/>
                                                                      <w:marTop w:val="0"/>
                                                                      <w:marBottom w:val="0"/>
                                                                      <w:divBdr>
                                                                        <w:top w:val="none" w:sz="0" w:space="0" w:color="auto"/>
                                                                        <w:left w:val="none" w:sz="0" w:space="0" w:color="auto"/>
                                                                        <w:bottom w:val="none" w:sz="0" w:space="0" w:color="auto"/>
                                                                        <w:right w:val="none" w:sz="0" w:space="0" w:color="auto"/>
                                                                      </w:divBdr>
                                                                      <w:divsChild>
                                                                        <w:div w:id="1150170126">
                                                                          <w:marLeft w:val="0"/>
                                                                          <w:marRight w:val="0"/>
                                                                          <w:marTop w:val="0"/>
                                                                          <w:marBottom w:val="0"/>
                                                                          <w:divBdr>
                                                                            <w:top w:val="none" w:sz="0" w:space="0" w:color="auto"/>
                                                                            <w:left w:val="none" w:sz="0" w:space="0" w:color="auto"/>
                                                                            <w:bottom w:val="none" w:sz="0" w:space="0" w:color="auto"/>
                                                                            <w:right w:val="none" w:sz="0" w:space="0" w:color="auto"/>
                                                                          </w:divBdr>
                                                                          <w:divsChild>
                                                                            <w:div w:id="647782204">
                                                                              <w:marLeft w:val="0"/>
                                                                              <w:marRight w:val="0"/>
                                                                              <w:marTop w:val="0"/>
                                                                              <w:marBottom w:val="0"/>
                                                                              <w:divBdr>
                                                                                <w:top w:val="none" w:sz="0" w:space="0" w:color="auto"/>
                                                                                <w:left w:val="none" w:sz="0" w:space="0" w:color="auto"/>
                                                                                <w:bottom w:val="none" w:sz="0" w:space="0" w:color="auto"/>
                                                                                <w:right w:val="none" w:sz="0" w:space="0" w:color="auto"/>
                                                                              </w:divBdr>
                                                                              <w:divsChild>
                                                                                <w:div w:id="686518142">
                                                                                  <w:marLeft w:val="0"/>
                                                                                  <w:marRight w:val="0"/>
                                                                                  <w:marTop w:val="0"/>
                                                                                  <w:marBottom w:val="0"/>
                                                                                  <w:divBdr>
                                                                                    <w:top w:val="none" w:sz="0" w:space="0" w:color="auto"/>
                                                                                    <w:left w:val="none" w:sz="0" w:space="0" w:color="auto"/>
                                                                                    <w:bottom w:val="none" w:sz="0" w:space="0" w:color="auto"/>
                                                                                    <w:right w:val="none" w:sz="0" w:space="0" w:color="auto"/>
                                                                                  </w:divBdr>
                                                                                  <w:divsChild>
                                                                                    <w:div w:id="1933972327">
                                                                                      <w:marLeft w:val="0"/>
                                                                                      <w:marRight w:val="0"/>
                                                                                      <w:marTop w:val="0"/>
                                                                                      <w:marBottom w:val="0"/>
                                                                                      <w:divBdr>
                                                                                        <w:top w:val="none" w:sz="0" w:space="0" w:color="auto"/>
                                                                                        <w:left w:val="none" w:sz="0" w:space="0" w:color="auto"/>
                                                                                        <w:bottom w:val="none" w:sz="0" w:space="0" w:color="auto"/>
                                                                                        <w:right w:val="none" w:sz="0" w:space="0" w:color="auto"/>
                                                                                      </w:divBdr>
                                                                                      <w:divsChild>
                                                                                        <w:div w:id="293758223">
                                                                                          <w:marLeft w:val="0"/>
                                                                                          <w:marRight w:val="0"/>
                                                                                          <w:marTop w:val="0"/>
                                                                                          <w:marBottom w:val="0"/>
                                                                                          <w:divBdr>
                                                                                            <w:top w:val="none" w:sz="0" w:space="0" w:color="auto"/>
                                                                                            <w:left w:val="none" w:sz="0" w:space="0" w:color="auto"/>
                                                                                            <w:bottom w:val="none" w:sz="0" w:space="0" w:color="auto"/>
                                                                                            <w:right w:val="none" w:sz="0" w:space="0" w:color="auto"/>
                                                                                          </w:divBdr>
                                                                                          <w:divsChild>
                                                                                            <w:div w:id="749810395">
                                                                                              <w:marLeft w:val="0"/>
                                                                                              <w:marRight w:val="0"/>
                                                                                              <w:marTop w:val="0"/>
                                                                                              <w:marBottom w:val="0"/>
                                                                                              <w:divBdr>
                                                                                                <w:top w:val="none" w:sz="0" w:space="0" w:color="auto"/>
                                                                                                <w:left w:val="none" w:sz="0" w:space="0" w:color="auto"/>
                                                                                                <w:bottom w:val="none" w:sz="0" w:space="0" w:color="auto"/>
                                                                                                <w:right w:val="none" w:sz="0" w:space="0" w:color="auto"/>
                                                                                              </w:divBdr>
                                                                                              <w:divsChild>
                                                                                                <w:div w:id="1449545093">
                                                                                                  <w:marLeft w:val="0"/>
                                                                                                  <w:marRight w:val="0"/>
                                                                                                  <w:marTop w:val="0"/>
                                                                                                  <w:marBottom w:val="0"/>
                                                                                                  <w:divBdr>
                                                                                                    <w:top w:val="none" w:sz="0" w:space="0" w:color="auto"/>
                                                                                                    <w:left w:val="none" w:sz="0" w:space="0" w:color="auto"/>
                                                                                                    <w:bottom w:val="none" w:sz="0" w:space="0" w:color="auto"/>
                                                                                                    <w:right w:val="none" w:sz="0" w:space="0" w:color="auto"/>
                                                                                                  </w:divBdr>
                                                                                                  <w:divsChild>
                                                                                                    <w:div w:id="101266558">
                                                                                                      <w:marLeft w:val="0"/>
                                                                                                      <w:marRight w:val="0"/>
                                                                                                      <w:marTop w:val="0"/>
                                                                                                      <w:marBottom w:val="0"/>
                                                                                                      <w:divBdr>
                                                                                                        <w:top w:val="none" w:sz="0" w:space="0" w:color="auto"/>
                                                                                                        <w:left w:val="none" w:sz="0" w:space="0" w:color="auto"/>
                                                                                                        <w:bottom w:val="none" w:sz="0" w:space="0" w:color="auto"/>
                                                                                                        <w:right w:val="none" w:sz="0" w:space="0" w:color="auto"/>
                                                                                                      </w:divBdr>
                                                                                                      <w:divsChild>
                                                                                                        <w:div w:id="215169207">
                                                                                                          <w:marLeft w:val="0"/>
                                                                                                          <w:marRight w:val="0"/>
                                                                                                          <w:marTop w:val="0"/>
                                                                                                          <w:marBottom w:val="0"/>
                                                                                                          <w:divBdr>
                                                                                                            <w:top w:val="none" w:sz="0" w:space="0" w:color="auto"/>
                                                                                                            <w:left w:val="none" w:sz="0" w:space="0" w:color="auto"/>
                                                                                                            <w:bottom w:val="none" w:sz="0" w:space="0" w:color="auto"/>
                                                                                                            <w:right w:val="none" w:sz="0" w:space="0" w:color="auto"/>
                                                                                                          </w:divBdr>
                                                                                                          <w:divsChild>
                                                                                                            <w:div w:id="244536831">
                                                                                                              <w:marLeft w:val="0"/>
                                                                                                              <w:marRight w:val="0"/>
                                                                                                              <w:marTop w:val="0"/>
                                                                                                              <w:marBottom w:val="0"/>
                                                                                                              <w:divBdr>
                                                                                                                <w:top w:val="none" w:sz="0" w:space="0" w:color="auto"/>
                                                                                                                <w:left w:val="none" w:sz="0" w:space="0" w:color="auto"/>
                                                                                                                <w:bottom w:val="none" w:sz="0" w:space="0" w:color="auto"/>
                                                                                                                <w:right w:val="none" w:sz="0" w:space="0" w:color="auto"/>
                                                                                                              </w:divBdr>
                                                                                                              <w:divsChild>
                                                                                                                <w:div w:id="785732503">
                                                                                                                  <w:marLeft w:val="0"/>
                                                                                                                  <w:marRight w:val="0"/>
                                                                                                                  <w:marTop w:val="0"/>
                                                                                                                  <w:marBottom w:val="0"/>
                                                                                                                  <w:divBdr>
                                                                                                                    <w:top w:val="none" w:sz="0" w:space="0" w:color="auto"/>
                                                                                                                    <w:left w:val="none" w:sz="0" w:space="0" w:color="auto"/>
                                                                                                                    <w:bottom w:val="none" w:sz="0" w:space="0" w:color="auto"/>
                                                                                                                    <w:right w:val="none" w:sz="0" w:space="0" w:color="auto"/>
                                                                                                                  </w:divBdr>
                                                                                                                  <w:divsChild>
                                                                                                                    <w:div w:id="854657038">
                                                                                                                      <w:marLeft w:val="0"/>
                                                                                                                      <w:marRight w:val="0"/>
                                                                                                                      <w:marTop w:val="0"/>
                                                                                                                      <w:marBottom w:val="0"/>
                                                                                                                      <w:divBdr>
                                                                                                                        <w:top w:val="none" w:sz="0" w:space="0" w:color="auto"/>
                                                                                                                        <w:left w:val="none" w:sz="0" w:space="0" w:color="auto"/>
                                                                                                                        <w:bottom w:val="none" w:sz="0" w:space="0" w:color="auto"/>
                                                                                                                        <w:right w:val="none" w:sz="0" w:space="0" w:color="auto"/>
                                                                                                                      </w:divBdr>
                                                                                                                      <w:divsChild>
                                                                                                                        <w:div w:id="1995061280">
                                                                                                                          <w:marLeft w:val="0"/>
                                                                                                                          <w:marRight w:val="0"/>
                                                                                                                          <w:marTop w:val="0"/>
                                                                                                                          <w:marBottom w:val="0"/>
                                                                                                                          <w:divBdr>
                                                                                                                            <w:top w:val="none" w:sz="0" w:space="0" w:color="auto"/>
                                                                                                                            <w:left w:val="none" w:sz="0" w:space="0" w:color="auto"/>
                                                                                                                            <w:bottom w:val="none" w:sz="0" w:space="0" w:color="auto"/>
                                                                                                                            <w:right w:val="none" w:sz="0" w:space="0" w:color="auto"/>
                                                                                                                          </w:divBdr>
                                                                                                                          <w:divsChild>
                                                                                                                            <w:div w:id="626742557">
                                                                                                                              <w:marLeft w:val="0"/>
                                                                                                                              <w:marRight w:val="0"/>
                                                                                                                              <w:marTop w:val="0"/>
                                                                                                                              <w:marBottom w:val="0"/>
                                                                                                                              <w:divBdr>
                                                                                                                                <w:top w:val="none" w:sz="0" w:space="0" w:color="auto"/>
                                                                                                                                <w:left w:val="none" w:sz="0" w:space="0" w:color="auto"/>
                                                                                                                                <w:bottom w:val="none" w:sz="0" w:space="0" w:color="auto"/>
                                                                                                                                <w:right w:val="none" w:sz="0" w:space="0" w:color="auto"/>
                                                                                                                              </w:divBdr>
                                                                                                                              <w:divsChild>
                                                                                                                                <w:div w:id="1132089462">
                                                                                                                                  <w:marLeft w:val="0"/>
                                                                                                                                  <w:marRight w:val="0"/>
                                                                                                                                  <w:marTop w:val="0"/>
                                                                                                                                  <w:marBottom w:val="0"/>
                                                                                                                                  <w:divBdr>
                                                                                                                                    <w:top w:val="none" w:sz="0" w:space="0" w:color="auto"/>
                                                                                                                                    <w:left w:val="none" w:sz="0" w:space="0" w:color="auto"/>
                                                                                                                                    <w:bottom w:val="none" w:sz="0" w:space="0" w:color="auto"/>
                                                                                                                                    <w:right w:val="none" w:sz="0" w:space="0" w:color="auto"/>
                                                                                                                                  </w:divBdr>
                                                                                                                                  <w:divsChild>
                                                                                                                                    <w:div w:id="290013777">
                                                                                                                                      <w:marLeft w:val="0"/>
                                                                                                                                      <w:marRight w:val="0"/>
                                                                                                                                      <w:marTop w:val="0"/>
                                                                                                                                      <w:marBottom w:val="0"/>
                                                                                                                                      <w:divBdr>
                                                                                                                                        <w:top w:val="none" w:sz="0" w:space="0" w:color="auto"/>
                                                                                                                                        <w:left w:val="none" w:sz="0" w:space="0" w:color="auto"/>
                                                                                                                                        <w:bottom w:val="none" w:sz="0" w:space="0" w:color="auto"/>
                                                                                                                                        <w:right w:val="none" w:sz="0" w:space="0" w:color="auto"/>
                                                                                                                                      </w:divBdr>
                                                                                                                                      <w:divsChild>
                                                                                                                                        <w:div w:id="699473650">
                                                                                                                                          <w:marLeft w:val="0"/>
                                                                                                                                          <w:marRight w:val="0"/>
                                                                                                                                          <w:marTop w:val="0"/>
                                                                                                                                          <w:marBottom w:val="0"/>
                                                                                                                                          <w:divBdr>
                                                                                                                                            <w:top w:val="none" w:sz="0" w:space="0" w:color="auto"/>
                                                                                                                                            <w:left w:val="none" w:sz="0" w:space="0" w:color="auto"/>
                                                                                                                                            <w:bottom w:val="none" w:sz="0" w:space="0" w:color="auto"/>
                                                                                                                                            <w:right w:val="none" w:sz="0" w:space="0" w:color="auto"/>
                                                                                                                                          </w:divBdr>
                                                                                                                                          <w:divsChild>
                                                                                                                                            <w:div w:id="384304638">
                                                                                                                                              <w:marLeft w:val="0"/>
                                                                                                                                              <w:marRight w:val="0"/>
                                                                                                                                              <w:marTop w:val="0"/>
                                                                                                                                              <w:marBottom w:val="0"/>
                                                                                                                                              <w:divBdr>
                                                                                                                                                <w:top w:val="none" w:sz="0" w:space="0" w:color="auto"/>
                                                                                                                                                <w:left w:val="none" w:sz="0" w:space="0" w:color="auto"/>
                                                                                                                                                <w:bottom w:val="none" w:sz="0" w:space="0" w:color="auto"/>
                                                                                                                                                <w:right w:val="none" w:sz="0" w:space="0" w:color="auto"/>
                                                                                                                                              </w:divBdr>
                                                                                                                                              <w:divsChild>
                                                                                                                                                <w:div w:id="1921786667">
                                                                                                                                                  <w:marLeft w:val="0"/>
                                                                                                                                                  <w:marRight w:val="0"/>
                                                                                                                                                  <w:marTop w:val="0"/>
                                                                                                                                                  <w:marBottom w:val="0"/>
                                                                                                                                                  <w:divBdr>
                                                                                                                                                    <w:top w:val="none" w:sz="0" w:space="0" w:color="auto"/>
                                                                                                                                                    <w:left w:val="none" w:sz="0" w:space="0" w:color="auto"/>
                                                                                                                                                    <w:bottom w:val="none" w:sz="0" w:space="0" w:color="auto"/>
                                                                                                                                                    <w:right w:val="none" w:sz="0" w:space="0" w:color="auto"/>
                                                                                                                                                  </w:divBdr>
                                                                                                                                                  <w:divsChild>
                                                                                                                                                    <w:div w:id="991832357">
                                                                                                                                                      <w:marLeft w:val="0"/>
                                                                                                                                                      <w:marRight w:val="0"/>
                                                                                                                                                      <w:marTop w:val="0"/>
                                                                                                                                                      <w:marBottom w:val="0"/>
                                                                                                                                                      <w:divBdr>
                                                                                                                                                        <w:top w:val="none" w:sz="0" w:space="0" w:color="auto"/>
                                                                                                                                                        <w:left w:val="none" w:sz="0" w:space="0" w:color="auto"/>
                                                                                                                                                        <w:bottom w:val="none" w:sz="0" w:space="0" w:color="auto"/>
                                                                                                                                                        <w:right w:val="none" w:sz="0" w:space="0" w:color="auto"/>
                                                                                                                                                      </w:divBdr>
                                                                                                                                                      <w:divsChild>
                                                                                                                                                        <w:div w:id="1689865451">
                                                                                                                                                          <w:marLeft w:val="0"/>
                                                                                                                                                          <w:marRight w:val="0"/>
                                                                                                                                                          <w:marTop w:val="0"/>
                                                                                                                                                          <w:marBottom w:val="0"/>
                                                                                                                                                          <w:divBdr>
                                                                                                                                                            <w:top w:val="none" w:sz="0" w:space="0" w:color="auto"/>
                                                                                                                                                            <w:left w:val="none" w:sz="0" w:space="0" w:color="auto"/>
                                                                                                                                                            <w:bottom w:val="none" w:sz="0" w:space="0" w:color="auto"/>
                                                                                                                                                            <w:right w:val="none" w:sz="0" w:space="0" w:color="auto"/>
                                                                                                                                                          </w:divBdr>
                                                                                                                                                          <w:divsChild>
                                                                                                                                                            <w:div w:id="700931948">
                                                                                                                                                              <w:marLeft w:val="0"/>
                                                                                                                                                              <w:marRight w:val="0"/>
                                                                                                                                                              <w:marTop w:val="0"/>
                                                                                                                                                              <w:marBottom w:val="0"/>
                                                                                                                                                              <w:divBdr>
                                                                                                                                                                <w:top w:val="none" w:sz="0" w:space="0" w:color="auto"/>
                                                                                                                                                                <w:left w:val="none" w:sz="0" w:space="0" w:color="auto"/>
                                                                                                                                                                <w:bottom w:val="none" w:sz="0" w:space="0" w:color="auto"/>
                                                                                                                                                                <w:right w:val="none" w:sz="0" w:space="0" w:color="auto"/>
                                                                                                                                                              </w:divBdr>
                                                                                                                                                              <w:divsChild>
                                                                                                                                                                <w:div w:id="2036534867">
                                                                                                                                                                  <w:marLeft w:val="0"/>
                                                                                                                                                                  <w:marRight w:val="0"/>
                                                                                                                                                                  <w:marTop w:val="0"/>
                                                                                                                                                                  <w:marBottom w:val="0"/>
                                                                                                                                                                  <w:divBdr>
                                                                                                                                                                    <w:top w:val="none" w:sz="0" w:space="0" w:color="auto"/>
                                                                                                                                                                    <w:left w:val="none" w:sz="0" w:space="0" w:color="auto"/>
                                                                                                                                                                    <w:bottom w:val="none" w:sz="0" w:space="0" w:color="auto"/>
                                                                                                                                                                    <w:right w:val="none" w:sz="0" w:space="0" w:color="auto"/>
                                                                                                                                                                  </w:divBdr>
                                                                                                                                                                  <w:divsChild>
                                                                                                                                                                    <w:div w:id="1598174948">
                                                                                                                                                                      <w:marLeft w:val="0"/>
                                                                                                                                                                      <w:marRight w:val="0"/>
                                                                                                                                                                      <w:marTop w:val="0"/>
                                                                                                                                                                      <w:marBottom w:val="0"/>
                                                                                                                                                                      <w:divBdr>
                                                                                                                                                                        <w:top w:val="none" w:sz="0" w:space="0" w:color="auto"/>
                                                                                                                                                                        <w:left w:val="none" w:sz="0" w:space="0" w:color="auto"/>
                                                                                                                                                                        <w:bottom w:val="none" w:sz="0" w:space="0" w:color="auto"/>
                                                                                                                                                                        <w:right w:val="none" w:sz="0" w:space="0" w:color="auto"/>
                                                                                                                                                                      </w:divBdr>
                                                                                                                                                                      <w:divsChild>
                                                                                                                                                                        <w:div w:id="1643729114">
                                                                                                                                                                          <w:marLeft w:val="0"/>
                                                                                                                                                                          <w:marRight w:val="0"/>
                                                                                                                                                                          <w:marTop w:val="0"/>
                                                                                                                                                                          <w:marBottom w:val="0"/>
                                                                                                                                                                          <w:divBdr>
                                                                                                                                                                            <w:top w:val="none" w:sz="0" w:space="0" w:color="auto"/>
                                                                                                                                                                            <w:left w:val="none" w:sz="0" w:space="0" w:color="auto"/>
                                                                                                                                                                            <w:bottom w:val="none" w:sz="0" w:space="0" w:color="auto"/>
                                                                                                                                                                            <w:right w:val="none" w:sz="0" w:space="0" w:color="auto"/>
                                                                                                                                                                          </w:divBdr>
                                                                                                                                                                          <w:divsChild>
                                                                                                                                                                            <w:div w:id="2075883984">
                                                                                                                                                                              <w:marLeft w:val="0"/>
                                                                                                                                                                              <w:marRight w:val="0"/>
                                                                                                                                                                              <w:marTop w:val="0"/>
                                                                                                                                                                              <w:marBottom w:val="0"/>
                                                                                                                                                                              <w:divBdr>
                                                                                                                                                                                <w:top w:val="none" w:sz="0" w:space="0" w:color="auto"/>
                                                                                                                                                                                <w:left w:val="none" w:sz="0" w:space="0" w:color="auto"/>
                                                                                                                                                                                <w:bottom w:val="none" w:sz="0" w:space="0" w:color="auto"/>
                                                                                                                                                                                <w:right w:val="none" w:sz="0" w:space="0" w:color="auto"/>
                                                                                                                                                                              </w:divBdr>
                                                                                                                                                                              <w:divsChild>
                                                                                                                                                                                <w:div w:id="206768007">
                                                                                                                                                                                  <w:marLeft w:val="0"/>
                                                                                                                                                                                  <w:marRight w:val="0"/>
                                                                                                                                                                                  <w:marTop w:val="0"/>
                                                                                                                                                                                  <w:marBottom w:val="0"/>
                                                                                                                                                                                  <w:divBdr>
                                                                                                                                                                                    <w:top w:val="none" w:sz="0" w:space="0" w:color="auto"/>
                                                                                                                                                                                    <w:left w:val="none" w:sz="0" w:space="0" w:color="auto"/>
                                                                                                                                                                                    <w:bottom w:val="none" w:sz="0" w:space="0" w:color="auto"/>
                                                                                                                                                                                    <w:right w:val="none" w:sz="0" w:space="0" w:color="auto"/>
                                                                                                                                                                                  </w:divBdr>
                                                                                                                                                                                  <w:divsChild>
                                                                                                                                                                                    <w:div w:id="800004357">
                                                                                                                                                                                      <w:marLeft w:val="0"/>
                                                                                                                                                                                      <w:marRight w:val="0"/>
                                                                                                                                                                                      <w:marTop w:val="0"/>
                                                                                                                                                                                      <w:marBottom w:val="0"/>
                                                                                                                                                                                      <w:divBdr>
                                                                                                                                                                                        <w:top w:val="none" w:sz="0" w:space="0" w:color="auto"/>
                                                                                                                                                                                        <w:left w:val="none" w:sz="0" w:space="0" w:color="auto"/>
                                                                                                                                                                                        <w:bottom w:val="none" w:sz="0" w:space="0" w:color="auto"/>
                                                                                                                                                                                        <w:right w:val="none" w:sz="0" w:space="0" w:color="auto"/>
                                                                                                                                                                                      </w:divBdr>
                                                                                                                                                                                      <w:divsChild>
                                                                                                                                                                                        <w:div w:id="257450387">
                                                                                                                                                                                          <w:marLeft w:val="0"/>
                                                                                                                                                                                          <w:marRight w:val="0"/>
                                                                                                                                                                                          <w:marTop w:val="0"/>
                                                                                                                                                                                          <w:marBottom w:val="0"/>
                                                                                                                                                                                          <w:divBdr>
                                                                                                                                                                                            <w:top w:val="none" w:sz="0" w:space="0" w:color="auto"/>
                                                                                                                                                                                            <w:left w:val="none" w:sz="0" w:space="0" w:color="auto"/>
                                                                                                                                                                                            <w:bottom w:val="none" w:sz="0" w:space="0" w:color="auto"/>
                                                                                                                                                                                            <w:right w:val="none" w:sz="0" w:space="0" w:color="auto"/>
                                                                                                                                                                                          </w:divBdr>
                                                                                                                                                                                          <w:divsChild>
                                                                                                                                                                                            <w:div w:id="940068628">
                                                                                                                                                                                              <w:marLeft w:val="0"/>
                                                                                                                                                                                              <w:marRight w:val="0"/>
                                                                                                                                                                                              <w:marTop w:val="0"/>
                                                                                                                                                                                              <w:marBottom w:val="0"/>
                                                                                                                                                                                              <w:divBdr>
                                                                                                                                                                                                <w:top w:val="none" w:sz="0" w:space="0" w:color="auto"/>
                                                                                                                                                                                                <w:left w:val="none" w:sz="0" w:space="0" w:color="auto"/>
                                                                                                                                                                                                <w:bottom w:val="none" w:sz="0" w:space="0" w:color="auto"/>
                                                                                                                                                                                                <w:right w:val="none" w:sz="0" w:space="0" w:color="auto"/>
                                                                                                                                                                                              </w:divBdr>
                                                                                                                                                                                              <w:divsChild>
                                                                                                                                                                                                <w:div w:id="1042706058">
                                                                                                                                                                                                  <w:marLeft w:val="0"/>
                                                                                                                                                                                                  <w:marRight w:val="0"/>
                                                                                                                                                                                                  <w:marTop w:val="0"/>
                                                                                                                                                                                                  <w:marBottom w:val="0"/>
                                                                                                                                                                                                  <w:divBdr>
                                                                                                                                                                                                    <w:top w:val="none" w:sz="0" w:space="0" w:color="auto"/>
                                                                                                                                                                                                    <w:left w:val="none" w:sz="0" w:space="0" w:color="auto"/>
                                                                                                                                                                                                    <w:bottom w:val="none" w:sz="0" w:space="0" w:color="auto"/>
                                                                                                                                                                                                    <w:right w:val="none" w:sz="0" w:space="0" w:color="auto"/>
                                                                                                                                                                                                  </w:divBdr>
                                                                                                                                                                                                  <w:divsChild>
                                                                                                                                                                                                    <w:div w:id="1689984416">
                                                                                                                                                                                                      <w:marLeft w:val="0"/>
                                                                                                                                                                                                      <w:marRight w:val="0"/>
                                                                                                                                                                                                      <w:marTop w:val="0"/>
                                                                                                                                                                                                      <w:marBottom w:val="0"/>
                                                                                                                                                                                                      <w:divBdr>
                                                                                                                                                                                                        <w:top w:val="none" w:sz="0" w:space="0" w:color="auto"/>
                                                                                                                                                                                                        <w:left w:val="none" w:sz="0" w:space="0" w:color="auto"/>
                                                                                                                                                                                                        <w:bottom w:val="none" w:sz="0" w:space="0" w:color="auto"/>
                                                                                                                                                                                                        <w:right w:val="none" w:sz="0" w:space="0" w:color="auto"/>
                                                                                                                                                                                                      </w:divBdr>
                                                                                                                                                                                                      <w:divsChild>
                                                                                                                                                                                                        <w:div w:id="1675299358">
                                                                                                                                                                                                          <w:marLeft w:val="0"/>
                                                                                                                                                                                                          <w:marRight w:val="0"/>
                                                                                                                                                                                                          <w:marTop w:val="0"/>
                                                                                                                                                                                                          <w:marBottom w:val="0"/>
                                                                                                                                                                                                          <w:divBdr>
                                                                                                                                                                                                            <w:top w:val="none" w:sz="0" w:space="0" w:color="auto"/>
                                                                                                                                                                                                            <w:left w:val="none" w:sz="0" w:space="0" w:color="auto"/>
                                                                                                                                                                                                            <w:bottom w:val="none" w:sz="0" w:space="0" w:color="auto"/>
                                                                                                                                                                                                            <w:right w:val="none" w:sz="0" w:space="0" w:color="auto"/>
                                                                                                                                                                                                          </w:divBdr>
                                                                                                                                                                                                          <w:divsChild>
                                                                                                                                                                                                            <w:div w:id="1998725334">
                                                                                                                                                                                                              <w:marLeft w:val="0"/>
                                                                                                                                                                                                              <w:marRight w:val="0"/>
                                                                                                                                                                                                              <w:marTop w:val="0"/>
                                                                                                                                                                                                              <w:marBottom w:val="0"/>
                                                                                                                                                                                                              <w:divBdr>
                                                                                                                                                                                                                <w:top w:val="none" w:sz="0" w:space="0" w:color="auto"/>
                                                                                                                                                                                                                <w:left w:val="none" w:sz="0" w:space="0" w:color="auto"/>
                                                                                                                                                                                                                <w:bottom w:val="none" w:sz="0" w:space="0" w:color="auto"/>
                                                                                                                                                                                                                <w:right w:val="none" w:sz="0" w:space="0" w:color="auto"/>
                                                                                                                                                                                                              </w:divBdr>
                                                                                                                                                                                                              <w:divsChild>
                                                                                                                                                                                                                <w:div w:id="388264868">
                                                                                                                                                                                                                  <w:marLeft w:val="0"/>
                                                                                                                                                                                                                  <w:marRight w:val="0"/>
                                                                                                                                                                                                                  <w:marTop w:val="0"/>
                                                                                                                                                                                                                  <w:marBottom w:val="0"/>
                                                                                                                                                                                                                  <w:divBdr>
                                                                                                                                                                                                                    <w:top w:val="none" w:sz="0" w:space="0" w:color="auto"/>
                                                                                                                                                                                                                    <w:left w:val="none" w:sz="0" w:space="0" w:color="auto"/>
                                                                                                                                                                                                                    <w:bottom w:val="none" w:sz="0" w:space="0" w:color="auto"/>
                                                                                                                                                                                                                    <w:right w:val="none" w:sz="0" w:space="0" w:color="auto"/>
                                                                                                                                                                                                                  </w:divBdr>
                                                                                                                                                                                                                  <w:divsChild>
                                                                                                                                                                                                                    <w:div w:id="1210678928">
                                                                                                                                                                                                                      <w:marLeft w:val="0"/>
                                                                                                                                                                                                                      <w:marRight w:val="0"/>
                                                                                                                                                                                                                      <w:marTop w:val="0"/>
                                                                                                                                                                                                                      <w:marBottom w:val="0"/>
                                                                                                                                                                                                                      <w:divBdr>
                                                                                                                                                                                                                        <w:top w:val="none" w:sz="0" w:space="0" w:color="auto"/>
                                                                                                                                                                                                                        <w:left w:val="none" w:sz="0" w:space="0" w:color="auto"/>
                                                                                                                                                                                                                        <w:bottom w:val="none" w:sz="0" w:space="0" w:color="auto"/>
                                                                                                                                                                                                                        <w:right w:val="none" w:sz="0" w:space="0" w:color="auto"/>
                                                                                                                                                                                                                      </w:divBdr>
                                                                                                                                                                                                                      <w:divsChild>
                                                                                                                                                                                                                        <w:div w:id="329986935">
                                                                                                                                                                                                                          <w:marLeft w:val="0"/>
                                                                                                                                                                                                                          <w:marRight w:val="0"/>
                                                                                                                                                                                                                          <w:marTop w:val="0"/>
                                                                                                                                                                                                                          <w:marBottom w:val="0"/>
                                                                                                                                                                                                                          <w:divBdr>
                                                                                                                                                                                                                            <w:top w:val="none" w:sz="0" w:space="0" w:color="auto"/>
                                                                                                                                                                                                                            <w:left w:val="none" w:sz="0" w:space="0" w:color="auto"/>
                                                                                                                                                                                                                            <w:bottom w:val="none" w:sz="0" w:space="0" w:color="auto"/>
                                                                                                                                                                                                                            <w:right w:val="none" w:sz="0" w:space="0" w:color="auto"/>
                                                                                                                                                                                                                          </w:divBdr>
                                                                                                                                                                                                                          <w:divsChild>
                                                                                                                                                                                                                            <w:div w:id="2036928981">
                                                                                                                                                                                                                              <w:marLeft w:val="0"/>
                                                                                                                                                                                                                              <w:marRight w:val="0"/>
                                                                                                                                                                                                                              <w:marTop w:val="0"/>
                                                                                                                                                                                                                              <w:marBottom w:val="0"/>
                                                                                                                                                                                                                              <w:divBdr>
                                                                                                                                                                                                                                <w:top w:val="none" w:sz="0" w:space="0" w:color="auto"/>
                                                                                                                                                                                                                                <w:left w:val="none" w:sz="0" w:space="0" w:color="auto"/>
                                                                                                                                                                                                                                <w:bottom w:val="none" w:sz="0" w:space="0" w:color="auto"/>
                                                                                                                                                                                                                                <w:right w:val="none" w:sz="0" w:space="0" w:color="auto"/>
                                                                                                                                                                                                                              </w:divBdr>
                                                                                                                                                                                                                              <w:divsChild>
                                                                                                                                                                                                                                <w:div w:id="1149975205">
                                                                                                                                                                                                                                  <w:marLeft w:val="0"/>
                                                                                                                                                                                                                                  <w:marRight w:val="0"/>
                                                                                                                                                                                                                                  <w:marTop w:val="0"/>
                                                                                                                                                                                                                                  <w:marBottom w:val="0"/>
                                                                                                                                                                                                                                  <w:divBdr>
                                                                                                                                                                                                                                    <w:top w:val="none" w:sz="0" w:space="0" w:color="auto"/>
                                                                                                                                                                                                                                    <w:left w:val="none" w:sz="0" w:space="0" w:color="auto"/>
                                                                                                                                                                                                                                    <w:bottom w:val="none" w:sz="0" w:space="0" w:color="auto"/>
                                                                                                                                                                                                                                    <w:right w:val="none" w:sz="0" w:space="0" w:color="auto"/>
                                                                                                                                                                                                                                  </w:divBdr>
                                                                                                                                                                                                                                  <w:divsChild>
                                                                                                                                                                                                                                    <w:div w:id="1156341180">
                                                                                                                                                                                                                                      <w:marLeft w:val="0"/>
                                                                                                                                                                                                                                      <w:marRight w:val="0"/>
                                                                                                                                                                                                                                      <w:marTop w:val="0"/>
                                                                                                                                                                                                                                      <w:marBottom w:val="0"/>
                                                                                                                                                                                                                                      <w:divBdr>
                                                                                                                                                                                                                                        <w:top w:val="none" w:sz="0" w:space="0" w:color="auto"/>
                                                                                                                                                                                                                                        <w:left w:val="none" w:sz="0" w:space="0" w:color="auto"/>
                                                                                                                                                                                                                                        <w:bottom w:val="none" w:sz="0" w:space="0" w:color="auto"/>
                                                                                                                                                                                                                                        <w:right w:val="none" w:sz="0" w:space="0" w:color="auto"/>
                                                                                                                                                                                                                                      </w:divBdr>
                                                                                                                                                                                                                                      <w:divsChild>
                                                                                                                                                                                                                                        <w:div w:id="1186870183">
                                                                                                                                                                                                                                          <w:marLeft w:val="0"/>
                                                                                                                                                                                                                                          <w:marRight w:val="0"/>
                                                                                                                                                                                                                                          <w:marTop w:val="0"/>
                                                                                                                                                                                                                                          <w:marBottom w:val="0"/>
                                                                                                                                                                                                                                          <w:divBdr>
                                                                                                                                                                                                                                            <w:top w:val="none" w:sz="0" w:space="0" w:color="auto"/>
                                                                                                                                                                                                                                            <w:left w:val="none" w:sz="0" w:space="0" w:color="auto"/>
                                                                                                                                                                                                                                            <w:bottom w:val="none" w:sz="0" w:space="0" w:color="auto"/>
                                                                                                                                                                                                                                            <w:right w:val="none" w:sz="0" w:space="0" w:color="auto"/>
                                                                                                                                                                                                                                          </w:divBdr>
                                                                                                                                                                                                                                          <w:divsChild>
                                                                                                                                                                                                                                            <w:div w:id="739181629">
                                                                                                                                                                                                                                              <w:marLeft w:val="0"/>
                                                                                                                                                                                                                                              <w:marRight w:val="0"/>
                                                                                                                                                                                                                                              <w:marTop w:val="0"/>
                                                                                                                                                                                                                                              <w:marBottom w:val="0"/>
                                                                                                                                                                                                                                              <w:divBdr>
                                                                                                                                                                                                                                                <w:top w:val="none" w:sz="0" w:space="0" w:color="auto"/>
                                                                                                                                                                                                                                                <w:left w:val="none" w:sz="0" w:space="0" w:color="auto"/>
                                                                                                                                                                                                                                                <w:bottom w:val="none" w:sz="0" w:space="0" w:color="auto"/>
                                                                                                                                                                                                                                                <w:right w:val="none" w:sz="0" w:space="0" w:color="auto"/>
                                                                                                                                                                                                                                              </w:divBdr>
                                                                                                                                                                                                                                              <w:divsChild>
                                                                                                                                                                                                                                                <w:div w:id="1413041644">
                                                                                                                                                                                                                                                  <w:marLeft w:val="0"/>
                                                                                                                                                                                                                                                  <w:marRight w:val="0"/>
                                                                                                                                                                                                                                                  <w:marTop w:val="0"/>
                                                                                                                                                                                                                                                  <w:marBottom w:val="0"/>
                                                                                                                                                                                                                                                  <w:divBdr>
                                                                                                                                                                                                                                                    <w:top w:val="none" w:sz="0" w:space="0" w:color="auto"/>
                                                                                                                                                                                                                                                    <w:left w:val="none" w:sz="0" w:space="0" w:color="auto"/>
                                                                                                                                                                                                                                                    <w:bottom w:val="none" w:sz="0" w:space="0" w:color="auto"/>
                                                                                                                                                                                                                                                    <w:right w:val="none" w:sz="0" w:space="0" w:color="auto"/>
                                                                                                                                                                                                                                                  </w:divBdr>
                                                                                                                                                                                                                                                  <w:divsChild>
                                                                                                                                                                                                                                                    <w:div w:id="2132818864">
                                                                                                                                                                                                                                                      <w:marLeft w:val="0"/>
                                                                                                                                                                                                                                                      <w:marRight w:val="0"/>
                                                                                                                                                                                                                                                      <w:marTop w:val="0"/>
                                                                                                                                                                                                                                                      <w:marBottom w:val="0"/>
                                                                                                                                                                                                                                                      <w:divBdr>
                                                                                                                                                                                                                                                        <w:top w:val="none" w:sz="0" w:space="0" w:color="auto"/>
                                                                                                                                                                                                                                                        <w:left w:val="none" w:sz="0" w:space="0" w:color="auto"/>
                                                                                                                                                                                                                                                        <w:bottom w:val="none" w:sz="0" w:space="0" w:color="auto"/>
                                                                                                                                                                                                                                                        <w:right w:val="none" w:sz="0" w:space="0" w:color="auto"/>
                                                                                                                                                                                                                                                      </w:divBdr>
                                                                                                                                                                                                                                                      <w:divsChild>
                                                                                                                                                                                                                                                        <w:div w:id="1450667342">
                                                                                                                                                                                                                                                          <w:marLeft w:val="0"/>
                                                                                                                                                                                                                                                          <w:marRight w:val="0"/>
                                                                                                                                                                                                                                                          <w:marTop w:val="0"/>
                                                                                                                                                                                                                                                          <w:marBottom w:val="0"/>
                                                                                                                                                                                                                                                          <w:divBdr>
                                                                                                                                                                                                                                                            <w:top w:val="none" w:sz="0" w:space="0" w:color="auto"/>
                                                                                                                                                                                                                                                            <w:left w:val="none" w:sz="0" w:space="0" w:color="auto"/>
                                                                                                                                                                                                                                                            <w:bottom w:val="none" w:sz="0" w:space="0" w:color="auto"/>
                                                                                                                                                                                                                                                            <w:right w:val="none" w:sz="0" w:space="0" w:color="auto"/>
                                                                                                                                                                                                                                                          </w:divBdr>
                                                                                                                                                                                                                                                          <w:divsChild>
                                                                                                                                                                                                                                                            <w:div w:id="1643735910">
                                                                                                                                                                                                                                                              <w:marLeft w:val="0"/>
                                                                                                                                                                                                                                                              <w:marRight w:val="0"/>
                                                                                                                                                                                                                                                              <w:marTop w:val="0"/>
                                                                                                                                                                                                                                                              <w:marBottom w:val="0"/>
                                                                                                                                                                                                                                                              <w:divBdr>
                                                                                                                                                                                                                                                                <w:top w:val="none" w:sz="0" w:space="0" w:color="auto"/>
                                                                                                                                                                                                                                                                <w:left w:val="none" w:sz="0" w:space="0" w:color="auto"/>
                                                                                                                                                                                                                                                                <w:bottom w:val="none" w:sz="0" w:space="0" w:color="auto"/>
                                                                                                                                                                                                                                                                <w:right w:val="none" w:sz="0" w:space="0" w:color="auto"/>
                                                                                                                                                                                                                                                              </w:divBdr>
                                                                                                                                                                                                                                                              <w:divsChild>
                                                                                                                                                                                                                                                                <w:div w:id="2071418339">
                                                                                                                                                                                                                                                                  <w:marLeft w:val="0"/>
                                                                                                                                                                                                                                                                  <w:marRight w:val="0"/>
                                                                                                                                                                                                                                                                  <w:marTop w:val="0"/>
                                                                                                                                                                                                                                                                  <w:marBottom w:val="0"/>
                                                                                                                                                                                                                                                                  <w:divBdr>
                                                                                                                                                                                                                                                                    <w:top w:val="none" w:sz="0" w:space="0" w:color="auto"/>
                                                                                                                                                                                                                                                                    <w:left w:val="none" w:sz="0" w:space="0" w:color="auto"/>
                                                                                                                                                                                                                                                                    <w:bottom w:val="none" w:sz="0" w:space="0" w:color="auto"/>
                                                                                                                                                                                                                                                                    <w:right w:val="none" w:sz="0" w:space="0" w:color="auto"/>
                                                                                                                                                                                                                                                                  </w:divBdr>
                                                                                                                                                                                                                                                                  <w:divsChild>
                                                                                                                                                                                                                                                                    <w:div w:id="1869249990">
                                                                                                                                                                                                                                                                      <w:marLeft w:val="0"/>
                                                                                                                                                                                                                                                                      <w:marRight w:val="0"/>
                                                                                                                                                                                                                                                                      <w:marTop w:val="0"/>
                                                                                                                                                                                                                                                                      <w:marBottom w:val="0"/>
                                                                                                                                                                                                                                                                      <w:divBdr>
                                                                                                                                                                                                                                                                        <w:top w:val="none" w:sz="0" w:space="0" w:color="auto"/>
                                                                                                                                                                                                                                                                        <w:left w:val="none" w:sz="0" w:space="0" w:color="auto"/>
                                                                                                                                                                                                                                                                        <w:bottom w:val="none" w:sz="0" w:space="0" w:color="auto"/>
                                                                                                                                                                                                                                                                        <w:right w:val="none" w:sz="0" w:space="0" w:color="auto"/>
                                                                                                                                                                                                                                                                      </w:divBdr>
                                                                                                                                                                                                                                                                      <w:divsChild>
                                                                                                                                                                                                                                                                        <w:div w:id="1364358996">
                                                                                                                                                                                                                                                                          <w:marLeft w:val="0"/>
                                                                                                                                                                                                                                                                          <w:marRight w:val="0"/>
                                                                                                                                                                                                                                                                          <w:marTop w:val="0"/>
                                                                                                                                                                                                                                                                          <w:marBottom w:val="0"/>
                                                                                                                                                                                                                                                                          <w:divBdr>
                                                                                                                                                                                                                                                                            <w:top w:val="none" w:sz="0" w:space="0" w:color="auto"/>
                                                                                                                                                                                                                                                                            <w:left w:val="none" w:sz="0" w:space="0" w:color="auto"/>
                                                                                                                                                                                                                                                                            <w:bottom w:val="none" w:sz="0" w:space="0" w:color="auto"/>
                                                                                                                                                                                                                                                                            <w:right w:val="none" w:sz="0" w:space="0" w:color="auto"/>
                                                                                                                                                                                                                                                                          </w:divBdr>
                                                                                                                                                                                                                                                                          <w:divsChild>
                                                                                                                                                                                                                                                                            <w:div w:id="516583092">
                                                                                                                                                                                                                                                                              <w:marLeft w:val="0"/>
                                                                                                                                                                                                                                                                              <w:marRight w:val="0"/>
                                                                                                                                                                                                                                                                              <w:marTop w:val="0"/>
                                                                                                                                                                                                                                                                              <w:marBottom w:val="0"/>
                                                                                                                                                                                                                                                                              <w:divBdr>
                                                                                                                                                                                                                                                                                <w:top w:val="none" w:sz="0" w:space="0" w:color="auto"/>
                                                                                                                                                                                                                                                                                <w:left w:val="none" w:sz="0" w:space="0" w:color="auto"/>
                                                                                                                                                                                                                                                                                <w:bottom w:val="none" w:sz="0" w:space="0" w:color="auto"/>
                                                                                                                                                                                                                                                                                <w:right w:val="none" w:sz="0" w:space="0" w:color="auto"/>
                                                                                                                                                                                                                                                                              </w:divBdr>
                                                                                                                                                                                                                                                                              <w:divsChild>
                                                                                                                                                                                                                                                                                <w:div w:id="343017128">
                                                                                                                                                                                                                                                                                  <w:marLeft w:val="0"/>
                                                                                                                                                                                                                                                                                  <w:marRight w:val="0"/>
                                                                                                                                                                                                                                                                                  <w:marTop w:val="0"/>
                                                                                                                                                                                                                                                                                  <w:marBottom w:val="0"/>
                                                                                                                                                                                                                                                                                  <w:divBdr>
                                                                                                                                                                                                                                                                                    <w:top w:val="none" w:sz="0" w:space="0" w:color="auto"/>
                                                                                                                                                                                                                                                                                    <w:left w:val="none" w:sz="0" w:space="0" w:color="auto"/>
                                                                                                                                                                                                                                                                                    <w:bottom w:val="none" w:sz="0" w:space="0" w:color="auto"/>
                                                                                                                                                                                                                                                                                    <w:right w:val="none" w:sz="0" w:space="0" w:color="auto"/>
                                                                                                                                                                                                                                                                                  </w:divBdr>
                                                                                                                                                                                                                                                                                  <w:divsChild>
                                                                                                                                                                                                                                                                                    <w:div w:id="1397702752">
                                                                                                                                                                                                                                                                                      <w:marLeft w:val="0"/>
                                                                                                                                                                                                                                                                                      <w:marRight w:val="0"/>
                                                                                                                                                                                                                                                                                      <w:marTop w:val="0"/>
                                                                                                                                                                                                                                                                                      <w:marBottom w:val="0"/>
                                                                                                                                                                                                                                                                                      <w:divBdr>
                                                                                                                                                                                                                                                                                        <w:top w:val="none" w:sz="0" w:space="0" w:color="auto"/>
                                                                                                                                                                                                                                                                                        <w:left w:val="none" w:sz="0" w:space="0" w:color="auto"/>
                                                                                                                                                                                                                                                                                        <w:bottom w:val="none" w:sz="0" w:space="0" w:color="auto"/>
                                                                                                                                                                                                                                                                                        <w:right w:val="none" w:sz="0" w:space="0" w:color="auto"/>
                                                                                                                                                                                                                                                                                      </w:divBdr>
                                                                                                                                                                                                                                                                                      <w:divsChild>
                                                                                                                                                                                                                                                                                        <w:div w:id="1653946732">
                                                                                                                                                                                                                                                                                          <w:marLeft w:val="0"/>
                                                                                                                                                                                                                                                                                          <w:marRight w:val="0"/>
                                                                                                                                                                                                                                                                                          <w:marTop w:val="0"/>
                                                                                                                                                                                                                                                                                          <w:marBottom w:val="0"/>
                                                                                                                                                                                                                                                                                          <w:divBdr>
                                                                                                                                                                                                                                                                                            <w:top w:val="none" w:sz="0" w:space="0" w:color="auto"/>
                                                                                                                                                                                                                                                                                            <w:left w:val="none" w:sz="0" w:space="0" w:color="auto"/>
                                                                                                                                                                                                                                                                                            <w:bottom w:val="none" w:sz="0" w:space="0" w:color="auto"/>
                                                                                                                                                                                                                                                                                            <w:right w:val="none" w:sz="0" w:space="0" w:color="auto"/>
                                                                                                                                                                                                                                                                                          </w:divBdr>
                                                                                                                                                                                                                                                                                          <w:divsChild>
                                                                                                                                                                                                                                                                                            <w:div w:id="1609701571">
                                                                                                                                                                                                                                                                                              <w:marLeft w:val="0"/>
                                                                                                                                                                                                                                                                                              <w:marRight w:val="0"/>
                                                                                                                                                                                                                                                                                              <w:marTop w:val="0"/>
                                                                                                                                                                                                                                                                                              <w:marBottom w:val="0"/>
                                                                                                                                                                                                                                                                                              <w:divBdr>
                                                                                                                                                                                                                                                                                                <w:top w:val="none" w:sz="0" w:space="0" w:color="auto"/>
                                                                                                                                                                                                                                                                                                <w:left w:val="none" w:sz="0" w:space="0" w:color="auto"/>
                                                                                                                                                                                                                                                                                                <w:bottom w:val="none" w:sz="0" w:space="0" w:color="auto"/>
                                                                                                                                                                                                                                                                                                <w:right w:val="none" w:sz="0" w:space="0" w:color="auto"/>
                                                                                                                                                                                                                                                                                              </w:divBdr>
                                                                                                                                                                                                                                                                                              <w:divsChild>
                                                                                                                                                                                                                                                                                                <w:div w:id="317809546">
                                                                                                                                                                                                                                                                                                  <w:marLeft w:val="0"/>
                                                                                                                                                                                                                                                                                                  <w:marRight w:val="0"/>
                                                                                                                                                                                                                                                                                                  <w:marTop w:val="0"/>
                                                                                                                                                                                                                                                                                                  <w:marBottom w:val="0"/>
                                                                                                                                                                                                                                                                                                  <w:divBdr>
                                                                                                                                                                                                                                                                                                    <w:top w:val="none" w:sz="0" w:space="0" w:color="auto"/>
                                                                                                                                                                                                                                                                                                    <w:left w:val="none" w:sz="0" w:space="0" w:color="auto"/>
                                                                                                                                                                                                                                                                                                    <w:bottom w:val="none" w:sz="0" w:space="0" w:color="auto"/>
                                                                                                                                                                                                                                                                                                    <w:right w:val="none" w:sz="0" w:space="0" w:color="auto"/>
                                                                                                                                                                                                                                                                                                  </w:divBdr>
                                                                                                                                                                                                                                                                                                  <w:divsChild>
                                                                                                                                                                                                                                                                                                    <w:div w:id="284896240">
                                                                                                                                                                                                                                                                                                      <w:marLeft w:val="0"/>
                                                                                                                                                                                                                                                                                                      <w:marRight w:val="0"/>
                                                                                                                                                                                                                                                                                                      <w:marTop w:val="0"/>
                                                                                                                                                                                                                                                                                                      <w:marBottom w:val="0"/>
                                                                                                                                                                                                                                                                                                      <w:divBdr>
                                                                                                                                                                                                                                                                                                        <w:top w:val="none" w:sz="0" w:space="0" w:color="auto"/>
                                                                                                                                                                                                                                                                                                        <w:left w:val="none" w:sz="0" w:space="0" w:color="auto"/>
                                                                                                                                                                                                                                                                                                        <w:bottom w:val="none" w:sz="0" w:space="0" w:color="auto"/>
                                                                                                                                                                                                                                                                                                        <w:right w:val="none" w:sz="0" w:space="0" w:color="auto"/>
                                                                                                                                                                                                                                                                                                      </w:divBdr>
                                                                                                                                                                                                                                                                                                      <w:divsChild>
                                                                                                                                                                                                                                                                                                        <w:div w:id="210188305">
                                                                                                                                                                                                                                                                                                          <w:marLeft w:val="0"/>
                                                                                                                                                                                                                                                                                                          <w:marRight w:val="0"/>
                                                                                                                                                                                                                                                                                                          <w:marTop w:val="0"/>
                                                                                                                                                                                                                                                                                                          <w:marBottom w:val="0"/>
                                                                                                                                                                                                                                                                                                          <w:divBdr>
                                                                                                                                                                                                                                                                                                            <w:top w:val="none" w:sz="0" w:space="0" w:color="auto"/>
                                                                                                                                                                                                                                                                                                            <w:left w:val="none" w:sz="0" w:space="0" w:color="auto"/>
                                                                                                                                                                                                                                                                                                            <w:bottom w:val="none" w:sz="0" w:space="0" w:color="auto"/>
                                                                                                                                                                                                                                                                                                            <w:right w:val="none" w:sz="0" w:space="0" w:color="auto"/>
                                                                                                                                                                                                                                                                                                          </w:divBdr>
                                                                                                                                                                                                                                                                                                          <w:divsChild>
                                                                                                                                                                                                                                                                                                            <w:div w:id="532765202">
                                                                                                                                                                                                                                                                                                              <w:marLeft w:val="0"/>
                                                                                                                                                                                                                                                                                                              <w:marRight w:val="0"/>
                                                                                                                                                                                                                                                                                                              <w:marTop w:val="0"/>
                                                                                                                                                                                                                                                                                                              <w:marBottom w:val="0"/>
                                                                                                                                                                                                                                                                                                              <w:divBdr>
                                                                                                                                                                                                                                                                                                                <w:top w:val="none" w:sz="0" w:space="0" w:color="auto"/>
                                                                                                                                                                                                                                                                                                                <w:left w:val="none" w:sz="0" w:space="0" w:color="auto"/>
                                                                                                                                                                                                                                                                                                                <w:bottom w:val="none" w:sz="0" w:space="0" w:color="auto"/>
                                                                                                                                                                                                                                                                                                                <w:right w:val="none" w:sz="0" w:space="0" w:color="auto"/>
                                                                                                                                                                                                                                                                                                              </w:divBdr>
                                                                                                                                                                                                                                                                                                              <w:divsChild>
                                                                                                                                                                                                                                                                                                                <w:div w:id="1071730269">
                                                                                                                                                                                                                                                                                                                  <w:marLeft w:val="0"/>
                                                                                                                                                                                                                                                                                                                  <w:marRight w:val="0"/>
                                                                                                                                                                                                                                                                                                                  <w:marTop w:val="0"/>
                                                                                                                                                                                                                                                                                                                  <w:marBottom w:val="0"/>
                                                                                                                                                                                                                                                                                                                  <w:divBdr>
                                                                                                                                                                                                                                                                                                                    <w:top w:val="none" w:sz="0" w:space="0" w:color="auto"/>
                                                                                                                                                                                                                                                                                                                    <w:left w:val="none" w:sz="0" w:space="0" w:color="auto"/>
                                                                                                                                                                                                                                                                                                                    <w:bottom w:val="none" w:sz="0" w:space="0" w:color="auto"/>
                                                                                                                                                                                                                                                                                                                    <w:right w:val="none" w:sz="0" w:space="0" w:color="auto"/>
                                                                                                                                                                                                                                                                                                                  </w:divBdr>
                                                                                                                                                                                                                                                                                                                  <w:divsChild>
                                                                                                                                                                                                                                                                                                                    <w:div w:id="713776083">
                                                                                                                                                                                                                                                                                                                      <w:marLeft w:val="0"/>
                                                                                                                                                                                                                                                                                                                      <w:marRight w:val="0"/>
                                                                                                                                                                                                                                                                                                                      <w:marTop w:val="0"/>
                                                                                                                                                                                                                                                                                                                      <w:marBottom w:val="0"/>
                                                                                                                                                                                                                                                                                                                      <w:divBdr>
                                                                                                                                                                                                                                                                                                                        <w:top w:val="none" w:sz="0" w:space="0" w:color="auto"/>
                                                                                                                                                                                                                                                                                                                        <w:left w:val="none" w:sz="0" w:space="0" w:color="auto"/>
                                                                                                                                                                                                                                                                                                                        <w:bottom w:val="none" w:sz="0" w:space="0" w:color="auto"/>
                                                                                                                                                                                                                                                                                                                        <w:right w:val="none" w:sz="0" w:space="0" w:color="auto"/>
                                                                                                                                                                                                                                                                                                                      </w:divBdr>
                                                                                                                                                                                                                                                                                                                      <w:divsChild>
                                                                                                                                                                                                                                                                                                                        <w:div w:id="6443902">
                                                                                                                                                                                                                                                                                                                          <w:marLeft w:val="0"/>
                                                                                                                                                                                                                                                                                                                          <w:marRight w:val="0"/>
                                                                                                                                                                                                                                                                                                                          <w:marTop w:val="0"/>
                                                                                                                                                                                                                                                                                                                          <w:marBottom w:val="0"/>
                                                                                                                                                                                                                                                                                                                          <w:divBdr>
                                                                                                                                                                                                                                                                                                                            <w:top w:val="none" w:sz="0" w:space="0" w:color="auto"/>
                                                                                                                                                                                                                                                                                                                            <w:left w:val="none" w:sz="0" w:space="0" w:color="auto"/>
                                                                                                                                                                                                                                                                                                                            <w:bottom w:val="none" w:sz="0" w:space="0" w:color="auto"/>
                                                                                                                                                                                                                                                                                                                            <w:right w:val="none" w:sz="0" w:space="0" w:color="auto"/>
                                                                                                                                                                                                                                                                                                                          </w:divBdr>
                                                                                                                                                                                                                                                                                                                          <w:divsChild>
                                                                                                                                                                                                                                                                                                                            <w:div w:id="1768306082">
                                                                                                                                                                                                                                                                                                                              <w:marLeft w:val="0"/>
                                                                                                                                                                                                                                                                                                                              <w:marRight w:val="0"/>
                                                                                                                                                                                                                                                                                                                              <w:marTop w:val="0"/>
                                                                                                                                                                                                                                                                                                                              <w:marBottom w:val="0"/>
                                                                                                                                                                                                                                                                                                                              <w:divBdr>
                                                                                                                                                                                                                                                                                                                                <w:top w:val="none" w:sz="0" w:space="0" w:color="auto"/>
                                                                                                                                                                                                                                                                                                                                <w:left w:val="none" w:sz="0" w:space="0" w:color="auto"/>
                                                                                                                                                                                                                                                                                                                                <w:bottom w:val="none" w:sz="0" w:space="0" w:color="auto"/>
                                                                                                                                                                                                                                                                                                                                <w:right w:val="none" w:sz="0" w:space="0" w:color="auto"/>
                                                                                                                                                                                                                                                                                                                              </w:divBdr>
                                                                                                                                                                                                                                                                                                                              <w:divsChild>
                                                                                                                                                                                                                                                                                                                                <w:div w:id="1889291656">
                                                                                                                                                                                                                                                                                                                                  <w:marLeft w:val="0"/>
                                                                                                                                                                                                                                                                                                                                  <w:marRight w:val="0"/>
                                                                                                                                                                                                                                                                                                                                  <w:marTop w:val="0"/>
                                                                                                                                                                                                                                                                                                                                  <w:marBottom w:val="0"/>
                                                                                                                                                                                                                                                                                                                                  <w:divBdr>
                                                                                                                                                                                                                                                                                                                                    <w:top w:val="none" w:sz="0" w:space="0" w:color="auto"/>
                                                                                                                                                                                                                                                                                                                                    <w:left w:val="none" w:sz="0" w:space="0" w:color="auto"/>
                                                                                                                                                                                                                                                                                                                                    <w:bottom w:val="none" w:sz="0" w:space="0" w:color="auto"/>
                                                                                                                                                                                                                                                                                                                                    <w:right w:val="none" w:sz="0" w:space="0" w:color="auto"/>
                                                                                                                                                                                                                                                                                                                                  </w:divBdr>
                                                                                                                                                                                                                                                                                                                                  <w:divsChild>
                                                                                                                                                                                                                                                                                                                                    <w:div w:id="1515339061">
                                                                                                                                                                                                                                                                                                                                      <w:marLeft w:val="0"/>
                                                                                                                                                                                                                                                                                                                                      <w:marRight w:val="0"/>
                                                                                                                                                                                                                                                                                                                                      <w:marTop w:val="0"/>
                                                                                                                                                                                                                                                                                                                                      <w:marBottom w:val="0"/>
                                                                                                                                                                                                                                                                                                                                      <w:divBdr>
                                                                                                                                                                                                                                                                                                                                        <w:top w:val="none" w:sz="0" w:space="0" w:color="auto"/>
                                                                                                                                                                                                                                                                                                                                        <w:left w:val="none" w:sz="0" w:space="0" w:color="auto"/>
                                                                                                                                                                                                                                                                                                                                        <w:bottom w:val="none" w:sz="0" w:space="0" w:color="auto"/>
                                                                                                                                                                                                                                                                                                                                        <w:right w:val="none" w:sz="0" w:space="0" w:color="auto"/>
                                                                                                                                                                                                                                                                                                                                      </w:divBdr>
                                                                                                                                                                                                                                                                                                                                      <w:divsChild>
                                                                                                                                                                                                                                                                                                                                        <w:div w:id="1744182220">
                                                                                                                                                                                                                                                                                                                                          <w:marLeft w:val="0"/>
                                                                                                                                                                                                                                                                                                                                          <w:marRight w:val="0"/>
                                                                                                                                                                                                                                                                                                                                          <w:marTop w:val="0"/>
                                                                                                                                                                                                                                                                                                                                          <w:marBottom w:val="0"/>
                                                                                                                                                                                                                                                                                                                                          <w:divBdr>
                                                                                                                                                                                                                                                                                                                                            <w:top w:val="none" w:sz="0" w:space="0" w:color="auto"/>
                                                                                                                                                                                                                                                                                                                                            <w:left w:val="none" w:sz="0" w:space="0" w:color="auto"/>
                                                                                                                                                                                                                                                                                                                                            <w:bottom w:val="none" w:sz="0" w:space="0" w:color="auto"/>
                                                                                                                                                                                                                                                                                                                                            <w:right w:val="none" w:sz="0" w:space="0" w:color="auto"/>
                                                                                                                                                                                                                                                                                                                                          </w:divBdr>
                                                                                                                                                                                                                                                                                                                                          <w:divsChild>
                                                                                                                                                                                                                                                                                                                                            <w:div w:id="122237397">
                                                                                                                                                                                                                                                                                                                                              <w:marLeft w:val="0"/>
                                                                                                                                                                                                                                                                                                                                              <w:marRight w:val="0"/>
                                                                                                                                                                                                                                                                                                                                              <w:marTop w:val="0"/>
                                                                                                                                                                                                                                                                                                                                              <w:marBottom w:val="0"/>
                                                                                                                                                                                                                                                                                                                                              <w:divBdr>
                                                                                                                                                                                                                                                                                                                                                <w:top w:val="none" w:sz="0" w:space="0" w:color="auto"/>
                                                                                                                                                                                                                                                                                                                                                <w:left w:val="none" w:sz="0" w:space="0" w:color="auto"/>
                                                                                                                                                                                                                                                                                                                                                <w:bottom w:val="none" w:sz="0" w:space="0" w:color="auto"/>
                                                                                                                                                                                                                                                                                                                                                <w:right w:val="none" w:sz="0" w:space="0" w:color="auto"/>
                                                                                                                                                                                                                                                                                                                                              </w:divBdr>
                                                                                                                                                                                                                                                                                                                                              <w:divsChild>
                                                                                                                                                                                                                                                                                                                                                <w:div w:id="1924028072">
                                                                                                                                                                                                                                                                                                                                                  <w:marLeft w:val="0"/>
                                                                                                                                                                                                                                                                                                                                                  <w:marRight w:val="0"/>
                                                                                                                                                                                                                                                                                                                                                  <w:marTop w:val="0"/>
                                                                                                                                                                                                                                                                                                                                                  <w:marBottom w:val="0"/>
                                                                                                                                                                                                                                                                                                                                                  <w:divBdr>
                                                                                                                                                                                                                                                                                                                                                    <w:top w:val="none" w:sz="0" w:space="0" w:color="auto"/>
                                                                                                                                                                                                                                                                                                                                                    <w:left w:val="none" w:sz="0" w:space="0" w:color="auto"/>
                                                                                                                                                                                                                                                                                                                                                    <w:bottom w:val="none" w:sz="0" w:space="0" w:color="auto"/>
                                                                                                                                                                                                                                                                                                                                                    <w:right w:val="none" w:sz="0" w:space="0" w:color="auto"/>
                                                                                                                                                                                                                                                                                                                                                  </w:divBdr>
                                                                                                                                                                                                                                                                                                                                                  <w:divsChild>
                                                                                                                                                                                                                                                                                                                                                    <w:div w:id="1322074797">
                                                                                                                                                                                                                                                                                                                                                      <w:marLeft w:val="0"/>
                                                                                                                                                                                                                                                                                                                                                      <w:marRight w:val="0"/>
                                                                                                                                                                                                                                                                                                                                                      <w:marTop w:val="0"/>
                                                                                                                                                                                                                                                                                                                                                      <w:marBottom w:val="0"/>
                                                                                                                                                                                                                                                                                                                                                      <w:divBdr>
                                                                                                                                                                                                                                                                                                                                                        <w:top w:val="none" w:sz="0" w:space="0" w:color="auto"/>
                                                                                                                                                                                                                                                                                                                                                        <w:left w:val="none" w:sz="0" w:space="0" w:color="auto"/>
                                                                                                                                                                                                                                                                                                                                                        <w:bottom w:val="none" w:sz="0" w:space="0" w:color="auto"/>
                                                                                                                                                                                                                                                                                                                                                        <w:right w:val="none" w:sz="0" w:space="0" w:color="auto"/>
                                                                                                                                                                                                                                                                                                                                                      </w:divBdr>
                                                                                                                                                                                                                                                                                                                                                      <w:divsChild>
                                                                                                                                                                                                                                                                                                                                                        <w:div w:id="1091707491">
                                                                                                                                                                                                                                                                                                                                                          <w:marLeft w:val="0"/>
                                                                                                                                                                                                                                                                                                                                                          <w:marRight w:val="0"/>
                                                                                                                                                                                                                                                                                                                                                          <w:marTop w:val="0"/>
                                                                                                                                                                                                                                                                                                                                                          <w:marBottom w:val="0"/>
                                                                                                                                                                                                                                                                                                                                                          <w:divBdr>
                                                                                                                                                                                                                                                                                                                                                            <w:top w:val="none" w:sz="0" w:space="0" w:color="auto"/>
                                                                                                                                                                                                                                                                                                                                                            <w:left w:val="none" w:sz="0" w:space="0" w:color="auto"/>
                                                                                                                                                                                                                                                                                                                                                            <w:bottom w:val="none" w:sz="0" w:space="0" w:color="auto"/>
                                                                                                                                                                                                                                                                                                                                                            <w:right w:val="none" w:sz="0" w:space="0" w:color="auto"/>
                                                                                                                                                                                                                                                                                                                                                          </w:divBdr>
                                                                                                                                                                                                                                                                                                                                                          <w:divsChild>
                                                                                                                                                                                                                                                                                                                                                            <w:div w:id="1453743141">
                                                                                                                                                                                                                                                                                                                                                              <w:marLeft w:val="0"/>
                                                                                                                                                                                                                                                                                                                                                              <w:marRight w:val="0"/>
                                                                                                                                                                                                                                                                                                                                                              <w:marTop w:val="0"/>
                                                                                                                                                                                                                                                                                                                                                              <w:marBottom w:val="0"/>
                                                                                                                                                                                                                                                                                                                                                              <w:divBdr>
                                                                                                                                                                                                                                                                                                                                                                <w:top w:val="none" w:sz="0" w:space="0" w:color="auto"/>
                                                                                                                                                                                                                                                                                                                                                                <w:left w:val="none" w:sz="0" w:space="0" w:color="auto"/>
                                                                                                                                                                                                                                                                                                                                                                <w:bottom w:val="none" w:sz="0" w:space="0" w:color="auto"/>
                                                                                                                                                                                                                                                                                                                                                                <w:right w:val="none" w:sz="0" w:space="0" w:color="auto"/>
                                                                                                                                                                                                                                                                                                                                                              </w:divBdr>
                                                                                                                                                                                                                                                                                                                                                              <w:divsChild>
                                                                                                                                                                                                                                                                                                                                                                <w:div w:id="2116250443">
                                                                                                                                                                                                                                                                                                                                                                  <w:marLeft w:val="0"/>
                                                                                                                                                                                                                                                                                                                                                                  <w:marRight w:val="0"/>
                                                                                                                                                                                                                                                                                                                                                                  <w:marTop w:val="0"/>
                                                                                                                                                                                                                                                                                                                                                                  <w:marBottom w:val="0"/>
                                                                                                                                                                                                                                                                                                                                                                  <w:divBdr>
                                                                                                                                                                                                                                                                                                                                                                    <w:top w:val="none" w:sz="0" w:space="0" w:color="auto"/>
                                                                                                                                                                                                                                                                                                                                                                    <w:left w:val="none" w:sz="0" w:space="0" w:color="auto"/>
                                                                                                                                                                                                                                                                                                                                                                    <w:bottom w:val="none" w:sz="0" w:space="0" w:color="auto"/>
                                                                                                                                                                                                                                                                                                                                                                    <w:right w:val="none" w:sz="0" w:space="0" w:color="auto"/>
                                                                                                                                                                                                                                                                                                                                                                  </w:divBdr>
                                                                                                                                                                                                                                                                                                                                                                  <w:divsChild>
                                                                                                                                                                                                                                                                                                                                                                    <w:div w:id="2074111066">
                                                                                                                                                                                                                                                                                                                                                                      <w:marLeft w:val="0"/>
                                                                                                                                                                                                                                                                                                                                                                      <w:marRight w:val="0"/>
                                                                                                                                                                                                                                                                                                                                                                      <w:marTop w:val="0"/>
                                                                                                                                                                                                                                                                                                                                                                      <w:marBottom w:val="0"/>
                                                                                                                                                                                                                                                                                                                                                                      <w:divBdr>
                                                                                                                                                                                                                                                                                                                                                                        <w:top w:val="none" w:sz="0" w:space="0" w:color="auto"/>
                                                                                                                                                                                                                                                                                                                                                                        <w:left w:val="none" w:sz="0" w:space="0" w:color="auto"/>
                                                                                                                                                                                                                                                                                                                                                                        <w:bottom w:val="none" w:sz="0" w:space="0" w:color="auto"/>
                                                                                                                                                                                                                                                                                                                                                                        <w:right w:val="none" w:sz="0" w:space="0" w:color="auto"/>
                                                                                                                                                                                                                                                                                                                                                                      </w:divBdr>
                                                                                                                                                                                                                                                                                                                                                                      <w:divsChild>
                                                                                                                                                                                                                                                                                                                                                                        <w:div w:id="1880361075">
                                                                                                                                                                                                                                                                                                                                                                          <w:marLeft w:val="0"/>
                                                                                                                                                                                                                                                                                                                                                                          <w:marRight w:val="0"/>
                                                                                                                                                                                                                                                                                                                                                                          <w:marTop w:val="0"/>
                                                                                                                                                                                                                                                                                                                                                                          <w:marBottom w:val="0"/>
                                                                                                                                                                                                                                                                                                                                                                          <w:divBdr>
                                                                                                                                                                                                                                                                                                                                                                            <w:top w:val="none" w:sz="0" w:space="0" w:color="auto"/>
                                                                                                                                                                                                                                                                                                                                                                            <w:left w:val="none" w:sz="0" w:space="0" w:color="auto"/>
                                                                                                                                                                                                                                                                                                                                                                            <w:bottom w:val="none" w:sz="0" w:space="0" w:color="auto"/>
                                                                                                                                                                                                                                                                                                                                                                            <w:right w:val="none" w:sz="0" w:space="0" w:color="auto"/>
                                                                                                                                                                                                                                                                                                                                                                          </w:divBdr>
                                                                                                                                                                                                                                                                                                                                                                          <w:divsChild>
                                                                                                                                                                                                                                                                                                                                                                            <w:div w:id="722952079">
                                                                                                                                                                                                                                                                                                                                                                              <w:marLeft w:val="0"/>
                                                                                                                                                                                                                                                                                                                                                                              <w:marRight w:val="0"/>
                                                                                                                                                                                                                                                                                                                                                                              <w:marTop w:val="0"/>
                                                                                                                                                                                                                                                                                                                                                                              <w:marBottom w:val="0"/>
                                                                                                                                                                                                                                                                                                                                                                              <w:divBdr>
                                                                                                                                                                                                                                                                                                                                                                                <w:top w:val="none" w:sz="0" w:space="0" w:color="auto"/>
                                                                                                                                                                                                                                                                                                                                                                                <w:left w:val="none" w:sz="0" w:space="0" w:color="auto"/>
                                                                                                                                                                                                                                                                                                                                                                                <w:bottom w:val="none" w:sz="0" w:space="0" w:color="auto"/>
                                                                                                                                                                                                                                                                                                                                                                                <w:right w:val="none" w:sz="0" w:space="0" w:color="auto"/>
                                                                                                                                                                                                                                                                                                                                                                              </w:divBdr>
                                                                                                                                                                                                                                                                                                                                                                              <w:divsChild>
                                                                                                                                                                                                                                                                                                                                                                                <w:div w:id="565839416">
                                                                                                                                                                                                                                                                                                                                                                                  <w:marLeft w:val="0"/>
                                                                                                                                                                                                                                                                                                                                                                                  <w:marRight w:val="0"/>
                                                                                                                                                                                                                                                                                                                                                                                  <w:marTop w:val="0"/>
                                                                                                                                                                                                                                                                                                                                                                                  <w:marBottom w:val="0"/>
                                                                                                                                                                                                                                                                                                                                                                                  <w:divBdr>
                                                                                                                                                                                                                                                                                                                                                                                    <w:top w:val="none" w:sz="0" w:space="0" w:color="auto"/>
                                                                                                                                                                                                                                                                                                                                                                                    <w:left w:val="none" w:sz="0" w:space="0" w:color="auto"/>
                                                                                                                                                                                                                                                                                                                                                                                    <w:bottom w:val="none" w:sz="0" w:space="0" w:color="auto"/>
                                                                                                                                                                                                                                                                                                                                                                                    <w:right w:val="none" w:sz="0" w:space="0" w:color="auto"/>
                                                                                                                                                                                                                                                                                                                                                                                  </w:divBdr>
                                                                                                                                                                                                                                                                                                                                                                                  <w:divsChild>
                                                                                                                                                                                                                                                                                                                                                                                    <w:div w:id="578103872">
                                                                                                                                                                                                                                                                                                                                                                                      <w:marLeft w:val="0"/>
                                                                                                                                                                                                                                                                                                                                                                                      <w:marRight w:val="0"/>
                                                                                                                                                                                                                                                                                                                                                                                      <w:marTop w:val="0"/>
                                                                                                                                                                                                                                                                                                                                                                                      <w:marBottom w:val="0"/>
                                                                                                                                                                                                                                                                                                                                                                                      <w:divBdr>
                                                                                                                                                                                                                                                                                                                                                                                        <w:top w:val="none" w:sz="0" w:space="0" w:color="auto"/>
                                                                                                                                                                                                                                                                                                                                                                                        <w:left w:val="none" w:sz="0" w:space="0" w:color="auto"/>
                                                                                                                                                                                                                                                                                                                                                                                        <w:bottom w:val="none" w:sz="0" w:space="0" w:color="auto"/>
                                                                                                                                                                                                                                                                                                                                                                                        <w:right w:val="none" w:sz="0" w:space="0" w:color="auto"/>
                                                                                                                                                                                                                                                                                                                                                                                      </w:divBdr>
                                                                                                                                                                                                                                                                                                                                                                                      <w:divsChild>
                                                                                                                                                                                                                                                                                                                                                                                        <w:div w:id="1924684965">
                                                                                                                                                                                                                                                                                                                                                                                          <w:marLeft w:val="0"/>
                                                                                                                                                                                                                                                                                                                                                                                          <w:marRight w:val="0"/>
                                                                                                                                                                                                                                                                                                                                                                                          <w:marTop w:val="0"/>
                                                                                                                                                                                                                                                                                                                                                                                          <w:marBottom w:val="0"/>
                                                                                                                                                                                                                                                                                                                                                                                          <w:divBdr>
                                                                                                                                                                                                                                                                                                                                                                                            <w:top w:val="none" w:sz="0" w:space="0" w:color="auto"/>
                                                                                                                                                                                                                                                                                                                                                                                            <w:left w:val="none" w:sz="0" w:space="0" w:color="auto"/>
                                                                                                                                                                                                                                                                                                                                                                                            <w:bottom w:val="none" w:sz="0" w:space="0" w:color="auto"/>
                                                                                                                                                                                                                                                                                                                                                                                            <w:right w:val="none" w:sz="0" w:space="0" w:color="auto"/>
                                                                                                                                                                                                                                                                                                                                                                                          </w:divBdr>
                                                                                                                                                                                                                                                                                                                                                                                          <w:divsChild>
                                                                                                                                                                                                                                                                                                                                                                                            <w:div w:id="917208915">
                                                                                                                                                                                                                                                                                                                                                                                              <w:marLeft w:val="0"/>
                                                                                                                                                                                                                                                                                                                                                                                              <w:marRight w:val="0"/>
                                                                                                                                                                                                                                                                                                                                                                                              <w:marTop w:val="0"/>
                                                                                                                                                                                                                                                                                                                                                                                              <w:marBottom w:val="0"/>
                                                                                                                                                                                                                                                                                                                                                                                              <w:divBdr>
                                                                                                                                                                                                                                                                                                                                                                                                <w:top w:val="none" w:sz="0" w:space="0" w:color="auto"/>
                                                                                                                                                                                                                                                                                                                                                                                                <w:left w:val="none" w:sz="0" w:space="0" w:color="auto"/>
                                                                                                                                                                                                                                                                                                                                                                                                <w:bottom w:val="none" w:sz="0" w:space="0" w:color="auto"/>
                                                                                                                                                                                                                                                                                                                                                                                                <w:right w:val="none" w:sz="0" w:space="0" w:color="auto"/>
                                                                                                                                                                                                                                                                                                                                                                                              </w:divBdr>
                                                                                                                                                                                                                                                                                                                                                                                              <w:divsChild>
                                                                                                                                                                                                                                                                                                                                                                                                <w:div w:id="105390943">
                                                                                                                                                                                                                                                                                                                                                                                                  <w:marLeft w:val="0"/>
                                                                                                                                                                                                                                                                                                                                                                                                  <w:marRight w:val="0"/>
                                                                                                                                                                                                                                                                                                                                                                                                  <w:marTop w:val="0"/>
                                                                                                                                                                                                                                                                                                                                                                                                  <w:marBottom w:val="0"/>
                                                                                                                                                                                                                                                                                                                                                                                                  <w:divBdr>
                                                                                                                                                                                                                                                                                                                                                                                                    <w:top w:val="none" w:sz="0" w:space="0" w:color="auto"/>
                                                                                                                                                                                                                                                                                                                                                                                                    <w:left w:val="none" w:sz="0" w:space="0" w:color="auto"/>
                                                                                                                                                                                                                                                                                                                                                                                                    <w:bottom w:val="none" w:sz="0" w:space="0" w:color="auto"/>
                                                                                                                                                                                                                                                                                                                                                                                                    <w:right w:val="none" w:sz="0" w:space="0" w:color="auto"/>
                                                                                                                                                                                                                                                                                                                                                                                                  </w:divBdr>
                                                                                                                                                                                                                                                                                                                                                                                                  <w:divsChild>
                                                                                                                                                                                                                                                                                                                                                                                                    <w:div w:id="694429924">
                                                                                                                                                                                                                                                                                                                                                                                                      <w:marLeft w:val="0"/>
                                                                                                                                                                                                                                                                                                                                                                                                      <w:marRight w:val="0"/>
                                                                                                                                                                                                                                                                                                                                                                                                      <w:marTop w:val="0"/>
                                                                                                                                                                                                                                                                                                                                                                                                      <w:marBottom w:val="0"/>
                                                                                                                                                                                                                                                                                                                                                                                                      <w:divBdr>
                                                                                                                                                                                                                                                                                                                                                                                                        <w:top w:val="none" w:sz="0" w:space="0" w:color="auto"/>
                                                                                                                                                                                                                                                                                                                                                                                                        <w:left w:val="none" w:sz="0" w:space="0" w:color="auto"/>
                                                                                                                                                                                                                                                                                                                                                                                                        <w:bottom w:val="none" w:sz="0" w:space="0" w:color="auto"/>
                                                                                                                                                                                                                                                                                                                                                                                                        <w:right w:val="none" w:sz="0" w:space="0" w:color="auto"/>
                                                                                                                                                                                                                                                                                                                                                                                                      </w:divBdr>
                                                                                                                                                                                                                                                                                                                                                                                                      <w:divsChild>
                                                                                                                                                                                                                                                                                                                                                                                                        <w:div w:id="1889954168">
                                                                                                                                                                                                                                                                                                                                                                                                          <w:marLeft w:val="0"/>
                                                                                                                                                                                                                                                                                                                                                                                                          <w:marRight w:val="0"/>
                                                                                                                                                                                                                                                                                                                                                                                                          <w:marTop w:val="0"/>
                                                                                                                                                                                                                                                                                                                                                                                                          <w:marBottom w:val="0"/>
                                                                                                                                                                                                                                                                                                                                                                                                          <w:divBdr>
                                                                                                                                                                                                                                                                                                                                                                                                            <w:top w:val="none" w:sz="0" w:space="0" w:color="auto"/>
                                                                                                                                                                                                                                                                                                                                                                                                            <w:left w:val="none" w:sz="0" w:space="0" w:color="auto"/>
                                                                                                                                                                                                                                                                                                                                                                                                            <w:bottom w:val="none" w:sz="0" w:space="0" w:color="auto"/>
                                                                                                                                                                                                                                                                                                                                                                                                            <w:right w:val="none" w:sz="0" w:space="0" w:color="auto"/>
                                                                                                                                                                                                                                                                                                                                                                                                          </w:divBdr>
                                                                                                                                                                                                                                                                                                                                                                                                          <w:divsChild>
                                                                                                                                                                                                                                                                                                                                                                                                            <w:div w:id="936055683">
                                                                                                                                                                                                                                                                                                                                                                                                              <w:marLeft w:val="0"/>
                                                                                                                                                                                                                                                                                                                                                                                                              <w:marRight w:val="0"/>
                                                                                                                                                                                                                                                                                                                                                                                                              <w:marTop w:val="0"/>
                                                                                                                                                                                                                                                                                                                                                                                                              <w:marBottom w:val="0"/>
                                                                                                                                                                                                                                                                                                                                                                                                              <w:divBdr>
                                                                                                                                                                                                                                                                                                                                                                                                                <w:top w:val="none" w:sz="0" w:space="0" w:color="auto"/>
                                                                                                                                                                                                                                                                                                                                                                                                                <w:left w:val="none" w:sz="0" w:space="0" w:color="auto"/>
                                                                                                                                                                                                                                                                                                                                                                                                                <w:bottom w:val="none" w:sz="0" w:space="0" w:color="auto"/>
                                                                                                                                                                                                                                                                                                                                                                                                                <w:right w:val="none" w:sz="0" w:space="0" w:color="auto"/>
                                                                                                                                                                                                                                                                                                                                                                                                              </w:divBdr>
                                                                                                                                                                                                                                                                                                                                                                                                              <w:divsChild>
                                                                                                                                                                                                                                                                                                                                                                                                                <w:div w:id="1242105892">
                                                                                                                                                                                                                                                                                                                                                                                                                  <w:marLeft w:val="0"/>
                                                                                                                                                                                                                                                                                                                                                                                                                  <w:marRight w:val="0"/>
                                                                                                                                                                                                                                                                                                                                                                                                                  <w:marTop w:val="0"/>
                                                                                                                                                                                                                                                                                                                                                                                                                  <w:marBottom w:val="0"/>
                                                                                                                                                                                                                                                                                                                                                                                                                  <w:divBdr>
                                                                                                                                                                                                                                                                                                                                                                                                                    <w:top w:val="none" w:sz="0" w:space="0" w:color="auto"/>
                                                                                                                                                                                                                                                                                                                                                                                                                    <w:left w:val="none" w:sz="0" w:space="0" w:color="auto"/>
                                                                                                                                                                                                                                                                                                                                                                                                                    <w:bottom w:val="none" w:sz="0" w:space="0" w:color="auto"/>
                                                                                                                                                                                                                                                                                                                                                                                                                    <w:right w:val="none" w:sz="0" w:space="0" w:color="auto"/>
                                                                                                                                                                                                                                                                                                                                                                                                                  </w:divBdr>
                                                                                                                                                                                                                                                                                                                                                                                                                  <w:divsChild>
                                                                                                                                                                                                                                                                                                                                                                                                                    <w:div w:id="1251039810">
                                                                                                                                                                                                                                                                                                                                                                                                                      <w:marLeft w:val="0"/>
                                                                                                                                                                                                                                                                                                                                                                                                                      <w:marRight w:val="0"/>
                                                                                                                                                                                                                                                                                                                                                                                                                      <w:marTop w:val="0"/>
                                                                                                                                                                                                                                                                                                                                                                                                                      <w:marBottom w:val="0"/>
                                                                                                                                                                                                                                                                                                                                                                                                                      <w:divBdr>
                                                                                                                                                                                                                                                                                                                                                                                                                        <w:top w:val="none" w:sz="0" w:space="0" w:color="auto"/>
                                                                                                                                                                                                                                                                                                                                                                                                                        <w:left w:val="none" w:sz="0" w:space="0" w:color="auto"/>
                                                                                                                                                                                                                                                                                                                                                                                                                        <w:bottom w:val="none" w:sz="0" w:space="0" w:color="auto"/>
                                                                                                                                                                                                                                                                                                                                                                                                                        <w:right w:val="none" w:sz="0" w:space="0" w:color="auto"/>
                                                                                                                                                                                                                                                                                                                                                                                                                      </w:divBdr>
                                                                                                                                                                                                                                                                                                                                                                                                                      <w:divsChild>
                                                                                                                                                                                                                                                                                                                                                                                                                        <w:div w:id="121074570">
                                                                                                                                                                                                                                                                                                                                                                                                                          <w:marLeft w:val="0"/>
                                                                                                                                                                                                                                                                                                                                                                                                                          <w:marRight w:val="0"/>
                                                                                                                                                                                                                                                                                                                                                                                                                          <w:marTop w:val="0"/>
                                                                                                                                                                                                                                                                                                                                                                                                                          <w:marBottom w:val="0"/>
                                                                                                                                                                                                                                                                                                                                                                                                                          <w:divBdr>
                                                                                                                                                                                                                                                                                                                                                                                                                            <w:top w:val="none" w:sz="0" w:space="0" w:color="auto"/>
                                                                                                                                                                                                                                                                                                                                                                                                                            <w:left w:val="none" w:sz="0" w:space="0" w:color="auto"/>
                                                                                                                                                                                                                                                                                                                                                                                                                            <w:bottom w:val="none" w:sz="0" w:space="0" w:color="auto"/>
                                                                                                                                                                                                                                                                                                                                                                                                                            <w:right w:val="none" w:sz="0" w:space="0" w:color="auto"/>
                                                                                                                                                                                                                                                                                                                                                                                                                          </w:divBdr>
                                                                                                                                                                                                                                                                                                                                                                                                                          <w:divsChild>
                                                                                                                                                                                                                                                                                                                                                                                                                            <w:div w:id="952597142">
                                                                                                                                                                                                                                                                                                                                                                                                                              <w:marLeft w:val="0"/>
                                                                                                                                                                                                                                                                                                                                                                                                                              <w:marRight w:val="0"/>
                                                                                                                                                                                                                                                                                                                                                                                                                              <w:marTop w:val="0"/>
                                                                                                                                                                                                                                                                                                                                                                                                                              <w:marBottom w:val="0"/>
                                                                                                                                                                                                                                                                                                                                                                                                                              <w:divBdr>
                                                                                                                                                                                                                                                                                                                                                                                                                                <w:top w:val="none" w:sz="0" w:space="0" w:color="auto"/>
                                                                                                                                                                                                                                                                                                                                                                                                                                <w:left w:val="none" w:sz="0" w:space="0" w:color="auto"/>
                                                                                                                                                                                                                                                                                                                                                                                                                                <w:bottom w:val="none" w:sz="0" w:space="0" w:color="auto"/>
                                                                                                                                                                                                                                                                                                                                                                                                                                <w:right w:val="none" w:sz="0" w:space="0" w:color="auto"/>
                                                                                                                                                                                                                                                                                                                                                                                                                              </w:divBdr>
                                                                                                                                                                                                                                                                                                                                                                                                                              <w:divsChild>
                                                                                                                                                                                                                                                                                                                                                                                                                                <w:div w:id="53165458">
                                                                                                                                                                                                                                                                                                                                                                                                                                  <w:marLeft w:val="0"/>
                                                                                                                                                                                                                                                                                                                                                                                                                                  <w:marRight w:val="0"/>
                                                                                                                                                                                                                                                                                                                                                                                                                                  <w:marTop w:val="0"/>
                                                                                                                                                                                                                                                                                                                                                                                                                                  <w:marBottom w:val="0"/>
                                                                                                                                                                                                                                                                                                                                                                                                                                  <w:divBdr>
                                                                                                                                                                                                                                                                                                                                                                                                                                    <w:top w:val="none" w:sz="0" w:space="0" w:color="auto"/>
                                                                                                                                                                                                                                                                                                                                                                                                                                    <w:left w:val="none" w:sz="0" w:space="0" w:color="auto"/>
                                                                                                                                                                                                                                                                                                                                                                                                                                    <w:bottom w:val="none" w:sz="0" w:space="0" w:color="auto"/>
                                                                                                                                                                                                                                                                                                                                                                                                                                    <w:right w:val="none" w:sz="0" w:space="0" w:color="auto"/>
                                                                                                                                                                                                                                                                                                                                                                                                                                  </w:divBdr>
                                                                                                                                                                                                                                                                                                                                                                                                                                  <w:divsChild>
                                                                                                                                                                                                                                                                                                                                                                                                                                    <w:div w:id="71199678">
                                                                                                                                                                                                                                                                                                                                                                                                                                      <w:marLeft w:val="0"/>
                                                                                                                                                                                                                                                                                                                                                                                                                                      <w:marRight w:val="0"/>
                                                                                                                                                                                                                                                                                                                                                                                                                                      <w:marTop w:val="0"/>
                                                                                                                                                                                                                                                                                                                                                                                                                                      <w:marBottom w:val="0"/>
                                                                                                                                                                                                                                                                                                                                                                                                                                      <w:divBdr>
                                                                                                                                                                                                                                                                                                                                                                                                                                        <w:top w:val="none" w:sz="0" w:space="0" w:color="auto"/>
                                                                                                                                                                                                                                                                                                                                                                                                                                        <w:left w:val="none" w:sz="0" w:space="0" w:color="auto"/>
                                                                                                                                                                                                                                                                                                                                                                                                                                        <w:bottom w:val="none" w:sz="0" w:space="0" w:color="auto"/>
                                                                                                                                                                                                                                                                                                                                                                                                                                        <w:right w:val="none" w:sz="0" w:space="0" w:color="auto"/>
                                                                                                                                                                                                                                                                                                                                                                                                                                      </w:divBdr>
                                                                                                                                                                                                                                                                                                                                                                                                                                      <w:divsChild>
                                                                                                                                                                                                                                                                                                                                                                                                                                        <w:div w:id="270745960">
                                                                                                                                                                                                                                                                                                                                                                                                                                          <w:marLeft w:val="0"/>
                                                                                                                                                                                                                                                                                                                                                                                                                                          <w:marRight w:val="0"/>
                                                                                                                                                                                                                                                                                                                                                                                                                                          <w:marTop w:val="0"/>
                                                                                                                                                                                                                                                                                                                                                                                                                                          <w:marBottom w:val="0"/>
                                                                                                                                                                                                                                                                                                                                                                                                                                          <w:divBdr>
                                                                                                                                                                                                                                                                                                                                                                                                                                            <w:top w:val="none" w:sz="0" w:space="0" w:color="auto"/>
                                                                                                                                                                                                                                                                                                                                                                                                                                            <w:left w:val="none" w:sz="0" w:space="0" w:color="auto"/>
                                                                                                                                                                                                                                                                                                                                                                                                                                            <w:bottom w:val="none" w:sz="0" w:space="0" w:color="auto"/>
                                                                                                                                                                                                                                                                                                                                                                                                                                            <w:right w:val="none" w:sz="0" w:space="0" w:color="auto"/>
                                                                                                                                                                                                                                                                                                                                                                                                                                          </w:divBdr>
                                                                                                                                                                                                                                                                                                                                                                                                                                          <w:divsChild>
                                                                                                                                                                                                                                                                                                                                                                                                                                            <w:div w:id="95292708">
                                                                                                                                                                                                                                                                                                                                                                                                                                              <w:marLeft w:val="0"/>
                                                                                                                                                                                                                                                                                                                                                                                                                                              <w:marRight w:val="0"/>
                                                                                                                                                                                                                                                                                                                                                                                                                                              <w:marTop w:val="0"/>
                                                                                                                                                                                                                                                                                                                                                                                                                                              <w:marBottom w:val="0"/>
                                                                                                                                                                                                                                                                                                                                                                                                                                              <w:divBdr>
                                                                                                                                                                                                                                                                                                                                                                                                                                                <w:top w:val="none" w:sz="0" w:space="0" w:color="auto"/>
                                                                                                                                                                                                                                                                                                                                                                                                                                                <w:left w:val="none" w:sz="0" w:space="0" w:color="auto"/>
                                                                                                                                                                                                                                                                                                                                                                                                                                                <w:bottom w:val="none" w:sz="0" w:space="0" w:color="auto"/>
                                                                                                                                                                                                                                                                                                                                                                                                                                                <w:right w:val="none" w:sz="0" w:space="0" w:color="auto"/>
                                                                                                                                                                                                                                                                                                                                                                                                                                              </w:divBdr>
                                                                                                                                                                                                                                                                                                                                                                                                                                              <w:divsChild>
                                                                                                                                                                                                                                                                                                                                                                                                                                                <w:div w:id="1387610909">
                                                                                                                                                                                                                                                                                                                                                                                                                                                  <w:marLeft w:val="0"/>
                                                                                                                                                                                                                                                                                                                                                                                                                                                  <w:marRight w:val="0"/>
                                                                                                                                                                                                                                                                                                                                                                                                                                                  <w:marTop w:val="0"/>
                                                                                                                                                                                                                                                                                                                                                                                                                                                  <w:marBottom w:val="0"/>
                                                                                                                                                                                                                                                                                                                                                                                                                                                  <w:divBdr>
                                                                                                                                                                                                                                                                                                                                                                                                                                                    <w:top w:val="none" w:sz="0" w:space="0" w:color="auto"/>
                                                                                                                                                                                                                                                                                                                                                                                                                                                    <w:left w:val="none" w:sz="0" w:space="0" w:color="auto"/>
                                                                                                                                                                                                                                                                                                                                                                                                                                                    <w:bottom w:val="none" w:sz="0" w:space="0" w:color="auto"/>
                                                                                                                                                                                                                                                                                                                                                                                                                                                    <w:right w:val="none" w:sz="0" w:space="0" w:color="auto"/>
                                                                                                                                                                                                                                                                                                                                                                                                                                                  </w:divBdr>
                                                                                                                                                                                                                                                                                                                                                                                                                                                  <w:divsChild>
                                                                                                                                                                                                                                                                                                                                                                                                                                                    <w:div w:id="702369972">
                                                                                                                                                                                                                                                                                                                                                                                                                                                      <w:marLeft w:val="0"/>
                                                                                                                                                                                                                                                                                                                                                                                                                                                      <w:marRight w:val="0"/>
                                                                                                                                                                                                                                                                                                                                                                                                                                                      <w:marTop w:val="0"/>
                                                                                                                                                                                                                                                                                                                                                                                                                                                      <w:marBottom w:val="0"/>
                                                                                                                                                                                                                                                                                                                                                                                                                                                      <w:divBdr>
                                                                                                                                                                                                                                                                                                                                                                                                                                                        <w:top w:val="none" w:sz="0" w:space="0" w:color="auto"/>
                                                                                                                                                                                                                                                                                                                                                                                                                                                        <w:left w:val="none" w:sz="0" w:space="0" w:color="auto"/>
                                                                                                                                                                                                                                                                                                                                                                                                                                                        <w:bottom w:val="none" w:sz="0" w:space="0" w:color="auto"/>
                                                                                                                                                                                                                                                                                                                                                                                                                                                        <w:right w:val="none" w:sz="0" w:space="0" w:color="auto"/>
                                                                                                                                                                                                                                                                                                                                                                                                                                                      </w:divBdr>
                                                                                                                                                                                                                                                                                                                                                                                                                                                      <w:divsChild>
                                                                                                                                                                                                                                                                                                                                                                                                                                                        <w:div w:id="1016227951">
                                                                                                                                                                                                                                                                                                                                                                                                                                                          <w:marLeft w:val="0"/>
                                                                                                                                                                                                                                                                                                                                                                                                                                                          <w:marRight w:val="0"/>
                                                                                                                                                                                                                                                                                                                                                                                                                                                          <w:marTop w:val="0"/>
                                                                                                                                                                                                                                                                                                                                                                                                                                                          <w:marBottom w:val="0"/>
                                                                                                                                                                                                                                                                                                                                                                                                                                                          <w:divBdr>
                                                                                                                                                                                                                                                                                                                                                                                                                                                            <w:top w:val="none" w:sz="0" w:space="0" w:color="auto"/>
                                                                                                                                                                                                                                                                                                                                                                                                                                                            <w:left w:val="none" w:sz="0" w:space="0" w:color="auto"/>
                                                                                                                                                                                                                                                                                                                                                                                                                                                            <w:bottom w:val="none" w:sz="0" w:space="0" w:color="auto"/>
                                                                                                                                                                                                                                                                                                                                                                                                                                                            <w:right w:val="none" w:sz="0" w:space="0" w:color="auto"/>
                                                                                                                                                                                                                                                                                                                                                                                                                                                          </w:divBdr>
                                                                                                                                                                                                                                                                                                                                                                                                                                                          <w:divsChild>
                                                                                                                                                                                                                                                                                                                                                                                                                                                            <w:div w:id="444691830">
                                                                                                                                                                                                                                                                                                                                                                                                                                                              <w:marLeft w:val="0"/>
                                                                                                                                                                                                                                                                                                                                                                                                                                                              <w:marRight w:val="0"/>
                                                                                                                                                                                                                                                                                                                                                                                                                                                              <w:marTop w:val="0"/>
                                                                                                                                                                                                                                                                                                                                                                                                                                                              <w:marBottom w:val="0"/>
                                                                                                                                                                                                                                                                                                                                                                                                                                                              <w:divBdr>
                                                                                                                                                                                                                                                                                                                                                                                                                                                                <w:top w:val="none" w:sz="0" w:space="0" w:color="auto"/>
                                                                                                                                                                                                                                                                                                                                                                                                                                                                <w:left w:val="none" w:sz="0" w:space="0" w:color="auto"/>
                                                                                                                                                                                                                                                                                                                                                                                                                                                                <w:bottom w:val="none" w:sz="0" w:space="0" w:color="auto"/>
                                                                                                                                                                                                                                                                                                                                                                                                                                                                <w:right w:val="none" w:sz="0" w:space="0" w:color="auto"/>
                                                                                                                                                                                                                                                                                                                                                                                                                                                              </w:divBdr>
                                                                                                                                                                                                                                                                                                                                                                                                                                                              <w:divsChild>
                                                                                                                                                                                                                                                                                                                                                                                                                                                                <w:div w:id="1175337504">
                                                                                                                                                                                                                                                                                                                                                                                                                                                                  <w:marLeft w:val="0"/>
                                                                                                                                                                                                                                                                                                                                                                                                                                                                  <w:marRight w:val="0"/>
                                                                                                                                                                                                                                                                                                                                                                                                                                                                  <w:marTop w:val="0"/>
                                                                                                                                                                                                                                                                                                                                                                                                                                                                  <w:marBottom w:val="0"/>
                                                                                                                                                                                                                                                                                                                                                                                                                                                                  <w:divBdr>
                                                                                                                                                                                                                                                                                                                                                                                                                                                                    <w:top w:val="none" w:sz="0" w:space="0" w:color="auto"/>
                                                                                                                                                                                                                                                                                                                                                                                                                                                                    <w:left w:val="none" w:sz="0" w:space="0" w:color="auto"/>
                                                                                                                                                                                                                                                                                                                                                                                                                                                                    <w:bottom w:val="none" w:sz="0" w:space="0" w:color="auto"/>
                                                                                                                                                                                                                                                                                                                                                                                                                                                                    <w:right w:val="none" w:sz="0" w:space="0" w:color="auto"/>
                                                                                                                                                                                                                                                                                                                                                                                                                                                                  </w:divBdr>
                                                                                                                                                                                                                                                                                                                                                                                                                                                                  <w:divsChild>
                                                                                                                                                                                                                                                                                                                                                                                                                                                                    <w:div w:id="1738822249">
                                                                                                                                                                                                                                                                                                                                                                                                                                                                      <w:marLeft w:val="0"/>
                                                                                                                                                                                                                                                                                                                                                                                                                                                                      <w:marRight w:val="0"/>
                                                                                                                                                                                                                                                                                                                                                                                                                                                                      <w:marTop w:val="0"/>
                                                                                                                                                                                                                                                                                                                                                                                                                                                                      <w:marBottom w:val="0"/>
                                                                                                                                                                                                                                                                                                                                                                                                                                                                      <w:divBdr>
                                                                                                                                                                                                                                                                                                                                                                                                                                                                        <w:top w:val="none" w:sz="0" w:space="0" w:color="auto"/>
                                                                                                                                                                                                                                                                                                                                                                                                                                                                        <w:left w:val="none" w:sz="0" w:space="0" w:color="auto"/>
                                                                                                                                                                                                                                                                                                                                                                                                                                                                        <w:bottom w:val="none" w:sz="0" w:space="0" w:color="auto"/>
                                                                                                                                                                                                                                                                                                                                                                                                                                                                        <w:right w:val="none" w:sz="0" w:space="0" w:color="auto"/>
                                                                                                                                                                                                                                                                                                                                                                                                                                                                      </w:divBdr>
                                                                                                                                                                                                                                                                                                                                                                                                                                                                      <w:divsChild>
                                                                                                                                                                                                                                                                                                                                                                                                                                                                        <w:div w:id="1665207084">
                                                                                                                                                                                                                                                                                                                                                                                                                                                                          <w:marLeft w:val="0"/>
                                                                                                                                                                                                                                                                                                                                                                                                                                                                          <w:marRight w:val="0"/>
                                                                                                                                                                                                                                                                                                                                                                                                                                                                          <w:marTop w:val="0"/>
                                                                                                                                                                                                                                                                                                                                                                                                                                                                          <w:marBottom w:val="0"/>
                                                                                                                                                                                                                                                                                                                                                                                                                                                                          <w:divBdr>
                                                                                                                                                                                                                                                                                                                                                                                                                                                                            <w:top w:val="none" w:sz="0" w:space="0" w:color="auto"/>
                                                                                                                                                                                                                                                                                                                                                                                                                                                                            <w:left w:val="none" w:sz="0" w:space="0" w:color="auto"/>
                                                                                                                                                                                                                                                                                                                                                                                                                                                                            <w:bottom w:val="none" w:sz="0" w:space="0" w:color="auto"/>
                                                                                                                                                                                                                                                                                                                                                                                                                                                                            <w:right w:val="none" w:sz="0" w:space="0" w:color="auto"/>
                                                                                                                                                                                                                                                                                                                                                                                                                                                                          </w:divBdr>
                                                                                                                                                                                                                                                                                                                                                                                                                                                                          <w:divsChild>
                                                                                                                                                                                                                                                                                                                                                                                                                                                                            <w:div w:id="848520310">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sChild>
                                                                                                                                                                                                                                                                                                                                                                                                                                                                                    <w:div w:id="1479761323">
                                                                                                                                                                                                                                                                                                                                                                                                                                                                                      <w:marLeft w:val="0"/>
                                                                                                                                                                                                                                                                                                                                                                                                                                                                                      <w:marRight w:val="0"/>
                                                                                                                                                                                                                                                                                                                                                                                                                                                                                      <w:marTop w:val="0"/>
                                                                                                                                                                                                                                                                                                                                                                                                                                                                                      <w:marBottom w:val="0"/>
                                                                                                                                                                                                                                                                                                                                                                                                                                                                                      <w:divBdr>
                                                                                                                                                                                                                                                                                                                                                                                                                                                                                        <w:top w:val="none" w:sz="0" w:space="0" w:color="auto"/>
                                                                                                                                                                                                                                                                                                                                                                                                                                                                                        <w:left w:val="none" w:sz="0" w:space="0" w:color="auto"/>
                                                                                                                                                                                                                                                                                                                                                                                                                                                                                        <w:bottom w:val="none" w:sz="0" w:space="0" w:color="auto"/>
                                                                                                                                                                                                                                                                                                                                                                                                                                                                                        <w:right w:val="none" w:sz="0" w:space="0" w:color="auto"/>
                                                                                                                                                                                                                                                                                                                                                                                                                                                                                      </w:divBdr>
                                                                                                                                                                                                                                                                                                                                                                                                                                                                                      <w:divsChild>
                                                                                                                                                                                                                                                                                                                                                                                                                                                                                        <w:div w:id="1386175248">
                                                                                                                                                                                                                                                                                                                                                                                                                                                                                          <w:marLeft w:val="0"/>
                                                                                                                                                                                                                                                                                                                                                                                                                                                                                          <w:marRight w:val="0"/>
                                                                                                                                                                                                                                                                                                                                                                                                                                                                                          <w:marTop w:val="0"/>
                                                                                                                                                                                                                                                                                                                                                                                                                                                                                          <w:marBottom w:val="0"/>
                                                                                                                                                                                                                                                                                                                                                                                                                                                                                          <w:divBdr>
                                                                                                                                                                                                                                                                                                                                                                                                                                                                                            <w:top w:val="none" w:sz="0" w:space="0" w:color="auto"/>
                                                                                                                                                                                                                                                                                                                                                                                                                                                                                            <w:left w:val="none" w:sz="0" w:space="0" w:color="auto"/>
                                                                                                                                                                                                                                                                                                                                                                                                                                                                                            <w:bottom w:val="none" w:sz="0" w:space="0" w:color="auto"/>
                                                                                                                                                                                                                                                                                                                                                                                                                                                                                            <w:right w:val="none" w:sz="0" w:space="0" w:color="auto"/>
                                                                                                                                                                                                                                                                                                                                                                                                                                                                                          </w:divBdr>
                                                                                                                                                                                                                                                                                                                                                                                                                                                                                          <w:divsChild>
                                                                                                                                                                                                                                                                                                                                                                                                                                                                                            <w:div w:id="418601892">
                                                                                                                                                                                                                                                                                                                                                                                                                                                                                              <w:marLeft w:val="0"/>
                                                                                                                                                                                                                                                                                                                                                                                                                                                                                              <w:marRight w:val="0"/>
                                                                                                                                                                                                                                                                                                                                                                                                                                                                                              <w:marTop w:val="0"/>
                                                                                                                                                                                                                                                                                                                                                                                                                                                                                              <w:marBottom w:val="0"/>
                                                                                                                                                                                                                                                                                                                                                                                                                                                                                              <w:divBdr>
                                                                                                                                                                                                                                                                                                                                                                                                                                                                                                <w:top w:val="none" w:sz="0" w:space="0" w:color="auto"/>
                                                                                                                                                                                                                                                                                                                                                                                                                                                                                                <w:left w:val="none" w:sz="0" w:space="0" w:color="auto"/>
                                                                                                                                                                                                                                                                                                                                                                                                                                                                                                <w:bottom w:val="none" w:sz="0" w:space="0" w:color="auto"/>
                                                                                                                                                                                                                                                                                                                                                                                                                                                                                                <w:right w:val="none" w:sz="0" w:space="0" w:color="auto"/>
                                                                                                                                                                                                                                                                                                                                                                                                                                                                                              </w:divBdr>
                                                                                                                                                                                                                                                                                                                                                                                                                                                                                              <w:divsChild>
                                                                                                                                                                                                                                                                                                                                                                                                                                                                                                <w:div w:id="161899157">
                                                                                                                                                                                                                                                                                                                                                                                                                                                                                                  <w:marLeft w:val="0"/>
                                                                                                                                                                                                                                                                                                                                                                                                                                                                                                  <w:marRight w:val="0"/>
                                                                                                                                                                                                                                                                                                                                                                                                                                                                                                  <w:marTop w:val="0"/>
                                                                                                                                                                                                                                                                                                                                                                                                                                                                                                  <w:marBottom w:val="0"/>
                                                                                                                                                                                                                                                                                                                                                                                                                                                                                                  <w:divBdr>
                                                                                                                                                                                                                                                                                                                                                                                                                                                                                                    <w:top w:val="none" w:sz="0" w:space="0" w:color="auto"/>
                                                                                                                                                                                                                                                                                                                                                                                                                                                                                                    <w:left w:val="none" w:sz="0" w:space="0" w:color="auto"/>
                                                                                                                                                                                                                                                                                                                                                                                                                                                                                                    <w:bottom w:val="none" w:sz="0" w:space="0" w:color="auto"/>
                                                                                                                                                                                                                                                                                                                                                                                                                                                                                                    <w:right w:val="none" w:sz="0" w:space="0" w:color="auto"/>
                                                                                                                                                                                                                                                                                                                                                                                                                                                                                                  </w:divBdr>
                                                                                                                                                                                                                                                                                                                                                                                                                                                                                                  <w:divsChild>
                                                                                                                                                                                                                                                                                                                                                                                                                                                                                                    <w:div w:id="1571651249">
                                                                                                                                                                                                                                                                                                                                                                                                                                                                                                      <w:marLeft w:val="0"/>
                                                                                                                                                                                                                                                                                                                                                                                                                                                                                                      <w:marRight w:val="0"/>
                                                                                                                                                                                                                                                                                                                                                                                                                                                                                                      <w:marTop w:val="0"/>
                                                                                                                                                                                                                                                                                                                                                                                                                                                                                                      <w:marBottom w:val="0"/>
                                                                                                                                                                                                                                                                                                                                                                                                                                                                                                      <w:divBdr>
                                                                                                                                                                                                                                                                                                                                                                                                                                                                                                        <w:top w:val="none" w:sz="0" w:space="0" w:color="auto"/>
                                                                                                                                                                                                                                                                                                                                                                                                                                                                                                        <w:left w:val="none" w:sz="0" w:space="0" w:color="auto"/>
                                                                                                                                                                                                                                                                                                                                                                                                                                                                                                        <w:bottom w:val="none" w:sz="0" w:space="0" w:color="auto"/>
                                                                                                                                                                                                                                                                                                                                                                                                                                                                                                        <w:right w:val="none" w:sz="0" w:space="0" w:color="auto"/>
                                                                                                                                                                                                                                                                                                                                                                                                                                                                                                      </w:divBdr>
                                                                                                                                                                                                                                                                                                                                                                                                                                                                                                      <w:divsChild>
                                                                                                                                                                                                                                                                                                                                                                                                                                                                                                        <w:div w:id="612396265">
                                                                                                                                                                                                                                                                                                                                                                                                                                                                                                          <w:marLeft w:val="0"/>
                                                                                                                                                                                                                                                                                                                                                                                                                                                                                                          <w:marRight w:val="0"/>
                                                                                                                                                                                                                                                                                                                                                                                                                                                                                                          <w:marTop w:val="0"/>
                                                                                                                                                                                                                                                                                                                                                                                                                                                                                                          <w:marBottom w:val="0"/>
                                                                                                                                                                                                                                                                                                                                                                                                                                                                                                          <w:divBdr>
                                                                                                                                                                                                                                                                                                                                                                                                                                                                                                            <w:top w:val="none" w:sz="0" w:space="0" w:color="auto"/>
                                                                                                                                                                                                                                                                                                                                                                                                                                                                                                            <w:left w:val="none" w:sz="0" w:space="0" w:color="auto"/>
                                                                                                                                                                                                                                                                                                                                                                                                                                                                                                            <w:bottom w:val="none" w:sz="0" w:space="0" w:color="auto"/>
                                                                                                                                                                                                                                                                                                                                                                                                                                                                                                            <w:right w:val="none" w:sz="0" w:space="0" w:color="auto"/>
                                                                                                                                                                                                                                                                                                                                                                                                                                                                                                          </w:divBdr>
                                                                                                                                                                                                                                                                                                                                                                                                                                                                                                          <w:divsChild>
                                                                                                                                                                                                                                                                                                                                                                                                                                                                                                            <w:div w:id="1818959716">
                                                                                                                                                                                                                                                                                                                                                                                                                                                                                                              <w:marLeft w:val="0"/>
                                                                                                                                                                                                                                                                                                                                                                                                                                                                                                              <w:marRight w:val="0"/>
                                                                                                                                                                                                                                                                                                                                                                                                                                                                                                              <w:marTop w:val="0"/>
                                                                                                                                                                                                                                                                                                                                                                                                                                                                                                              <w:marBottom w:val="0"/>
                                                                                                                                                                                                                                                                                                                                                                                                                                                                                                              <w:divBdr>
                                                                                                                                                                                                                                                                                                                                                                                                                                                                                                                <w:top w:val="none" w:sz="0" w:space="0" w:color="auto"/>
                                                                                                                                                                                                                                                                                                                                                                                                                                                                                                                <w:left w:val="none" w:sz="0" w:space="0" w:color="auto"/>
                                                                                                                                                                                                                                                                                                                                                                                                                                                                                                                <w:bottom w:val="none" w:sz="0" w:space="0" w:color="auto"/>
                                                                                                                                                                                                                                                                                                                                                                                                                                                                                                                <w:right w:val="none" w:sz="0" w:space="0" w:color="auto"/>
                                                                                                                                                                                                                                                                                                                                                                                                                                                                                                              </w:divBdr>
                                                                                                                                                                                                                                                                                                                                                                                                                                                                                                              <w:divsChild>
                                                                                                                                                                                                                                                                                                                                                                                                                                                                                                                <w:div w:id="595482712">
                                                                                                                                                                                                                                                                                                                                                                                                                                                                                                                  <w:marLeft w:val="0"/>
                                                                                                                                                                                                                                                                                                                                                                                                                                                                                                                  <w:marRight w:val="0"/>
                                                                                                                                                                                                                                                                                                                                                                                                                                                                                                                  <w:marTop w:val="0"/>
                                                                                                                                                                                                                                                                                                                                                                                                                                                                                                                  <w:marBottom w:val="0"/>
                                                                                                                                                                                                                                                                                                                                                                                                                                                                                                                  <w:divBdr>
                                                                                                                                                                                                                                                                                                                                                                                                                                                                                                                    <w:top w:val="none" w:sz="0" w:space="0" w:color="auto"/>
                                                                                                                                                                                                                                                                                                                                                                                                                                                                                                                    <w:left w:val="none" w:sz="0" w:space="0" w:color="auto"/>
                                                                                                                                                                                                                                                                                                                                                                                                                                                                                                                    <w:bottom w:val="none" w:sz="0" w:space="0" w:color="auto"/>
                                                                                                                                                                                                                                                                                                                                                                                                                                                                                                                    <w:right w:val="none" w:sz="0" w:space="0" w:color="auto"/>
                                                                                                                                                                                                                                                                                                                                                                                                                                                                                                                  </w:divBdr>
                                                                                                                                                                                                                                                                                                                                                                                                                                                                                                                  <w:divsChild>
                                                                                                                                                                                                                                                                                                                                                                                                                                                                                                                    <w:div w:id="1952123942">
                                                                                                                                                                                                                                                                                                                                                                                                                                                                                                                      <w:marLeft w:val="0"/>
                                                                                                                                                                                                                                                                                                                                                                                                                                                                                                                      <w:marRight w:val="0"/>
                                                                                                                                                                                                                                                                                                                                                                                                                                                                                                                      <w:marTop w:val="0"/>
                                                                                                                                                                                                                                                                                                                                                                                                                                                                                                                      <w:marBottom w:val="0"/>
                                                                                                                                                                                                                                                                                                                                                                                                                                                                                                                      <w:divBdr>
                                                                                                                                                                                                                                                                                                                                                                                                                                                                                                                        <w:top w:val="none" w:sz="0" w:space="0" w:color="auto"/>
                                                                                                                                                                                                                                                                                                                                                                                                                                                                                                                        <w:left w:val="none" w:sz="0" w:space="0" w:color="auto"/>
                                                                                                                                                                                                                                                                                                                                                                                                                                                                                                                        <w:bottom w:val="none" w:sz="0" w:space="0" w:color="auto"/>
                                                                                                                                                                                                                                                                                                                                                                                                                                                                                                                        <w:right w:val="none" w:sz="0" w:space="0" w:color="auto"/>
                                                                                                                                                                                                                                                                                                                                                                                                                                                                                                                      </w:divBdr>
                                                                                                                                                                                                                                                                                                                                                                                                                                                                                                                      <w:divsChild>
                                                                                                                                                                                                                                                                                                                                                                                                                                                                                                                        <w:div w:id="1056319394">
                                                                                                                                                                                                                                                                                                                                                                                                                                                                                                                          <w:marLeft w:val="0"/>
                                                                                                                                                                                                                                                                                                                                                                                                                                                                                                                          <w:marRight w:val="0"/>
                                                                                                                                                                                                                                                                                                                                                                                                                                                                                                                          <w:marTop w:val="0"/>
                                                                                                                                                                                                                                                                                                                                                                                                                                                                                                                          <w:marBottom w:val="0"/>
                                                                                                                                                                                                                                                                                                                                                                                                                                                                                                                          <w:divBdr>
                                                                                                                                                                                                                                                                                                                                                                                                                                                                                                                            <w:top w:val="none" w:sz="0" w:space="0" w:color="auto"/>
                                                                                                                                                                                                                                                                                                                                                                                                                                                                                                                            <w:left w:val="none" w:sz="0" w:space="0" w:color="auto"/>
                                                                                                                                                                                                                                                                                                                                                                                                                                                                                                                            <w:bottom w:val="none" w:sz="0" w:space="0" w:color="auto"/>
                                                                                                                                                                                                                                                                                                                                                                                                                                                                                                                            <w:right w:val="none" w:sz="0" w:space="0" w:color="auto"/>
                                                                                                                                                                                                                                                                                                                                                                                                                                                                                                                          </w:divBdr>
                                                                                                                                                                                                                                                                                                                                                                                                                                                                                                                          <w:divsChild>
                                                                                                                                                                                                                                                                                                                                                                                                                                                                                                                            <w:div w:id="489637852">
                                                                                                                                                                                                                                                                                                                                                                                                                                                                                                                              <w:marLeft w:val="0"/>
                                                                                                                                                                                                                                                                                                                                                                                                                                                                                                                              <w:marRight w:val="0"/>
                                                                                                                                                                                                                                                                                                                                                                                                                                                                                                                              <w:marTop w:val="0"/>
                                                                                                                                                                                                                                                                                                                                                                                                                                                                                                                              <w:marBottom w:val="0"/>
                                                                                                                                                                                                                                                                                                                                                                                                                                                                                                                              <w:divBdr>
                                                                                                                                                                                                                                                                                                                                                                                                                                                                                                                                <w:top w:val="none" w:sz="0" w:space="0" w:color="auto"/>
                                                                                                                                                                                                                                                                                                                                                                                                                                                                                                                                <w:left w:val="none" w:sz="0" w:space="0" w:color="auto"/>
                                                                                                                                                                                                                                                                                                                                                                                                                                                                                                                                <w:bottom w:val="none" w:sz="0" w:space="0" w:color="auto"/>
                                                                                                                                                                                                                                                                                                                                                                                                                                                                                                                                <w:right w:val="none" w:sz="0" w:space="0" w:color="auto"/>
                                                                                                                                                                                                                                                                                                                                                                                                                                                                                                                              </w:divBdr>
                                                                                                                                                                                                                                                                                                                                                                                                                                                                                                                              <w:divsChild>
                                                                                                                                                                                                                                                                                                                                                                                                                                                                                                                                <w:div w:id="349722435">
                                                                                                                                                                                                                                                                                                                                                                                                                                                                                                                                  <w:marLeft w:val="0"/>
                                                                                                                                                                                                                                                                                                                                                                                                                                                                                                                                  <w:marRight w:val="0"/>
                                                                                                                                                                                                                                                                                                                                                                                                                                                                                                                                  <w:marTop w:val="0"/>
                                                                                                                                                                                                                                                                                                                                                                                                                                                                                                                                  <w:marBottom w:val="0"/>
                                                                                                                                                                                                                                                                                                                                                                                                                                                                                                                                  <w:divBdr>
                                                                                                                                                                                                                                                                                                                                                                                                                                                                                                                                    <w:top w:val="none" w:sz="0" w:space="0" w:color="auto"/>
                                                                                                                                                                                                                                                                                                                                                                                                                                                                                                                                    <w:left w:val="none" w:sz="0" w:space="0" w:color="auto"/>
                                                                                                                                                                                                                                                                                                                                                                                                                                                                                                                                    <w:bottom w:val="none" w:sz="0" w:space="0" w:color="auto"/>
                                                                                                                                                                                                                                                                                                                                                                                                                                                                                                                                    <w:right w:val="none" w:sz="0" w:space="0" w:color="auto"/>
                                                                                                                                                                                                                                                                                                                                                                                                                                                                                                                                  </w:divBdr>
                                                                                                                                                                                                                                                                                                                                                                                                                                                                                                                                  <w:divsChild>
                                                                                                                                                                                                                                                                                                                                                                                                                                                                                                                                    <w:div w:id="738744183">
                                                                                                                                                                                                                                                                                                                                                                                                                                                                                                                                      <w:marLeft w:val="0"/>
                                                                                                                                                                                                                                                                                                                                                                                                                                                                                                                                      <w:marRight w:val="0"/>
                                                                                                                                                                                                                                                                                                                                                                                                                                                                                                                                      <w:marTop w:val="0"/>
                                                                                                                                                                                                                                                                                                                                                                                                                                                                                                                                      <w:marBottom w:val="0"/>
                                                                                                                                                                                                                                                                                                                                                                                                                                                                                                                                      <w:divBdr>
                                                                                                                                                                                                                                                                                                                                                                                                                                                                                                                                        <w:top w:val="none" w:sz="0" w:space="0" w:color="auto"/>
                                                                                                                                                                                                                                                                                                                                                                                                                                                                                                                                        <w:left w:val="none" w:sz="0" w:space="0" w:color="auto"/>
                                                                                                                                                                                                                                                                                                                                                                                                                                                                                                                                        <w:bottom w:val="none" w:sz="0" w:space="0" w:color="auto"/>
                                                                                                                                                                                                                                                                                                                                                                                                                                                                                                                                        <w:right w:val="none" w:sz="0" w:space="0" w:color="auto"/>
                                                                                                                                                                                                                                                                                                                                                                                                                                                                                                                                      </w:divBdr>
                                                                                                                                                                                                                                                                                                                                                                                                                                                                                                                                      <w:divsChild>
                                                                                                                                                                                                                                                                                                                                                                                                                                                                                                                                        <w:div w:id="499198239">
                                                                                                                                                                                                                                                                                                                                                                                                                                                                                                                                          <w:marLeft w:val="0"/>
                                                                                                                                                                                                                                                                                                                                                                                                                                                                                                                                          <w:marRight w:val="0"/>
                                                                                                                                                                                                                                                                                                                                                                                                                                                                                                                                          <w:marTop w:val="0"/>
                                                                                                                                                                                                                                                                                                                                                                                                                                                                                                                                          <w:marBottom w:val="0"/>
                                                                                                                                                                                                                                                                                                                                                                                                                                                                                                                                          <w:divBdr>
                                                                                                                                                                                                                                                                                                                                                                                                                                                                                                                                            <w:top w:val="none" w:sz="0" w:space="0" w:color="auto"/>
                                                                                                                                                                                                                                                                                                                                                                                                                                                                                                                                            <w:left w:val="none" w:sz="0" w:space="0" w:color="auto"/>
                                                                                                                                                                                                                                                                                                                                                                                                                                                                                                                                            <w:bottom w:val="none" w:sz="0" w:space="0" w:color="auto"/>
                                                                                                                                                                                                                                                                                                                                                                                                                                                                                                                                            <w:right w:val="none" w:sz="0" w:space="0" w:color="auto"/>
                                                                                                                                                                                                                                                                                                                                                                                                                                                                                                                                          </w:divBdr>
                                                                                                                                                                                                                                                                                                                                                                                                                                                                                                                                          <w:divsChild>
                                                                                                                                                                                                                                                                                                                                                                                                                                                                                                                                            <w:div w:id="1221525529">
                                                                                                                                                                                                                                                                                                                                                                                                                                                                                                                                              <w:marLeft w:val="0"/>
                                                                                                                                                                                                                                                                                                                                                                                                                                                                                                                                              <w:marRight w:val="0"/>
                                                                                                                                                                                                                                                                                                                                                                                                                                                                                                                                              <w:marTop w:val="0"/>
                                                                                                                                                                                                                                                                                                                                                                                                                                                                                                                                              <w:marBottom w:val="0"/>
                                                                                                                                                                                                                                                                                                                                                                                                                                                                                                                                              <w:divBdr>
                                                                                                                                                                                                                                                                                                                                                                                                                                                                                                                                                <w:top w:val="none" w:sz="0" w:space="0" w:color="auto"/>
                                                                                                                                                                                                                                                                                                                                                                                                                                                                                                                                                <w:left w:val="none" w:sz="0" w:space="0" w:color="auto"/>
                                                                                                                                                                                                                                                                                                                                                                                                                                                                                                                                                <w:bottom w:val="none" w:sz="0" w:space="0" w:color="auto"/>
                                                                                                                                                                                                                                                                                                                                                                                                                                                                                                                                                <w:right w:val="none" w:sz="0" w:space="0" w:color="auto"/>
                                                                                                                                                                                                                                                                                                                                                                                                                                                                                                                                              </w:divBdr>
                                                                                                                                                                                                                                                                                                                                                                                                                                                                                                                                              <w:divsChild>
                                                                                                                                                                                                                                                                                                                                                                                                                                                                                                                                                <w:div w:id="703093943">
                                                                                                                                                                                                                                                                                                                                                                                                                                                                                                                                                  <w:marLeft w:val="0"/>
                                                                                                                                                                                                                                                                                                                                                                                                                                                                                                                                                  <w:marRight w:val="0"/>
                                                                                                                                                                                                                                                                                                                                                                                                                                                                                                                                                  <w:marTop w:val="0"/>
                                                                                                                                                                                                                                                                                                                                                                                                                                                                                                                                                  <w:marBottom w:val="0"/>
                                                                                                                                                                                                                                                                                                                                                                                                                                                                                                                                                  <w:divBdr>
                                                                                                                                                                                                                                                                                                                                                                                                                                                                                                                                                    <w:top w:val="none" w:sz="0" w:space="0" w:color="auto"/>
                                                                                                                                                                                                                                                                                                                                                                                                                                                                                                                                                    <w:left w:val="none" w:sz="0" w:space="0" w:color="auto"/>
                                                                                                                                                                                                                                                                                                                                                                                                                                                                                                                                                    <w:bottom w:val="none" w:sz="0" w:space="0" w:color="auto"/>
                                                                                                                                                                                                                                                                                                                                                                                                                                                                                                                                                    <w:right w:val="none" w:sz="0" w:space="0" w:color="auto"/>
                                                                                                                                                                                                                                                                                                                                                                                                                                                                                                                                                  </w:divBdr>
                                                                                                                                                                                                                                                                                                                                                                                                                                                                                                                                                  <w:divsChild>
                                                                                                                                                                                                                                                                                                                                                                                                                                                                                                                                                    <w:div w:id="976837521">
                                                                                                                                                                                                                                                                                                                                                                                                                                                                                                                                                      <w:marLeft w:val="0"/>
                                                                                                                                                                                                                                                                                                                                                                                                                                                                                                                                                      <w:marRight w:val="0"/>
                                                                                                                                                                                                                                                                                                                                                                                                                                                                                                                                                      <w:marTop w:val="0"/>
                                                                                                                                                                                                                                                                                                                                                                                                                                                                                                                                                      <w:marBottom w:val="0"/>
                                                                                                                                                                                                                                                                                                                                                                                                                                                                                                                                                      <w:divBdr>
                                                                                                                                                                                                                                                                                                                                                                                                                                                                                                                                                        <w:top w:val="none" w:sz="0" w:space="0" w:color="auto"/>
                                                                                                                                                                                                                                                                                                                                                                                                                                                                                                                                                        <w:left w:val="none" w:sz="0" w:space="0" w:color="auto"/>
                                                                                                                                                                                                                                                                                                                                                                                                                                                                                                                                                        <w:bottom w:val="none" w:sz="0" w:space="0" w:color="auto"/>
                                                                                                                                                                                                                                                                                                                                                                                                                                                                                                                                                        <w:right w:val="none" w:sz="0" w:space="0" w:color="auto"/>
                                                                                                                                                                                                                                                                                                                                                                                                                                                                                                                                                      </w:divBdr>
                                                                                                                                                                                                                                                                                                                                                                                                                                                                                                                                                      <w:divsChild>
                                                                                                                                                                                                                                                                                                                                                                                                                                                                                                                                                        <w:div w:id="705523154">
                                                                                                                                                                                                                                                                                                                                                                                                                                                                                                                                                          <w:marLeft w:val="0"/>
                                                                                                                                                                                                                                                                                                                                                                                                                                                                                                                                                          <w:marRight w:val="0"/>
                                                                                                                                                                                                                                                                                                                                                                                                                                                                                                                                                          <w:marTop w:val="0"/>
                                                                                                                                                                                                                                                                                                                                                                                                                                                                                                                                                          <w:marBottom w:val="0"/>
                                                                                                                                                                                                                                                                                                                                                                                                                                                                                                                                                          <w:divBdr>
                                                                                                                                                                                                                                                                                                                                                                                                                                                                                                                                                            <w:top w:val="none" w:sz="0" w:space="0" w:color="auto"/>
                                                                                                                                                                                                                                                                                                                                                                                                                                                                                                                                                            <w:left w:val="none" w:sz="0" w:space="0" w:color="auto"/>
                                                                                                                                                                                                                                                                                                                                                                                                                                                                                                                                                            <w:bottom w:val="none" w:sz="0" w:space="0" w:color="auto"/>
                                                                                                                                                                                                                                                                                                                                                                                                                                                                                                                                                            <w:right w:val="none" w:sz="0" w:space="0" w:color="auto"/>
                                                                                                                                                                                                                                                                                                                                                                                                                                                                                                                                                          </w:divBdr>
                                                                                                                                                                                                                                                                                                                                                                                                                                                                                                                                                          <w:divsChild>
                                                                                                                                                                                                                                                                                                                                                                                                                                                                                                                                                            <w:div w:id="1793594323">
                                                                                                                                                                                                                                                                                                                                                                                                                                                                                                                                                              <w:marLeft w:val="0"/>
                                                                                                                                                                                                                                                                                                                                                                                                                                                                                                                                                              <w:marRight w:val="0"/>
                                                                                                                                                                                                                                                                                                                                                                                                                                                                                                                                                              <w:marTop w:val="0"/>
                                                                                                                                                                                                                                                                                                                                                                                                                                                                                                                                                              <w:marBottom w:val="0"/>
                                                                                                                                                                                                                                                                                                                                                                                                                                                                                                                                                              <w:divBdr>
                                                                                                                                                                                                                                                                                                                                                                                                                                                                                                                                                                <w:top w:val="none" w:sz="0" w:space="0" w:color="auto"/>
                                                                                                                                                                                                                                                                                                                                                                                                                                                                                                                                                                <w:left w:val="none" w:sz="0" w:space="0" w:color="auto"/>
                                                                                                                                                                                                                                                                                                                                                                                                                                                                                                                                                                <w:bottom w:val="none" w:sz="0" w:space="0" w:color="auto"/>
                                                                                                                                                                                                                                                                                                                                                                                                                                                                                                                                                                <w:right w:val="none" w:sz="0" w:space="0" w:color="auto"/>
                                                                                                                                                                                                                                                                                                                                                                                                                                                                                                                                                              </w:divBdr>
                                                                                                                                                                                                                                                                                                                                                                                                                                                                                                                                                              <w:divsChild>
                                                                                                                                                                                                                                                                                                                                                                                                                                                                                                                                                                <w:div w:id="1290553590">
                                                                                                                                                                                                                                                                                                                                                                                                                                                                                                                                                                  <w:marLeft w:val="0"/>
                                                                                                                                                                                                                                                                                                                                                                                                                                                                                                                                                                  <w:marRight w:val="0"/>
                                                                                                                                                                                                                                                                                                                                                                                                                                                                                                                                                                  <w:marTop w:val="0"/>
                                                                                                                                                                                                                                                                                                                                                                                                                                                                                                                                                                  <w:marBottom w:val="0"/>
                                                                                                                                                                                                                                                                                                                                                                                                                                                                                                                                                                  <w:divBdr>
                                                                                                                                                                                                                                                                                                                                                                                                                                                                                                                                                                    <w:top w:val="none" w:sz="0" w:space="0" w:color="auto"/>
                                                                                                                                                                                                                                                                                                                                                                                                                                                                                                                                                                    <w:left w:val="none" w:sz="0" w:space="0" w:color="auto"/>
                                                                                                                                                                                                                                                                                                                                                                                                                                                                                                                                                                    <w:bottom w:val="none" w:sz="0" w:space="0" w:color="auto"/>
                                                                                                                                                                                                                                                                                                                                                                                                                                                                                                                                                                    <w:right w:val="none" w:sz="0" w:space="0" w:color="auto"/>
                                                                                                                                                                                                                                                                                                                                                                                                                                                                                                                                                                  </w:divBdr>
                                                                                                                                                                                                                                                                                                                                                                                                                                                                                                                                                                  <w:divsChild>
                                                                                                                                                                                                                                                                                                                                                                                                                                                                                                                                                                    <w:div w:id="569930362">
                                                                                                                                                                                                                                                                                                                                                                                                                                                                                                                                                                      <w:marLeft w:val="0"/>
                                                                                                                                                                                                                                                                                                                                                                                                                                                                                                                                                                      <w:marRight w:val="0"/>
                                                                                                                                                                                                                                                                                                                                                                                                                                                                                                                                                                      <w:marTop w:val="0"/>
                                                                                                                                                                                                                                                                                                                                                                                                                                                                                                                                                                      <w:marBottom w:val="0"/>
                                                                                                                                                                                                                                                                                                                                                                                                                                                                                                                                                                      <w:divBdr>
                                                                                                                                                                                                                                                                                                                                                                                                                                                                                                                                                                        <w:top w:val="none" w:sz="0" w:space="0" w:color="auto"/>
                                                                                                                                                                                                                                                                                                                                                                                                                                                                                                                                                                        <w:left w:val="none" w:sz="0" w:space="0" w:color="auto"/>
                                                                                                                                                                                                                                                                                                                                                                                                                                                                                                                                                                        <w:bottom w:val="none" w:sz="0" w:space="0" w:color="auto"/>
                                                                                                                                                                                                                                                                                                                                                                                                                                                                                                                                                                        <w:right w:val="none" w:sz="0" w:space="0" w:color="auto"/>
                                                                                                                                                                                                                                                                                                                                                                                                                                                                                                                                                                      </w:divBdr>
                                                                                                                                                                                                                                                                                                                                                                                                                                                                                                                                                                      <w:divsChild>
                                                                                                                                                                                                                                                                                                                                                                                                                                                                                                                                                                        <w:div w:id="1384480601">
                                                                                                                                                                                                                                                                                                                                                                                                                                                                                                                                                                          <w:marLeft w:val="0"/>
                                                                                                                                                                                                                                                                                                                                                                                                                                                                                                                                                                          <w:marRight w:val="0"/>
                                                                                                                                                                                                                                                                                                                                                                                                                                                                                                                                                                          <w:marTop w:val="0"/>
                                                                                                                                                                                                                                                                                                                                                                                                                                                                                                                                                                          <w:marBottom w:val="0"/>
                                                                                                                                                                                                                                                                                                                                                                                                                                                                                                                                                                          <w:divBdr>
                                                                                                                                                                                                                                                                                                                                                                                                                                                                                                                                                                            <w:top w:val="none" w:sz="0" w:space="0" w:color="auto"/>
                                                                                                                                                                                                                                                                                                                                                                                                                                                                                                                                                                            <w:left w:val="none" w:sz="0" w:space="0" w:color="auto"/>
                                                                                                                                                                                                                                                                                                                                                                                                                                                                                                                                                                            <w:bottom w:val="none" w:sz="0" w:space="0" w:color="auto"/>
                                                                                                                                                                                                                                                                                                                                                                                                                                                                                                                                                                            <w:right w:val="none" w:sz="0" w:space="0" w:color="auto"/>
                                                                                                                                                                                                                                                                                                                                                                                                                                                                                                                                                                          </w:divBdr>
                                                                                                                                                                                                                                                                                                                                                                                                                                                                                                                                                                          <w:divsChild>
                                                                                                                                                                                                                                                                                                                                                                                                                                                                                                                                                                            <w:div w:id="231625953">
                                                                                                                                                                                                                                                                                                                                                                                                                                                                                                                                                                              <w:marLeft w:val="0"/>
                                                                                                                                                                                                                                                                                                                                                                                                                                                                                                                                                                              <w:marRight w:val="0"/>
                                                                                                                                                                                                                                                                                                                                                                                                                                                                                                                                                                              <w:marTop w:val="0"/>
                                                                                                                                                                                                                                                                                                                                                                                                                                                                                                                                                                              <w:marBottom w:val="0"/>
                                                                                                                                                                                                                                                                                                                                                                                                                                                                                                                                                                              <w:divBdr>
                                                                                                                                                                                                                                                                                                                                                                                                                                                                                                                                                                                <w:top w:val="none" w:sz="0" w:space="0" w:color="auto"/>
                                                                                                                                                                                                                                                                                                                                                                                                                                                                                                                                                                                <w:left w:val="none" w:sz="0" w:space="0" w:color="auto"/>
                                                                                                                                                                                                                                                                                                                                                                                                                                                                                                                                                                                <w:bottom w:val="none" w:sz="0" w:space="0" w:color="auto"/>
                                                                                                                                                                                                                                                                                                                                                                                                                                                                                                                                                                                <w:right w:val="none" w:sz="0" w:space="0" w:color="auto"/>
                                                                                                                                                                                                                                                                                                                                                                                                                                                                                                                                                                              </w:divBdr>
                                                                                                                                                                                                                                                                                                                                                                                                                                                                                                                                                                              <w:divsChild>
                                                                                                                                                                                                                                                                                                                                                                                                                                                                                                                                                                                <w:div w:id="1888107598">
                                                                                                                                                                                                                                                                                                                                                                                                                                                                                                                                                                                  <w:marLeft w:val="0"/>
                                                                                                                                                                                                                                                                                                                                                                                                                                                                                                                                                                                  <w:marRight w:val="0"/>
                                                                                                                                                                                                                                                                                                                                                                                                                                                                                                                                                                                  <w:marTop w:val="0"/>
                                                                                                                                                                                                                                                                                                                                                                                                                                                                                                                                                                                  <w:marBottom w:val="0"/>
                                                                                                                                                                                                                                                                                                                                                                                                                                                                                                                                                                                  <w:divBdr>
                                                                                                                                                                                                                                                                                                                                                                                                                                                                                                                                                                                    <w:top w:val="none" w:sz="0" w:space="0" w:color="auto"/>
                                                                                                                                                                                                                                                                                                                                                                                                                                                                                                                                                                                    <w:left w:val="none" w:sz="0" w:space="0" w:color="auto"/>
                                                                                                                                                                                                                                                                                                                                                                                                                                                                                                                                                                                    <w:bottom w:val="none" w:sz="0" w:space="0" w:color="auto"/>
                                                                                                                                                                                                                                                                                                                                                                                                                                                                                                                                                                                    <w:right w:val="none" w:sz="0" w:space="0" w:color="auto"/>
                                                                                                                                                                                                                                                                                                                                                                                                                                                                                                                                                                                  </w:divBdr>
                                                                                                                                                                                                                                                                                                                                                                                                                                                                                                                                                                                  <w:divsChild>
                                                                                                                                                                                                                                                                                                                                                                                                                                                                                                                                                                                    <w:div w:id="1045183135">
                                                                                                                                                                                                                                                                                                                                                                                                                                                                                                                                                                                      <w:marLeft w:val="0"/>
                                                                                                                                                                                                                                                                                                                                                                                                                                                                                                                                                                                      <w:marRight w:val="0"/>
                                                                                                                                                                                                                                                                                                                                                                                                                                                                                                                                                                                      <w:marTop w:val="0"/>
                                                                                                                                                                                                                                                                                                                                                                                                                                                                                                                                                                                      <w:marBottom w:val="0"/>
                                                                                                                                                                                                                                                                                                                                                                                                                                                                                                                                                                                      <w:divBdr>
                                                                                                                                                                                                                                                                                                                                                                                                                                                                                                                                                                                        <w:top w:val="none" w:sz="0" w:space="0" w:color="auto"/>
                                                                                                                                                                                                                                                                                                                                                                                                                                                                                                                                                                                        <w:left w:val="none" w:sz="0" w:space="0" w:color="auto"/>
                                                                                                                                                                                                                                                                                                                                                                                                                                                                                                                                                                                        <w:bottom w:val="none" w:sz="0" w:space="0" w:color="auto"/>
                                                                                                                                                                                                                                                                                                                                                                                                                                                                                                                                                                                        <w:right w:val="none" w:sz="0" w:space="0" w:color="auto"/>
                                                                                                                                                                                                                                                                                                                                                                                                                                                                                                                                                                                      </w:divBdr>
                                                                                                                                                                                                                                                                                                                                                                                                                                                                                                                                                                                      <w:divsChild>
                                                                                                                                                                                                                                                                                                                                                                                                                                                                                                                                                                                        <w:div w:id="1071584240">
                                                                                                                                                                                                                                                                                                                                                                                                                                                                                                                                                                                          <w:marLeft w:val="0"/>
                                                                                                                                                                                                                                                                                                                                                                                                                                                                                                                                                                                          <w:marRight w:val="0"/>
                                                                                                                                                                                                                                                                                                                                                                                                                                                                                                                                                                                          <w:marTop w:val="0"/>
                                                                                                                                                                                                                                                                                                                                                                                                                                                                                                                                                                                          <w:marBottom w:val="0"/>
                                                                                                                                                                                                                                                                                                                                                                                                                                                                                                                                                                                          <w:divBdr>
                                                                                                                                                                                                                                                                                                                                                                                                                                                                                                                                                                                            <w:top w:val="none" w:sz="0" w:space="0" w:color="auto"/>
                                                                                                                                                                                                                                                                                                                                                                                                                                                                                                                                                                                            <w:left w:val="none" w:sz="0" w:space="0" w:color="auto"/>
                                                                                                                                                                                                                                                                                                                                                                                                                                                                                                                                                                                            <w:bottom w:val="none" w:sz="0" w:space="0" w:color="auto"/>
                                                                                                                                                                                                                                                                                                                                                                                                                                                                                                                                                                                            <w:right w:val="none" w:sz="0" w:space="0" w:color="auto"/>
                                                                                                                                                                                                                                                                                                                                                                                                                                                                                                                                                                                          </w:divBdr>
                                                                                                                                                                                                                                                                                                                                                                                                                                                                                                                                                                                          <w:divsChild>
                                                                                                                                                                                                                                                                                                                                                                                                                                                                                                                                                                                            <w:div w:id="1772899296">
                                                                                                                                                                                                                                                                                                                                                                                                                                                                                                                                                                                              <w:marLeft w:val="0"/>
                                                                                                                                                                                                                                                                                                                                                                                                                                                                                                                                                                                              <w:marRight w:val="0"/>
                                                                                                                                                                                                                                                                                                                                                                                                                                                                                                                                                                                              <w:marTop w:val="0"/>
                                                                                                                                                                                                                                                                                                                                                                                                                                                                                                                                                                                              <w:marBottom w:val="0"/>
                                                                                                                                                                                                                                                                                                                                                                                                                                                                                                                                                                                              <w:divBdr>
                                                                                                                                                                                                                                                                                                                                                                                                                                                                                                                                                                                                <w:top w:val="none" w:sz="0" w:space="0" w:color="auto"/>
                                                                                                                                                                                                                                                                                                                                                                                                                                                                                                                                                                                                <w:left w:val="none" w:sz="0" w:space="0" w:color="auto"/>
                                                                                                                                                                                                                                                                                                                                                                                                                                                                                                                                                                                                <w:bottom w:val="none" w:sz="0" w:space="0" w:color="auto"/>
                                                                                                                                                                                                                                                                                                                                                                                                                                                                                                                                                                                                <w:right w:val="none" w:sz="0" w:space="0" w:color="auto"/>
                                                                                                                                                                                                                                                                                                                                                                                                                                                                                                                                                                                              </w:divBdr>
                                                                                                                                                                                                                                                                                                                                                                                                                                                                                                                                                                                              <w:divsChild>
                                                                                                                                                                                                                                                                                                                                                                                                                                                                                                                                                                                                <w:div w:id="970861775">
                                                                                                                                                                                                                                                                                                                                                                                                                                                                                                                                                                                                  <w:marLeft w:val="0"/>
                                                                                                                                                                                                                                                                                                                                                                                                                                                                                                                                                                                                  <w:marRight w:val="0"/>
                                                                                                                                                                                                                                                                                                                                                                                                                                                                                                                                                                                                  <w:marTop w:val="0"/>
                                                                                                                                                                                                                                                                                                                                                                                                                                                                                                                                                                                                  <w:marBottom w:val="0"/>
                                                                                                                                                                                                                                                                                                                                                                                                                                                                                                                                                                                                  <w:divBdr>
                                                                                                                                                                                                                                                                                                                                                                                                                                                                                                                                                                                                    <w:top w:val="none" w:sz="0" w:space="0" w:color="auto"/>
                                                                                                                                                                                                                                                                                                                                                                                                                                                                                                                                                                                                    <w:left w:val="none" w:sz="0" w:space="0" w:color="auto"/>
                                                                                                                                                                                                                                                                                                                                                                                                                                                                                                                                                                                                    <w:bottom w:val="none" w:sz="0" w:space="0" w:color="auto"/>
                                                                                                                                                                                                                                                                                                                                                                                                                                                                                                                                                                                                    <w:right w:val="none" w:sz="0" w:space="0" w:color="auto"/>
                                                                                                                                                                                                                                                                                                                                                                                                                                                                                                                                                                                                  </w:divBdr>
                                                                                                                                                                                                                                                                                                                                                                                                                                                                                                                                                                                                  <w:divsChild>
                                                                                                                                                                                                                                                                                                                                                                                                                                                                                                                                                                                                    <w:div w:id="14204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2759226">
      <w:bodyDiv w:val="1"/>
      <w:marLeft w:val="0"/>
      <w:marRight w:val="0"/>
      <w:marTop w:val="0"/>
      <w:marBottom w:val="0"/>
      <w:divBdr>
        <w:top w:val="none" w:sz="0" w:space="0" w:color="auto"/>
        <w:left w:val="none" w:sz="0" w:space="0" w:color="auto"/>
        <w:bottom w:val="none" w:sz="0" w:space="0" w:color="auto"/>
        <w:right w:val="none" w:sz="0" w:space="0" w:color="auto"/>
      </w:divBdr>
    </w:div>
    <w:div w:id="166411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74BB2-579F-424A-91D7-A1AF9989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21</Pages>
  <Words>7018</Words>
  <Characters>37902</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Santana</dc:creator>
  <cp:lastModifiedBy>Filipe Santana</cp:lastModifiedBy>
  <cp:revision>274</cp:revision>
  <dcterms:created xsi:type="dcterms:W3CDTF">2011-01-26T00:08:00Z</dcterms:created>
  <dcterms:modified xsi:type="dcterms:W3CDTF">2011-03-21T14:45:00Z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filipe.santana.silva@gmail.com@https://www.mendeley.com</vt:lpwstr>
  </property>
  <property fmtid="{D5CDD505-2E9C-101B-9397-08002B2CF9AE}" pid="4" name="Mendeley Citation Style_1">
    <vt:lpwstr>American Psychological Association</vt:lpwstr>
  </property>
</Properties>
</file>