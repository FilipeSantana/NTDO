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E78534" w14:textId="0F0C8495" w:rsidR="00425E72" w:rsidRPr="00FC6422" w:rsidRDefault="009F3494" w:rsidP="00AB0734">
      <w:pPr>
        <w:pStyle w:val="Ttulo"/>
        <w:rPr>
          <w:rFonts w:ascii="Times New Roman" w:hAnsi="Times New Roman" w:cs="Times New Roman"/>
        </w:rPr>
      </w:pPr>
      <w:r w:rsidRPr="00FC6422">
        <w:rPr>
          <w:rFonts w:ascii="Times New Roman" w:hAnsi="Times New Roman" w:cs="Times New Roman"/>
        </w:rPr>
        <w:t xml:space="preserve">Towards </w:t>
      </w:r>
      <w:r w:rsidR="00BD52A9" w:rsidRPr="00FC6422">
        <w:rPr>
          <w:rFonts w:ascii="Times New Roman" w:hAnsi="Times New Roman" w:cs="Times New Roman"/>
        </w:rPr>
        <w:t xml:space="preserve">an ontological representation of </w:t>
      </w:r>
      <w:r w:rsidRPr="00FC6422">
        <w:rPr>
          <w:rFonts w:ascii="Times New Roman" w:hAnsi="Times New Roman" w:cs="Times New Roman"/>
        </w:rPr>
        <w:t>morbidity</w:t>
      </w:r>
      <w:r w:rsidR="00BD52A9" w:rsidRPr="00FC6422">
        <w:rPr>
          <w:rFonts w:ascii="Times New Roman" w:hAnsi="Times New Roman" w:cs="Times New Roman"/>
        </w:rPr>
        <w:t xml:space="preserve"> and</w:t>
      </w:r>
      <w:r w:rsidRPr="00FC6422">
        <w:rPr>
          <w:rFonts w:ascii="Times New Roman" w:hAnsi="Times New Roman" w:cs="Times New Roman"/>
        </w:rPr>
        <w:t xml:space="preserve"> mortality in</w:t>
      </w:r>
      <w:r w:rsidR="00BD52A9" w:rsidRPr="00FC6422">
        <w:rPr>
          <w:rFonts w:ascii="Times New Roman" w:hAnsi="Times New Roman" w:cs="Times New Roman"/>
        </w:rPr>
        <w:t xml:space="preserve"> </w:t>
      </w:r>
      <w:r w:rsidRPr="00FC6422">
        <w:rPr>
          <w:rFonts w:ascii="Times New Roman" w:hAnsi="Times New Roman" w:cs="Times New Roman"/>
        </w:rPr>
        <w:t>Description Logics</w:t>
      </w:r>
    </w:p>
    <w:p w14:paraId="3FEDE2C6" w14:textId="77777777" w:rsidR="009F3494" w:rsidRPr="00FC6422" w:rsidRDefault="009F3494">
      <w:pPr>
        <w:rPr>
          <w:rFonts w:cs="Times New Roman"/>
          <w:b/>
          <w:bCs/>
        </w:rPr>
      </w:pPr>
    </w:p>
    <w:p w14:paraId="24219954" w14:textId="65F5D7F6" w:rsidR="00425E72" w:rsidRPr="00FC6422" w:rsidRDefault="009F3494" w:rsidP="00AB0734">
      <w:pPr>
        <w:pStyle w:val="Subttulo"/>
        <w:rPr>
          <w:rFonts w:ascii="Times New Roman" w:hAnsi="Times New Roman" w:cs="Times New Roman"/>
          <w:lang w:val="de-DE"/>
        </w:rPr>
      </w:pPr>
      <w:r w:rsidRPr="00FC6422">
        <w:rPr>
          <w:rFonts w:ascii="Times New Roman" w:hAnsi="Times New Roman" w:cs="Times New Roman"/>
          <w:lang w:val="de-DE"/>
        </w:rPr>
        <w:t>Filipe Santana</w:t>
      </w:r>
      <w:r w:rsidRPr="00FC6422">
        <w:rPr>
          <w:rFonts w:ascii="Times New Roman" w:hAnsi="Times New Roman" w:cs="Times New Roman"/>
          <w:vertAlign w:val="superscript"/>
          <w:lang w:val="de-DE"/>
        </w:rPr>
        <w:t>1§</w:t>
      </w:r>
      <w:r w:rsidRPr="00FC6422">
        <w:rPr>
          <w:rFonts w:ascii="Times New Roman" w:hAnsi="Times New Roman" w:cs="Times New Roman"/>
          <w:lang w:val="de-DE"/>
        </w:rPr>
        <w:t>, Roberta Fernandes</w:t>
      </w:r>
      <w:r w:rsidRPr="00FC6422">
        <w:rPr>
          <w:rFonts w:ascii="Times New Roman" w:hAnsi="Times New Roman" w:cs="Times New Roman"/>
          <w:vertAlign w:val="superscript"/>
          <w:lang w:val="de-DE"/>
        </w:rPr>
        <w:t>1*</w:t>
      </w:r>
      <w:r w:rsidRPr="00FC6422">
        <w:rPr>
          <w:rFonts w:ascii="Times New Roman" w:hAnsi="Times New Roman" w:cs="Times New Roman"/>
          <w:lang w:val="de-DE"/>
        </w:rPr>
        <w:t>, Daniel Schober</w:t>
      </w:r>
      <w:r w:rsidRPr="00FC6422">
        <w:rPr>
          <w:rFonts w:ascii="Times New Roman" w:hAnsi="Times New Roman" w:cs="Times New Roman"/>
          <w:vertAlign w:val="superscript"/>
          <w:lang w:val="de-DE"/>
        </w:rPr>
        <w:t>2*</w:t>
      </w:r>
      <w:r w:rsidRPr="00FC6422">
        <w:rPr>
          <w:rFonts w:ascii="Times New Roman" w:hAnsi="Times New Roman" w:cs="Times New Roman"/>
          <w:lang w:val="de-DE"/>
        </w:rPr>
        <w:t>, Stefan Schulz</w:t>
      </w:r>
      <w:r w:rsidRPr="00FC6422">
        <w:rPr>
          <w:rFonts w:ascii="Times New Roman" w:hAnsi="Times New Roman" w:cs="Times New Roman"/>
          <w:vertAlign w:val="superscript"/>
          <w:lang w:val="de-DE"/>
        </w:rPr>
        <w:t>2,4*</w:t>
      </w:r>
      <w:r w:rsidRPr="00FC6422">
        <w:rPr>
          <w:rFonts w:ascii="Times New Roman" w:hAnsi="Times New Roman" w:cs="Times New Roman"/>
          <w:lang w:val="de-DE"/>
        </w:rPr>
        <w:t>, Zulma Medeiros</w:t>
      </w:r>
      <w:r w:rsidRPr="00FC6422">
        <w:rPr>
          <w:rFonts w:ascii="Times New Roman" w:hAnsi="Times New Roman" w:cs="Times New Roman"/>
          <w:vertAlign w:val="superscript"/>
          <w:lang w:val="de-DE"/>
        </w:rPr>
        <w:t>3,5*</w:t>
      </w:r>
      <w:r w:rsidRPr="00FC6422">
        <w:rPr>
          <w:rFonts w:ascii="Times New Roman" w:hAnsi="Times New Roman" w:cs="Times New Roman"/>
          <w:lang w:val="de-DE"/>
        </w:rPr>
        <w:t>,  Fred Freitas</w:t>
      </w:r>
      <w:r w:rsidRPr="00FC6422">
        <w:rPr>
          <w:rFonts w:ascii="Times New Roman" w:hAnsi="Times New Roman" w:cs="Times New Roman"/>
          <w:vertAlign w:val="superscript"/>
          <w:lang w:val="de-DE"/>
        </w:rPr>
        <w:t>1*</w:t>
      </w:r>
    </w:p>
    <w:p w14:paraId="3803E55C" w14:textId="77777777" w:rsidR="00425E72" w:rsidRPr="00FC6422" w:rsidRDefault="00425E72" w:rsidP="00AB0734">
      <w:pPr>
        <w:pStyle w:val="Subttulo"/>
        <w:rPr>
          <w:rFonts w:ascii="Times New Roman" w:hAnsi="Times New Roman" w:cs="Times New Roman"/>
          <w:lang w:val="de-DE"/>
        </w:rPr>
      </w:pPr>
    </w:p>
    <w:p w14:paraId="0882DCF5" w14:textId="77777777" w:rsidR="00425E72" w:rsidRPr="00FC6422" w:rsidRDefault="009F3494" w:rsidP="00FC6422">
      <w:pPr>
        <w:pStyle w:val="Subttulo"/>
        <w:jc w:val="left"/>
        <w:rPr>
          <w:rFonts w:ascii="Times New Roman" w:hAnsi="Times New Roman" w:cs="Times New Roman"/>
          <w:vertAlign w:val="superscript"/>
        </w:rPr>
      </w:pPr>
      <w:r w:rsidRPr="00FC6422">
        <w:rPr>
          <w:rFonts w:ascii="Times New Roman" w:hAnsi="Times New Roman" w:cs="Times New Roman"/>
          <w:vertAlign w:val="superscript"/>
        </w:rPr>
        <w:t>1</w:t>
      </w:r>
      <w:r w:rsidRPr="00FC6422">
        <w:rPr>
          <w:rFonts w:ascii="Times New Roman" w:hAnsi="Times New Roman" w:cs="Times New Roman"/>
        </w:rPr>
        <w:t xml:space="preserve">Informatics Center, Federal University of </w:t>
      </w:r>
      <w:proofErr w:type="spellStart"/>
      <w:r w:rsidRPr="00FC6422">
        <w:rPr>
          <w:rFonts w:ascii="Times New Roman" w:hAnsi="Times New Roman" w:cs="Times New Roman"/>
        </w:rPr>
        <w:t>Pernambuco</w:t>
      </w:r>
      <w:proofErr w:type="spellEnd"/>
      <w:r w:rsidRPr="00FC6422">
        <w:rPr>
          <w:rFonts w:ascii="Times New Roman" w:hAnsi="Times New Roman" w:cs="Times New Roman"/>
        </w:rPr>
        <w:t xml:space="preserve"> (</w:t>
      </w:r>
      <w:proofErr w:type="spellStart"/>
      <w:r w:rsidRPr="00FC6422">
        <w:rPr>
          <w:rFonts w:ascii="Times New Roman" w:hAnsi="Times New Roman" w:cs="Times New Roman"/>
        </w:rPr>
        <w:t>CIn</w:t>
      </w:r>
      <w:proofErr w:type="spellEnd"/>
      <w:r w:rsidRPr="00FC6422">
        <w:rPr>
          <w:rFonts w:ascii="Times New Roman" w:hAnsi="Times New Roman" w:cs="Times New Roman"/>
        </w:rPr>
        <w:t>/UFPE), Recife, Brazil;</w:t>
      </w:r>
    </w:p>
    <w:p w14:paraId="1F635103" w14:textId="77777777" w:rsidR="00425E72" w:rsidRPr="00FC6422" w:rsidRDefault="009F3494" w:rsidP="00FC6422">
      <w:pPr>
        <w:pStyle w:val="Subttulo"/>
        <w:jc w:val="left"/>
        <w:rPr>
          <w:rFonts w:ascii="Times New Roman" w:hAnsi="Times New Roman" w:cs="Times New Roman"/>
          <w:vertAlign w:val="superscript"/>
        </w:rPr>
      </w:pPr>
      <w:r w:rsidRPr="00FC6422">
        <w:rPr>
          <w:rFonts w:ascii="Times New Roman" w:hAnsi="Times New Roman" w:cs="Times New Roman"/>
          <w:vertAlign w:val="superscript"/>
        </w:rPr>
        <w:t>2</w:t>
      </w:r>
      <w:r w:rsidRPr="00FC6422">
        <w:rPr>
          <w:rFonts w:ascii="Times New Roman" w:hAnsi="Times New Roman" w:cs="Times New Roman"/>
        </w:rPr>
        <w:t>Institute of Medical Biometry and Medical Informatics (IMBI), University Medical Center, Freiburg, Germany;</w:t>
      </w:r>
    </w:p>
    <w:p w14:paraId="4027A7CC" w14:textId="77777777" w:rsidR="00425E72" w:rsidRPr="00FC6422" w:rsidRDefault="009F3494" w:rsidP="00FC6422">
      <w:pPr>
        <w:pStyle w:val="Subttulo"/>
        <w:jc w:val="left"/>
        <w:rPr>
          <w:rFonts w:ascii="Times New Roman" w:hAnsi="Times New Roman" w:cs="Times New Roman"/>
          <w:vertAlign w:val="superscript"/>
        </w:rPr>
      </w:pPr>
      <w:r w:rsidRPr="00FC6422">
        <w:rPr>
          <w:rFonts w:ascii="Times New Roman" w:hAnsi="Times New Roman" w:cs="Times New Roman"/>
          <w:vertAlign w:val="superscript"/>
        </w:rPr>
        <w:t>3</w:t>
      </w:r>
      <w:r w:rsidRPr="00FC6422">
        <w:rPr>
          <w:rFonts w:ascii="Times New Roman" w:hAnsi="Times New Roman" w:cs="Times New Roman"/>
        </w:rPr>
        <w:t xml:space="preserve">Parasitology Department, </w:t>
      </w:r>
      <w:proofErr w:type="spellStart"/>
      <w:r w:rsidRPr="00FC6422">
        <w:rPr>
          <w:rFonts w:ascii="Times New Roman" w:hAnsi="Times New Roman" w:cs="Times New Roman"/>
        </w:rPr>
        <w:t>Aggeu</w:t>
      </w:r>
      <w:proofErr w:type="spellEnd"/>
      <w:r w:rsidRPr="00FC6422">
        <w:rPr>
          <w:rFonts w:ascii="Times New Roman" w:hAnsi="Times New Roman" w:cs="Times New Roman"/>
        </w:rPr>
        <w:t xml:space="preserve"> </w:t>
      </w:r>
      <w:proofErr w:type="spellStart"/>
      <w:r w:rsidRPr="00FC6422">
        <w:rPr>
          <w:rFonts w:ascii="Times New Roman" w:hAnsi="Times New Roman" w:cs="Times New Roman"/>
        </w:rPr>
        <w:t>Magalhães</w:t>
      </w:r>
      <w:proofErr w:type="spellEnd"/>
      <w:r w:rsidRPr="00FC6422">
        <w:rPr>
          <w:rFonts w:ascii="Times New Roman" w:hAnsi="Times New Roman" w:cs="Times New Roman"/>
        </w:rPr>
        <w:t xml:space="preserve"> Research Center, </w:t>
      </w:r>
      <w:proofErr w:type="spellStart"/>
      <w:r w:rsidRPr="00FC6422">
        <w:rPr>
          <w:rFonts w:ascii="Times New Roman" w:hAnsi="Times New Roman" w:cs="Times New Roman"/>
        </w:rPr>
        <w:t>Oswaldo</w:t>
      </w:r>
      <w:proofErr w:type="spellEnd"/>
      <w:r w:rsidRPr="00FC6422">
        <w:rPr>
          <w:rFonts w:ascii="Times New Roman" w:hAnsi="Times New Roman" w:cs="Times New Roman"/>
        </w:rPr>
        <w:t xml:space="preserve"> Cruz Foundation, (</w:t>
      </w:r>
      <w:proofErr w:type="spellStart"/>
      <w:r w:rsidRPr="00FC6422">
        <w:rPr>
          <w:rFonts w:ascii="Times New Roman" w:hAnsi="Times New Roman" w:cs="Times New Roman"/>
        </w:rPr>
        <w:t>CPqAM</w:t>
      </w:r>
      <w:proofErr w:type="spellEnd"/>
      <w:r w:rsidRPr="00FC6422">
        <w:rPr>
          <w:rFonts w:ascii="Times New Roman" w:hAnsi="Times New Roman" w:cs="Times New Roman"/>
        </w:rPr>
        <w:t>/</w:t>
      </w:r>
      <w:proofErr w:type="spellStart"/>
      <w:r w:rsidRPr="00FC6422">
        <w:rPr>
          <w:rFonts w:ascii="Times New Roman" w:hAnsi="Times New Roman" w:cs="Times New Roman"/>
        </w:rPr>
        <w:t>Fiocruz</w:t>
      </w:r>
      <w:proofErr w:type="spellEnd"/>
      <w:r w:rsidRPr="00FC6422">
        <w:rPr>
          <w:rFonts w:ascii="Times New Roman" w:hAnsi="Times New Roman" w:cs="Times New Roman"/>
        </w:rPr>
        <w:t>), Recife, Brazil;</w:t>
      </w:r>
    </w:p>
    <w:p w14:paraId="4C5D106E" w14:textId="77777777" w:rsidR="00425E72" w:rsidRPr="00FC6422" w:rsidRDefault="009F3494" w:rsidP="00FC6422">
      <w:pPr>
        <w:pStyle w:val="Subttulo"/>
        <w:jc w:val="left"/>
        <w:rPr>
          <w:rFonts w:ascii="Times New Roman" w:hAnsi="Times New Roman" w:cs="Times New Roman"/>
        </w:rPr>
      </w:pPr>
      <w:r w:rsidRPr="00FC6422">
        <w:rPr>
          <w:rFonts w:ascii="Times New Roman" w:hAnsi="Times New Roman" w:cs="Times New Roman"/>
          <w:vertAlign w:val="superscript"/>
        </w:rPr>
        <w:t>4</w:t>
      </w:r>
      <w:r w:rsidRPr="00FC6422">
        <w:rPr>
          <w:rFonts w:ascii="Times New Roman" w:hAnsi="Times New Roman" w:cs="Times New Roman"/>
        </w:rPr>
        <w:t xml:space="preserve"> </w:t>
      </w:r>
      <w:proofErr w:type="gramStart"/>
      <w:r w:rsidRPr="00FC6422">
        <w:rPr>
          <w:rFonts w:ascii="Times New Roman" w:hAnsi="Times New Roman" w:cs="Times New Roman"/>
        </w:rPr>
        <w:t>Institute</w:t>
      </w:r>
      <w:proofErr w:type="gramEnd"/>
      <w:r w:rsidRPr="00FC6422">
        <w:rPr>
          <w:rFonts w:ascii="Times New Roman" w:hAnsi="Times New Roman" w:cs="Times New Roman"/>
        </w:rPr>
        <w:t xml:space="preserve"> for Medical Informatics, Statistics, and Documentation (IMI), Medical University of Graz, Austria.</w:t>
      </w:r>
    </w:p>
    <w:p w14:paraId="294C2534" w14:textId="77777777" w:rsidR="00425E72" w:rsidRPr="00FC6422" w:rsidRDefault="009F3494" w:rsidP="00FC6422">
      <w:pPr>
        <w:pStyle w:val="Subttulo"/>
        <w:jc w:val="left"/>
        <w:rPr>
          <w:rFonts w:ascii="Times New Roman" w:hAnsi="Times New Roman" w:cs="Times New Roman"/>
        </w:rPr>
      </w:pPr>
      <w:r w:rsidRPr="00FC6422">
        <w:rPr>
          <w:rFonts w:ascii="Times New Roman" w:hAnsi="Times New Roman" w:cs="Times New Roman"/>
          <w:vertAlign w:val="superscript"/>
        </w:rPr>
        <w:t>5</w:t>
      </w:r>
      <w:r w:rsidRPr="00FC6422">
        <w:rPr>
          <w:rFonts w:ascii="Times New Roman" w:hAnsi="Times New Roman" w:cs="Times New Roman"/>
        </w:rPr>
        <w:t xml:space="preserve">Pathology Department, Institute of Biological Sciences, University of </w:t>
      </w:r>
      <w:proofErr w:type="spellStart"/>
      <w:r w:rsidRPr="00FC6422">
        <w:rPr>
          <w:rFonts w:ascii="Times New Roman" w:hAnsi="Times New Roman" w:cs="Times New Roman"/>
        </w:rPr>
        <w:t>Pernambuco</w:t>
      </w:r>
      <w:proofErr w:type="spellEnd"/>
      <w:r w:rsidRPr="00FC6422">
        <w:rPr>
          <w:rFonts w:ascii="Times New Roman" w:hAnsi="Times New Roman" w:cs="Times New Roman"/>
        </w:rPr>
        <w:t>, Recife, Brazil;</w:t>
      </w:r>
    </w:p>
    <w:p w14:paraId="693BFC2D" w14:textId="77777777" w:rsidR="009F3494" w:rsidRPr="00FC6422" w:rsidRDefault="009F3494">
      <w:pPr>
        <w:spacing w:line="240" w:lineRule="auto"/>
        <w:rPr>
          <w:rFonts w:cs="Times New Roman"/>
          <w:vertAlign w:val="superscript"/>
        </w:rPr>
      </w:pPr>
    </w:p>
    <w:p w14:paraId="3D4644B5" w14:textId="77777777" w:rsidR="009F3494" w:rsidRPr="00FC6422" w:rsidRDefault="009F3494" w:rsidP="00AC0E1E">
      <w:pPr>
        <w:rPr>
          <w:rFonts w:cs="Times New Roman"/>
        </w:rPr>
      </w:pPr>
      <w:r w:rsidRPr="00FC6422">
        <w:rPr>
          <w:rFonts w:cs="Times New Roman"/>
        </w:rPr>
        <w:t xml:space="preserve"> </w:t>
      </w:r>
    </w:p>
    <w:p w14:paraId="4BC69EFB" w14:textId="77777777" w:rsidR="009F3494" w:rsidRPr="00FC6422" w:rsidRDefault="009F3494" w:rsidP="00AC0E1E">
      <w:pPr>
        <w:rPr>
          <w:rFonts w:cs="Times New Roman"/>
        </w:rPr>
      </w:pPr>
      <w:r w:rsidRPr="00FC6422">
        <w:rPr>
          <w:rFonts w:cs="Times New Roman"/>
        </w:rPr>
        <w:t>*These authors contributed equally to this work</w:t>
      </w:r>
    </w:p>
    <w:p w14:paraId="1DCDEB1D" w14:textId="77777777" w:rsidR="009F3494" w:rsidRPr="00FC6422" w:rsidRDefault="009F3494" w:rsidP="00AC0E1E">
      <w:pPr>
        <w:rPr>
          <w:rFonts w:cs="Times New Roman"/>
        </w:rPr>
      </w:pPr>
      <w:r w:rsidRPr="00FC6422">
        <w:rPr>
          <w:rFonts w:cs="Times New Roman"/>
        </w:rPr>
        <w:t>§Corresponding author</w:t>
      </w:r>
    </w:p>
    <w:p w14:paraId="7FC16889" w14:textId="77777777" w:rsidR="009F3494" w:rsidRPr="00FC6422" w:rsidRDefault="009F3494" w:rsidP="00AC0E1E">
      <w:pPr>
        <w:rPr>
          <w:rFonts w:cs="Times New Roman"/>
        </w:rPr>
      </w:pPr>
      <w:r w:rsidRPr="00FC6422">
        <w:rPr>
          <w:rFonts w:cs="Times New Roman"/>
        </w:rPr>
        <w:t xml:space="preserve"> </w:t>
      </w:r>
    </w:p>
    <w:p w14:paraId="39D44808" w14:textId="77777777" w:rsidR="009F3494" w:rsidRPr="00FC6422" w:rsidRDefault="009F3494" w:rsidP="00AC0E1E">
      <w:pPr>
        <w:rPr>
          <w:rFonts w:cs="Times New Roman"/>
        </w:rPr>
      </w:pPr>
      <w:r w:rsidRPr="00FC6422">
        <w:rPr>
          <w:rFonts w:cs="Times New Roman"/>
        </w:rPr>
        <w:t>Email addresses:</w:t>
      </w:r>
    </w:p>
    <w:p w14:paraId="1FDC22EA" w14:textId="77777777" w:rsidR="00425E72" w:rsidRPr="00FC6422" w:rsidRDefault="009F3494" w:rsidP="003307B5">
      <w:pPr>
        <w:rPr>
          <w:rFonts w:cs="Times New Roman"/>
        </w:rPr>
      </w:pPr>
      <w:r w:rsidRPr="00FC6422">
        <w:rPr>
          <w:rFonts w:cs="Times New Roman"/>
        </w:rPr>
        <w:t>FS: fss3@cin.ufpe.br</w:t>
      </w:r>
    </w:p>
    <w:p w14:paraId="5B3433D6" w14:textId="77777777" w:rsidR="00425E72" w:rsidRPr="00FC6422" w:rsidRDefault="009F3494" w:rsidP="003307B5">
      <w:pPr>
        <w:rPr>
          <w:rFonts w:cs="Times New Roman"/>
          <w:lang w:val="de-DE"/>
        </w:rPr>
      </w:pPr>
      <w:r w:rsidRPr="00FC6422">
        <w:rPr>
          <w:rFonts w:cs="Times New Roman"/>
          <w:lang w:val="de-DE"/>
        </w:rPr>
        <w:t>RF: rmf3@cin.ufpe.br</w:t>
      </w:r>
    </w:p>
    <w:p w14:paraId="7CB587DC" w14:textId="77777777" w:rsidR="00425E72" w:rsidRPr="00FC6422" w:rsidRDefault="009F3494" w:rsidP="003307B5">
      <w:pPr>
        <w:rPr>
          <w:rFonts w:cs="Times New Roman"/>
          <w:lang w:val="de-DE"/>
        </w:rPr>
      </w:pPr>
      <w:r w:rsidRPr="00FC6422">
        <w:rPr>
          <w:rFonts w:cs="Times New Roman"/>
          <w:lang w:val="de-DE"/>
        </w:rPr>
        <w:t>DS: schober@imbi.uni-freiburg.de</w:t>
      </w:r>
    </w:p>
    <w:p w14:paraId="5B29EB12" w14:textId="77777777" w:rsidR="00425E72" w:rsidRPr="00FC6422" w:rsidRDefault="009F3494" w:rsidP="003307B5">
      <w:pPr>
        <w:rPr>
          <w:rFonts w:cs="Times New Roman"/>
          <w:lang w:val="de-DE"/>
        </w:rPr>
      </w:pPr>
      <w:r w:rsidRPr="00FC6422">
        <w:rPr>
          <w:rFonts w:cs="Times New Roman"/>
          <w:lang w:val="de-DE"/>
        </w:rPr>
        <w:t>ZM: zulma.medeiros@cpqam.fiocruz.br</w:t>
      </w:r>
    </w:p>
    <w:p w14:paraId="722BFDCF" w14:textId="77777777" w:rsidR="00425E72" w:rsidRPr="00FC6422" w:rsidRDefault="009F3494" w:rsidP="003307B5">
      <w:pPr>
        <w:rPr>
          <w:rFonts w:cs="Times New Roman"/>
        </w:rPr>
      </w:pPr>
      <w:r w:rsidRPr="00FC6422">
        <w:rPr>
          <w:rFonts w:cs="Times New Roman"/>
        </w:rPr>
        <w:t>SS: stefan.schulz@medunigraz.at</w:t>
      </w:r>
    </w:p>
    <w:p w14:paraId="1CB4DA19" w14:textId="77777777" w:rsidR="00425E72" w:rsidRPr="00FC6422" w:rsidRDefault="009F3494" w:rsidP="003307B5">
      <w:pPr>
        <w:rPr>
          <w:rFonts w:cs="Times New Roman"/>
        </w:rPr>
      </w:pPr>
      <w:r w:rsidRPr="00FC6422">
        <w:rPr>
          <w:rFonts w:cs="Times New Roman"/>
        </w:rPr>
        <w:t>FF: fred@cin.ufpe.br</w:t>
      </w:r>
    </w:p>
    <w:p w14:paraId="611FBA23" w14:textId="77777777" w:rsidR="009F3494" w:rsidRPr="00FC6422" w:rsidRDefault="009F3494" w:rsidP="00AC0E1E">
      <w:pPr>
        <w:rPr>
          <w:rFonts w:cs="Times New Roman"/>
        </w:rPr>
      </w:pPr>
    </w:p>
    <w:p w14:paraId="151274AA" w14:textId="77777777" w:rsidR="00425E72" w:rsidRPr="00FC6422" w:rsidRDefault="009F3494" w:rsidP="003307B5">
      <w:pPr>
        <w:pStyle w:val="Ttulo1"/>
        <w:rPr>
          <w:rFonts w:ascii="Times New Roman" w:hAnsi="Times New Roman" w:cs="Times New Roman"/>
        </w:rPr>
      </w:pPr>
      <w:r w:rsidRPr="00FC6422">
        <w:rPr>
          <w:rFonts w:ascii="Times New Roman" w:hAnsi="Times New Roman" w:cs="Times New Roman"/>
        </w:rPr>
        <w:lastRenderedPageBreak/>
        <w:t>Abstract</w:t>
      </w:r>
    </w:p>
    <w:p w14:paraId="001264CB" w14:textId="220052B2" w:rsidR="00425E72" w:rsidRPr="00FC6422" w:rsidRDefault="00155E3D" w:rsidP="00FC6422">
      <w:pPr>
        <w:spacing w:line="480" w:lineRule="auto"/>
        <w:rPr>
          <w:rFonts w:cs="Times New Roman"/>
        </w:rPr>
      </w:pPr>
      <w:proofErr w:type="gramStart"/>
      <w:r w:rsidRPr="00FC6422">
        <w:rPr>
          <w:rFonts w:cs="Times New Roman"/>
          <w:b/>
        </w:rPr>
        <w:t>Background</w:t>
      </w:r>
      <w:r w:rsidR="00AC0E1E" w:rsidRPr="00FC6422">
        <w:rPr>
          <w:rFonts w:cs="Times New Roman"/>
        </w:rPr>
        <w:t>.</w:t>
      </w:r>
      <w:proofErr w:type="gramEnd"/>
      <w:r w:rsidR="00AC0E1E" w:rsidRPr="00FC6422">
        <w:rPr>
          <w:rFonts w:cs="Times New Roman"/>
        </w:rPr>
        <w:t xml:space="preserve"> </w:t>
      </w:r>
      <w:r w:rsidR="009F3494" w:rsidRPr="00FC6422">
        <w:rPr>
          <w:rFonts w:cs="Times New Roman"/>
        </w:rPr>
        <w:t xml:space="preserve">Although many </w:t>
      </w:r>
      <w:r w:rsidR="002A54EE" w:rsidRPr="00FC6422">
        <w:rPr>
          <w:rFonts w:cs="Times New Roman"/>
        </w:rPr>
        <w:t>tackl</w:t>
      </w:r>
      <w:r w:rsidR="00C71BC7" w:rsidRPr="00FC6422">
        <w:rPr>
          <w:rFonts w:cs="Times New Roman"/>
        </w:rPr>
        <w:t>e</w:t>
      </w:r>
      <w:r w:rsidR="009F3494" w:rsidRPr="00FC6422">
        <w:rPr>
          <w:rFonts w:cs="Times New Roman"/>
        </w:rPr>
        <w:t xml:space="preserve"> the development of biomedical ontologies, very few</w:t>
      </w:r>
      <w:r w:rsidR="00C71BC7" w:rsidRPr="00FC6422">
        <w:rPr>
          <w:rFonts w:cs="Times New Roman"/>
        </w:rPr>
        <w:t xml:space="preserve"> </w:t>
      </w:r>
      <w:r w:rsidR="009F3494" w:rsidRPr="00FC6422">
        <w:rPr>
          <w:rFonts w:cs="Times New Roman"/>
        </w:rPr>
        <w:t xml:space="preserve">encompass sound definitions of death. </w:t>
      </w:r>
      <w:r w:rsidR="007E6A2B" w:rsidRPr="00FC6422">
        <w:rPr>
          <w:rFonts w:cs="Times New Roman"/>
        </w:rPr>
        <w:t>Nevertheless, t</w:t>
      </w:r>
      <w:r w:rsidR="009F3494" w:rsidRPr="00FC6422">
        <w:rPr>
          <w:rFonts w:cs="Times New Roman"/>
        </w:rPr>
        <w:t xml:space="preserve">his concept </w:t>
      </w:r>
      <w:r w:rsidR="00C71BC7" w:rsidRPr="00FC6422">
        <w:rPr>
          <w:rFonts w:cs="Times New Roman"/>
        </w:rPr>
        <w:t>has its relevance</w:t>
      </w:r>
      <w:r w:rsidR="00AB0734" w:rsidRPr="00FC6422">
        <w:rPr>
          <w:rFonts w:cs="Times New Roman"/>
        </w:rPr>
        <w:t xml:space="preserve"> </w:t>
      </w:r>
      <w:r w:rsidR="009F3494" w:rsidRPr="00FC6422">
        <w:rPr>
          <w:rFonts w:cs="Times New Roman"/>
        </w:rPr>
        <w:t xml:space="preserve">in </w:t>
      </w:r>
      <w:r w:rsidR="007E6A2B" w:rsidRPr="00FC6422">
        <w:rPr>
          <w:rFonts w:cs="Times New Roman"/>
        </w:rPr>
        <w:t xml:space="preserve">epidemiologic </w:t>
      </w:r>
      <w:r w:rsidR="009F3494" w:rsidRPr="00FC6422">
        <w:rPr>
          <w:rFonts w:cs="Times New Roman"/>
        </w:rPr>
        <w:t xml:space="preserve">applications, e.g. data integration </w:t>
      </w:r>
      <w:r w:rsidR="00C71BC7" w:rsidRPr="00FC6422">
        <w:rPr>
          <w:rFonts w:cs="Times New Roman"/>
        </w:rPr>
        <w:t xml:space="preserve">within </w:t>
      </w:r>
      <w:r w:rsidR="009F3494" w:rsidRPr="00FC6422">
        <w:rPr>
          <w:rFonts w:cs="Times New Roman"/>
        </w:rPr>
        <w:t xml:space="preserve">mortality notification systems. </w:t>
      </w:r>
      <w:r w:rsidR="002A54EE" w:rsidRPr="00FC6422">
        <w:rPr>
          <w:rFonts w:cs="Times New Roman"/>
        </w:rPr>
        <w:t>W</w:t>
      </w:r>
      <w:r w:rsidR="009F3494" w:rsidRPr="00FC6422">
        <w:rPr>
          <w:rFonts w:cs="Times New Roman"/>
        </w:rPr>
        <w:t xml:space="preserve">e </w:t>
      </w:r>
      <w:r w:rsidR="002A54EE" w:rsidRPr="00FC6422">
        <w:rPr>
          <w:rFonts w:cs="Times New Roman"/>
        </w:rPr>
        <w:t xml:space="preserve">here introduce an </w:t>
      </w:r>
      <w:proofErr w:type="spellStart"/>
      <w:r w:rsidR="002A54EE" w:rsidRPr="00FC6422">
        <w:rPr>
          <w:rFonts w:cs="Times New Roman"/>
        </w:rPr>
        <w:t>ontologic</w:t>
      </w:r>
      <w:proofErr w:type="spellEnd"/>
      <w:r w:rsidR="002A54EE" w:rsidRPr="00FC6422">
        <w:rPr>
          <w:rFonts w:cs="Times New Roman"/>
        </w:rPr>
        <w:t xml:space="preserve"> </w:t>
      </w:r>
      <w:r w:rsidR="009F3494" w:rsidRPr="00FC6422">
        <w:rPr>
          <w:rFonts w:cs="Times New Roman"/>
        </w:rPr>
        <w:t>represent</w:t>
      </w:r>
      <w:r w:rsidR="002A54EE" w:rsidRPr="00FC6422">
        <w:rPr>
          <w:rFonts w:cs="Times New Roman"/>
        </w:rPr>
        <w:t>ation</w:t>
      </w:r>
      <w:r w:rsidR="009F3494" w:rsidRPr="00FC6422">
        <w:rPr>
          <w:rFonts w:cs="Times New Roman"/>
        </w:rPr>
        <w:t xml:space="preserve"> </w:t>
      </w:r>
      <w:r w:rsidR="002A54EE" w:rsidRPr="00FC6422">
        <w:rPr>
          <w:rFonts w:cs="Times New Roman"/>
        </w:rPr>
        <w:t xml:space="preserve">of the </w:t>
      </w:r>
      <w:r w:rsidR="009F3494" w:rsidRPr="00FC6422">
        <w:rPr>
          <w:rFonts w:cs="Times New Roman"/>
        </w:rPr>
        <w:t xml:space="preserve">complex </w:t>
      </w:r>
      <w:r w:rsidR="002A54EE" w:rsidRPr="00FC6422">
        <w:rPr>
          <w:rFonts w:cs="Times New Roman"/>
        </w:rPr>
        <w:t xml:space="preserve">biological </w:t>
      </w:r>
      <w:r w:rsidR="00C71BC7" w:rsidRPr="00FC6422">
        <w:rPr>
          <w:rFonts w:cs="Times New Roman"/>
        </w:rPr>
        <w:t xml:space="preserve">qualities and </w:t>
      </w:r>
      <w:r w:rsidR="009F3494" w:rsidRPr="00FC6422">
        <w:rPr>
          <w:rFonts w:cs="Times New Roman"/>
        </w:rPr>
        <w:t>processes</w:t>
      </w:r>
      <w:r w:rsidR="002A54EE" w:rsidRPr="00FC6422">
        <w:rPr>
          <w:rFonts w:cs="Times New Roman"/>
        </w:rPr>
        <w:t xml:space="preserve"> that inhere in organisms transitioning from life to death</w:t>
      </w:r>
      <w:r w:rsidR="00C71BC7" w:rsidRPr="00FC6422">
        <w:rPr>
          <w:rFonts w:cs="Times New Roman"/>
        </w:rPr>
        <w:t>. We further</w:t>
      </w:r>
      <w:r w:rsidR="009F3494" w:rsidRPr="00FC6422">
        <w:rPr>
          <w:rFonts w:cs="Times New Roman"/>
        </w:rPr>
        <w:t xml:space="preserve"> characterize</w:t>
      </w:r>
      <w:r w:rsidR="00C71BC7" w:rsidRPr="00FC6422">
        <w:rPr>
          <w:rFonts w:cs="Times New Roman"/>
        </w:rPr>
        <w:t xml:space="preserve"> them</w:t>
      </w:r>
      <w:r w:rsidR="009F3494" w:rsidRPr="00FC6422">
        <w:rPr>
          <w:rFonts w:cs="Times New Roman"/>
        </w:rPr>
        <w:t xml:space="preserve"> by </w:t>
      </w:r>
      <w:r w:rsidR="002A54EE" w:rsidRPr="00FC6422">
        <w:rPr>
          <w:rFonts w:cs="Times New Roman"/>
        </w:rPr>
        <w:t xml:space="preserve">causal events and their </w:t>
      </w:r>
      <w:r w:rsidR="009F3494" w:rsidRPr="00FC6422">
        <w:rPr>
          <w:rFonts w:cs="Times New Roman"/>
        </w:rPr>
        <w:t xml:space="preserve">temporal </w:t>
      </w:r>
      <w:r w:rsidR="002A54EE" w:rsidRPr="00FC6422">
        <w:rPr>
          <w:rFonts w:cs="Times New Roman"/>
        </w:rPr>
        <w:t>borders.</w:t>
      </w:r>
    </w:p>
    <w:p w14:paraId="5CB17AB7" w14:textId="097E9134" w:rsidR="00425E72" w:rsidRPr="00FC6422" w:rsidRDefault="00155E3D" w:rsidP="00FC6422">
      <w:pPr>
        <w:spacing w:line="480" w:lineRule="auto"/>
        <w:rPr>
          <w:rFonts w:cs="Times New Roman"/>
        </w:rPr>
      </w:pPr>
      <w:proofErr w:type="gramStart"/>
      <w:r w:rsidRPr="00FC6422">
        <w:rPr>
          <w:rFonts w:cs="Times New Roman"/>
          <w:b/>
        </w:rPr>
        <w:t>Results</w:t>
      </w:r>
      <w:r w:rsidR="00AC0E1E" w:rsidRPr="00FC6422">
        <w:rPr>
          <w:rFonts w:cs="Times New Roman"/>
        </w:rPr>
        <w:t>.</w:t>
      </w:r>
      <w:proofErr w:type="gramEnd"/>
      <w:r w:rsidR="00AC0E1E" w:rsidRPr="00FC6422">
        <w:rPr>
          <w:rFonts w:cs="Times New Roman"/>
        </w:rPr>
        <w:t xml:space="preserve"> </w:t>
      </w:r>
      <w:r w:rsidR="009F3494" w:rsidRPr="00FC6422">
        <w:rPr>
          <w:rFonts w:cs="Times New Roman"/>
        </w:rPr>
        <w:t xml:space="preserve">Several representational difficulties were faced, mainly regarding to the concepts which are hard to be precisely grasped, </w:t>
      </w:r>
      <w:r w:rsidR="009F3494" w:rsidRPr="00FC6422">
        <w:rPr>
          <w:rFonts w:cs="Times New Roman"/>
          <w:i/>
        </w:rPr>
        <w:t>viz.</w:t>
      </w:r>
      <w:r w:rsidR="009F3494" w:rsidRPr="00FC6422">
        <w:rPr>
          <w:rFonts w:cs="Times New Roman"/>
        </w:rPr>
        <w:t xml:space="preserve"> death and its relationships with injuries, diseases, processes, etc. We illustrate </w:t>
      </w:r>
      <w:r w:rsidR="002A54EE" w:rsidRPr="00FC6422">
        <w:rPr>
          <w:rFonts w:cs="Times New Roman"/>
        </w:rPr>
        <w:t xml:space="preserve">an </w:t>
      </w:r>
      <w:r w:rsidR="009F3494" w:rsidRPr="00FC6422">
        <w:rPr>
          <w:rFonts w:cs="Times New Roman"/>
        </w:rPr>
        <w:t xml:space="preserve">iterative </w:t>
      </w:r>
      <w:r w:rsidR="002A54EE" w:rsidRPr="00FC6422">
        <w:rPr>
          <w:rFonts w:cs="Times New Roman"/>
        </w:rPr>
        <w:t xml:space="preserve">optimization of </w:t>
      </w:r>
      <w:r w:rsidR="009F3494" w:rsidRPr="00FC6422">
        <w:rPr>
          <w:rFonts w:cs="Times New Roman"/>
        </w:rPr>
        <w:t xml:space="preserve">definitions </w:t>
      </w:r>
      <w:r w:rsidR="002A54EE" w:rsidRPr="00FC6422">
        <w:rPr>
          <w:rFonts w:cs="Times New Roman"/>
        </w:rPr>
        <w:t xml:space="preserve">within </w:t>
      </w:r>
      <w:r w:rsidR="009F3494" w:rsidRPr="00FC6422">
        <w:rPr>
          <w:rFonts w:cs="Times New Roman"/>
        </w:rPr>
        <w:t>four versions of the ontology, so as to stress the typical problems encountered in representing complex biological events</w:t>
      </w:r>
      <w:r w:rsidR="009B43DF" w:rsidRPr="00FC6422">
        <w:rPr>
          <w:rFonts w:cs="Times New Roman"/>
        </w:rPr>
        <w:t xml:space="preserve"> </w:t>
      </w:r>
      <w:r w:rsidR="0008155B" w:rsidRPr="00FC6422">
        <w:rPr>
          <w:rFonts w:cs="Times New Roman"/>
        </w:rPr>
        <w:t>as well as pointing out possible solutions, focusing on</w:t>
      </w:r>
      <w:r w:rsidR="009B43DF" w:rsidRPr="00FC6422">
        <w:rPr>
          <w:rFonts w:cs="Times New Roman"/>
        </w:rPr>
        <w:t xml:space="preserve"> the interdependencies and need to change further parts if one part is changed</w:t>
      </w:r>
      <w:r w:rsidR="003307B5" w:rsidRPr="00FC6422">
        <w:rPr>
          <w:rFonts w:cs="Times New Roman"/>
        </w:rPr>
        <w:t>.</w:t>
      </w:r>
    </w:p>
    <w:p w14:paraId="1FBD9673" w14:textId="5C67F186" w:rsidR="00425E72" w:rsidRPr="00FC6422" w:rsidRDefault="00155E3D" w:rsidP="00FC6422">
      <w:pPr>
        <w:spacing w:line="480" w:lineRule="auto"/>
        <w:jc w:val="both"/>
        <w:rPr>
          <w:rFonts w:cs="Times New Roman"/>
        </w:rPr>
      </w:pPr>
      <w:proofErr w:type="gramStart"/>
      <w:r w:rsidRPr="00FC6422">
        <w:rPr>
          <w:rFonts w:cs="Times New Roman"/>
          <w:b/>
        </w:rPr>
        <w:t>Conclusion</w:t>
      </w:r>
      <w:r w:rsidR="00AC0E1E" w:rsidRPr="00FC6422">
        <w:rPr>
          <w:rFonts w:cs="Times New Roman"/>
        </w:rPr>
        <w:t>.</w:t>
      </w:r>
      <w:proofErr w:type="gramEnd"/>
      <w:r w:rsidR="00AC0E1E" w:rsidRPr="00FC6422">
        <w:rPr>
          <w:rFonts w:cs="Times New Roman"/>
        </w:rPr>
        <w:t xml:space="preserve"> </w:t>
      </w:r>
      <w:r w:rsidR="007A270E" w:rsidRPr="00FC6422">
        <w:rPr>
          <w:rFonts w:cs="Times New Roman"/>
        </w:rPr>
        <w:t>Our presented</w:t>
      </w:r>
      <w:r w:rsidR="009F3494" w:rsidRPr="00FC6422">
        <w:rPr>
          <w:rFonts w:cs="Times New Roman"/>
        </w:rPr>
        <w:t xml:space="preserve"> </w:t>
      </w:r>
      <w:r w:rsidR="009B43DF" w:rsidRPr="00FC6422">
        <w:rPr>
          <w:rFonts w:cs="Times New Roman"/>
        </w:rPr>
        <w:t xml:space="preserve">axiomatic </w:t>
      </w:r>
      <w:r w:rsidR="009F3494" w:rsidRPr="00FC6422">
        <w:rPr>
          <w:rFonts w:cs="Times New Roman"/>
        </w:rPr>
        <w:t xml:space="preserve">mortality definitions </w:t>
      </w:r>
      <w:r w:rsidR="009B43DF" w:rsidRPr="00FC6422">
        <w:rPr>
          <w:rFonts w:cs="Times New Roman"/>
        </w:rPr>
        <w:t>allow</w:t>
      </w:r>
      <w:r w:rsidR="009F3494" w:rsidRPr="00FC6422">
        <w:rPr>
          <w:rFonts w:cs="Times New Roman"/>
        </w:rPr>
        <w:t xml:space="preserve"> for an accurate description of </w:t>
      </w:r>
      <w:r w:rsidR="007A270E" w:rsidRPr="00FC6422">
        <w:rPr>
          <w:rFonts w:cs="Times New Roman"/>
        </w:rPr>
        <w:t xml:space="preserve">biologic </w:t>
      </w:r>
      <w:r w:rsidR="009F3494" w:rsidRPr="00FC6422">
        <w:rPr>
          <w:rFonts w:cs="Times New Roman"/>
        </w:rPr>
        <w:t xml:space="preserve">processes related to </w:t>
      </w:r>
      <w:r w:rsidR="007A270E" w:rsidRPr="00FC6422">
        <w:rPr>
          <w:rFonts w:cs="Times New Roman"/>
        </w:rPr>
        <w:t>the</w:t>
      </w:r>
      <w:r w:rsidR="009B43DF" w:rsidRPr="00FC6422">
        <w:rPr>
          <w:rFonts w:cs="Times New Roman"/>
        </w:rPr>
        <w:t xml:space="preserve"> transition from healthy to </w:t>
      </w:r>
      <w:r w:rsidR="009F3494" w:rsidRPr="00FC6422">
        <w:rPr>
          <w:rFonts w:cs="Times New Roman"/>
        </w:rPr>
        <w:t>disease</w:t>
      </w:r>
      <w:r w:rsidR="009B43DF" w:rsidRPr="00FC6422">
        <w:rPr>
          <w:rFonts w:cs="Times New Roman"/>
        </w:rPr>
        <w:t>d</w:t>
      </w:r>
      <w:r w:rsidR="007A270E" w:rsidRPr="00FC6422">
        <w:rPr>
          <w:rFonts w:cs="Times New Roman"/>
        </w:rPr>
        <w:t xml:space="preserve">,  </w:t>
      </w:r>
      <w:r w:rsidR="009F3494" w:rsidRPr="00FC6422">
        <w:rPr>
          <w:rFonts w:cs="Times New Roman"/>
        </w:rPr>
        <w:t>injur</w:t>
      </w:r>
      <w:r w:rsidR="009B43DF" w:rsidRPr="00FC6422">
        <w:rPr>
          <w:rFonts w:cs="Times New Roman"/>
        </w:rPr>
        <w:t>ed</w:t>
      </w:r>
      <w:r w:rsidR="009F3494" w:rsidRPr="00FC6422">
        <w:rPr>
          <w:rFonts w:cs="Times New Roman"/>
        </w:rPr>
        <w:t xml:space="preserve">, </w:t>
      </w:r>
      <w:r w:rsidR="007A270E" w:rsidRPr="00FC6422">
        <w:rPr>
          <w:rFonts w:cs="Times New Roman"/>
        </w:rPr>
        <w:t xml:space="preserve">and </w:t>
      </w:r>
      <w:r w:rsidR="009B43DF" w:rsidRPr="00FC6422">
        <w:rPr>
          <w:rFonts w:cs="Times New Roman"/>
        </w:rPr>
        <w:t xml:space="preserve">up to a final </w:t>
      </w:r>
      <w:r w:rsidR="009F3494" w:rsidRPr="00FC6422">
        <w:rPr>
          <w:rFonts w:cs="Times New Roman"/>
        </w:rPr>
        <w:t>death</w:t>
      </w:r>
      <w:r w:rsidR="007A270E" w:rsidRPr="00FC6422">
        <w:rPr>
          <w:rFonts w:cs="Times New Roman"/>
        </w:rPr>
        <w:t xml:space="preserve"> state</w:t>
      </w:r>
      <w:r w:rsidR="009F3494" w:rsidRPr="00FC6422">
        <w:rPr>
          <w:rFonts w:cs="Times New Roman"/>
        </w:rPr>
        <w:t xml:space="preserve">. </w:t>
      </w:r>
      <w:r w:rsidR="007A270E" w:rsidRPr="00FC6422">
        <w:rPr>
          <w:rFonts w:cs="Times New Roman"/>
        </w:rPr>
        <w:t>Exploiting such definitions</w:t>
      </w:r>
      <w:r w:rsidR="009F3494" w:rsidRPr="00FC6422">
        <w:rPr>
          <w:rFonts w:cs="Times New Roman"/>
        </w:rPr>
        <w:t xml:space="preserve"> </w:t>
      </w:r>
      <w:r w:rsidR="00702A26" w:rsidRPr="00FC6422">
        <w:rPr>
          <w:rFonts w:cs="Times New Roman"/>
        </w:rPr>
        <w:t xml:space="preserve">embedded into </w:t>
      </w:r>
      <w:r w:rsidR="009F3494" w:rsidRPr="00FC6422">
        <w:rPr>
          <w:rFonts w:cs="Times New Roman"/>
        </w:rPr>
        <w:t>NTDO</w:t>
      </w:r>
      <w:r w:rsidR="00702A26" w:rsidRPr="00FC6422">
        <w:rPr>
          <w:rFonts w:cs="Times New Roman"/>
        </w:rPr>
        <w:t xml:space="preserve"> based</w:t>
      </w:r>
      <w:r w:rsidR="009F3494" w:rsidRPr="00FC6422">
        <w:rPr>
          <w:rFonts w:cs="Times New Roman"/>
        </w:rPr>
        <w:t xml:space="preserve"> description</w:t>
      </w:r>
      <w:r w:rsidR="007A270E" w:rsidRPr="00FC6422">
        <w:rPr>
          <w:rFonts w:cs="Times New Roman"/>
        </w:rPr>
        <w:t>s</w:t>
      </w:r>
      <w:r w:rsidR="009F3494" w:rsidRPr="00FC6422">
        <w:rPr>
          <w:rFonts w:cs="Times New Roman"/>
        </w:rPr>
        <w:t xml:space="preserve"> of pathogen transmission</w:t>
      </w:r>
      <w:r w:rsidR="00702A26" w:rsidRPr="00FC6422">
        <w:rPr>
          <w:rFonts w:cs="Times New Roman"/>
        </w:rPr>
        <w:t>s</w:t>
      </w:r>
      <w:r w:rsidR="009F3494" w:rsidRPr="00FC6422">
        <w:rPr>
          <w:rFonts w:cs="Times New Roman"/>
        </w:rPr>
        <w:t xml:space="preserve"> by arthropod vectors, </w:t>
      </w:r>
      <w:r w:rsidR="00702A26" w:rsidRPr="00FC6422">
        <w:rPr>
          <w:rFonts w:cs="Times New Roman"/>
        </w:rPr>
        <w:t xml:space="preserve">the </w:t>
      </w:r>
      <w:r w:rsidR="009F3494" w:rsidRPr="00FC6422">
        <w:rPr>
          <w:rFonts w:cs="Times New Roman"/>
        </w:rPr>
        <w:t xml:space="preserve">complete sequence of </w:t>
      </w:r>
      <w:r w:rsidR="00702A26" w:rsidRPr="00FC6422">
        <w:rPr>
          <w:rFonts w:cs="Times New Roman"/>
        </w:rPr>
        <w:t xml:space="preserve">infection and disease </w:t>
      </w:r>
      <w:r w:rsidR="009F3494" w:rsidRPr="00FC6422">
        <w:rPr>
          <w:rFonts w:cs="Times New Roman"/>
        </w:rPr>
        <w:t>processes can be described, starting from the inoculation of a pathogen by a vector, until the death of an individual</w:t>
      </w:r>
      <w:r w:rsidR="007A270E" w:rsidRPr="00FC6422">
        <w:rPr>
          <w:rFonts w:cs="Times New Roman"/>
        </w:rPr>
        <w:t>, preserving identity of the patient</w:t>
      </w:r>
      <w:r w:rsidR="009F3494" w:rsidRPr="00FC6422">
        <w:rPr>
          <w:rFonts w:cs="Times New Roman"/>
        </w:rPr>
        <w:t xml:space="preserve">. </w:t>
      </w:r>
      <w:r w:rsidR="00CE0D54" w:rsidRPr="00FC6422">
        <w:rPr>
          <w:rFonts w:cs="Times New Roman"/>
        </w:rPr>
        <w:t xml:space="preserve">An example </w:t>
      </w:r>
      <w:r w:rsidR="00FC6422">
        <w:rPr>
          <w:rFonts w:cs="Times New Roman"/>
        </w:rPr>
        <w:t>usage of</w:t>
      </w:r>
      <w:r w:rsidR="00CE0D54" w:rsidRPr="00FC6422">
        <w:rPr>
          <w:rFonts w:cs="Times New Roman"/>
        </w:rPr>
        <w:t xml:space="preserve"> </w:t>
      </w:r>
      <w:r w:rsidR="00AB0734" w:rsidRPr="00FC6422">
        <w:rPr>
          <w:rFonts w:cs="Times New Roman"/>
        </w:rPr>
        <w:t>the</w:t>
      </w:r>
      <w:r w:rsidR="00FC6422">
        <w:rPr>
          <w:rFonts w:cs="Times New Roman"/>
        </w:rPr>
        <w:t xml:space="preserve"> mortality representation relies in the</w:t>
      </w:r>
      <w:r w:rsidR="00AB0734" w:rsidRPr="00FC6422">
        <w:rPr>
          <w:rFonts w:cs="Times New Roman"/>
        </w:rPr>
        <w:t xml:space="preserve"> </w:t>
      </w:r>
      <w:r w:rsidR="00FC6422">
        <w:rPr>
          <w:rFonts w:cs="Times New Roman"/>
        </w:rPr>
        <w:t>im</w:t>
      </w:r>
      <w:r w:rsidR="00AB0734" w:rsidRPr="00FC6422">
        <w:rPr>
          <w:rFonts w:cs="Times New Roman"/>
        </w:rPr>
        <w:t>possibility</w:t>
      </w:r>
      <w:r w:rsidR="009F3494" w:rsidRPr="00FC6422">
        <w:rPr>
          <w:rFonts w:cs="Times New Roman"/>
        </w:rPr>
        <w:t xml:space="preserve"> of</w:t>
      </w:r>
      <w:r w:rsidR="00FC6422">
        <w:rPr>
          <w:rFonts w:cs="Times New Roman"/>
        </w:rPr>
        <w:t xml:space="preserve"> assuring</w:t>
      </w:r>
      <w:r w:rsidR="009F3494" w:rsidRPr="00FC6422">
        <w:rPr>
          <w:rFonts w:cs="Times New Roman"/>
        </w:rPr>
        <w:t xml:space="preserve"> </w:t>
      </w:r>
      <w:r w:rsidR="00B92CB9">
        <w:rPr>
          <w:rFonts w:cs="Times New Roman"/>
        </w:rPr>
        <w:t>the cause of</w:t>
      </w:r>
      <w:r w:rsidR="00FC6422">
        <w:rPr>
          <w:rFonts w:cs="Times New Roman"/>
        </w:rPr>
        <w:t xml:space="preserve"> death due to a</w:t>
      </w:r>
      <w:r w:rsidR="009F3494" w:rsidRPr="00FC6422">
        <w:rPr>
          <w:rFonts w:cs="Times New Roman"/>
        </w:rPr>
        <w:t xml:space="preserve"> certain </w:t>
      </w:r>
      <w:r w:rsidR="00B92CB9">
        <w:rPr>
          <w:rFonts w:cs="Times New Roman"/>
        </w:rPr>
        <w:t>cause</w:t>
      </w:r>
      <w:r w:rsidR="00FC6422">
        <w:rPr>
          <w:rFonts w:cs="Times New Roman"/>
        </w:rPr>
        <w:t xml:space="preserve"> (e.g. a neglected tropic</w:t>
      </w:r>
      <w:r w:rsidR="00B92CB9">
        <w:rPr>
          <w:rFonts w:cs="Times New Roman"/>
        </w:rPr>
        <w:t>al disease like D</w:t>
      </w:r>
      <w:r w:rsidR="00FC6422">
        <w:rPr>
          <w:rFonts w:cs="Times New Roman"/>
        </w:rPr>
        <w:t xml:space="preserve">engue </w:t>
      </w:r>
      <w:r w:rsidR="00B92CB9">
        <w:rPr>
          <w:rFonts w:cs="Times New Roman"/>
        </w:rPr>
        <w:t>F</w:t>
      </w:r>
      <w:r w:rsidR="00FC6422">
        <w:rPr>
          <w:rFonts w:cs="Times New Roman"/>
        </w:rPr>
        <w:t xml:space="preserve">ever, </w:t>
      </w:r>
      <w:proofErr w:type="spellStart"/>
      <w:r w:rsidR="00B92CB9">
        <w:rPr>
          <w:rFonts w:cs="Times New Roman"/>
        </w:rPr>
        <w:t>Chagas</w:t>
      </w:r>
      <w:proofErr w:type="spellEnd"/>
      <w:r w:rsidR="00B92CB9">
        <w:rPr>
          <w:rFonts w:cs="Times New Roman"/>
        </w:rPr>
        <w:t xml:space="preserve"> Disease</w:t>
      </w:r>
      <w:r w:rsidR="00FC6422">
        <w:rPr>
          <w:rFonts w:cs="Times New Roman"/>
        </w:rPr>
        <w:t>, among others),</w:t>
      </w:r>
      <w:r w:rsidR="00FC6422" w:rsidRPr="00FC6422">
        <w:rPr>
          <w:rFonts w:cs="Times New Roman"/>
        </w:rPr>
        <w:t xml:space="preserve"> and</w:t>
      </w:r>
      <w:r w:rsidR="009F3494" w:rsidRPr="00FC6422">
        <w:rPr>
          <w:rFonts w:cs="Times New Roman"/>
        </w:rPr>
        <w:t xml:space="preserve"> rectif</w:t>
      </w:r>
      <w:r w:rsidR="00CE0D54" w:rsidRPr="00FC6422">
        <w:rPr>
          <w:rFonts w:cs="Times New Roman"/>
        </w:rPr>
        <w:t>ication of</w:t>
      </w:r>
      <w:r w:rsidR="009F3494" w:rsidRPr="00FC6422">
        <w:rPr>
          <w:rFonts w:cs="Times New Roman"/>
        </w:rPr>
        <w:t xml:space="preserve"> wrong data</w:t>
      </w:r>
      <w:r w:rsidR="00B92CB9">
        <w:rPr>
          <w:rFonts w:cs="Times New Roman"/>
        </w:rPr>
        <w:t xml:space="preserve">, like indirectly related </w:t>
      </w:r>
      <w:r w:rsidR="00B92CB9" w:rsidRPr="00FC6422">
        <w:rPr>
          <w:rFonts w:cs="Times New Roman"/>
        </w:rPr>
        <w:t xml:space="preserve">disease </w:t>
      </w:r>
      <w:r w:rsidR="00B92CB9">
        <w:rPr>
          <w:rFonts w:cs="Times New Roman"/>
        </w:rPr>
        <w:t xml:space="preserve">causes (e.g. heart attack of a patient with </w:t>
      </w:r>
      <w:proofErr w:type="spellStart"/>
      <w:r w:rsidR="00B92CB9">
        <w:rPr>
          <w:rFonts w:cs="Times New Roman"/>
        </w:rPr>
        <w:t>Chagas</w:t>
      </w:r>
      <w:proofErr w:type="spellEnd"/>
      <w:r w:rsidR="00B92CB9">
        <w:rPr>
          <w:rFonts w:cs="Times New Roman"/>
        </w:rPr>
        <w:t xml:space="preserve"> disease) </w:t>
      </w:r>
      <w:r w:rsidR="009F3494" w:rsidRPr="00FC6422">
        <w:rPr>
          <w:rFonts w:cs="Times New Roman"/>
        </w:rPr>
        <w:t>mistakenly considered as main causes of death instead of the disease itself</w:t>
      </w:r>
      <w:r w:rsidR="00B92CB9">
        <w:rPr>
          <w:rFonts w:cs="Times New Roman"/>
        </w:rPr>
        <w:t>.</w:t>
      </w:r>
      <w:r w:rsidR="00FC6422">
        <w:rPr>
          <w:rFonts w:cs="Times New Roman"/>
        </w:rPr>
        <w:t xml:space="preserve"> </w:t>
      </w:r>
    </w:p>
    <w:p w14:paraId="0B12B83D" w14:textId="77777777" w:rsidR="00425E72" w:rsidRPr="00FC6422" w:rsidRDefault="009F3494" w:rsidP="003307B5">
      <w:pPr>
        <w:pStyle w:val="Ttulo1"/>
        <w:rPr>
          <w:rFonts w:ascii="Times New Roman" w:hAnsi="Times New Roman" w:cs="Times New Roman"/>
        </w:rPr>
      </w:pPr>
      <w:r w:rsidRPr="00FC6422">
        <w:rPr>
          <w:rFonts w:ascii="Times New Roman" w:hAnsi="Times New Roman" w:cs="Times New Roman"/>
        </w:rPr>
        <w:lastRenderedPageBreak/>
        <w:t>Introduction</w:t>
      </w:r>
    </w:p>
    <w:p w14:paraId="6832A452" w14:textId="73EF186C" w:rsidR="003307B5" w:rsidRPr="00FC6422" w:rsidRDefault="009F3494" w:rsidP="00B92CB9">
      <w:pPr>
        <w:spacing w:line="480" w:lineRule="auto"/>
        <w:rPr>
          <w:rFonts w:cs="Times New Roman"/>
        </w:rPr>
      </w:pPr>
      <w:r w:rsidRPr="00FC6422">
        <w:rPr>
          <w:rFonts w:cs="Times New Roman"/>
        </w:rPr>
        <w:t xml:space="preserve">With the growing </w:t>
      </w:r>
      <w:r w:rsidR="007410EC" w:rsidRPr="00FC6422">
        <w:rPr>
          <w:rFonts w:cs="Times New Roman"/>
        </w:rPr>
        <w:t xml:space="preserve">need to cope </w:t>
      </w:r>
      <w:r w:rsidR="003307B5" w:rsidRPr="00FC6422">
        <w:rPr>
          <w:rFonts w:cs="Times New Roman"/>
        </w:rPr>
        <w:t>with large</w:t>
      </w:r>
      <w:r w:rsidRPr="00FC6422">
        <w:rPr>
          <w:rFonts w:cs="Times New Roman"/>
        </w:rPr>
        <w:t xml:space="preserve">-scale </w:t>
      </w:r>
      <w:r w:rsidR="007410EC" w:rsidRPr="00FC6422">
        <w:rPr>
          <w:rFonts w:cs="Times New Roman"/>
        </w:rPr>
        <w:t xml:space="preserve">biomedical </w:t>
      </w:r>
      <w:r w:rsidRPr="00FC6422">
        <w:rPr>
          <w:rFonts w:cs="Times New Roman"/>
        </w:rPr>
        <w:t xml:space="preserve">data researchers have been relying on ontologies for </w:t>
      </w:r>
      <w:r w:rsidR="0076611A" w:rsidRPr="00FC6422">
        <w:rPr>
          <w:rFonts w:cs="Times New Roman"/>
        </w:rPr>
        <w:t>aligning to a common</w:t>
      </w:r>
      <w:r w:rsidR="007410EC" w:rsidRPr="00FC6422">
        <w:rPr>
          <w:rFonts w:cs="Times New Roman"/>
        </w:rPr>
        <w:t xml:space="preserve">, </w:t>
      </w:r>
      <w:r w:rsidR="0076611A" w:rsidRPr="00FC6422">
        <w:rPr>
          <w:rFonts w:cs="Times New Roman"/>
        </w:rPr>
        <w:t xml:space="preserve">shared </w:t>
      </w:r>
      <w:r w:rsidR="007410EC" w:rsidRPr="00FC6422">
        <w:rPr>
          <w:rFonts w:cs="Times New Roman"/>
        </w:rPr>
        <w:t xml:space="preserve">and computer-interpretable </w:t>
      </w:r>
      <w:r w:rsidR="0076611A" w:rsidRPr="00FC6422">
        <w:rPr>
          <w:rFonts w:cs="Times New Roman"/>
        </w:rPr>
        <w:t xml:space="preserve">meaning </w:t>
      </w:r>
      <w:r w:rsidRPr="00FC6422">
        <w:rPr>
          <w:rFonts w:cs="Times New Roman"/>
        </w:rPr>
        <w:t xml:space="preserve">for </w:t>
      </w:r>
      <w:r w:rsidR="007410EC" w:rsidRPr="00FC6422">
        <w:rPr>
          <w:rFonts w:cs="Times New Roman"/>
        </w:rPr>
        <w:t>linguistic</w:t>
      </w:r>
      <w:r w:rsidRPr="00FC6422">
        <w:rPr>
          <w:rFonts w:cs="Times New Roman"/>
        </w:rPr>
        <w:t xml:space="preserve"> </w:t>
      </w:r>
      <w:r w:rsidR="00AB0734" w:rsidRPr="00FC6422">
        <w:rPr>
          <w:rFonts w:cs="Times New Roman"/>
        </w:rPr>
        <w:t>terms</w:t>
      </w:r>
      <w:r w:rsidRPr="00FC6422">
        <w:rPr>
          <w:rFonts w:cs="Times New Roman"/>
        </w:rPr>
        <w:t xml:space="preserve"> </w:t>
      </w:r>
      <w:r w:rsidR="007410EC" w:rsidRPr="00FC6422">
        <w:rPr>
          <w:rFonts w:cs="Times New Roman"/>
        </w:rPr>
        <w:t>describing such</w:t>
      </w:r>
      <w:r w:rsidRPr="00FC6422">
        <w:rPr>
          <w:rFonts w:cs="Times New Roman"/>
        </w:rPr>
        <w:t xml:space="preserve"> data</w:t>
      </w:r>
      <w:r w:rsidR="007410EC" w:rsidRPr="00FC6422">
        <w:rPr>
          <w:rFonts w:cs="Times New Roman"/>
        </w:rPr>
        <w:t xml:space="preserve">.  As the formality and defined semantics of the ontology representation languages allow for detection of logical equivalences in heterogeneously represented </w:t>
      </w:r>
      <w:r w:rsidR="005E6E9D" w:rsidRPr="00FC6422">
        <w:rPr>
          <w:rFonts w:cs="Times New Roman"/>
        </w:rPr>
        <w:t>descriptor</w:t>
      </w:r>
      <w:r w:rsidR="007410EC" w:rsidRPr="00FC6422">
        <w:rPr>
          <w:rFonts w:cs="Times New Roman"/>
        </w:rPr>
        <w:t xml:space="preserve">s, they can be used for </w:t>
      </w:r>
      <w:r w:rsidRPr="00FC6422">
        <w:rPr>
          <w:rFonts w:cs="Times New Roman"/>
        </w:rPr>
        <w:t>the task of intelligent information integration</w:t>
      </w:r>
      <w:r w:rsidR="000D2554" w:rsidRPr="00FC6422">
        <w:rPr>
          <w:rFonts w:cs="Times New Roman"/>
        </w:rPr>
        <w:t xml:space="preserve"> and interoperability</w:t>
      </w:r>
      <w:r w:rsidRPr="00FC6422">
        <w:rPr>
          <w:rFonts w:cs="Times New Roman"/>
        </w:rPr>
        <w:t xml:space="preserve"> </w:t>
      </w:r>
      <w:r w:rsidR="005A7729">
        <w:rPr>
          <w:rFonts w:cs="Times New Roman"/>
        </w:rPr>
        <w:fldChar w:fldCharType="begin" w:fldLock="1"/>
      </w:r>
      <w:r w:rsidR="00D63174">
        <w:rPr>
          <w:rFonts w:cs="Times New Roman"/>
        </w:rPr>
        <w:instrText xml:space="preserve">ADDIN Mendeley Citation{d4fb5941-ddf7-46da-a66a-e36e9303c7f5} CSL_CITATION  { "citationItems" : [ { "id" : "ITEM-1", "itemData" : { "DOI" : "10.2277/0521781760", "ISBN" : "9780521781763", "author" : [ { "family" : "Baader", "given" : "Franz" }, { "family" : "McGuinness", "given" : "Deborah L." }, { "family" : "Nardi", "given" : "Daniele" }, { "family" : "Patel-Schneider", "given" : "Peter" } ], "chapter-number" : "2", "container-title" : "THE DESCRIPTION LOGIC HANDBOOK : Theory , implementation , and applications", "edition" : "1", "editor" : [ { "family" : "Baader", "given" : "Franz" }, { "family" : "McGuinness", "given" : "Deborah" }, { "family" : "Nardi", "given" : "Daniele" }, { "family" : "Patel-Schneider", "given" : "Peter F" } ], "id" : "ITEM-1", "issued" : { "date-parts" : [ [ "2003" ] ] }, "publisher" : "Cambridge University Press", "publisher-place" : "Cambridge", "title" : "The Description Logic Handbook: Theory, implementation, and applications", "type" : "book" }, "uris" : [ "http://www.mendeley.com/documents/?uuid=d4fb5941-ddf7-46da-a66a-e36e9303c7f5" ] } ], "mendeley" : { "previouslyFormattedCitation" : "[1]" }, "properties" : { "noteIndex" : 0 }, "schema" : "https://github.com/citation-style-language/schema/raw/master/csl-citation.json" } </w:instrText>
      </w:r>
      <w:r w:rsidR="005A7729">
        <w:rPr>
          <w:rFonts w:cs="Times New Roman"/>
        </w:rPr>
        <w:fldChar w:fldCharType="separate"/>
      </w:r>
      <w:r w:rsidR="005A7729" w:rsidRPr="005A7729">
        <w:rPr>
          <w:rFonts w:cs="Times New Roman"/>
          <w:noProof/>
        </w:rPr>
        <w:t>[1]</w:t>
      </w:r>
      <w:r w:rsidR="005A7729">
        <w:rPr>
          <w:rFonts w:cs="Times New Roman"/>
        </w:rPr>
        <w:fldChar w:fldCharType="end"/>
      </w:r>
      <w:r w:rsidR="007410EC" w:rsidRPr="00FC6422">
        <w:rPr>
          <w:rFonts w:cs="Times New Roman"/>
        </w:rPr>
        <w:t xml:space="preserve">. </w:t>
      </w:r>
      <w:r w:rsidRPr="00FC6422">
        <w:rPr>
          <w:rFonts w:cs="Times New Roman"/>
        </w:rPr>
        <w:t>Indeed, more than 250 ontologies</w:t>
      </w:r>
      <w:r w:rsidRPr="00FC6422">
        <w:rPr>
          <w:rStyle w:val="Refdenotaderodap"/>
        </w:rPr>
        <w:footnoteReference w:id="2"/>
      </w:r>
      <w:r w:rsidRPr="00FC6422">
        <w:rPr>
          <w:rFonts w:cs="Times New Roman"/>
        </w:rPr>
        <w:t xml:space="preserve"> are available in the </w:t>
      </w:r>
      <w:proofErr w:type="spellStart"/>
      <w:r w:rsidRPr="00FC6422">
        <w:rPr>
          <w:rFonts w:cs="Times New Roman"/>
        </w:rPr>
        <w:t>BioPortal</w:t>
      </w:r>
      <w:proofErr w:type="spellEnd"/>
      <w:r w:rsidRPr="00FC6422">
        <w:rPr>
          <w:rFonts w:cs="Times New Roman"/>
        </w:rPr>
        <w:t xml:space="preserve"> ontology library </w:t>
      </w:r>
      <w:r w:rsidR="00155E3D" w:rsidRPr="00FC6422">
        <w:rPr>
          <w:rFonts w:cs="Times New Roman"/>
        </w:rPr>
        <w:fldChar w:fldCharType="begin" w:fldLock="1"/>
      </w:r>
      <w:r w:rsidR="00D63174">
        <w:rPr>
          <w:rFonts w:cs="Times New Roman"/>
        </w:rPr>
        <w:instrText xml:space="preserve">ADDIN Mendeley Citation{94a159c5-5e14-47bf-982a-fad6603d58c4} CSL_CITATION  { "citationItems" : [ { "id" : "ITEM-1", "itemData" : { "DOI" : "10.1093/nar/gkp440", "abstract" : "Biomedical ontologies provide essential domain knowledge to drive data integration, information retrieval, data annotation, natural-language processing and decision support. BioPortal (http://bioportal.bioontology.org) is an open repository of biomedical ontologies that provides access via Web services and Web browsers to ontologies developed in OWL, RDF, OBO format and Prot\u00e9g\u00e9 frames. BioPortal functionality includes the ability to browse, search and visualize ontologies. The Web interface also facilitates community-based participation in the evaluation and evolution of ontology content by providing features to add notes to ontology terms, mappings between terms and ontology reviews based on criteria such as usability, domain coverage, quality of content, and documentation and support. BioPortal also enables integrated search of biomedical data resources such as the Gene Expression Omnibus (GEO), ClinicalTrials.gov, and ArrayExpress, through the annotation and indexing of these resources with ontologies in BioPortal. Thus, BioPortal not only provides investigators, clinicians, and developers 'one-stop shopping' to programmatically access biomedical ontologies, but also provides support to integrate data from a variety of biomedical resources.", "author" : [ { "family" : "Noy", "given" : "Natalya F" }, { "family" : "Shah", "given" : "Nigam H" }, { "family" : "Whetzel", "given" : "Patricia L" }, { "family" : "Dai", "given" : "Benjamin" }, { "family" : "Dorf", "given" : "Michael" }, { "family" : "Griffith", "given" : "Nicholas" }, { "family" : "Jonquet", "given" : "Clement" }, { "family" : "Rubin", "given" : "Daniel L" }, { "family" : "Storey", "given" : "Margaret-Anne" }, { "family" : "Chute", "given" : "Christopher G" }, { "family" : "Musen", "given" : "Mark a" } ], "container-title" : "Nucl. Acids Res.", "id" : "ITEM-1", "issue" : "Web Server issue", "issued" : { "date-parts" : [ [ "2009", "7", "1" ] ] }, "page" : "W170-3", "title" : "BioPortal: ontologies and integrated data resources at the click of a mouse.", "type" : "article-journal", "volume" : "37" }, "uris" : [ "http://www.mendeley.com/documents/?uuid=94a159c5-5e14-47bf-982a-fad6603d58c4" ] } ], "mendeley" : { "previouslyFormattedCitation" : "[2]" }, "properties" : { "noteIndex" : 0 }, "schema" : "https://github.com/citation-style-language/schema/raw/master/csl-citation.json" } </w:instrText>
      </w:r>
      <w:r w:rsidR="00155E3D" w:rsidRPr="00FC6422">
        <w:rPr>
          <w:rFonts w:cs="Times New Roman"/>
        </w:rPr>
        <w:fldChar w:fldCharType="separate"/>
      </w:r>
      <w:r w:rsidR="005A7729" w:rsidRPr="005A7729">
        <w:rPr>
          <w:rFonts w:cs="Times New Roman"/>
          <w:noProof/>
        </w:rPr>
        <w:t>[2]</w:t>
      </w:r>
      <w:r w:rsidR="00155E3D" w:rsidRPr="00FC6422">
        <w:rPr>
          <w:rFonts w:cs="Times New Roman"/>
        </w:rPr>
        <w:fldChar w:fldCharType="end"/>
      </w:r>
      <w:r w:rsidRPr="00FC6422">
        <w:rPr>
          <w:rFonts w:cs="Times New Roman"/>
        </w:rPr>
        <w:t xml:space="preserve"> for representing different topics of biomedical interest and, also, to </w:t>
      </w:r>
      <w:r w:rsidR="000D2554" w:rsidRPr="00FC6422">
        <w:rPr>
          <w:rFonts w:cs="Times New Roman"/>
        </w:rPr>
        <w:t xml:space="preserve">ultimately foster </w:t>
      </w:r>
      <w:r w:rsidRPr="00FC6422">
        <w:rPr>
          <w:rFonts w:cs="Times New Roman"/>
        </w:rPr>
        <w:t xml:space="preserve">intelligent data retrieval from databases using </w:t>
      </w:r>
      <w:r w:rsidR="000D2554" w:rsidRPr="00FC6422">
        <w:rPr>
          <w:rFonts w:cs="Times New Roman"/>
        </w:rPr>
        <w:t xml:space="preserve">these </w:t>
      </w:r>
      <w:r w:rsidRPr="00FC6422">
        <w:rPr>
          <w:rFonts w:cs="Times New Roman"/>
        </w:rPr>
        <w:t>ontologies</w:t>
      </w:r>
      <w:r w:rsidR="000D2554" w:rsidRPr="00FC6422">
        <w:rPr>
          <w:rFonts w:cs="Times New Roman"/>
        </w:rPr>
        <w:t xml:space="preserve"> to annotate their </w:t>
      </w:r>
      <w:r w:rsidRPr="00FC6422">
        <w:rPr>
          <w:rFonts w:cs="Times New Roman"/>
        </w:rPr>
        <w:t>resources.</w:t>
      </w:r>
    </w:p>
    <w:p w14:paraId="79D6C569" w14:textId="77777777" w:rsidR="003307B5" w:rsidRPr="00FC6422" w:rsidRDefault="003307B5" w:rsidP="003307B5">
      <w:pPr>
        <w:rPr>
          <w:rFonts w:cs="Times New Roman"/>
        </w:rPr>
      </w:pPr>
    </w:p>
    <w:p w14:paraId="701C0838" w14:textId="5AED6066" w:rsidR="00986BCC" w:rsidRDefault="009F3494" w:rsidP="00986BCC">
      <w:pPr>
        <w:spacing w:line="480" w:lineRule="auto"/>
        <w:rPr>
          <w:rFonts w:cs="Times New Roman"/>
        </w:rPr>
      </w:pPr>
      <w:r w:rsidRPr="005A7729">
        <w:rPr>
          <w:rFonts w:cs="Times New Roman"/>
        </w:rPr>
        <w:t xml:space="preserve">Although many efforts are devoted to the development of </w:t>
      </w:r>
      <w:r w:rsidR="000D2554" w:rsidRPr="005A7729">
        <w:rPr>
          <w:rFonts w:cs="Times New Roman"/>
        </w:rPr>
        <w:t xml:space="preserve">genomics and metabolomics </w:t>
      </w:r>
      <w:r w:rsidRPr="005A7729">
        <w:rPr>
          <w:rFonts w:cs="Times New Roman"/>
        </w:rPr>
        <w:t xml:space="preserve">ontologies, </w:t>
      </w:r>
      <w:r w:rsidR="000D2554" w:rsidRPr="005A7729">
        <w:rPr>
          <w:rFonts w:cs="Times New Roman"/>
        </w:rPr>
        <w:t xml:space="preserve">often </w:t>
      </w:r>
      <w:r w:rsidR="006D7120">
        <w:rPr>
          <w:rFonts w:cs="Times New Roman"/>
        </w:rPr>
        <w:t>motivated by</w:t>
      </w:r>
      <w:r w:rsidRPr="005A7729">
        <w:rPr>
          <w:rFonts w:cs="Times New Roman"/>
        </w:rPr>
        <w:t xml:space="preserve"> the </w:t>
      </w:r>
      <w:r w:rsidR="000D2554" w:rsidRPr="005A7729">
        <w:rPr>
          <w:rFonts w:cs="Times New Roman"/>
        </w:rPr>
        <w:t>role model</w:t>
      </w:r>
      <w:r w:rsidRPr="005A7729">
        <w:rPr>
          <w:rFonts w:cs="Times New Roman"/>
        </w:rPr>
        <w:t xml:space="preserve"> Gene Ontology </w:t>
      </w:r>
      <w:r w:rsidR="00155E3D" w:rsidRPr="005A7729">
        <w:rPr>
          <w:rFonts w:cs="Times New Roman"/>
        </w:rPr>
        <w:fldChar w:fldCharType="begin" w:fldLock="1"/>
      </w:r>
      <w:r w:rsidR="00D63174">
        <w:rPr>
          <w:rFonts w:cs="Times New Roman"/>
        </w:rPr>
        <w:instrText xml:space="preserve">ADDIN Mendeley Citation{0806ea1c-4acc-4d5d-8666-3be81106c730} CSL_CITATION  { "citationItems" : [ { "id" : "ITEM-1", "itemData" : { "author" : [ { "family" : "The Gene Ontology Consortium", "given" : "" } ], "container-title" : "Nature Genetics", "id" : "ITEM-1", "issue" : "may", "issued" : { "date-parts" : [ [ "2000" ] ] }, "page" : "25-29", "title" : "Gene Ontology : tool for the unification of biology", "type" : "article-journal", "volume" : "25" }, "uris" : [ "http://www.mendeley.com/documents/?uuid=0806ea1c-4acc-4d5d-8666-3be81106c730" ] } ], "mendeley" : { "previouslyFormattedCitation" : "[3]" }, "properties" : { "noteIndex" : 0 }, "schema" : "https://github.com/citation-style-language/schema/raw/master/csl-citation.json" } </w:instrText>
      </w:r>
      <w:r w:rsidR="00155E3D" w:rsidRPr="005A7729">
        <w:rPr>
          <w:rFonts w:cs="Times New Roman"/>
        </w:rPr>
        <w:fldChar w:fldCharType="separate"/>
      </w:r>
      <w:r w:rsidR="005A7729" w:rsidRPr="005A7729">
        <w:rPr>
          <w:rFonts w:cs="Times New Roman"/>
          <w:noProof/>
        </w:rPr>
        <w:t>[3]</w:t>
      </w:r>
      <w:r w:rsidR="00155E3D" w:rsidRPr="005A7729">
        <w:rPr>
          <w:rFonts w:cs="Times New Roman"/>
        </w:rPr>
        <w:fldChar w:fldCharType="end"/>
      </w:r>
      <w:r w:rsidRPr="005A7729">
        <w:rPr>
          <w:rFonts w:cs="Times New Roman"/>
        </w:rPr>
        <w:t xml:space="preserve">, few are focusing on </w:t>
      </w:r>
      <w:r w:rsidR="000D2554" w:rsidRPr="005A7729">
        <w:rPr>
          <w:rFonts w:cs="Times New Roman"/>
        </w:rPr>
        <w:t>pa</w:t>
      </w:r>
      <w:r w:rsidR="006D7120">
        <w:rPr>
          <w:rFonts w:cs="Times New Roman"/>
        </w:rPr>
        <w:t>tient and disease centered data. This is required</w:t>
      </w:r>
      <w:r w:rsidR="00986BCC">
        <w:rPr>
          <w:rFonts w:cs="Times New Roman"/>
        </w:rPr>
        <w:t>, for instance,</w:t>
      </w:r>
      <w:r w:rsidR="005E6E9D" w:rsidRPr="005A7729">
        <w:rPr>
          <w:rFonts w:cs="Times New Roman"/>
        </w:rPr>
        <w:t xml:space="preserve"> in epidemiology</w:t>
      </w:r>
      <w:r w:rsidR="00986BCC">
        <w:rPr>
          <w:rFonts w:cs="Times New Roman"/>
        </w:rPr>
        <w:t xml:space="preserve"> to study the dynamics of diseases, and to define health policies for epidemiological surveillance.</w:t>
      </w:r>
    </w:p>
    <w:p w14:paraId="4D3C58F5" w14:textId="77777777" w:rsidR="00986BCC" w:rsidRDefault="00986BCC" w:rsidP="00986BCC">
      <w:pPr>
        <w:spacing w:line="480" w:lineRule="auto"/>
        <w:rPr>
          <w:rFonts w:cs="Times New Roman"/>
        </w:rPr>
      </w:pPr>
    </w:p>
    <w:p w14:paraId="6DB7B32A" w14:textId="283EC772" w:rsidR="00425E72" w:rsidRDefault="009F3494" w:rsidP="00986BCC">
      <w:pPr>
        <w:spacing w:line="480" w:lineRule="auto"/>
        <w:rPr>
          <w:rFonts w:cs="Times New Roman"/>
        </w:rPr>
      </w:pPr>
      <w:r w:rsidRPr="005A7729">
        <w:rPr>
          <w:rFonts w:cs="Times New Roman"/>
        </w:rPr>
        <w:t>As the epidemiological surveillance actions aim at ide</w:t>
      </w:r>
      <w:r w:rsidR="00986BCC">
        <w:rPr>
          <w:rFonts w:cs="Times New Roman"/>
        </w:rPr>
        <w:t>ntifying factors which promote the development of</w:t>
      </w:r>
      <w:r w:rsidRPr="005A7729">
        <w:rPr>
          <w:rFonts w:cs="Times New Roman"/>
        </w:rPr>
        <w:t xml:space="preserve"> disease</w:t>
      </w:r>
      <w:r w:rsidR="00986BCC">
        <w:rPr>
          <w:rFonts w:cs="Times New Roman"/>
        </w:rPr>
        <w:t>s</w:t>
      </w:r>
      <w:r w:rsidRPr="005A7729">
        <w:rPr>
          <w:rFonts w:cs="Times New Roman"/>
        </w:rPr>
        <w:t xml:space="preserve">, morbidity databases are used as the main sources for disease prevention and control, such as the National Morbidity Notification Information System in Brazil (SINAN) </w:t>
      </w:r>
      <w:r w:rsidR="00155E3D" w:rsidRPr="005A7729">
        <w:rPr>
          <w:rFonts w:cs="Times New Roman"/>
        </w:rPr>
        <w:fldChar w:fldCharType="begin" w:fldLock="1"/>
      </w:r>
      <w:r w:rsidR="00D63174">
        <w:rPr>
          <w:rFonts w:cs="Times New Roman"/>
        </w:rPr>
        <w:instrText xml:space="preserve">ADDIN Mendeley Citation{46bbd333-74f5-4743-95cb-fe9c971f8928} CSL_CITATION  { "citationItems" : [ { "id" : "ITEM-1", "itemData" : { "URL" : "http://portal.saude.gov.br/portal/saude/visualizar_texto.cfm?idtxt=21383", "accessed" : { "date-parts" : [ [ "2011", "12", "15" ] ] }, "author" : [ { "family" : "Brasil", "given" : "Minist\u00e9rio da Sa\u00fade" } ], "id" : "ITEM-1", "issued" : { "date-parts" : [ [ "2011" ] ] }, "title" : "Sistema de Informa\u00e7\u00e3o de Agravos de Notifica\u00e7\u00e3o (SINAN)", "type" : "webpage" }, "uris" : [ "http://www.mendeley.com/documents/?uuid=46bbd333-74f5-4743-95cb-fe9c971f8928" ] } ], "mendeley" : { "previouslyFormattedCitation" : "[4]" }, "properties" : { "noteIndex" : 0 }, "schema" : "https://github.com/citation-style-language/schema/raw/master/csl-citation.json" } </w:instrText>
      </w:r>
      <w:r w:rsidR="00155E3D" w:rsidRPr="005A7729">
        <w:rPr>
          <w:rFonts w:cs="Times New Roman"/>
        </w:rPr>
        <w:fldChar w:fldCharType="separate"/>
      </w:r>
      <w:r w:rsidR="004E6757" w:rsidRPr="004E6757">
        <w:rPr>
          <w:rFonts w:cs="Times New Roman"/>
          <w:noProof/>
        </w:rPr>
        <w:t>[4]</w:t>
      </w:r>
      <w:r w:rsidR="00155E3D" w:rsidRPr="005A7729">
        <w:rPr>
          <w:rFonts w:cs="Times New Roman"/>
        </w:rPr>
        <w:fldChar w:fldCharType="end"/>
      </w:r>
      <w:r w:rsidRPr="005A7729">
        <w:rPr>
          <w:rFonts w:cs="Times New Roman"/>
        </w:rPr>
        <w:t xml:space="preserve">. </w:t>
      </w:r>
      <w:r w:rsidR="00912B57" w:rsidRPr="005A7729">
        <w:rPr>
          <w:rFonts w:cs="Times New Roman"/>
        </w:rPr>
        <w:t>Furthermore</w:t>
      </w:r>
      <w:r w:rsidR="00AB0734" w:rsidRPr="005A7729">
        <w:rPr>
          <w:rFonts w:cs="Times New Roman"/>
        </w:rPr>
        <w:t>,</w:t>
      </w:r>
      <w:r w:rsidR="00912B57" w:rsidRPr="005A7729">
        <w:rPr>
          <w:rFonts w:cs="Times New Roman"/>
        </w:rPr>
        <w:t xml:space="preserve"> m</w:t>
      </w:r>
      <w:r w:rsidRPr="005A7729">
        <w:rPr>
          <w:rFonts w:cs="Times New Roman"/>
        </w:rPr>
        <w:t xml:space="preserve">ortality databases </w:t>
      </w:r>
      <w:r w:rsidR="00912B57" w:rsidRPr="005A7729">
        <w:rPr>
          <w:rFonts w:cs="Times New Roman"/>
        </w:rPr>
        <w:t>describing</w:t>
      </w:r>
      <w:r w:rsidRPr="005A7729">
        <w:rPr>
          <w:rFonts w:cs="Times New Roman"/>
        </w:rPr>
        <w:t xml:space="preserve"> the </w:t>
      </w:r>
      <w:r w:rsidR="00F81C31" w:rsidRPr="005A7729">
        <w:rPr>
          <w:rFonts w:cs="Times New Roman"/>
        </w:rPr>
        <w:t>cause of death</w:t>
      </w:r>
      <w:r w:rsidRPr="005A7729">
        <w:rPr>
          <w:rFonts w:cs="Times New Roman"/>
        </w:rPr>
        <w:t xml:space="preserve"> </w:t>
      </w:r>
      <w:r w:rsidR="00912B57" w:rsidRPr="005A7729">
        <w:rPr>
          <w:rFonts w:cs="Times New Roman"/>
        </w:rPr>
        <w:t>are</w:t>
      </w:r>
      <w:r w:rsidRPr="005A7729">
        <w:rPr>
          <w:rFonts w:cs="Times New Roman"/>
        </w:rPr>
        <w:t xml:space="preserve"> </w:t>
      </w:r>
      <w:r w:rsidR="003307B5" w:rsidRPr="005A7729">
        <w:rPr>
          <w:rFonts w:cs="Times New Roman"/>
        </w:rPr>
        <w:t>of interest</w:t>
      </w:r>
      <w:r w:rsidRPr="005A7729">
        <w:rPr>
          <w:rFonts w:cs="Times New Roman"/>
        </w:rPr>
        <w:t xml:space="preserve"> </w:t>
      </w:r>
      <w:r w:rsidR="00F81C31" w:rsidRPr="005A7729">
        <w:rPr>
          <w:rFonts w:cs="Times New Roman"/>
        </w:rPr>
        <w:t xml:space="preserve">for </w:t>
      </w:r>
      <w:r w:rsidR="00912B57" w:rsidRPr="005A7729">
        <w:rPr>
          <w:rFonts w:cs="Times New Roman"/>
        </w:rPr>
        <w:t xml:space="preserve">the </w:t>
      </w:r>
      <w:r w:rsidRPr="005A7729">
        <w:rPr>
          <w:rFonts w:cs="Times New Roman"/>
        </w:rPr>
        <w:t>WHO</w:t>
      </w:r>
      <w:r w:rsidR="00F81C31" w:rsidRPr="005A7729">
        <w:rPr>
          <w:rFonts w:cs="Times New Roman"/>
        </w:rPr>
        <w:t xml:space="preserve">, </w:t>
      </w:r>
      <w:r w:rsidR="00986BCC">
        <w:rPr>
          <w:rFonts w:cs="Times New Roman"/>
        </w:rPr>
        <w:t xml:space="preserve">as they are considered one of the main information </w:t>
      </w:r>
      <w:r w:rsidR="003C6B6A">
        <w:rPr>
          <w:rFonts w:cs="Times New Roman"/>
        </w:rPr>
        <w:t>sources</w:t>
      </w:r>
      <w:r w:rsidR="00986BCC">
        <w:rPr>
          <w:rFonts w:cs="Times New Roman"/>
        </w:rPr>
        <w:t xml:space="preserve"> to </w:t>
      </w:r>
      <w:r w:rsidR="003C6B6A">
        <w:rPr>
          <w:rFonts w:cs="Times New Roman"/>
        </w:rPr>
        <w:t>highlight</w:t>
      </w:r>
      <w:r w:rsidR="00986BCC">
        <w:rPr>
          <w:rFonts w:cs="Times New Roman"/>
        </w:rPr>
        <w:t xml:space="preserve"> the </w:t>
      </w:r>
      <w:r w:rsidR="003C6B6A">
        <w:rPr>
          <w:rFonts w:cs="Times New Roman"/>
        </w:rPr>
        <w:t>diseases and injuries of a given population, in a given area, and for a defined time interval. With an analysis over such data, it enables production of health-related statistics and indicators. I</w:t>
      </w:r>
      <w:r w:rsidRPr="005A7729">
        <w:rPr>
          <w:rFonts w:cs="Times New Roman"/>
        </w:rPr>
        <w:t xml:space="preserve">n Brazil, this data </w:t>
      </w:r>
      <w:r w:rsidR="00912B57" w:rsidRPr="005A7729">
        <w:rPr>
          <w:rFonts w:cs="Times New Roman"/>
        </w:rPr>
        <w:t xml:space="preserve">is </w:t>
      </w:r>
      <w:r w:rsidRPr="005A7729">
        <w:rPr>
          <w:rFonts w:cs="Times New Roman"/>
        </w:rPr>
        <w:t xml:space="preserve">stored </w:t>
      </w:r>
      <w:r w:rsidRPr="005A7729">
        <w:rPr>
          <w:rFonts w:cs="Times New Roman"/>
        </w:rPr>
        <w:lastRenderedPageBreak/>
        <w:t xml:space="preserve">in </w:t>
      </w:r>
      <w:r w:rsidR="00912B57" w:rsidRPr="005A7729">
        <w:rPr>
          <w:rFonts w:cs="Times New Roman"/>
        </w:rPr>
        <w:t xml:space="preserve">the </w:t>
      </w:r>
      <w:r w:rsidRPr="005A7729">
        <w:rPr>
          <w:rFonts w:cs="Times New Roman"/>
        </w:rPr>
        <w:t>national Brazilian Mortality System</w:t>
      </w:r>
      <w:r w:rsidR="00F81C31" w:rsidRPr="005A7729">
        <w:rPr>
          <w:rFonts w:cs="Times New Roman"/>
        </w:rPr>
        <w:t xml:space="preserve"> </w:t>
      </w:r>
      <w:r w:rsidR="003C6B6A">
        <w:rPr>
          <w:rFonts w:cs="Times New Roman"/>
        </w:rPr>
        <w:t>(</w:t>
      </w:r>
      <w:r w:rsidR="00F81C31" w:rsidRPr="005A7729">
        <w:rPr>
          <w:rFonts w:cs="Times New Roman"/>
        </w:rPr>
        <w:t>SIM</w:t>
      </w:r>
      <w:r w:rsidR="003C6B6A">
        <w:rPr>
          <w:rFonts w:cs="Times New Roman"/>
        </w:rPr>
        <w:t>)</w:t>
      </w:r>
      <w:r w:rsidRPr="005A7729">
        <w:rPr>
          <w:rFonts w:cs="Times New Roman"/>
        </w:rPr>
        <w:t xml:space="preserve">  </w:t>
      </w:r>
      <w:r w:rsidR="00155E3D" w:rsidRPr="005A7729">
        <w:rPr>
          <w:rFonts w:cs="Times New Roman"/>
        </w:rPr>
        <w:fldChar w:fldCharType="begin" w:fldLock="1"/>
      </w:r>
      <w:r w:rsidR="00D63174">
        <w:rPr>
          <w:rFonts w:cs="Times New Roman"/>
        </w:rPr>
        <w:instrText xml:space="preserve">ADDIN Mendeley Citation{72040585-cc3b-414c-ab59-960d08b7753a} CSL_CITATION  { "citationItems" : [ { "id" : "ITEM-1", "itemData" : { "URL" : "http://portal.saude.gov.br/portal/saude/visualizar_texto.cfm?idtxt=21377", "accessed" : { "date-parts" : [ [ "2011", "12", "15" ] ] }, "author" : [ { "family" : "Brasil", "given" : "Minist\u00e9rio da Sa\u00fade" } ], "id" : "ITEM-1", "issued" : { "date-parts" : [ [ "2011" ] ] }, "title" : "Sistema de Informa\u00e7\u00e3o de Mortalidade (SIM)", "type" : "webpage" }, "uris" : [ "http://www.mendeley.com/documents/?uuid=72040585-cc3b-414c-ab59-960d08b7753a" ] } ], "mendeley" : { "previouslyFormattedCitation" : "[5]" }, "properties" : { "noteIndex" : 0 }, "schema" : "https://github.com/citation-style-language/schema/raw/master/csl-citation.json" } </w:instrText>
      </w:r>
      <w:r w:rsidR="00155E3D" w:rsidRPr="005A7729">
        <w:rPr>
          <w:rFonts w:cs="Times New Roman"/>
        </w:rPr>
        <w:fldChar w:fldCharType="separate"/>
      </w:r>
      <w:r w:rsidR="004E6757" w:rsidRPr="004E6757">
        <w:rPr>
          <w:rFonts w:cs="Times New Roman"/>
          <w:noProof/>
        </w:rPr>
        <w:t>[5]</w:t>
      </w:r>
      <w:r w:rsidR="00155E3D" w:rsidRPr="005A7729">
        <w:rPr>
          <w:rFonts w:cs="Times New Roman"/>
        </w:rPr>
        <w:fldChar w:fldCharType="end"/>
      </w:r>
      <w:r w:rsidRPr="005A7729">
        <w:rPr>
          <w:rFonts w:cs="Times New Roman"/>
        </w:rPr>
        <w:t xml:space="preserve">, and grouped by the main causes of death. Both databases are used to monitor health related events, like injuries or diseases, </w:t>
      </w:r>
      <w:r w:rsidR="00F81C31" w:rsidRPr="005A7729">
        <w:rPr>
          <w:rFonts w:cs="Times New Roman"/>
        </w:rPr>
        <w:t xml:space="preserve">e.g. </w:t>
      </w:r>
      <w:r w:rsidR="00140346">
        <w:rPr>
          <w:rFonts w:cs="Times New Roman"/>
        </w:rPr>
        <w:t xml:space="preserve">dengue fever, </w:t>
      </w:r>
      <w:proofErr w:type="spellStart"/>
      <w:r w:rsidR="00140346">
        <w:rPr>
          <w:rFonts w:cs="Times New Roman"/>
        </w:rPr>
        <w:t>chagas</w:t>
      </w:r>
      <w:proofErr w:type="spellEnd"/>
      <w:r w:rsidR="00140346">
        <w:rPr>
          <w:rFonts w:cs="Times New Roman"/>
        </w:rPr>
        <w:t xml:space="preserve"> disease, lymphatic </w:t>
      </w:r>
      <w:proofErr w:type="spellStart"/>
      <w:r w:rsidR="00140346">
        <w:rPr>
          <w:rFonts w:cs="Times New Roman"/>
        </w:rPr>
        <w:t>filariasis</w:t>
      </w:r>
      <w:proofErr w:type="spellEnd"/>
      <w:r w:rsidR="00140346">
        <w:rPr>
          <w:rFonts w:cs="Times New Roman"/>
        </w:rPr>
        <w:t>, among others.</w:t>
      </w:r>
      <w:r w:rsidR="00F81C31" w:rsidRPr="005A7729">
        <w:rPr>
          <w:rFonts w:cs="Times New Roman"/>
        </w:rPr>
        <w:t xml:space="preserve"> </w:t>
      </w:r>
      <w:r w:rsidR="00155E3D" w:rsidRPr="005A7729">
        <w:rPr>
          <w:rFonts w:cs="Times New Roman"/>
        </w:rPr>
        <w:fldChar w:fldCharType="begin" w:fldLock="1"/>
      </w:r>
      <w:r w:rsidR="00D63174">
        <w:rPr>
          <w:rFonts w:cs="Times New Roman"/>
        </w:rPr>
        <w:instrText xml:space="preserve">ADDIN Mendeley Citation{9456ed2c-9269-475c-bd26-e70ba46b4fd2} CSL_CITATION  { "citationItems" : [ { "id" : "ITEM-1", "itemData" : { "DOI" : "10.1590/S1806-37132004000400006", "author" : [ { "family" : "Selig", "given" : "Lia" }, { "family" : "Belo", "given" : "M\u00e1rcia" }, { "family" : "Cunha", "given" : "Ant\u00f4nio Jose Ledo Alves da" }, { "family" : "Teixeira", "given" : "Eleny Guimar\u00e3es" }, { "family" : "Brito", "given" : "Rossana" }, { "family" : "Luna", "given" : "Ana Lucia" }, { "family" : "Trajman", "given" : "Anete" } ], "container-title" : "Jornal Brasileiro de Pneumologia", "id" : "ITEM-1", "issue" : "4", "issued" : { "date-parts" : [ [ "2004", "8" ] ] }, "page" : "335-342", "title" : "\u00d3bitos atribu\u00eddos \u00e0 tuberculose no Estado do Rio de Janeiro", "type" : "article-journal", "volume" : "30" }, "uris" : [ "http://www.mendeley.com/documents/?uuid=9456ed2c-9269-475c-bd26-e70ba46b4fd2" ] } ], "mendeley" : { "previouslyFormattedCitation" : "[6]" }, "properties" : { "noteIndex" : 0 }, "schema" : "https://github.com/citation-style-language/schema/raw/master/csl-citation.json" } </w:instrText>
      </w:r>
      <w:r w:rsidR="00155E3D" w:rsidRPr="005A7729">
        <w:rPr>
          <w:rFonts w:cs="Times New Roman"/>
        </w:rPr>
        <w:fldChar w:fldCharType="separate"/>
      </w:r>
      <w:r w:rsidR="004E6757" w:rsidRPr="004E6757">
        <w:rPr>
          <w:rFonts w:cs="Times New Roman"/>
          <w:noProof/>
        </w:rPr>
        <w:t>[6]</w:t>
      </w:r>
      <w:r w:rsidR="00155E3D" w:rsidRPr="005A7729">
        <w:rPr>
          <w:rFonts w:cs="Times New Roman"/>
        </w:rPr>
        <w:fldChar w:fldCharType="end"/>
      </w:r>
      <w:r w:rsidRPr="005A7729">
        <w:rPr>
          <w:rFonts w:cs="Times New Roman"/>
        </w:rPr>
        <w:t xml:space="preserve">. </w:t>
      </w:r>
    </w:p>
    <w:p w14:paraId="24106C7B" w14:textId="77777777" w:rsidR="00140346" w:rsidRPr="00140346" w:rsidRDefault="00140346" w:rsidP="00140346">
      <w:pPr>
        <w:spacing w:line="480" w:lineRule="auto"/>
        <w:rPr>
          <w:rFonts w:cs="Times New Roman"/>
        </w:rPr>
      </w:pPr>
    </w:p>
    <w:p w14:paraId="3B613F0E" w14:textId="74E20B7E" w:rsidR="00425E72" w:rsidRPr="00140346" w:rsidRDefault="009F3494" w:rsidP="00140346">
      <w:pPr>
        <w:spacing w:line="480" w:lineRule="auto"/>
        <w:rPr>
          <w:rFonts w:cs="Times New Roman"/>
        </w:rPr>
      </w:pPr>
      <w:r w:rsidRPr="00140346">
        <w:rPr>
          <w:rFonts w:cs="Times New Roman"/>
        </w:rPr>
        <w:t xml:space="preserve">If the goal is to </w:t>
      </w:r>
      <w:r w:rsidR="00912B57" w:rsidRPr="00140346">
        <w:rPr>
          <w:rFonts w:cs="Times New Roman"/>
        </w:rPr>
        <w:t xml:space="preserve">leverage on synergies resulting from </w:t>
      </w:r>
      <w:r w:rsidRPr="00140346">
        <w:rPr>
          <w:rFonts w:cs="Times New Roman"/>
        </w:rPr>
        <w:t>query</w:t>
      </w:r>
      <w:r w:rsidR="00912B57" w:rsidRPr="00140346">
        <w:rPr>
          <w:rFonts w:cs="Times New Roman"/>
        </w:rPr>
        <w:t xml:space="preserve">ing and comparing </w:t>
      </w:r>
      <w:r w:rsidRPr="00140346">
        <w:rPr>
          <w:rFonts w:cs="Times New Roman"/>
        </w:rPr>
        <w:t xml:space="preserve">the two databases at the same time, ontologies can play an important role in </w:t>
      </w:r>
      <w:r w:rsidR="00912B57" w:rsidRPr="00140346">
        <w:rPr>
          <w:rFonts w:cs="Times New Roman"/>
        </w:rPr>
        <w:t>defining a common communication channel needed to ensure</w:t>
      </w:r>
      <w:r w:rsidRPr="00140346">
        <w:rPr>
          <w:rFonts w:cs="Times New Roman"/>
        </w:rPr>
        <w:t xml:space="preserve"> semantic interoperability. As mortality and morbidity databases</w:t>
      </w:r>
      <w:r w:rsidR="006B0D8F">
        <w:rPr>
          <w:rFonts w:cs="Times New Roman"/>
        </w:rPr>
        <w:t xml:space="preserve"> eventually </w:t>
      </w:r>
      <w:r w:rsidRPr="00140346">
        <w:rPr>
          <w:rFonts w:cs="Times New Roman"/>
        </w:rPr>
        <w:t>lack uniformity</w:t>
      </w:r>
      <w:r w:rsidR="006B0D8F">
        <w:rPr>
          <w:rFonts w:cs="Times New Roman"/>
        </w:rPr>
        <w:t xml:space="preserve"> in schema and data levels</w:t>
      </w:r>
      <w:r w:rsidRPr="00140346">
        <w:rPr>
          <w:rFonts w:cs="Times New Roman"/>
        </w:rPr>
        <w:t xml:space="preserve">, ontologies can be used for aggregating </w:t>
      </w:r>
      <w:r w:rsidR="00912B57" w:rsidRPr="00140346">
        <w:rPr>
          <w:rFonts w:cs="Times New Roman"/>
        </w:rPr>
        <w:t xml:space="preserve">common </w:t>
      </w:r>
      <w:r w:rsidRPr="00140346">
        <w:rPr>
          <w:rFonts w:cs="Times New Roman"/>
        </w:rPr>
        <w:t xml:space="preserve">characteristics and, as a source of domain knowledge, </w:t>
      </w:r>
      <w:r w:rsidR="00F81C31" w:rsidRPr="00140346">
        <w:rPr>
          <w:rFonts w:cs="Times New Roman"/>
        </w:rPr>
        <w:t xml:space="preserve">for </w:t>
      </w:r>
      <w:r w:rsidRPr="00140346">
        <w:rPr>
          <w:rFonts w:cs="Times New Roman"/>
        </w:rPr>
        <w:t xml:space="preserve">decision support and reasoning </w:t>
      </w:r>
      <w:r w:rsidR="00155E3D" w:rsidRPr="00140346">
        <w:rPr>
          <w:rFonts w:cs="Times New Roman"/>
        </w:rPr>
        <w:fldChar w:fldCharType="begin" w:fldLock="1"/>
      </w:r>
      <w:r w:rsidR="00D63174">
        <w:rPr>
          <w:rFonts w:cs="Times New Roman"/>
        </w:rPr>
        <w:instrText xml:space="preserve">ADDIN Mendeley Citation{e1c9c2bb-dbb8-495c-b61b-04e26a4f2344} CSL_CITATION  { "citationItems" : [ { "id" : "ITEM-1", "itemData" : { "author" : [ { "family" : "Bodenreider", "given" : "O" }, { "family" : "Mitchell", "given" : "J A" }, { "family" : "McCray", "given" : "A T" } ], "container-title" : "Pacific Symposium on Biocomputing. Pacific Symposium on Biocomputing", "id" : "ITEM-1", "issued" : { "date-parts" : [ [ "2005", "1" ] ] }, "page" : "76-8", "title" : "Biomedical ontologies.", "type" : "paper-conference", "volume" : "78" }, "uris" : [ "http://www.mendeley.com/documents/?uuid=e1c9c2bb-dbb8-495c-b61b-04e26a4f2344" ] } ], "mendeley" : { "previouslyFormattedCitation" : "[7]" }, "properties" : { "noteIndex" : 0 }, "schema" : "https://github.com/citation-style-language/schema/raw/master/csl-citation.json" } </w:instrText>
      </w:r>
      <w:r w:rsidR="00155E3D" w:rsidRPr="00140346">
        <w:rPr>
          <w:rFonts w:cs="Times New Roman"/>
        </w:rPr>
        <w:fldChar w:fldCharType="separate"/>
      </w:r>
      <w:r w:rsidR="004E6757" w:rsidRPr="004E6757">
        <w:rPr>
          <w:rFonts w:cs="Times New Roman"/>
          <w:noProof/>
        </w:rPr>
        <w:t>[7]</w:t>
      </w:r>
      <w:r w:rsidR="00155E3D" w:rsidRPr="00140346">
        <w:rPr>
          <w:rFonts w:cs="Times New Roman"/>
        </w:rPr>
        <w:fldChar w:fldCharType="end"/>
      </w:r>
      <w:r w:rsidRPr="00140346">
        <w:rPr>
          <w:rFonts w:cs="Times New Roman"/>
        </w:rPr>
        <w:t xml:space="preserve">. Therefore, the purpose of the current study is to ontologically formalize foundational </w:t>
      </w:r>
      <w:r w:rsidR="00F81C31" w:rsidRPr="00140346">
        <w:rPr>
          <w:rFonts w:cs="Times New Roman"/>
        </w:rPr>
        <w:t xml:space="preserve">disease </w:t>
      </w:r>
      <w:r w:rsidRPr="00140346">
        <w:rPr>
          <w:rFonts w:cs="Times New Roman"/>
        </w:rPr>
        <w:t>processes and other lifecycle related events, in the scope of the</w:t>
      </w:r>
      <w:r w:rsidRPr="00140346">
        <w:rPr>
          <w:rFonts w:cs="Times New Roman"/>
          <w:i/>
          <w:iCs/>
        </w:rPr>
        <w:t xml:space="preserve"> Neglected Tropical Disease Ontology</w:t>
      </w:r>
      <w:r w:rsidRPr="00140346">
        <w:rPr>
          <w:rFonts w:cs="Times New Roman"/>
        </w:rPr>
        <w:t xml:space="preserve"> (NTDO) </w:t>
      </w:r>
      <w:r w:rsidR="00155E3D" w:rsidRPr="00140346">
        <w:rPr>
          <w:rFonts w:cs="Times New Roman"/>
        </w:rPr>
        <w:fldChar w:fldCharType="begin" w:fldLock="1"/>
      </w:r>
      <w:r w:rsidR="00D63174">
        <w:rPr>
          <w:rFonts w:cs="Times New Roman"/>
        </w:rPr>
        <w:instrText xml:space="preserve">ADDIN Mendeley Citation{15a1fd5d-0c7f-447c-b1ae-2e51dfbabfad} CSL_CITATION  { "citationItems" : [ { "id" : "ITEM-1", "itemData" : { "abstract" : "Motivation: Ontology-like domain knowledge is frequently published in a tabular format embedded in scientific publica- tions. We explore the re-use of such tabular content in the process of building NTDO, an ontology of neglected tropical diseases, where the representation of the interdependen- cies between hosts, pathogens, and vectors plays a crucial role. Results: As a proof of concept we analyzed a tabular com- pilation of knowledge about pathogens, vectors and geo- graphic locations involved in the transmission of neglected tropical diseases. After a thorough ontological analysis of the domain of interest we formulated a comprehensive design pattern, rooted in the biomedical domain upper level ontology BioTop. This pattern was implemented in a VBA script which takes cell contents of an Excel spreadsheet and transforms them into OWL-DL. After minor manual post processing the correctness and completeness of the ontol- ogy was tested using pre-formulated competence questions as DL queries. The expected results could be reproduced by the ontology. The proposed approach is recommended for optimizing the acquisition of ontological domain know- ledge from tabular representations.", "author" : [ { "family" : "Santana", "given" : "Filipe" }, { "family" : "Schober", "given" : "Daniel" }, { "family" : "Medeiros", "given" : "Zulma" }, { "family" : "Freitas", "given" : "Fred" }, { "family" : "Schulz", "given" : "Stefan" } ], "container-title" : "Bioinformatics", "id" : "ITEM-1", "issue" : "13", "issued" : { "date-parts" : [ [ "2011" ] ] }, "page" : "i349-i356", "title" : "Ontology patterns for tabular representations of biomedical knowledge on neglected tropical diseases", "type" : "article-journal", "volume" : "27" }, "uris" : [ "http://www.mendeley.com/documents/?uuid=15a1fd5d-0c7f-447c-b1ae-2e51dfbabfad" ] } ], "mendeley" : { "previouslyFormattedCitation" : "[8]" }, "properties" : { "noteIndex" : 0 }, "schema" : "https://github.com/citation-style-language/schema/raw/master/csl-citation.json" } </w:instrText>
      </w:r>
      <w:r w:rsidR="00155E3D" w:rsidRPr="00140346">
        <w:rPr>
          <w:rFonts w:cs="Times New Roman"/>
        </w:rPr>
        <w:fldChar w:fldCharType="separate"/>
      </w:r>
      <w:r w:rsidR="004E6757" w:rsidRPr="004E6757">
        <w:rPr>
          <w:rFonts w:cs="Times New Roman"/>
          <w:noProof/>
        </w:rPr>
        <w:t>[8]</w:t>
      </w:r>
      <w:r w:rsidR="00155E3D" w:rsidRPr="00140346">
        <w:rPr>
          <w:rFonts w:cs="Times New Roman"/>
        </w:rPr>
        <w:fldChar w:fldCharType="end"/>
      </w:r>
      <w:r w:rsidRPr="00140346">
        <w:rPr>
          <w:rFonts w:cs="Times New Roman"/>
        </w:rPr>
        <w:t xml:space="preserve"> </w:t>
      </w:r>
      <w:r w:rsidR="00155E3D" w:rsidRPr="00140346">
        <w:rPr>
          <w:rFonts w:cs="Times New Roman"/>
        </w:rPr>
        <w:fldChar w:fldCharType="begin" w:fldLock="1"/>
      </w:r>
      <w:r w:rsidR="00D63174">
        <w:rPr>
          <w:rFonts w:cs="Times New Roman"/>
        </w:rPr>
        <w:instrText xml:space="preserve">ADDIN Mendeley Citation{57d8aa87-fe08-4d57-91b5-2a1784d69d8e} CSL_CITATION  { "citationItems" : [ { "id" : "ITEM-1", "itemData" : { "URL" : "http://www.cin.ufpe.br/~ntdo/", "author" : [ { "family" : "NTDO", "given" : "" } ], "id" : "ITEM-1", "issued" : { "date-parts" : [ [ "2012" ] ] }, "title" : "Neglected Tropical Disease Ontology", "type" : "webpage" }, "uris" : [ "http://www.mendeley.com/documents/?uuid=57d8aa87-fe08-4d57-91b5-2a1784d69d8e" ] } ], "mendeley" : { "previouslyFormattedCitation" : "[9]" }, "properties" : { "noteIndex" : 0 }, "schema" : "https://github.com/citation-style-language/schema/raw/master/csl-citation.json" } </w:instrText>
      </w:r>
      <w:r w:rsidR="00155E3D" w:rsidRPr="00140346">
        <w:rPr>
          <w:rFonts w:cs="Times New Roman"/>
        </w:rPr>
        <w:fldChar w:fldCharType="separate"/>
      </w:r>
      <w:r w:rsidR="004E6757" w:rsidRPr="004E6757">
        <w:rPr>
          <w:rFonts w:cs="Times New Roman"/>
          <w:noProof/>
        </w:rPr>
        <w:t>[9]</w:t>
      </w:r>
      <w:r w:rsidR="00155E3D" w:rsidRPr="00140346">
        <w:rPr>
          <w:rFonts w:cs="Times New Roman"/>
        </w:rPr>
        <w:fldChar w:fldCharType="end"/>
      </w:r>
      <w:r w:rsidRPr="00140346">
        <w:rPr>
          <w:rFonts w:cs="Times New Roman"/>
        </w:rPr>
        <w:t xml:space="preserve">. </w:t>
      </w:r>
    </w:p>
    <w:p w14:paraId="7516A583" w14:textId="77777777" w:rsidR="00140346" w:rsidRDefault="00140346" w:rsidP="00140346">
      <w:pPr>
        <w:spacing w:line="480" w:lineRule="auto"/>
        <w:rPr>
          <w:rFonts w:cs="Times New Roman"/>
        </w:rPr>
      </w:pPr>
    </w:p>
    <w:p w14:paraId="1CBCCC09" w14:textId="02911177" w:rsidR="00425E72" w:rsidRPr="00140346" w:rsidRDefault="009F3494" w:rsidP="00140346">
      <w:pPr>
        <w:spacing w:line="480" w:lineRule="auto"/>
        <w:rPr>
          <w:rFonts w:cs="Times New Roman"/>
        </w:rPr>
      </w:pPr>
      <w:r w:rsidRPr="00140346">
        <w:rPr>
          <w:rFonts w:cs="Times New Roman"/>
        </w:rPr>
        <w:t xml:space="preserve">Ontologies, from a formal point of view, intend to describe a consensus on the nature of entities in a given scientific domain, independently of linguistic variation of the terms used in human communication. Accordingly, formal ontologies are expressed by means of a formal semantics, like Description Logics (DL) </w:t>
      </w:r>
      <w:r w:rsidR="00155E3D" w:rsidRPr="00140346">
        <w:rPr>
          <w:rFonts w:cs="Times New Roman"/>
        </w:rPr>
        <w:fldChar w:fldCharType="begin" w:fldLock="1"/>
      </w:r>
      <w:r w:rsidR="00D63174">
        <w:rPr>
          <w:rFonts w:cs="Times New Roman"/>
        </w:rPr>
        <w:instrText xml:space="preserve">ADDIN Mendeley Citation{d4fb5941-ddf7-46da-a66a-e36e9303c7f5} CSL_CITATION  { "citationItems" : [ { "id" : "ITEM-1", "itemData" : { "DOI" : "10.2277/0521781760", "ISBN" : "9780521781763", "author" : [ { "family" : "Baader", "given" : "Franz" }, { "family" : "McGuinness", "given" : "Deborah L." }, { "family" : "Nardi", "given" : "Daniele" }, { "family" : "Patel-Schneider", "given" : "Peter" } ], "chapter-number" : "2", "container-title" : "THE DESCRIPTION LOGIC HANDBOOK : Theory , implementation , and applications", "edition" : "1", "editor" : [ { "family" : "Baader", "given" : "Franz" }, { "family" : "McGuinness", "given" : "Deborah" }, { "family" : "Nardi", "given" : "Daniele" }, { "family" : "Patel-Schneider", "given" : "Peter F" } ], "id" : "ITEM-1", "issued" : { "date-parts" : [ [ "2003" ] ] }, "publisher" : "Cambridge University Press", "publisher-place" : "Cambridge", "title" : "The Description Logic Handbook: Theory, implementation, and applications", "type" : "book" }, "uris" : [ "http://www.mendeley.com/documents/?uuid=d4fb5941-ddf7-46da-a66a-e36e9303c7f5" ] } ], "mendeley" : { "previouslyFormattedCitation" : "[1]" }, "properties" : { "noteIndex" : 0 }, "schema" : "https://github.com/citation-style-language/schema/raw/master/csl-citation.json" } </w:instrText>
      </w:r>
      <w:r w:rsidR="00155E3D" w:rsidRPr="00140346">
        <w:rPr>
          <w:rFonts w:cs="Times New Roman"/>
        </w:rPr>
        <w:fldChar w:fldCharType="separate"/>
      </w:r>
      <w:r w:rsidR="005A7729" w:rsidRPr="00140346">
        <w:rPr>
          <w:rFonts w:cs="Times New Roman"/>
          <w:noProof/>
        </w:rPr>
        <w:t>[1]</w:t>
      </w:r>
      <w:r w:rsidR="00155E3D" w:rsidRPr="00140346">
        <w:rPr>
          <w:rFonts w:cs="Times New Roman"/>
        </w:rPr>
        <w:fldChar w:fldCharType="end"/>
      </w:r>
      <w:r w:rsidRPr="00140346">
        <w:rPr>
          <w:rFonts w:cs="Times New Roman"/>
        </w:rPr>
        <w:t xml:space="preserve">, nowadays generally using the World Wide Web Consortium (W3C) recommended exchange syntax Web Ontology Language (OWL) </w:t>
      </w:r>
      <w:r w:rsidR="00155E3D" w:rsidRPr="00140346">
        <w:rPr>
          <w:rFonts w:cs="Times New Roman"/>
        </w:rPr>
        <w:fldChar w:fldCharType="begin" w:fldLock="1"/>
      </w:r>
      <w:r w:rsidR="00D63174">
        <w:rPr>
          <w:rFonts w:cs="Times New Roman"/>
        </w:rPr>
        <w:instrText xml:space="preserve">ADDIN Mendeley Citation{7514ce83-7090-4e16-8e0e-8cbd97daf945} CSL_CITATION  { "citationItems" : [ { "id" : "ITEM-1", "itemData" : { "URL" : "http://www.w3.org/TR/2009/REC-owl2-overview-20091027/", "accessed" : { "date-parts" : [ [ "2011", "11", "21" ] ] }, "author" : [ { "family" : "World Wide Web Consortium (W3C)", "given" : "" } ], "container-title" : "27th october", "id" : "ITEM-1", "issued" : { "date-parts" : [ [ "2009" ] ] }, "title" : "OWL 2 Web Ontology: Language Document Overview", "type" : "webpage" }, "uris" : [ "http://www.mendeley.com/documents/?uuid=7514ce83-7090-4e16-8e0e-8cbd97daf945" ] } ], "mendeley" : { "previouslyFormattedCitation" : "[10]" }, "properties" : { "noteIndex" : 0 }, "schema" : "https://github.com/citation-style-language/schema/raw/master/csl-citation.json" } </w:instrText>
      </w:r>
      <w:r w:rsidR="00155E3D" w:rsidRPr="00140346">
        <w:rPr>
          <w:rFonts w:cs="Times New Roman"/>
        </w:rPr>
        <w:fldChar w:fldCharType="separate"/>
      </w:r>
      <w:r w:rsidR="004E6757" w:rsidRPr="004E6757">
        <w:rPr>
          <w:rFonts w:cs="Times New Roman"/>
          <w:noProof/>
        </w:rPr>
        <w:t>[10]</w:t>
      </w:r>
      <w:r w:rsidR="00155E3D" w:rsidRPr="00140346">
        <w:rPr>
          <w:rFonts w:cs="Times New Roman"/>
        </w:rPr>
        <w:fldChar w:fldCharType="end"/>
      </w:r>
      <w:r w:rsidRPr="00140346">
        <w:rPr>
          <w:rFonts w:cs="Times New Roman"/>
        </w:rPr>
        <w:t>.</w:t>
      </w:r>
    </w:p>
    <w:p w14:paraId="576C031D" w14:textId="77777777" w:rsidR="004E6757" w:rsidRDefault="004E6757" w:rsidP="004E6757">
      <w:pPr>
        <w:spacing w:line="480" w:lineRule="auto"/>
        <w:rPr>
          <w:rFonts w:cs="Times New Roman"/>
        </w:rPr>
      </w:pPr>
    </w:p>
    <w:p w14:paraId="7139768D" w14:textId="36A7D8DF" w:rsidR="00CF3457" w:rsidRDefault="004E6757" w:rsidP="004E6757">
      <w:pPr>
        <w:spacing w:line="480" w:lineRule="auto"/>
        <w:rPr>
          <w:rFonts w:cs="Times New Roman"/>
        </w:rPr>
      </w:pPr>
      <w:r w:rsidRPr="00140346">
        <w:rPr>
          <w:rFonts w:cs="Times New Roman"/>
        </w:rPr>
        <w:t>Integrating heterogeneous databases</w:t>
      </w:r>
      <w:r>
        <w:rPr>
          <w:rFonts w:cs="Times New Roman"/>
        </w:rPr>
        <w:t xml:space="preserve">, </w:t>
      </w:r>
      <w:r w:rsidRPr="00140346">
        <w:rPr>
          <w:rFonts w:cs="Times New Roman"/>
        </w:rPr>
        <w:t xml:space="preserve">such as SIM and SINAN, we are facing many interesting problems. </w:t>
      </w:r>
      <w:r w:rsidR="009F3494" w:rsidRPr="004E6757">
        <w:rPr>
          <w:rFonts w:cs="Times New Roman"/>
        </w:rPr>
        <w:t xml:space="preserve">For instance, we observed that the identifiers in both databases do not follow strict rules so as to prevent misidentification and </w:t>
      </w:r>
      <w:r w:rsidR="00F81C31" w:rsidRPr="004E6757">
        <w:rPr>
          <w:rFonts w:cs="Times New Roman"/>
        </w:rPr>
        <w:t xml:space="preserve">to </w:t>
      </w:r>
      <w:r w:rsidR="009F3494" w:rsidRPr="004E6757">
        <w:rPr>
          <w:rFonts w:cs="Times New Roman"/>
        </w:rPr>
        <w:t xml:space="preserve">leverage data integration. </w:t>
      </w:r>
      <w:r w:rsidR="00AB0734" w:rsidRPr="004E6757">
        <w:rPr>
          <w:rFonts w:cs="Times New Roman"/>
        </w:rPr>
        <w:t>This syntactical</w:t>
      </w:r>
      <w:r w:rsidR="00F81C31" w:rsidRPr="004E6757">
        <w:rPr>
          <w:rFonts w:cs="Times New Roman"/>
        </w:rPr>
        <w:t xml:space="preserve"> </w:t>
      </w:r>
      <w:r w:rsidR="009F3494" w:rsidRPr="004E6757">
        <w:rPr>
          <w:rFonts w:cs="Times New Roman"/>
        </w:rPr>
        <w:t xml:space="preserve">problem is usually </w:t>
      </w:r>
      <w:r w:rsidR="00F81C31" w:rsidRPr="004E6757">
        <w:rPr>
          <w:rFonts w:cs="Times New Roman"/>
        </w:rPr>
        <w:t xml:space="preserve">addressed by </w:t>
      </w:r>
      <w:r w:rsidR="009F3494" w:rsidRPr="004E6757">
        <w:rPr>
          <w:rFonts w:cs="Times New Roman"/>
        </w:rPr>
        <w:t>algorithms that compute cumulative evidence</w:t>
      </w:r>
      <w:r>
        <w:rPr>
          <w:rFonts w:cs="Times New Roman"/>
        </w:rPr>
        <w:t xml:space="preserve"> </w:t>
      </w:r>
      <w:r>
        <w:rPr>
          <w:rFonts w:cs="Times New Roman"/>
        </w:rPr>
        <w:fldChar w:fldCharType="begin" w:fldLock="1"/>
      </w:r>
      <w:r w:rsidR="00D63174">
        <w:rPr>
          <w:rFonts w:cs="Times New Roman"/>
        </w:rPr>
        <w:instrText xml:space="preserve">ADDIN Mendeley Citation{1ad02fab-5173-4a7f-b371-4f0ae55f6b51} CSL_CITATION  { "citationItems" : [ { "id" : "ITEM-1", "itemData" : { "DOI" : "10.1590/S0102-311X2000000200014", "abstract" : "This paper presents a system for database linkage based on the probabilistic record linkage technique, developed in the C++ language with the Borland C++ Builder version 3.0 programming environment. The system was tested in the linkage of data sources of different sizes, evaluated both in terms of processing time and sensitivity for identifying true record pairs. Significantly less time was spent in record processing when the program was used, as compared to manual processing, especially in situations where larger databases were used. Manual and automatic processes had equivalent sensitivities in situations where we used databases with fewer records. However, as the number of records grew we noticed a clear reduction in the sensitivity of the manual process, but not in the automatic one. Although in its initial stage of development, the system performed well in terms of both processing speed and sensitivity. Although overall performance of algorithms was satisfactory, we intend to evaluate other routines in the attempt to improve the system's performance.", "author" : [ { "family" : "Camargo", "given" : "K R" }, { "family" : "Coeli", "given" : "C M" } ], "container-title" : "Cadernos de sa\u00fade p\u00fablica / Minist\u00e9rio da Sa\u00fade, Funda\u00e7\u00e3o Oswaldo Cruz, Escola Nacional de Sa\u00fade P\u00fablica", "id" : "ITEM-1", "issue" : "2", "issued" : { "date-parts" : [ [ "2000" ] ] }, "page" : "439-47", "title" : "[Reclink: an application for database linkage implementing the probabilistic record linkage method].", "type" : "article-journal", "volume" : "16" }, "uris" : [ "http://www.mendeley.com/documents/?uuid=1ad02fab-5173-4a7f-b371-4f0ae55f6b51" ] } ], "mendeley" : { "previouslyFormattedCitation" : "[11]" }, "properties" : { "noteIndex" : 0 }, "schema" : "https://github.com/citation-style-language/schema/raw/master/csl-citation.json" } </w:instrText>
      </w:r>
      <w:r>
        <w:rPr>
          <w:rFonts w:cs="Times New Roman"/>
        </w:rPr>
        <w:fldChar w:fldCharType="separate"/>
      </w:r>
      <w:r w:rsidRPr="004E6757">
        <w:rPr>
          <w:rFonts w:cs="Times New Roman"/>
          <w:noProof/>
        </w:rPr>
        <w:t>[11]</w:t>
      </w:r>
      <w:r>
        <w:rPr>
          <w:rFonts w:cs="Times New Roman"/>
        </w:rPr>
        <w:fldChar w:fldCharType="end"/>
      </w:r>
      <w:r>
        <w:rPr>
          <w:rFonts w:cs="Times New Roman"/>
        </w:rPr>
        <w:t>,</w:t>
      </w:r>
      <w:r w:rsidR="009F3494" w:rsidRPr="004E6757">
        <w:rPr>
          <w:rFonts w:cs="Times New Roman"/>
        </w:rPr>
        <w:t xml:space="preserve"> from other pieces of </w:t>
      </w:r>
      <w:r w:rsidR="009F3494" w:rsidRPr="004E6757">
        <w:rPr>
          <w:rFonts w:cs="Times New Roman"/>
        </w:rPr>
        <w:lastRenderedPageBreak/>
        <w:t>the registers to decide for a matching</w:t>
      </w:r>
      <w:r>
        <w:rPr>
          <w:rFonts w:cs="Times New Roman"/>
        </w:rPr>
        <w:t>, i.e. comparing other data then the proper identification of the individual (e.g. mother´s name, birth date, among others)</w:t>
      </w:r>
      <w:r w:rsidR="009F3494" w:rsidRPr="004E6757">
        <w:rPr>
          <w:rFonts w:cs="Times New Roman"/>
        </w:rPr>
        <w:t xml:space="preserve">. </w:t>
      </w:r>
    </w:p>
    <w:p w14:paraId="635CED80" w14:textId="77777777" w:rsidR="00CF3457" w:rsidRDefault="00CF3457" w:rsidP="004E6757">
      <w:pPr>
        <w:spacing w:line="480" w:lineRule="auto"/>
        <w:rPr>
          <w:rFonts w:cs="Times New Roman"/>
        </w:rPr>
      </w:pPr>
    </w:p>
    <w:p w14:paraId="122BDC3C" w14:textId="77777777" w:rsidR="00CF3457" w:rsidRDefault="009F3494" w:rsidP="004E6757">
      <w:pPr>
        <w:spacing w:line="480" w:lineRule="auto"/>
        <w:rPr>
          <w:rFonts w:cs="Times New Roman"/>
        </w:rPr>
      </w:pPr>
      <w:r w:rsidRPr="004E6757">
        <w:rPr>
          <w:rFonts w:cs="Times New Roman"/>
        </w:rPr>
        <w:t xml:space="preserve">However, a more interesting semantic integration problem </w:t>
      </w:r>
      <w:r w:rsidR="00AB0734" w:rsidRPr="004E6757">
        <w:rPr>
          <w:rFonts w:cs="Times New Roman"/>
        </w:rPr>
        <w:t>occurred</w:t>
      </w:r>
      <w:r w:rsidRPr="004E6757">
        <w:rPr>
          <w:rFonts w:cs="Times New Roman"/>
        </w:rPr>
        <w:t xml:space="preserve"> while querying the two databases together: an individual </w:t>
      </w:r>
      <w:r w:rsidR="00F81C31" w:rsidRPr="004E6757">
        <w:rPr>
          <w:rFonts w:cs="Times New Roman"/>
        </w:rPr>
        <w:t xml:space="preserve">may happen to </w:t>
      </w:r>
      <w:r w:rsidRPr="004E6757">
        <w:rPr>
          <w:rFonts w:cs="Times New Roman"/>
        </w:rPr>
        <w:t>die due to a certain disease, but</w:t>
      </w:r>
      <w:r w:rsidR="00F81C31" w:rsidRPr="004E6757">
        <w:rPr>
          <w:rFonts w:cs="Times New Roman"/>
        </w:rPr>
        <w:t xml:space="preserve"> </w:t>
      </w:r>
      <w:r w:rsidRPr="004E6757">
        <w:rPr>
          <w:rFonts w:cs="Times New Roman"/>
        </w:rPr>
        <w:t xml:space="preserve">instead of reporting that </w:t>
      </w:r>
      <w:r w:rsidR="00E833B0" w:rsidRPr="004E6757">
        <w:rPr>
          <w:rFonts w:cs="Times New Roman"/>
        </w:rPr>
        <w:t xml:space="preserve">particular </w:t>
      </w:r>
      <w:r w:rsidRPr="004E6757">
        <w:rPr>
          <w:rFonts w:cs="Times New Roman"/>
        </w:rPr>
        <w:t xml:space="preserve">disease as the main cause of death, a typical symptom of </w:t>
      </w:r>
      <w:r w:rsidR="00E833B0" w:rsidRPr="004E6757">
        <w:rPr>
          <w:rFonts w:cs="Times New Roman"/>
        </w:rPr>
        <w:t>the disease</w:t>
      </w:r>
      <w:r w:rsidRPr="004E6757">
        <w:rPr>
          <w:rFonts w:cs="Times New Roman"/>
        </w:rPr>
        <w:t xml:space="preserve"> was </w:t>
      </w:r>
      <w:r w:rsidR="00E833B0" w:rsidRPr="004E6757">
        <w:rPr>
          <w:rFonts w:cs="Times New Roman"/>
        </w:rPr>
        <w:t xml:space="preserve">reported as the cause </w:t>
      </w:r>
      <w:r w:rsidRPr="004E6757">
        <w:rPr>
          <w:rFonts w:cs="Times New Roman"/>
        </w:rPr>
        <w:t xml:space="preserve">and carried </w:t>
      </w:r>
      <w:r w:rsidR="00E833B0" w:rsidRPr="004E6757">
        <w:rPr>
          <w:rFonts w:cs="Times New Roman"/>
        </w:rPr>
        <w:t>in</w:t>
      </w:r>
      <w:r w:rsidRPr="004E6757">
        <w:rPr>
          <w:rFonts w:cs="Times New Roman"/>
        </w:rPr>
        <w:t xml:space="preserve">to the database. </w:t>
      </w:r>
    </w:p>
    <w:p w14:paraId="74D80F90" w14:textId="77777777" w:rsidR="00CF3457" w:rsidRDefault="00CF3457" w:rsidP="004E6757">
      <w:pPr>
        <w:spacing w:line="480" w:lineRule="auto"/>
        <w:rPr>
          <w:rFonts w:cs="Times New Roman"/>
        </w:rPr>
      </w:pPr>
    </w:p>
    <w:p w14:paraId="62B9F9F0" w14:textId="08ADFFA0" w:rsidR="004E6757" w:rsidRDefault="004E6757" w:rsidP="004E6757">
      <w:pPr>
        <w:spacing w:line="480" w:lineRule="auto"/>
        <w:rPr>
          <w:rFonts w:cs="Times New Roman"/>
        </w:rPr>
      </w:pPr>
      <w:r>
        <w:rPr>
          <w:rFonts w:cs="Times New Roman"/>
        </w:rPr>
        <w:t xml:space="preserve">For instance, </w:t>
      </w:r>
      <w:r w:rsidR="00CF3457">
        <w:rPr>
          <w:rFonts w:cs="Times New Roman"/>
        </w:rPr>
        <w:t xml:space="preserve">a person who was long-term infected by a </w:t>
      </w:r>
      <w:proofErr w:type="spellStart"/>
      <w:r w:rsidR="00CF3457">
        <w:rPr>
          <w:rFonts w:cs="Times New Roman"/>
          <w:i/>
        </w:rPr>
        <w:t>Tripanosoma</w:t>
      </w:r>
      <w:proofErr w:type="spellEnd"/>
      <w:r w:rsidR="00CF3457">
        <w:rPr>
          <w:rFonts w:cs="Times New Roman"/>
          <w:i/>
        </w:rPr>
        <w:t xml:space="preserve"> </w:t>
      </w:r>
      <w:proofErr w:type="spellStart"/>
      <w:r w:rsidR="00CF3457" w:rsidRPr="00CF3457">
        <w:rPr>
          <w:rFonts w:cs="Times New Roman"/>
          <w:i/>
        </w:rPr>
        <w:t>cruzi</w:t>
      </w:r>
      <w:proofErr w:type="spellEnd"/>
      <w:r w:rsidR="00CF3457">
        <w:rPr>
          <w:rFonts w:cs="Times New Roman"/>
          <w:i/>
        </w:rPr>
        <w:t xml:space="preserve"> </w:t>
      </w:r>
      <w:r w:rsidR="00CF3457">
        <w:rPr>
          <w:rFonts w:cs="Times New Roman"/>
        </w:rPr>
        <w:t xml:space="preserve">and developed </w:t>
      </w:r>
      <w:proofErr w:type="spellStart"/>
      <w:r w:rsidR="00CF3457">
        <w:rPr>
          <w:rFonts w:cs="Times New Roman"/>
        </w:rPr>
        <w:t>Chagas</w:t>
      </w:r>
      <w:proofErr w:type="spellEnd"/>
      <w:r w:rsidR="00CF3457">
        <w:rPr>
          <w:rFonts w:cs="Times New Roman"/>
        </w:rPr>
        <w:t xml:space="preserve"> Disease,</w:t>
      </w:r>
      <w:r w:rsidR="009601A5">
        <w:rPr>
          <w:rFonts w:cs="Times New Roman"/>
        </w:rPr>
        <w:t xml:space="preserve"> suddenly</w:t>
      </w:r>
      <w:r w:rsidR="00CF3457">
        <w:rPr>
          <w:rFonts w:cs="Times New Roman"/>
        </w:rPr>
        <w:t xml:space="preserve"> died of</w:t>
      </w:r>
      <w:r w:rsidR="009601A5">
        <w:rPr>
          <w:rFonts w:cs="Times New Roman"/>
        </w:rPr>
        <w:t xml:space="preserve"> a</w:t>
      </w:r>
      <w:r w:rsidR="00CF3457">
        <w:rPr>
          <w:rFonts w:cs="Times New Roman"/>
        </w:rPr>
        <w:t xml:space="preserve"> “heart attack”. A heart </w:t>
      </w:r>
      <w:r w:rsidR="009601A5">
        <w:rPr>
          <w:rFonts w:cs="Times New Roman"/>
        </w:rPr>
        <w:t>complication</w:t>
      </w:r>
      <w:r w:rsidR="00CF3457">
        <w:rPr>
          <w:rFonts w:cs="Times New Roman"/>
        </w:rPr>
        <w:t xml:space="preserve">, in a bearer of </w:t>
      </w:r>
      <w:proofErr w:type="spellStart"/>
      <w:r w:rsidR="00CF3457">
        <w:rPr>
          <w:rFonts w:cs="Times New Roman"/>
        </w:rPr>
        <w:t>Chagas</w:t>
      </w:r>
      <w:proofErr w:type="spellEnd"/>
      <w:r w:rsidR="00CF3457">
        <w:rPr>
          <w:rFonts w:cs="Times New Roman"/>
        </w:rPr>
        <w:t xml:space="preserve"> Disease, is an indirect effect of the infection</w:t>
      </w:r>
      <w:r w:rsidR="009601A5">
        <w:rPr>
          <w:rFonts w:cs="Times New Roman"/>
        </w:rPr>
        <w:t xml:space="preserve">. Unfortunately, </w:t>
      </w:r>
      <w:r w:rsidR="00CF3457">
        <w:rPr>
          <w:rFonts w:cs="Times New Roman"/>
        </w:rPr>
        <w:t xml:space="preserve">sometimes </w:t>
      </w:r>
      <w:r w:rsidR="009601A5">
        <w:rPr>
          <w:rFonts w:cs="Times New Roman"/>
        </w:rPr>
        <w:t xml:space="preserve">deaths by heart attack are </w:t>
      </w:r>
      <w:r w:rsidR="00CF3457">
        <w:rPr>
          <w:rFonts w:cs="Times New Roman"/>
        </w:rPr>
        <w:t>registered mistakenly as the main cause of death</w:t>
      </w:r>
      <w:r w:rsidR="009601A5">
        <w:rPr>
          <w:rFonts w:cs="Times New Roman"/>
        </w:rPr>
        <w:t xml:space="preserve"> in bearers of </w:t>
      </w:r>
      <w:proofErr w:type="spellStart"/>
      <w:r w:rsidR="009601A5">
        <w:rPr>
          <w:rFonts w:cs="Times New Roman"/>
        </w:rPr>
        <w:t>Chagas</w:t>
      </w:r>
      <w:proofErr w:type="spellEnd"/>
      <w:r w:rsidR="009601A5">
        <w:rPr>
          <w:rFonts w:cs="Times New Roman"/>
        </w:rPr>
        <w:t xml:space="preserve"> </w:t>
      </w:r>
      <w:proofErr w:type="gramStart"/>
      <w:r w:rsidR="009601A5">
        <w:rPr>
          <w:rFonts w:cs="Times New Roman"/>
        </w:rPr>
        <w:t>Disease,</w:t>
      </w:r>
      <w:proofErr w:type="gramEnd"/>
      <w:r w:rsidR="009601A5">
        <w:rPr>
          <w:rFonts w:cs="Times New Roman"/>
        </w:rPr>
        <w:t xml:space="preserve"> in the case the disease causes the heart dysfunction.</w:t>
      </w:r>
      <w:bookmarkStart w:id="0" w:name="h.9mvbpe6agxqm"/>
      <w:bookmarkStart w:id="1" w:name="h.kt0rfcrfwkpj"/>
      <w:bookmarkEnd w:id="0"/>
      <w:bookmarkEnd w:id="1"/>
    </w:p>
    <w:p w14:paraId="24AE4D00" w14:textId="77777777" w:rsidR="009601A5" w:rsidRDefault="009601A5" w:rsidP="004E6757">
      <w:pPr>
        <w:spacing w:line="480" w:lineRule="auto"/>
        <w:rPr>
          <w:rFonts w:cs="Times New Roman"/>
        </w:rPr>
      </w:pPr>
    </w:p>
    <w:p w14:paraId="308CE364" w14:textId="3344B619" w:rsidR="00425E72" w:rsidRPr="004E6757" w:rsidRDefault="009601A5" w:rsidP="004E6757">
      <w:pPr>
        <w:spacing w:line="480" w:lineRule="auto"/>
        <w:rPr>
          <w:rFonts w:cs="Times New Roman"/>
        </w:rPr>
      </w:pPr>
      <w:r>
        <w:rPr>
          <w:rFonts w:cs="Times New Roman"/>
        </w:rPr>
        <w:t xml:space="preserve">Following this, </w:t>
      </w:r>
      <w:r w:rsidR="009F3494" w:rsidRPr="004E6757">
        <w:rPr>
          <w:rFonts w:cs="Times New Roman"/>
        </w:rPr>
        <w:t>a new requirement of the NTDO consists in encompassing the profile of an individual</w:t>
      </w:r>
      <w:r w:rsidR="00AB0734" w:rsidRPr="004E6757">
        <w:rPr>
          <w:rStyle w:val="Refdecomentrio"/>
          <w:sz w:val="24"/>
        </w:rPr>
        <w:t xml:space="preserve">, e.g. human, </w:t>
      </w:r>
      <w:r w:rsidR="009F3494" w:rsidRPr="004E6757">
        <w:rPr>
          <w:rFonts w:cs="Times New Roman"/>
        </w:rPr>
        <w:t>from life to death in case</w:t>
      </w:r>
      <w:r w:rsidR="004F7093" w:rsidRPr="004E6757">
        <w:rPr>
          <w:rFonts w:cs="Times New Roman"/>
        </w:rPr>
        <w:t xml:space="preserve"> he or she</w:t>
      </w:r>
      <w:r w:rsidR="009F3494" w:rsidRPr="004E6757">
        <w:rPr>
          <w:rFonts w:cs="Times New Roman"/>
        </w:rPr>
        <w:t xml:space="preserve"> had been </w:t>
      </w:r>
      <w:r w:rsidR="004F7093" w:rsidRPr="004E6757">
        <w:rPr>
          <w:rFonts w:cs="Times New Roman"/>
        </w:rPr>
        <w:t xml:space="preserve">affected </w:t>
      </w:r>
      <w:r w:rsidR="009F3494" w:rsidRPr="004E6757">
        <w:rPr>
          <w:rFonts w:cs="Times New Roman"/>
        </w:rPr>
        <w:t xml:space="preserve">by certain diseases, </w:t>
      </w:r>
      <w:r w:rsidR="004F7093" w:rsidRPr="004E6757">
        <w:rPr>
          <w:rFonts w:cs="Times New Roman"/>
        </w:rPr>
        <w:t>in our case</w:t>
      </w:r>
      <w:r w:rsidR="006125BB">
        <w:rPr>
          <w:rFonts w:cs="Times New Roman"/>
        </w:rPr>
        <w:t xml:space="preserve"> the</w:t>
      </w:r>
      <w:r w:rsidR="004F7093" w:rsidRPr="004E6757">
        <w:rPr>
          <w:rFonts w:cs="Times New Roman"/>
        </w:rPr>
        <w:t xml:space="preserve"> so-</w:t>
      </w:r>
      <w:r w:rsidR="009F3494" w:rsidRPr="004E6757">
        <w:rPr>
          <w:rFonts w:cs="Times New Roman"/>
        </w:rPr>
        <w:t>called Neglected Tropical Diseases</w:t>
      </w:r>
      <w:r w:rsidR="00A811C5">
        <w:rPr>
          <w:rFonts w:cs="Times New Roman"/>
        </w:rPr>
        <w:t xml:space="preserve"> (e.g. </w:t>
      </w:r>
      <w:proofErr w:type="spellStart"/>
      <w:r w:rsidR="00A811C5">
        <w:rPr>
          <w:rFonts w:cs="Times New Roman"/>
        </w:rPr>
        <w:t>Chagas</w:t>
      </w:r>
      <w:proofErr w:type="spellEnd"/>
      <w:r w:rsidR="00A811C5">
        <w:rPr>
          <w:rFonts w:cs="Times New Roman"/>
        </w:rPr>
        <w:t xml:space="preserve"> Disease, </w:t>
      </w:r>
      <w:proofErr w:type="spellStart"/>
      <w:r w:rsidR="00A811C5">
        <w:rPr>
          <w:rFonts w:cs="Times New Roman"/>
        </w:rPr>
        <w:t>Leishmaniasis</w:t>
      </w:r>
      <w:proofErr w:type="spellEnd"/>
      <w:r w:rsidR="00A811C5">
        <w:rPr>
          <w:rFonts w:cs="Times New Roman"/>
        </w:rPr>
        <w:t xml:space="preserve">, Yellow Fever, Dengue Fever, </w:t>
      </w:r>
      <w:r w:rsidR="006125BB">
        <w:rPr>
          <w:rFonts w:cs="Times New Roman"/>
        </w:rPr>
        <w:t>Lymphatic</w:t>
      </w:r>
      <w:r w:rsidR="00A811C5">
        <w:rPr>
          <w:rFonts w:cs="Times New Roman"/>
        </w:rPr>
        <w:t xml:space="preserve"> </w:t>
      </w:r>
      <w:proofErr w:type="spellStart"/>
      <w:r w:rsidR="00A811C5">
        <w:rPr>
          <w:rFonts w:cs="Times New Roman"/>
        </w:rPr>
        <w:t>Filariasis</w:t>
      </w:r>
      <w:proofErr w:type="spellEnd"/>
      <w:r w:rsidR="00A811C5">
        <w:rPr>
          <w:rFonts w:cs="Times New Roman"/>
        </w:rPr>
        <w:t>, among others)</w:t>
      </w:r>
      <w:r w:rsidR="009F3494" w:rsidRPr="004E6757">
        <w:rPr>
          <w:rFonts w:cs="Times New Roman"/>
        </w:rPr>
        <w:t>. A main challenge for meeting this requirement resides in proposing a sound ontological representation of death. Many subtle aspects hamper a precise definition in this case: the conditions in which an individual is considered dead</w:t>
      </w:r>
      <w:r w:rsidR="00DD53F1" w:rsidRPr="004E6757">
        <w:rPr>
          <w:rFonts w:cs="Times New Roman"/>
        </w:rPr>
        <w:t xml:space="preserve"> (i.e. as life itself is not </w:t>
      </w:r>
      <w:r w:rsidR="001C086E" w:rsidRPr="004E6757">
        <w:rPr>
          <w:rFonts w:cs="Times New Roman"/>
        </w:rPr>
        <w:t>characterized</w:t>
      </w:r>
      <w:r w:rsidR="00DD53F1" w:rsidRPr="004E6757">
        <w:rPr>
          <w:rFonts w:cs="Times New Roman"/>
        </w:rPr>
        <w:t xml:space="preserve"> easily)</w:t>
      </w:r>
      <w:r w:rsidR="009F3494" w:rsidRPr="004E6757">
        <w:rPr>
          <w:rFonts w:cs="Times New Roman"/>
        </w:rPr>
        <w:t xml:space="preserve">, the ontological problem of preserving identity of an individual </w:t>
      </w:r>
      <w:r w:rsidR="00DD53F1" w:rsidRPr="004E6757">
        <w:rPr>
          <w:rFonts w:cs="Times New Roman"/>
        </w:rPr>
        <w:t>when transitioning from a person to a dead body to dust,</w:t>
      </w:r>
      <w:r w:rsidR="009F3494" w:rsidRPr="004E6757">
        <w:rPr>
          <w:rFonts w:cs="Times New Roman"/>
        </w:rPr>
        <w:t xml:space="preserve"> among others. </w:t>
      </w:r>
    </w:p>
    <w:p w14:paraId="13B66A12" w14:textId="77777777" w:rsidR="004E6757" w:rsidRDefault="004E6757" w:rsidP="004E6757">
      <w:pPr>
        <w:spacing w:line="480" w:lineRule="auto"/>
        <w:rPr>
          <w:rFonts w:cs="Times New Roman"/>
        </w:rPr>
      </w:pPr>
    </w:p>
    <w:p w14:paraId="11C2437B" w14:textId="63DEEFCE" w:rsidR="00425E72" w:rsidRPr="004E6757" w:rsidRDefault="001C086E" w:rsidP="004E6757">
      <w:pPr>
        <w:spacing w:line="480" w:lineRule="auto"/>
        <w:rPr>
          <w:rFonts w:cs="Times New Roman"/>
        </w:rPr>
      </w:pPr>
      <w:r w:rsidRPr="004E6757">
        <w:rPr>
          <w:rFonts w:cs="Times New Roman"/>
        </w:rPr>
        <w:t xml:space="preserve">In order to support </w:t>
      </w:r>
      <w:r w:rsidR="001539F1" w:rsidRPr="004E6757">
        <w:rPr>
          <w:rFonts w:cs="Times New Roman"/>
        </w:rPr>
        <w:t xml:space="preserve">the integration and verification of </w:t>
      </w:r>
      <w:r w:rsidR="0055151C">
        <w:rPr>
          <w:rFonts w:cs="Times New Roman"/>
        </w:rPr>
        <w:t>morbidity</w:t>
      </w:r>
      <w:r w:rsidR="001539F1" w:rsidRPr="004E6757">
        <w:rPr>
          <w:rFonts w:cs="Times New Roman"/>
        </w:rPr>
        <w:t xml:space="preserve"> and </w:t>
      </w:r>
      <w:r w:rsidR="00AB0734" w:rsidRPr="004E6757">
        <w:rPr>
          <w:rFonts w:cs="Times New Roman"/>
        </w:rPr>
        <w:t>mortality</w:t>
      </w:r>
      <w:r w:rsidR="001539F1" w:rsidRPr="004E6757">
        <w:rPr>
          <w:rFonts w:cs="Times New Roman"/>
        </w:rPr>
        <w:t xml:space="preserve"> data in the SINAN and SIM databases, we</w:t>
      </w:r>
      <w:r w:rsidRPr="004E6757">
        <w:rPr>
          <w:rFonts w:cs="Times New Roman"/>
        </w:rPr>
        <w:t xml:space="preserve"> here present</w:t>
      </w:r>
      <w:r w:rsidR="00E20EA2" w:rsidRPr="004E6757">
        <w:rPr>
          <w:rFonts w:cs="Times New Roman"/>
        </w:rPr>
        <w:t xml:space="preserve"> an ontological </w:t>
      </w:r>
      <w:r w:rsidR="001539F1" w:rsidRPr="004E6757">
        <w:rPr>
          <w:rFonts w:cs="Times New Roman"/>
        </w:rPr>
        <w:t xml:space="preserve">computer-interpretable </w:t>
      </w:r>
      <w:r w:rsidR="009F3494" w:rsidRPr="004E6757">
        <w:rPr>
          <w:rFonts w:cs="Times New Roman"/>
        </w:rPr>
        <w:t xml:space="preserve">representation </w:t>
      </w:r>
      <w:r w:rsidR="00E20EA2" w:rsidRPr="004E6757">
        <w:rPr>
          <w:rFonts w:cs="Times New Roman"/>
        </w:rPr>
        <w:t>of death</w:t>
      </w:r>
      <w:r w:rsidR="0055151C">
        <w:rPr>
          <w:rFonts w:cs="Times New Roman"/>
        </w:rPr>
        <w:t>.</w:t>
      </w:r>
      <w:r w:rsidR="00E20EA2" w:rsidRPr="004E6757">
        <w:rPr>
          <w:rFonts w:cs="Times New Roman"/>
        </w:rPr>
        <w:t xml:space="preserve"> </w:t>
      </w:r>
      <w:r w:rsidR="0055151C">
        <w:rPr>
          <w:rFonts w:cs="Times New Roman"/>
        </w:rPr>
        <w:t>Also, and as</w:t>
      </w:r>
      <w:r w:rsidR="009F3494" w:rsidRPr="004E6757">
        <w:rPr>
          <w:rFonts w:cs="Times New Roman"/>
        </w:rPr>
        <w:t xml:space="preserve"> an example of iterative modeling</w:t>
      </w:r>
      <w:r w:rsidR="0055151C">
        <w:rPr>
          <w:rFonts w:cs="Times New Roman"/>
        </w:rPr>
        <w:t>,</w:t>
      </w:r>
      <w:r w:rsidR="00E20EA2" w:rsidRPr="004E6757">
        <w:rPr>
          <w:rFonts w:cs="Times New Roman"/>
        </w:rPr>
        <w:t xml:space="preserve"> </w:t>
      </w:r>
      <w:r w:rsidR="009F3494" w:rsidRPr="004E6757">
        <w:rPr>
          <w:rFonts w:cs="Times New Roman"/>
        </w:rPr>
        <w:t xml:space="preserve">we outline four versions for representing mortality and </w:t>
      </w:r>
      <w:r w:rsidR="001539F1" w:rsidRPr="004E6757">
        <w:rPr>
          <w:rFonts w:cs="Times New Roman"/>
        </w:rPr>
        <w:t xml:space="preserve">discuss </w:t>
      </w:r>
      <w:r w:rsidR="009F3494" w:rsidRPr="004E6757">
        <w:rPr>
          <w:rFonts w:cs="Times New Roman"/>
        </w:rPr>
        <w:t>representational problems or the complexity of reasoning arising from each.</w:t>
      </w:r>
      <w:r w:rsidR="0055151C">
        <w:rPr>
          <w:rFonts w:cs="Times New Roman"/>
        </w:rPr>
        <w:t xml:space="preserve"> </w:t>
      </w:r>
      <w:r w:rsidR="00E20EA2" w:rsidRPr="004E6757">
        <w:rPr>
          <w:rFonts w:cs="Times New Roman"/>
        </w:rPr>
        <w:t xml:space="preserve">We conclude the article by briefly describing </w:t>
      </w:r>
      <w:r w:rsidR="009F3494" w:rsidRPr="004E6757">
        <w:rPr>
          <w:rFonts w:cs="Times New Roman"/>
        </w:rPr>
        <w:t xml:space="preserve">our use case on the integration of the morbidity and mortality databases described above. </w:t>
      </w:r>
    </w:p>
    <w:p w14:paraId="64A38DC3" w14:textId="77777777" w:rsidR="009F3494" w:rsidRPr="00FC6422" w:rsidRDefault="009F3494" w:rsidP="00FC39FC">
      <w:pPr>
        <w:rPr>
          <w:rFonts w:cs="Times New Roman"/>
        </w:rPr>
      </w:pPr>
    </w:p>
    <w:p w14:paraId="71826800" w14:textId="77777777" w:rsidR="00425E72" w:rsidRPr="00FC6422" w:rsidRDefault="009F3494" w:rsidP="001F7082">
      <w:pPr>
        <w:pStyle w:val="Ttulo1"/>
        <w:rPr>
          <w:rFonts w:ascii="Times New Roman" w:hAnsi="Times New Roman" w:cs="Times New Roman"/>
        </w:rPr>
      </w:pPr>
      <w:r w:rsidRPr="00FC6422">
        <w:rPr>
          <w:rFonts w:ascii="Times New Roman" w:hAnsi="Times New Roman" w:cs="Times New Roman"/>
        </w:rPr>
        <w:t>Methods</w:t>
      </w:r>
    </w:p>
    <w:p w14:paraId="060076F8" w14:textId="77777777" w:rsidR="00D63174" w:rsidRDefault="00D63174" w:rsidP="00D63174">
      <w:pPr>
        <w:spacing w:line="480" w:lineRule="auto"/>
        <w:rPr>
          <w:rFonts w:cs="Times New Roman"/>
        </w:rPr>
      </w:pPr>
    </w:p>
    <w:p w14:paraId="5AE0C2FC" w14:textId="011C2EAA" w:rsidR="00D63174" w:rsidRPr="00D63174" w:rsidRDefault="00D63174" w:rsidP="00D63174">
      <w:pPr>
        <w:spacing w:line="480" w:lineRule="auto"/>
        <w:rPr>
          <w:rFonts w:cs="Times New Roman"/>
          <w:i/>
        </w:rPr>
      </w:pPr>
      <w:r>
        <w:rPr>
          <w:rFonts w:cs="Times New Roman"/>
          <w:i/>
        </w:rPr>
        <w:t>Representational Principles</w:t>
      </w:r>
    </w:p>
    <w:p w14:paraId="32DCB300" w14:textId="09ABDD2F" w:rsidR="00425E72" w:rsidRDefault="009F3494" w:rsidP="00D63174">
      <w:pPr>
        <w:spacing w:line="480" w:lineRule="auto"/>
        <w:rPr>
          <w:rFonts w:cs="Times New Roman"/>
        </w:rPr>
      </w:pPr>
      <w:r w:rsidRPr="00FC6422">
        <w:rPr>
          <w:rFonts w:cs="Times New Roman"/>
        </w:rPr>
        <w:t xml:space="preserve">NTDO </w:t>
      </w:r>
      <w:r w:rsidR="00140C13" w:rsidRPr="00FC6422">
        <w:rPr>
          <w:rFonts w:cs="Times New Roman"/>
        </w:rPr>
        <w:t xml:space="preserve">leverages on classes and </w:t>
      </w:r>
      <w:r w:rsidRPr="00FC6422">
        <w:rPr>
          <w:rFonts w:cs="Times New Roman"/>
        </w:rPr>
        <w:t xml:space="preserve">relations provided by the upper level ontology </w:t>
      </w:r>
      <w:proofErr w:type="spellStart"/>
      <w:r w:rsidRPr="00FC6422">
        <w:rPr>
          <w:rFonts w:cs="Times New Roman"/>
        </w:rPr>
        <w:t>BioTop</w:t>
      </w:r>
      <w:proofErr w:type="spellEnd"/>
      <w:r w:rsidRPr="00FC6422">
        <w:rPr>
          <w:rFonts w:cs="Times New Roman"/>
        </w:rPr>
        <w:t xml:space="preserve"> </w:t>
      </w:r>
      <w:r w:rsidR="00155E3D" w:rsidRPr="00FC6422">
        <w:rPr>
          <w:rFonts w:cs="Times New Roman"/>
        </w:rPr>
        <w:fldChar w:fldCharType="begin" w:fldLock="1"/>
      </w:r>
      <w:r w:rsidR="00D63174">
        <w:rPr>
          <w:rFonts w:cs="Times New Roman"/>
        </w:rPr>
        <w:instrText xml:space="preserve">ADDIN Mendeley Citation{36a1afd2-ae0d-400f-a20c-a39a4cf91f85} CSL_CITATION  { "citationItems" : [ { "id" : "ITEM-1", "itemData" : { "DOI" : "10.3233/AO-2008-0057", "author" : [ { "family" : "Beisswanger", "given" : "Elena" }, { "family" : "Schulz", "given" : "Stefan" }, { "family" : "Stenzhorn", "given" : "Holger" }, { "family" : "Hahn", "given" : "Udo" } ], "container-title" : "Applied Ontology", "id" : "ITEM-1", "issue" : "4", "issued" : { "date-parts" : [ [ "2008" ] ] }, "page" : "205-212", "title" : "BIOTOP : An Upper Domain Ontology for the Life Sciences", "type" : "article-journal", "volume" : "3" }, "uris" : [ "http://www.mendeley.com/documents/?uuid=36a1afd2-ae0d-400f-a20c-a39a4cf91f85" ] } ], "mendeley" : { "previouslyFormattedCitation" : "[12]" }, "properties" : { "noteIndex" : 0 }, "schema" : "https://github.com/citation-style-language/schema/raw/master/csl-citation.json" } </w:instrText>
      </w:r>
      <w:r w:rsidR="00155E3D" w:rsidRPr="00FC6422">
        <w:rPr>
          <w:rFonts w:cs="Times New Roman"/>
        </w:rPr>
        <w:fldChar w:fldCharType="separate"/>
      </w:r>
      <w:r w:rsidR="005A7729" w:rsidRPr="005A7729">
        <w:rPr>
          <w:rFonts w:cs="Times New Roman"/>
          <w:noProof/>
        </w:rPr>
        <w:t>[12]</w:t>
      </w:r>
      <w:r w:rsidR="00155E3D" w:rsidRPr="00FC6422">
        <w:rPr>
          <w:rFonts w:cs="Times New Roman"/>
        </w:rPr>
        <w:fldChar w:fldCharType="end"/>
      </w:r>
      <w:r w:rsidR="00E2609B">
        <w:rPr>
          <w:rFonts w:cs="Times New Roman"/>
        </w:rPr>
        <w:t>,</w:t>
      </w:r>
      <w:r w:rsidR="00140C13" w:rsidRPr="00FC6422">
        <w:rPr>
          <w:rFonts w:cs="Times New Roman"/>
        </w:rPr>
        <w:t xml:space="preserve"> </w:t>
      </w:r>
      <w:r w:rsidRPr="00FC6422">
        <w:rPr>
          <w:rFonts w:cs="Times New Roman"/>
        </w:rPr>
        <w:t>specializing</w:t>
      </w:r>
      <w:r w:rsidR="00E2609B">
        <w:rPr>
          <w:rFonts w:cs="Times New Roman"/>
        </w:rPr>
        <w:t xml:space="preserve"> it</w:t>
      </w:r>
      <w:r w:rsidRPr="00FC6422">
        <w:rPr>
          <w:rFonts w:cs="Times New Roman"/>
        </w:rPr>
        <w:t xml:space="preserve"> downward</w:t>
      </w:r>
      <w:r w:rsidR="00E2609B">
        <w:rPr>
          <w:rFonts w:cs="Times New Roman"/>
        </w:rPr>
        <w:t>s</w:t>
      </w:r>
      <w:r w:rsidRPr="00FC6422">
        <w:rPr>
          <w:rFonts w:cs="Times New Roman"/>
        </w:rPr>
        <w:t xml:space="preserve"> to the required leaf node</w:t>
      </w:r>
      <w:r w:rsidR="00AA1D98" w:rsidRPr="00FC6422">
        <w:rPr>
          <w:rFonts w:cs="Times New Roman"/>
        </w:rPr>
        <w:t xml:space="preserve"> granularity</w:t>
      </w:r>
      <w:r w:rsidRPr="00FC6422">
        <w:rPr>
          <w:rFonts w:cs="Times New Roman"/>
        </w:rPr>
        <w:t xml:space="preserve">. </w:t>
      </w:r>
      <w:r w:rsidR="00E20EA2" w:rsidRPr="00FC6422">
        <w:rPr>
          <w:rFonts w:cs="Times New Roman"/>
        </w:rPr>
        <w:t xml:space="preserve">Additional </w:t>
      </w:r>
      <w:r w:rsidRPr="00FC6422">
        <w:rPr>
          <w:rFonts w:cs="Times New Roman"/>
        </w:rPr>
        <w:t xml:space="preserve">classes and relations </w:t>
      </w:r>
      <w:r w:rsidR="00AA1D98" w:rsidRPr="00FC6422">
        <w:rPr>
          <w:rFonts w:cs="Times New Roman"/>
        </w:rPr>
        <w:t>mainly for representing time intervals and their boundaries</w:t>
      </w:r>
      <w:r w:rsidR="001F7082" w:rsidRPr="00FC6422">
        <w:rPr>
          <w:rFonts w:cs="Times New Roman"/>
        </w:rPr>
        <w:t xml:space="preserve"> </w:t>
      </w:r>
      <w:r w:rsidR="00E20EA2" w:rsidRPr="00FC6422">
        <w:rPr>
          <w:rFonts w:cs="Times New Roman"/>
        </w:rPr>
        <w:t xml:space="preserve">were </w:t>
      </w:r>
      <w:r w:rsidRPr="00FC6422">
        <w:rPr>
          <w:rFonts w:cs="Times New Roman"/>
        </w:rPr>
        <w:t>imported from the General Formal Ontology</w:t>
      </w:r>
      <w:r w:rsidR="00E20EA2" w:rsidRPr="00FC6422">
        <w:rPr>
          <w:rFonts w:cs="Times New Roman"/>
        </w:rPr>
        <w:t xml:space="preserve"> (GFO)</w:t>
      </w:r>
      <w:r w:rsidRPr="00FC6422">
        <w:rPr>
          <w:rFonts w:cs="Times New Roman"/>
        </w:rPr>
        <w:t xml:space="preserve"> </w:t>
      </w:r>
      <w:r w:rsidR="00155E3D" w:rsidRPr="00FC6422">
        <w:rPr>
          <w:rFonts w:cs="Times New Roman"/>
        </w:rPr>
        <w:fldChar w:fldCharType="begin" w:fldLock="1"/>
      </w:r>
      <w:r w:rsidR="00D63174">
        <w:rPr>
          <w:rFonts w:cs="Times New Roman"/>
        </w:rPr>
        <w:instrText xml:space="preserve">ADDIN Mendeley Citation{b9ebe041-0121-4265-83ed-60bf8a51ca71};{b8e4ff01-a823-4ae9-83a2-109190c5513b} CSL_CITATION  { "citationItems" : [ { "id" : "ITEM-1", "itemData" : { "DOI" : "10.1023/B:AXIO.0000006788.44025.49", "author" : [ { "family" : "Heller", "given" : "Barbara" }, { "family" : "Herre", "given" : "Heinrich" } ], "container-title" : "Axiomathes", "id" : "ITEM-1", "issue" : "1", "issued" : { "date-parts" : [ [ "2004" ] ] }, "page" : "57-76", "title" : "Ontological Categories in GOL", "type" : "article-journal", "volume" : "14" }, "uris" : [ "http://www.mendeley.com/documents/?uuid=b9ebe041-0121-4265-83ed-60bf8a51ca71" ] }, { "id" : "ITEM-2", "itemData" : { "author" : [ { "family" : "Herre", "given" : "Heinrich" }, { "family" : "Heller", "given" : "Barbara" }, { "family" : "Burek", "given" : "Patryk" }, { "family" : "Hoehndorf", "given" : "Robert" }, { "family" : "Loebe", "given" : "Frank" }, { "family" : "Michalek", "given" : "Hannes" } ], "id" : "ITEM-2", "issued" : { "date-parts" : [ [ "2007" ] ] }, "page" : "85", "publisher-place" : "Leipzig", "title" : "General Formal Ontology (GFO): A Foundational Ontology Integrating Objects and Processes. Part I: Basic Principles", "type" : "report" }, "uris" : [ "http://www.mendeley.com/documents/?uuid=b8e4ff01-a823-4ae9-83a2-109190c5513b" ] } ], "mendeley" : { "previouslyFormattedCitation" : "[13, 14]" }, "properties" : { "noteIndex" : 0 }, "schema" : "https://github.com/citation-style-language/schema/raw/master/csl-citation.json" } </w:instrText>
      </w:r>
      <w:r w:rsidR="00155E3D" w:rsidRPr="00FC6422">
        <w:rPr>
          <w:rFonts w:cs="Times New Roman"/>
        </w:rPr>
        <w:fldChar w:fldCharType="separate"/>
      </w:r>
      <w:r w:rsidR="005A7729" w:rsidRPr="005A7729">
        <w:rPr>
          <w:rFonts w:cs="Times New Roman"/>
          <w:noProof/>
        </w:rPr>
        <w:t>[13, 14]</w:t>
      </w:r>
      <w:r w:rsidR="00155E3D" w:rsidRPr="00FC6422">
        <w:rPr>
          <w:rFonts w:cs="Times New Roman"/>
        </w:rPr>
        <w:fldChar w:fldCharType="end"/>
      </w:r>
      <w:r w:rsidRPr="00FC6422">
        <w:rPr>
          <w:rFonts w:cs="Times New Roman"/>
        </w:rPr>
        <w:t xml:space="preserve">. </w:t>
      </w:r>
    </w:p>
    <w:p w14:paraId="4CFDD1CD" w14:textId="77777777" w:rsidR="00E2609B" w:rsidRPr="00FC6422" w:rsidRDefault="00E2609B" w:rsidP="00D63174">
      <w:pPr>
        <w:spacing w:line="480" w:lineRule="auto"/>
        <w:rPr>
          <w:rFonts w:cs="Times New Roman"/>
        </w:rPr>
      </w:pPr>
    </w:p>
    <w:p w14:paraId="57CBC929" w14:textId="770CFF48" w:rsidR="00425E72" w:rsidRPr="00FC6422" w:rsidRDefault="00D63174" w:rsidP="00D63174">
      <w:pPr>
        <w:spacing w:line="480" w:lineRule="auto"/>
        <w:rPr>
          <w:rFonts w:cs="Times New Roman"/>
        </w:rPr>
      </w:pPr>
      <w:r>
        <w:rPr>
          <w:rFonts w:cs="Times New Roman"/>
        </w:rPr>
        <w:t>NTDO</w:t>
      </w:r>
      <w:r w:rsidR="009F3494" w:rsidRPr="00FC6422">
        <w:rPr>
          <w:rFonts w:cs="Times New Roman"/>
        </w:rPr>
        <w:t xml:space="preserve"> was based in established ontology construction guidelines </w:t>
      </w:r>
      <w:r w:rsidR="00155E3D" w:rsidRPr="00FC6422">
        <w:rPr>
          <w:rFonts w:cs="Times New Roman"/>
        </w:rPr>
        <w:fldChar w:fldCharType="begin" w:fldLock="1"/>
      </w:r>
      <w:r>
        <w:rPr>
          <w:rFonts w:cs="Times New Roman"/>
        </w:rPr>
        <w:instrText xml:space="preserve">ADDIN Mendeley Citation{bb8bb5aa-f83a-41c0-bc26-1e8ed242eab9} CSL_CITATION  { "citationItems" : [ { "id" : "ITEM-1", "itemData" : { "DOI" : "10.1145/945649.945664", "ISBN" : "1581135831", "author" : [ { "family" : "Rector", "given" : "Alan L." } ], "container-title" : "Proceedings of the international conference on Knowledge capture - K-CAP '03", "id" : "ITEM-1", "issued" : { "date-parts" : [ [ "2003" ] ] }, "page" : "121", "publisher" : "ACM Press", "publisher-place" : "New York, New York, USA", "title" : "Modularisation of domain ontologies implemented in description logics and related formalisms including OWL", "type" : "paper-conference" }, "uris" : [ "http://www.mendeley.com/documents/?uuid=bb8bb5aa-f83a-41c0-bc26-1e8ed242eab9" ] } ], "mendeley" : { "previouslyFormattedCitation" : "[15]" }, "properties" : { "noteIndex" : 0 }, "schema" : "https://github.com/citation-style-language/schema/raw/master/csl-citation.json" } </w:instrText>
      </w:r>
      <w:r w:rsidR="00155E3D" w:rsidRPr="00FC6422">
        <w:rPr>
          <w:rFonts w:cs="Times New Roman"/>
        </w:rPr>
        <w:fldChar w:fldCharType="separate"/>
      </w:r>
      <w:r w:rsidR="005A7729" w:rsidRPr="005A7729">
        <w:rPr>
          <w:rFonts w:cs="Times New Roman"/>
          <w:noProof/>
        </w:rPr>
        <w:t>[15]</w:t>
      </w:r>
      <w:r w:rsidR="00155E3D" w:rsidRPr="00FC6422">
        <w:rPr>
          <w:rFonts w:cs="Times New Roman"/>
        </w:rPr>
        <w:fldChar w:fldCharType="end"/>
      </w:r>
      <w:r w:rsidR="009F3494" w:rsidRPr="00FC6422">
        <w:rPr>
          <w:rFonts w:cs="Times New Roman"/>
        </w:rPr>
        <w:t xml:space="preserve">, </w:t>
      </w:r>
      <w:r w:rsidR="00E20EA2" w:rsidRPr="00FC6422">
        <w:rPr>
          <w:rFonts w:cs="Times New Roman"/>
        </w:rPr>
        <w:t xml:space="preserve">which </w:t>
      </w:r>
      <w:r w:rsidR="009F3494" w:rsidRPr="00FC6422">
        <w:rPr>
          <w:rFonts w:cs="Times New Roman"/>
        </w:rPr>
        <w:t>suggested the untangling of asserted graphs into disjoint orthogonal axes</w:t>
      </w:r>
      <w:r w:rsidR="00AA1D98" w:rsidRPr="00FC6422">
        <w:rPr>
          <w:rFonts w:cs="Times New Roman"/>
        </w:rPr>
        <w:t xml:space="preserve">, letting a DL </w:t>
      </w:r>
      <w:proofErr w:type="spellStart"/>
      <w:r w:rsidR="00AA1D98" w:rsidRPr="00FC6422">
        <w:rPr>
          <w:rFonts w:cs="Times New Roman"/>
        </w:rPr>
        <w:t>reasoner</w:t>
      </w:r>
      <w:proofErr w:type="spellEnd"/>
      <w:r w:rsidR="00AA1D98" w:rsidRPr="00FC6422">
        <w:rPr>
          <w:rFonts w:cs="Times New Roman"/>
        </w:rPr>
        <w:t xml:space="preserve"> maintain the tangled poly</w:t>
      </w:r>
      <w:r w:rsidR="000727A6">
        <w:rPr>
          <w:rFonts w:cs="Times New Roman"/>
        </w:rPr>
        <w:t>-</w:t>
      </w:r>
      <w:r w:rsidR="00AA1D98" w:rsidRPr="00FC6422">
        <w:rPr>
          <w:rFonts w:cs="Times New Roman"/>
        </w:rPr>
        <w:t>hierarchy. N</w:t>
      </w:r>
      <w:r w:rsidR="009F3494" w:rsidRPr="00FC6422">
        <w:rPr>
          <w:rFonts w:cs="Times New Roman"/>
        </w:rPr>
        <w:t xml:space="preserve">aming conventions provided by </w:t>
      </w:r>
      <w:r w:rsidR="00155E3D" w:rsidRPr="00FC6422">
        <w:rPr>
          <w:rFonts w:cs="Times New Roman"/>
        </w:rPr>
        <w:fldChar w:fldCharType="begin" w:fldLock="1"/>
      </w:r>
      <w:r>
        <w:rPr>
          <w:rFonts w:cs="Times New Roman"/>
        </w:rPr>
        <w:instrText xml:space="preserve">ADDIN Mendeley Citation{20a974b9-f8e4-42d0-9713-5fa72ba46ddf} CSL_CITATION  { "citationItems" : [ { "id" : "ITEM-1", "itemData" : { "DOI" : "10.1186/1471-2105-10-125", "ISBN" : "1471210510", "abstract" : "A wide variety of ontologies relevant to the biological and medical domains are available through the OBO Foundry portal, and their number is growing rapidly. Integration of these ontologies, while requiring considerable effort, is extremely desirable. However, heterogeneities in format and style pose serious obstacles to such integration. In particular, inconsistencies in naming conventions can impair the readability and navigability of ontology class hierarchies, and hinder their alignment and integration. While other sources of diversity are tremendously complex and challenging, agreeing a set of common naming conventions is an achievable goal, particularly if those conventions are based on lessons drawn from pooled practical experience and surveys of community opinion.", "author" : [ { "family" : "Schober", "given" : "Daniel" }, { "family" : "Smith", "given" : "Barry" }, { "family" : "Lewis", "given" : "Suzanna E" }, { "family" : "Kusnierczyk", "given" : "Waclaw" }, { "family" : "Lomax", "given" : "Jane" }, { "family" : "Mungall", "given" : "Chris" }, { "family" : "Taylor", "given" : "Chris F" }, { "family" : "Rocca-Serra", "given" : "Philippe" }, { "family" : "Sansone", "given" : "Susanna-Assunta" } ], "container-title" : "BMC bioinformatics", "id" : "ITEM-1", "issued" : { "date-parts" : [ [ "2009", "1" ] ] }, "page" : "125", "title" : "Survey-based naming conventions for use in OBO Foundry ontology development.", "type" : "article-journal", "volume" : "10" }, "uris" : [ "http://www.mendeley.com/documents/?uuid=20a974b9-f8e4-42d0-9713-5fa72ba46ddf" ] } ], "mendeley" : { "previouslyFormattedCitation" : "[16]" }, "properties" : { "noteIndex" : 0 }, "schema" : "https://github.com/citation-style-language/schema/raw/master/csl-citation.json" } </w:instrText>
      </w:r>
      <w:r w:rsidR="00155E3D" w:rsidRPr="00FC6422">
        <w:rPr>
          <w:rFonts w:cs="Times New Roman"/>
        </w:rPr>
        <w:fldChar w:fldCharType="separate"/>
      </w:r>
      <w:r w:rsidR="005A7729" w:rsidRPr="005A7729">
        <w:rPr>
          <w:rFonts w:cs="Times New Roman"/>
          <w:noProof/>
        </w:rPr>
        <w:t>[16]</w:t>
      </w:r>
      <w:r w:rsidR="00155E3D" w:rsidRPr="00FC6422">
        <w:rPr>
          <w:rFonts w:cs="Times New Roman"/>
        </w:rPr>
        <w:fldChar w:fldCharType="end"/>
      </w:r>
      <w:r w:rsidR="00AA1D98" w:rsidRPr="00FC6422">
        <w:rPr>
          <w:rFonts w:cs="Times New Roman"/>
        </w:rPr>
        <w:t xml:space="preserve"> were applied consistently</w:t>
      </w:r>
      <w:r w:rsidR="009F3494" w:rsidRPr="00FC6422">
        <w:rPr>
          <w:rFonts w:cs="Times New Roman"/>
        </w:rPr>
        <w:t>.</w:t>
      </w:r>
    </w:p>
    <w:p w14:paraId="3FF112A5" w14:textId="77777777" w:rsidR="009F3494" w:rsidRPr="00FC6422" w:rsidRDefault="009F3494" w:rsidP="00D63174">
      <w:pPr>
        <w:spacing w:line="480" w:lineRule="auto"/>
        <w:jc w:val="both"/>
        <w:rPr>
          <w:rFonts w:cs="Times New Roman"/>
        </w:rPr>
      </w:pPr>
    </w:p>
    <w:p w14:paraId="1001CCC1" w14:textId="3018B97E" w:rsidR="00D63174" w:rsidRPr="00D63174" w:rsidRDefault="00D63174" w:rsidP="00D63174">
      <w:pPr>
        <w:spacing w:line="480" w:lineRule="auto"/>
        <w:rPr>
          <w:rFonts w:cs="Times New Roman"/>
          <w:i/>
        </w:rPr>
      </w:pPr>
      <w:r>
        <w:rPr>
          <w:rFonts w:cs="Times New Roman"/>
          <w:i/>
        </w:rPr>
        <w:t>Representation Language and Semantics</w:t>
      </w:r>
    </w:p>
    <w:p w14:paraId="6FA28073" w14:textId="33CE4CE5" w:rsidR="00E2631B" w:rsidRDefault="009F3494" w:rsidP="00D63174">
      <w:pPr>
        <w:spacing w:line="480" w:lineRule="auto"/>
        <w:rPr>
          <w:ins w:id="2" w:author="Gleice" w:date="2012-04-03T14:34:00Z"/>
          <w:rFonts w:cs="Times New Roman"/>
        </w:rPr>
      </w:pPr>
      <w:r w:rsidRPr="00FC6422">
        <w:rPr>
          <w:rFonts w:cs="Times New Roman"/>
        </w:rPr>
        <w:t xml:space="preserve">NTDO </w:t>
      </w:r>
      <w:r w:rsidR="00E20EA2" w:rsidRPr="00FC6422">
        <w:rPr>
          <w:rFonts w:cs="Times New Roman"/>
        </w:rPr>
        <w:t xml:space="preserve">has been </w:t>
      </w:r>
      <w:r w:rsidRPr="00FC6422">
        <w:rPr>
          <w:rFonts w:cs="Times New Roman"/>
        </w:rPr>
        <w:t xml:space="preserve">built </w:t>
      </w:r>
      <w:r w:rsidR="00E20EA2" w:rsidRPr="00FC6422">
        <w:rPr>
          <w:rFonts w:cs="Times New Roman"/>
        </w:rPr>
        <w:t xml:space="preserve">using </w:t>
      </w:r>
      <w:r w:rsidRPr="00FC6422">
        <w:rPr>
          <w:rFonts w:cs="Times New Roman"/>
        </w:rPr>
        <w:t xml:space="preserve">the Ontology Web Language 2 (OWL2), </w:t>
      </w:r>
      <w:r w:rsidR="00AA1D98" w:rsidRPr="00FC6422">
        <w:rPr>
          <w:rFonts w:cs="Times New Roman"/>
        </w:rPr>
        <w:t xml:space="preserve">which is the </w:t>
      </w:r>
      <w:r w:rsidRPr="00FC6422">
        <w:rPr>
          <w:rFonts w:cs="Times New Roman"/>
        </w:rPr>
        <w:t>World Wide Web Consortium (W3C)</w:t>
      </w:r>
      <w:r w:rsidR="00AA1D98" w:rsidRPr="00FC6422">
        <w:rPr>
          <w:rFonts w:cs="Times New Roman"/>
        </w:rPr>
        <w:t xml:space="preserve"> </w:t>
      </w:r>
      <w:r w:rsidR="00AA1D98" w:rsidRPr="00FC6422">
        <w:rPr>
          <w:rFonts w:cs="Times New Roman"/>
        </w:rPr>
        <w:fldChar w:fldCharType="begin" w:fldLock="1"/>
      </w:r>
      <w:r w:rsidR="00D63174">
        <w:rPr>
          <w:rFonts w:cs="Times New Roman"/>
        </w:rPr>
        <w:instrText xml:space="preserve">ADDIN Mendeley Citation{7514ce83-7090-4e16-8e0e-8cbd97daf945} CSL_CITATION  { "citationItems" : [ { "id" : "ITEM-1", "itemData" : { "URL" : "http://www.w3.org/TR/2009/REC-owl2-overview-20091027/", "accessed" : { "date-parts" : [ [ "2011", "11", "21" ] ] }, "author" : [ { "family" : "World Wide Web Consortium (W3C)", "given" : "" } ], "container-title" : "27th october", "id" : "ITEM-1", "issued" : { "date-parts" : [ [ "2009" ] ] }, "title" : "OWL 2 Web Ontology: Language Document Overview", "type" : "webpage" }, "uris" : [ "http://www.mendeley.com/documents/?uuid=7514ce83-7090-4e16-8e0e-8cbd97daf945" ] } ], "mendeley" : { "previouslyFormattedCitation" : "[10]" }, "properties" : { "noteIndex" : 0 }, "schema" : "https://github.com/citation-style-language/schema/raw/master/csl-citation.json" } </w:instrText>
      </w:r>
      <w:r w:rsidR="00AA1D98" w:rsidRPr="00FC6422">
        <w:rPr>
          <w:rFonts w:cs="Times New Roman"/>
        </w:rPr>
        <w:fldChar w:fldCharType="separate"/>
      </w:r>
      <w:r w:rsidR="004E6757" w:rsidRPr="004E6757">
        <w:rPr>
          <w:rFonts w:cs="Times New Roman"/>
          <w:noProof/>
        </w:rPr>
        <w:t>[10]</w:t>
      </w:r>
      <w:r w:rsidR="00AA1D98" w:rsidRPr="00FC6422">
        <w:rPr>
          <w:rFonts w:cs="Times New Roman"/>
        </w:rPr>
        <w:fldChar w:fldCharType="end"/>
      </w:r>
      <w:r w:rsidR="00AA1D98" w:rsidRPr="00FC6422">
        <w:rPr>
          <w:rFonts w:cs="Times New Roman"/>
        </w:rPr>
        <w:t xml:space="preserve"> recommended syntax</w:t>
      </w:r>
      <w:r w:rsidRPr="00FC6422">
        <w:rPr>
          <w:rFonts w:cs="Times New Roman"/>
        </w:rPr>
        <w:t xml:space="preserve">, </w:t>
      </w:r>
      <w:ins w:id="3" w:author="Gleice" w:date="2012-04-03T14:25:00Z">
        <w:r w:rsidR="00E2631B">
          <w:rPr>
            <w:rFonts w:cs="Times New Roman"/>
          </w:rPr>
          <w:t>extended with the agreement operator</w:t>
        </w:r>
      </w:ins>
      <w:ins w:id="4" w:author="Gleice" w:date="2012-04-03T14:27:00Z">
        <w:r w:rsidR="00E2631B">
          <w:rPr>
            <w:rFonts w:cs="Times New Roman"/>
          </w:rPr>
          <w:t xml:space="preserve"> </w:t>
        </w:r>
      </w:ins>
      <w:ins w:id="5" w:author="Gleice" w:date="2012-04-03T14:28:00Z">
        <w:r w:rsidR="00E2631B">
          <w:rPr>
            <w:rFonts w:cs="Times New Roman"/>
          </w:rPr>
          <w:t xml:space="preserve"> </w:t>
        </w:r>
      </w:ins>
      <w:ins w:id="6" w:author="Gleice" w:date="2012-04-03T14:27:00Z">
        <w:r w:rsidR="00E2631B">
          <w:rPr>
            <w:rFonts w:cs="Times New Roman"/>
          </w:rPr>
          <w:t>(</w:t>
        </w:r>
      </w:ins>
      <w:ins w:id="7" w:author="Gleice" w:date="2012-04-03T14:28:00Z">
        <w:r w:rsidR="00E2631B" w:rsidRPr="00FC6422">
          <w:rPr>
            <w:rFonts w:ascii="Cambria Math" w:hAnsi="Cambria Math" w:cs="Cambria Math"/>
            <w:b/>
          </w:rPr>
          <w:t>≐</w:t>
        </w:r>
      </w:ins>
      <w:ins w:id="8" w:author="Gleice" w:date="2012-04-03T14:27:00Z">
        <w:r w:rsidR="00E2631B">
          <w:rPr>
            <w:rFonts w:cs="Times New Roman"/>
          </w:rPr>
          <w:t>)</w:t>
        </w:r>
      </w:ins>
      <w:ins w:id="9" w:author="Gleice" w:date="2012-04-03T14:28:00Z">
        <w:r w:rsidR="00E2631B">
          <w:rPr>
            <w:rFonts w:cs="Times New Roman"/>
          </w:rPr>
          <w:t xml:space="preserve"> </w:t>
        </w:r>
        <w:r w:rsidR="00E2631B">
          <w:rPr>
            <w:rFonts w:cs="Times New Roman"/>
          </w:rPr>
          <w:lastRenderedPageBreak/>
          <w:t>[1]. The semantics of OWL 2</w:t>
        </w:r>
      </w:ins>
      <w:ins w:id="10" w:author="Gleice" w:date="2012-04-03T14:25:00Z">
        <w:r w:rsidR="00E2631B">
          <w:rPr>
            <w:rFonts w:cs="Times New Roman"/>
          </w:rPr>
          <w:t xml:space="preserve"> is </w:t>
        </w:r>
      </w:ins>
      <w:r w:rsidR="00E20EA2" w:rsidRPr="00FC6422">
        <w:rPr>
          <w:rFonts w:cs="Times New Roman"/>
        </w:rPr>
        <w:t xml:space="preserve">based on </w:t>
      </w:r>
      <w:r w:rsidRPr="00FC6422">
        <w:rPr>
          <w:rFonts w:cs="Times New Roman"/>
        </w:rPr>
        <w:t>Description Logics (DL)</w:t>
      </w:r>
      <w:r w:rsidR="00AA1D98" w:rsidRPr="00FC6422">
        <w:rPr>
          <w:rFonts w:cs="Times New Roman"/>
        </w:rPr>
        <w:t xml:space="preserve"> semantics</w:t>
      </w:r>
      <w:r w:rsidRPr="00FC6422">
        <w:rPr>
          <w:rFonts w:cs="Times New Roman"/>
        </w:rPr>
        <w:t xml:space="preserve"> </w:t>
      </w:r>
      <w:r w:rsidR="00155E3D" w:rsidRPr="00FC6422">
        <w:rPr>
          <w:rFonts w:cs="Times New Roman"/>
        </w:rPr>
        <w:fldChar w:fldCharType="begin" w:fldLock="1"/>
      </w:r>
      <w:r w:rsidR="00D63174">
        <w:rPr>
          <w:rFonts w:cs="Times New Roman"/>
        </w:rPr>
        <w:instrText xml:space="preserve">ADDIN Mendeley Citation{d4fb5941-ddf7-46da-a66a-e36e9303c7f5} CSL_CITATION  { "citationItems" : [ { "id" : "ITEM-1", "itemData" : { "DOI" : "10.2277/0521781760", "ISBN" : "9780521781763", "author" : [ { "family" : "Baader", "given" : "Franz" }, { "family" : "McGuinness", "given" : "Deborah L." }, { "family" : "Nardi", "given" : "Daniele" }, { "family" : "Patel-Schneider", "given" : "Peter" } ], "chapter-number" : "2", "container-title" : "THE DESCRIPTION LOGIC HANDBOOK : Theory , implementation , and applications", "edition" : "1", "editor" : [ { "family" : "Baader", "given" : "Franz" }, { "family" : "McGuinness", "given" : "Deborah" }, { "family" : "Nardi", "given" : "Daniele" }, { "family" : "Patel-Schneider", "given" : "Peter F" } ], "id" : "ITEM-1", "issued" : { "date-parts" : [ [ "2003" ] ] }, "publisher" : "Cambridge University Press", "publisher-place" : "Cambridge", "title" : "The Description Logic Handbook: Theory, implementation, and applications", "type" : "book" }, "uris" : [ "http://www.mendeley.com/documents/?uuid=d4fb5941-ddf7-46da-a66a-e36e9303c7f5" ] } ], "mendeley" : { "previouslyFormattedCitation" : "[1]" }, "properties" : { "noteIndex" : 0 }, "schema" : "https://github.com/citation-style-language/schema/raw/master/csl-citation.json" } </w:instrText>
      </w:r>
      <w:r w:rsidR="00155E3D" w:rsidRPr="00FC6422">
        <w:rPr>
          <w:rFonts w:cs="Times New Roman"/>
        </w:rPr>
        <w:fldChar w:fldCharType="separate"/>
      </w:r>
      <w:r w:rsidR="005A7729" w:rsidRPr="005A7729">
        <w:rPr>
          <w:rFonts w:cs="Times New Roman"/>
          <w:noProof/>
        </w:rPr>
        <w:t>[1]</w:t>
      </w:r>
      <w:r w:rsidR="00155E3D" w:rsidRPr="00FC6422">
        <w:rPr>
          <w:rFonts w:cs="Times New Roman"/>
        </w:rPr>
        <w:fldChar w:fldCharType="end"/>
      </w:r>
      <w:ins w:id="11" w:author="Gleice" w:date="2012-04-03T14:29:00Z">
        <w:r w:rsidR="00E2631B">
          <w:rPr>
            <w:rFonts w:cs="Times New Roman"/>
          </w:rPr>
          <w:t xml:space="preserve">, and the </w:t>
        </w:r>
      </w:ins>
      <w:ins w:id="12" w:author="Gleice" w:date="2012-04-03T14:39:00Z">
        <w:r w:rsidR="00F82BE8">
          <w:rPr>
            <w:rFonts w:cs="Times New Roman"/>
          </w:rPr>
          <w:t xml:space="preserve">for an </w:t>
        </w:r>
      </w:ins>
      <w:ins w:id="13" w:author="Gleice" w:date="2012-04-03T14:30:00Z">
        <w:r w:rsidR="00E2631B">
          <w:rPr>
            <w:rFonts w:cs="Times New Roman"/>
          </w:rPr>
          <w:t xml:space="preserve">interpretation </w:t>
        </w:r>
      </w:ins>
      <w:ins w:id="14" w:author="Gleice" w:date="2012-04-03T14:40:00Z">
        <w:r w:rsidR="00F82BE8" w:rsidRPr="00640E7E">
          <w:rPr>
            <w:rFonts w:cs="Times New Roman"/>
            <w:i/>
          </w:rPr>
          <w:t>I</w:t>
        </w:r>
        <w:r w:rsidR="00F82BE8">
          <w:rPr>
            <w:rFonts w:cs="Times New Roman"/>
          </w:rPr>
          <w:t xml:space="preserve"> </w:t>
        </w:r>
      </w:ins>
      <w:ins w:id="15" w:author="Gleice" w:date="2012-04-03T14:29:00Z">
        <w:r w:rsidR="00E2631B">
          <w:rPr>
            <w:rFonts w:cs="Times New Roman"/>
          </w:rPr>
          <w:t xml:space="preserve">is as follows. </w:t>
        </w:r>
      </w:ins>
      <w:ins w:id="16" w:author="Gleice" w:date="2012-04-03T14:30:00Z">
        <w:r w:rsidR="00F82BE8">
          <w:rPr>
            <w:rFonts w:cs="Times New Roman"/>
          </w:rPr>
          <w:t xml:space="preserve">If </w:t>
        </w:r>
        <w:r w:rsidR="00F82BE8" w:rsidRPr="00640E7E">
          <w:rPr>
            <w:rFonts w:cs="Times New Roman"/>
            <w:b/>
          </w:rPr>
          <w:t xml:space="preserve">f </w:t>
        </w:r>
        <w:r w:rsidR="00F82BE8" w:rsidRPr="00F82BE8">
          <w:rPr>
            <w:rFonts w:cs="Times New Roman"/>
          </w:rPr>
          <w:t>and</w:t>
        </w:r>
        <w:r w:rsidR="00F82BE8" w:rsidRPr="00640E7E">
          <w:rPr>
            <w:rFonts w:cs="Times New Roman"/>
            <w:b/>
          </w:rPr>
          <w:t xml:space="preserve"> g</w:t>
        </w:r>
        <w:r w:rsidR="00F82BE8">
          <w:rPr>
            <w:rFonts w:cs="Times New Roman"/>
          </w:rPr>
          <w:t xml:space="preserve"> </w:t>
        </w:r>
      </w:ins>
      <w:ins w:id="17" w:author="Gleice" w:date="2012-04-03T14:31:00Z">
        <w:r w:rsidR="00F82BE8">
          <w:rPr>
            <w:rFonts w:cs="Times New Roman"/>
          </w:rPr>
          <w:t xml:space="preserve">are </w:t>
        </w:r>
      </w:ins>
      <w:ins w:id="18" w:author="Gleice" w:date="2012-04-03T14:29:00Z">
        <w:r w:rsidR="00E2631B">
          <w:rPr>
            <w:rFonts w:cs="Times New Roman"/>
          </w:rPr>
          <w:t>properties or role chains</w:t>
        </w:r>
      </w:ins>
      <w:ins w:id="19" w:author="Gleice" w:date="2012-04-03T14:31:00Z">
        <w:r w:rsidR="00F82BE8">
          <w:rPr>
            <w:rFonts w:cs="Times New Roman"/>
          </w:rPr>
          <w:t xml:space="preserve">, an OWL 2 interpretation </w:t>
        </w:r>
      </w:ins>
      <w:ins w:id="20" w:author="Gleice" w:date="2012-04-03T14:42:00Z">
        <w:r w:rsidR="00640E7E" w:rsidRPr="000B4EED">
          <w:rPr>
            <w:rFonts w:cs="Times New Roman"/>
            <w:i/>
          </w:rPr>
          <w:t>I</w:t>
        </w:r>
      </w:ins>
      <w:ins w:id="21" w:author="Gleice" w:date="2012-04-03T14:34:00Z">
        <w:r w:rsidR="00F82BE8">
          <w:rPr>
            <w:rFonts w:cs="Times New Roman"/>
          </w:rPr>
          <w:t xml:space="preserve"> extended </w:t>
        </w:r>
      </w:ins>
      <w:ins w:id="22" w:author="Gleice" w:date="2012-04-03T14:40:00Z">
        <w:r w:rsidR="00F82BE8">
          <w:rPr>
            <w:rFonts w:cs="Times New Roman"/>
          </w:rPr>
          <w:t>with the following interpretation function:</w:t>
        </w:r>
      </w:ins>
      <w:ins w:id="23" w:author="Gleice" w:date="2012-04-03T14:34:00Z">
        <w:r w:rsidR="00F82BE8">
          <w:rPr>
            <w:rFonts w:cs="Times New Roman"/>
          </w:rPr>
          <w:t xml:space="preserve"> </w:t>
        </w:r>
      </w:ins>
    </w:p>
    <w:p w14:paraId="25A9B197" w14:textId="7A0EAE71" w:rsidR="00640E7E" w:rsidRPr="000B4EED" w:rsidRDefault="00F82BE8" w:rsidP="00D63174">
      <w:pPr>
        <w:spacing w:line="480" w:lineRule="auto"/>
        <w:rPr>
          <w:ins w:id="24" w:author="Gleice" w:date="2012-04-03T14:29:00Z"/>
          <w:rFonts w:cs="Times New Roman"/>
        </w:rPr>
      </w:pPr>
      <m:oMathPara>
        <m:oMath>
          <m:sSup>
            <m:sSupPr>
              <m:ctrlPr>
                <w:ins w:id="25" w:author="Gleice" w:date="2012-04-03T14:35:00Z">
                  <w:rPr>
                    <w:rFonts w:ascii="Cambria Math" w:hAnsi="Cambria Math" w:cs="Times New Roman"/>
                    <w:i/>
                  </w:rPr>
                </w:ins>
              </m:ctrlPr>
            </m:sSupPr>
            <m:e>
              <w:ins w:id="26" w:author="Gleice" w:date="2012-04-03T14:35:00Z">
                <m:r>
                  <w:rPr>
                    <w:rFonts w:ascii="Cambria Math" w:hAnsi="Cambria Math" w:cs="Times New Roman"/>
                  </w:rPr>
                  <m:t>(</m:t>
                </m:r>
                <m:r>
                  <m:rPr>
                    <m:sty m:val="bi"/>
                  </m:rPr>
                  <w:rPr>
                    <w:rFonts w:ascii="Cambria Math" w:hAnsi="Cambria Math" w:cs="Times New Roman"/>
                  </w:rPr>
                  <m:t>f</m:t>
                </m:r>
                <m:r>
                  <m:rPr>
                    <m:sty m:val="bi"/>
                  </m:rPr>
                  <w:rPr>
                    <w:rFonts w:ascii="Cambria Math" w:hAnsi="Cambria Math" w:cs="Cambria Math"/>
                  </w:rPr>
                  <m:t>≐</m:t>
                </m:r>
                <m:r>
                  <m:rPr>
                    <m:sty m:val="bi"/>
                  </m:rPr>
                  <w:rPr>
                    <w:rFonts w:ascii="Cambria Math" w:hAnsi="Cambria Math" w:cs="Times New Roman"/>
                  </w:rPr>
                  <m:t>g</m:t>
                </m:r>
                <m:r>
                  <w:rPr>
                    <w:rFonts w:ascii="Cambria Math" w:hAnsi="Cambria Math" w:cs="Times New Roman"/>
                  </w:rPr>
                  <m:t>)</m:t>
                </m:r>
              </w:ins>
            </m:e>
            <m:sup>
              <w:ins w:id="27" w:author="Gleice" w:date="2012-04-03T14:35:00Z">
                <m:r>
                  <w:rPr>
                    <w:rFonts w:ascii="Cambria Math" w:hAnsi="Cambria Math" w:cs="Times New Roman"/>
                  </w:rPr>
                  <m:t>I</m:t>
                </m:r>
              </w:ins>
            </m:sup>
          </m:sSup>
          <w:ins w:id="28" w:author="Gleice" w:date="2012-04-03T14:36:00Z">
            <m:r>
              <w:rPr>
                <w:rFonts w:ascii="Cambria Math" w:hAnsi="Cambria Math" w:cs="Times New Roman"/>
              </w:rPr>
              <m:t>={a ∈</m:t>
            </m:r>
          </w:ins>
          <m:sSup>
            <m:sSupPr>
              <m:ctrlPr>
                <w:ins w:id="29" w:author="Gleice" w:date="2012-04-03T14:36:00Z">
                  <w:rPr>
                    <w:rFonts w:ascii="Cambria Math" w:hAnsi="Cambria Math" w:cs="Times New Roman"/>
                    <w:i/>
                  </w:rPr>
                </w:ins>
              </m:ctrlPr>
            </m:sSupPr>
            <m:e>
              <w:ins w:id="30" w:author="Gleice" w:date="2012-04-03T14:36:00Z">
                <m:r>
                  <w:rPr>
                    <w:rFonts w:ascii="Cambria Math" w:hAnsi="Cambria Math" w:cs="Times New Roman"/>
                  </w:rPr>
                  <m:t>∆</m:t>
                </m:r>
              </w:ins>
            </m:e>
            <m:sup>
              <w:ins w:id="31" w:author="Gleice" w:date="2012-04-03T14:36:00Z">
                <m:r>
                  <w:rPr>
                    <w:rFonts w:ascii="Cambria Math" w:hAnsi="Cambria Math" w:cs="Times New Roman"/>
                  </w:rPr>
                  <m:t>I</m:t>
                </m:r>
              </w:ins>
            </m:sup>
          </m:sSup>
          <w:ins w:id="32" w:author="Gleice" w:date="2012-04-03T14:36:00Z">
            <m:r>
              <w:rPr>
                <w:rFonts w:ascii="Cambria Math" w:hAnsi="Cambria Math" w:cs="Times New Roman"/>
              </w:rPr>
              <m:t>|∃b.(a,b)∈</m:t>
            </m:r>
          </w:ins>
          <m:sSup>
            <m:sSupPr>
              <m:ctrlPr>
                <w:ins w:id="33" w:author="Gleice" w:date="2012-04-03T14:37:00Z">
                  <w:rPr>
                    <w:rFonts w:ascii="Cambria Math" w:hAnsi="Cambria Math" w:cs="Times New Roman"/>
                    <w:i/>
                  </w:rPr>
                </w:ins>
              </m:ctrlPr>
            </m:sSupPr>
            <m:e>
              <w:ins w:id="34" w:author="Gleice" w:date="2012-04-03T14:37:00Z">
                <m:r>
                  <m:rPr>
                    <m:sty m:val="bi"/>
                  </m:rPr>
                  <w:rPr>
                    <w:rFonts w:ascii="Cambria Math" w:hAnsi="Cambria Math" w:cs="Times New Roman"/>
                  </w:rPr>
                  <m:t>f</m:t>
                </m:r>
              </w:ins>
            </m:e>
            <m:sup>
              <w:ins w:id="35" w:author="Gleice" w:date="2012-04-03T14:37:00Z">
                <m:r>
                  <w:rPr>
                    <w:rFonts w:ascii="Cambria Math" w:hAnsi="Cambria Math" w:cs="Times New Roman"/>
                  </w:rPr>
                  <m:t>I</m:t>
                </m:r>
              </w:ins>
            </m:sup>
          </m:sSup>
          <w:ins w:id="36" w:author="Gleice" w:date="2012-04-03T14:38:00Z">
            <m:r>
              <w:rPr>
                <w:rFonts w:ascii="Cambria Math" w:hAnsi="Cambria Math" w:cs="Times New Roman"/>
              </w:rPr>
              <m:t>⋀(a,g)∈</m:t>
            </m:r>
          </w:ins>
          <m:sSup>
            <m:sSupPr>
              <m:ctrlPr>
                <w:ins w:id="37" w:author="Gleice" w:date="2012-04-03T14:38:00Z">
                  <w:rPr>
                    <w:rFonts w:ascii="Cambria Math" w:hAnsi="Cambria Math" w:cs="Times New Roman"/>
                    <w:i/>
                  </w:rPr>
                </w:ins>
              </m:ctrlPr>
            </m:sSupPr>
            <m:e>
              <w:ins w:id="38" w:author="Gleice" w:date="2012-04-03T14:38:00Z">
                <m:r>
                  <m:rPr>
                    <m:sty m:val="bi"/>
                  </m:rPr>
                  <w:rPr>
                    <w:rFonts w:ascii="Cambria Math" w:hAnsi="Cambria Math" w:cs="Times New Roman"/>
                  </w:rPr>
                  <m:t>g</m:t>
                </m:r>
              </w:ins>
            </m:e>
            <m:sup>
              <w:ins w:id="39" w:author="Gleice" w:date="2012-04-03T14:38:00Z">
                <m:r>
                  <w:rPr>
                    <w:rFonts w:ascii="Cambria Math" w:hAnsi="Cambria Math" w:cs="Times New Roman"/>
                  </w:rPr>
                  <m:t>I</m:t>
                </m:r>
              </w:ins>
            </m:sup>
          </m:sSup>
          <w:ins w:id="40" w:author="Gleice" w:date="2012-04-03T14:36:00Z">
            <m:r>
              <w:rPr>
                <w:rFonts w:ascii="Cambria Math" w:hAnsi="Cambria Math" w:cs="Times New Roman"/>
              </w:rPr>
              <m:t>}</m:t>
            </m:r>
          </w:ins>
        </m:oMath>
      </m:oMathPara>
    </w:p>
    <w:p w14:paraId="204714EC" w14:textId="67814B9A" w:rsidR="00640E7E" w:rsidRDefault="00640E7E" w:rsidP="00D63174">
      <w:pPr>
        <w:spacing w:line="480" w:lineRule="auto"/>
        <w:rPr>
          <w:ins w:id="41" w:author="Gleice" w:date="2012-04-03T14:43:00Z"/>
          <w:rFonts w:cs="Times New Roman"/>
        </w:rPr>
      </w:pPr>
      <w:proofErr w:type="gramStart"/>
      <w:ins w:id="42" w:author="Gleice" w:date="2012-04-03T14:43:00Z">
        <w:r>
          <w:rPr>
            <w:rFonts w:cs="Times New Roman"/>
          </w:rPr>
          <w:t>where</w:t>
        </w:r>
        <w:proofErr w:type="gramEnd"/>
        <w:r>
          <w:rPr>
            <w:rFonts w:cs="Times New Roman"/>
          </w:rPr>
          <w:t xml:space="preserve"> </w:t>
        </w:r>
        <m:oMath>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I</m:t>
              </m:r>
            </m:sup>
          </m:sSup>
        </m:oMath>
      </w:ins>
      <w:ins w:id="43" w:author="Gleice" w:date="2012-04-03T14:44:00Z">
        <w:r>
          <w:rPr>
            <w:rFonts w:cs="Times New Roman"/>
          </w:rPr>
          <w:t xml:space="preserve"> is the domain of the interpretation. </w:t>
        </w:r>
      </w:ins>
    </w:p>
    <w:p w14:paraId="1E651B3C" w14:textId="345CBB85" w:rsidR="00425E72" w:rsidRPr="00FC6422" w:rsidRDefault="007F7E74" w:rsidP="00D63174">
      <w:pPr>
        <w:spacing w:line="480" w:lineRule="auto"/>
        <w:rPr>
          <w:rFonts w:cs="Times New Roman"/>
        </w:rPr>
      </w:pPr>
      <w:del w:id="44" w:author="Gleice" w:date="2012-04-03T14:29:00Z">
        <w:r w:rsidDel="00E2631B">
          <w:rPr>
            <w:rFonts w:cs="Times New Roman"/>
          </w:rPr>
          <w:delText xml:space="preserve">. </w:delText>
        </w:r>
      </w:del>
      <w:r>
        <w:rPr>
          <w:rFonts w:cs="Times New Roman"/>
        </w:rPr>
        <w:t>The mortality representation</w:t>
      </w:r>
      <w:r w:rsidR="00AA1D98" w:rsidRPr="00FC6422">
        <w:rPr>
          <w:rFonts w:cs="Times New Roman"/>
        </w:rPr>
        <w:t xml:space="preserve"> </w:t>
      </w:r>
      <w:r>
        <w:rPr>
          <w:rFonts w:cs="Times New Roman"/>
        </w:rPr>
        <w:t>was</w:t>
      </w:r>
      <w:r w:rsidR="00AA1D98" w:rsidRPr="00FC6422">
        <w:rPr>
          <w:rFonts w:cs="Times New Roman"/>
        </w:rPr>
        <w:t xml:space="preserve"> edited via </w:t>
      </w:r>
      <w:r w:rsidR="00E20EA2" w:rsidRPr="00FC6422">
        <w:rPr>
          <w:rFonts w:cs="Times New Roman"/>
        </w:rPr>
        <w:t xml:space="preserve"> the </w:t>
      </w:r>
      <w:r w:rsidR="009F3494" w:rsidRPr="00FC6422">
        <w:rPr>
          <w:rFonts w:cs="Times New Roman"/>
        </w:rPr>
        <w:t xml:space="preserve">ontology editor Protégé v.4.1 using the embedded </w:t>
      </w:r>
      <w:proofErr w:type="spellStart"/>
      <w:r w:rsidR="009F3494" w:rsidRPr="00FC6422">
        <w:rPr>
          <w:rFonts w:cs="Times New Roman"/>
        </w:rPr>
        <w:t>re</w:t>
      </w:r>
      <w:r w:rsidR="00F820EE" w:rsidRPr="00FC6422">
        <w:rPr>
          <w:rFonts w:cs="Times New Roman"/>
        </w:rPr>
        <w:t>a</w:t>
      </w:r>
      <w:r w:rsidR="009F3494" w:rsidRPr="00FC6422">
        <w:rPr>
          <w:rFonts w:cs="Times New Roman"/>
        </w:rPr>
        <w:t>soner</w:t>
      </w:r>
      <w:proofErr w:type="spellEnd"/>
      <w:r w:rsidR="009F3494" w:rsidRPr="00FC6422">
        <w:rPr>
          <w:rFonts w:cs="Times New Roman"/>
        </w:rPr>
        <w:t xml:space="preserve"> </w:t>
      </w:r>
      <w:proofErr w:type="spellStart"/>
      <w:r w:rsidR="009F3494" w:rsidRPr="00FC6422">
        <w:rPr>
          <w:rFonts w:cs="Times New Roman"/>
        </w:rPr>
        <w:t>HermiT</w:t>
      </w:r>
      <w:proofErr w:type="spellEnd"/>
      <w:r w:rsidR="009F3494" w:rsidRPr="00FC6422">
        <w:rPr>
          <w:rFonts w:cs="Times New Roman"/>
        </w:rPr>
        <w:t xml:space="preserve"> </w:t>
      </w:r>
      <w:r w:rsidR="00155E3D" w:rsidRPr="00FC6422">
        <w:rPr>
          <w:rFonts w:cs="Times New Roman"/>
        </w:rPr>
        <w:fldChar w:fldCharType="begin" w:fldLock="1"/>
      </w:r>
      <w:r w:rsidR="00D63174">
        <w:rPr>
          <w:rFonts w:cs="Times New Roman"/>
        </w:rPr>
        <w:instrText xml:space="preserve">ADDIN Mendeley Citation{8ddb890e-4ffe-4458-92a9-3e06a3c2e2fd} CSL_CITATION  { "citationItems" : [ { "id" : "ITEM-1", "itemData" : { "DOI" : "10.1613/jair.2811", "author" : [ { "family" : "Motik", "given" : "Boris" }, { "family" : "Shearer", "given" : "Rob" }, { "family" : "Horrocks", "given" : "Ian" } ], "container-title" : "Journal of Artificial Intelligence Research", "id" : "ITEM-1", "issued" : { "date-parts" : [ [ "2009" ] ] }, "page" : "165-228", "title" : "Hypertableau Reasoning for Description Logics", "type" : "article-journal", "volume" : "36" }, "uris" : [ "http://www.mendeley.com/documents/?uuid=8ddb890e-4ffe-4458-92a9-3e06a3c2e2fd" ] } ], "mendeley" : { "previouslyFormattedCitation" : "[17]" }, "properties" : { "noteIndex" : 0 }, "schema" : "https://github.com/citation-style-language/schema/raw/master/csl-citation.json" } </w:instrText>
      </w:r>
      <w:r w:rsidR="00155E3D" w:rsidRPr="00FC6422">
        <w:rPr>
          <w:rFonts w:cs="Times New Roman"/>
        </w:rPr>
        <w:fldChar w:fldCharType="separate"/>
      </w:r>
      <w:r w:rsidR="005A7729" w:rsidRPr="005A7729">
        <w:rPr>
          <w:rFonts w:cs="Times New Roman"/>
          <w:noProof/>
        </w:rPr>
        <w:t>[17]</w:t>
      </w:r>
      <w:r w:rsidR="00155E3D" w:rsidRPr="00FC6422">
        <w:rPr>
          <w:rFonts w:cs="Times New Roman"/>
        </w:rPr>
        <w:fldChar w:fldCharType="end"/>
      </w:r>
      <w:r w:rsidR="009F3494" w:rsidRPr="00FC6422">
        <w:rPr>
          <w:rFonts w:cs="Times New Roman"/>
        </w:rPr>
        <w:t xml:space="preserve"> for auto-classification</w:t>
      </w:r>
      <w:ins w:id="45" w:author="Gleice" w:date="2012-04-03T14:44:00Z">
        <w:r w:rsidR="00640E7E">
          <w:rPr>
            <w:rFonts w:cs="Times New Roman"/>
          </w:rPr>
          <w:t xml:space="preserve">. Inference could not be performed over agreements since </w:t>
        </w:r>
      </w:ins>
      <w:ins w:id="46" w:author="Gleice" w:date="2012-04-03T14:45:00Z">
        <w:r w:rsidR="00640E7E">
          <w:rPr>
            <w:rFonts w:cs="Times New Roman"/>
          </w:rPr>
          <w:t>Hermit is not able to deal with it</w:t>
        </w:r>
      </w:ins>
      <w:r w:rsidR="009F3494" w:rsidRPr="00FC6422">
        <w:rPr>
          <w:rFonts w:cs="Times New Roman"/>
        </w:rPr>
        <w:t>.</w:t>
      </w:r>
    </w:p>
    <w:p w14:paraId="27D297BA" w14:textId="77777777" w:rsidR="009F3494" w:rsidRPr="00FC6422" w:rsidRDefault="009F3494" w:rsidP="00D63174">
      <w:pPr>
        <w:spacing w:line="480" w:lineRule="auto"/>
        <w:jc w:val="both"/>
        <w:rPr>
          <w:rFonts w:cs="Times New Roman"/>
        </w:rPr>
      </w:pPr>
      <w:bookmarkStart w:id="47" w:name="h.eu2m9emmure2"/>
      <w:bookmarkStart w:id="48" w:name="h.s5y5b1y4p9ok"/>
      <w:bookmarkEnd w:id="47"/>
      <w:bookmarkEnd w:id="48"/>
    </w:p>
    <w:p w14:paraId="3136D932" w14:textId="7C98E122" w:rsidR="00D63174" w:rsidRPr="00D63174" w:rsidRDefault="00D63174" w:rsidP="00D63174">
      <w:pPr>
        <w:spacing w:line="480" w:lineRule="auto"/>
        <w:rPr>
          <w:rFonts w:cs="Times New Roman"/>
          <w:i/>
        </w:rPr>
      </w:pPr>
      <w:r w:rsidRPr="00D63174">
        <w:rPr>
          <w:rFonts w:cs="Times New Roman"/>
          <w:i/>
        </w:rPr>
        <w:t>Knowledge Sources</w:t>
      </w:r>
    </w:p>
    <w:p w14:paraId="5513869F" w14:textId="37750521" w:rsidR="00425E72" w:rsidRDefault="009F3494" w:rsidP="00D63174">
      <w:pPr>
        <w:spacing w:line="480" w:lineRule="auto"/>
        <w:rPr>
          <w:rFonts w:cs="Times New Roman"/>
        </w:rPr>
      </w:pPr>
      <w:r w:rsidRPr="00FC6422">
        <w:rPr>
          <w:rFonts w:cs="Times New Roman"/>
        </w:rPr>
        <w:t xml:space="preserve">As for the knowledge sources, apart from the literature review, other relevant sources were the Morbidity and Mortality systems themselves </w:t>
      </w:r>
      <w:r w:rsidR="00155E3D" w:rsidRPr="00FC6422">
        <w:rPr>
          <w:rFonts w:cs="Times New Roman"/>
        </w:rPr>
        <w:fldChar w:fldCharType="begin" w:fldLock="1"/>
      </w:r>
      <w:r w:rsidR="00D63174">
        <w:rPr>
          <w:rFonts w:cs="Times New Roman"/>
        </w:rPr>
        <w:instrText xml:space="preserve">ADDIN Mendeley Citation{72040585-cc3b-414c-ab59-960d08b7753a};{46bbd333-74f5-4743-95cb-fe9c971f8928} CSL_CITATION  { "citationItems" : [ { "id" : "ITEM-1", "itemData" : { "URL" : "http://portal.saude.gov.br/portal/saude/visualizar_texto.cfm?idtxt=21377", "accessed" : { "date-parts" : [ [ "2011", "12", "15" ] ] }, "author" : [ { "family" : "Brasil", "given" : "Minist\u00e9rio da Sa\u00fade" } ], "id" : "ITEM-1", "issued" : { "date-parts" : [ [ "2011" ] ] }, "title" : "Sistema de Informa\u00e7\u00e3o de Mortalidade (SIM)", "type" : "webpage" }, "uris" : [ "http://www.mendeley.com/documents/?uuid=72040585-cc3b-414c-ab59-960d08b7753a" ] }, { "id" : "ITEM-2", "itemData" : { "URL" : "http://portal.saude.gov.br/portal/saude/visualizar_texto.cfm?idtxt=21383", "accessed" : { "date-parts" : [ [ "2011", "12", "15" ] ] }, "author" : [ { "family" : "Brasil", "given" : "Minist\u00e9rio da Sa\u00fade" } ], "id" : "ITEM-2", "issued" : { "date-parts" : [ [ "2011" ] ] }, "title" : "Sistema de Informa\u00e7\u00e3o de Agravos de Notifica\u00e7\u00e3o (SINAN)", "type" : "webpage" }, "uris" : [ "http://www.mendeley.com/documents/?uuid=46bbd333-74f5-4743-95cb-fe9c971f8928" ] } ], "mendeley" : { "previouslyFormattedCitation" : "[4, 5]" }, "properties" : { "noteIndex" : 0 }, "schema" : "https://github.com/citation-style-language/schema/raw/master/csl-citation.json" } </w:instrText>
      </w:r>
      <w:r w:rsidR="00155E3D" w:rsidRPr="00FC6422">
        <w:rPr>
          <w:rFonts w:cs="Times New Roman"/>
        </w:rPr>
        <w:fldChar w:fldCharType="separate"/>
      </w:r>
      <w:r w:rsidR="004E6757" w:rsidRPr="004E6757">
        <w:rPr>
          <w:rFonts w:cs="Times New Roman"/>
          <w:noProof/>
        </w:rPr>
        <w:t>[4, 5]</w:t>
      </w:r>
      <w:r w:rsidR="00155E3D" w:rsidRPr="00FC6422">
        <w:rPr>
          <w:rFonts w:cs="Times New Roman"/>
        </w:rPr>
        <w:fldChar w:fldCharType="end"/>
      </w:r>
      <w:r w:rsidRPr="00FC6422">
        <w:rPr>
          <w:rFonts w:cs="Times New Roman"/>
        </w:rPr>
        <w:t xml:space="preserve">. </w:t>
      </w:r>
      <w:r w:rsidR="00EA56CB" w:rsidRPr="00FC6422">
        <w:rPr>
          <w:rFonts w:cs="Times New Roman"/>
        </w:rPr>
        <w:t>A</w:t>
      </w:r>
      <w:r w:rsidRPr="00FC6422">
        <w:rPr>
          <w:rFonts w:cs="Times New Roman"/>
        </w:rPr>
        <w:t xml:space="preserve">t some extent we grounded our definitions on the way death cases are reported to the </w:t>
      </w:r>
      <w:r w:rsidR="007F7E74">
        <w:rPr>
          <w:rFonts w:cs="Times New Roman"/>
        </w:rPr>
        <w:t>SIM</w:t>
      </w:r>
      <w:r w:rsidRPr="00FC6422">
        <w:rPr>
          <w:rFonts w:cs="Times New Roman"/>
        </w:rPr>
        <w:t xml:space="preserve"> </w:t>
      </w:r>
      <w:r w:rsidR="00155E3D" w:rsidRPr="00FC6422">
        <w:rPr>
          <w:rFonts w:cs="Times New Roman"/>
        </w:rPr>
        <w:fldChar w:fldCharType="begin" w:fldLock="1"/>
      </w:r>
      <w:r w:rsidR="00D63174">
        <w:rPr>
          <w:rFonts w:cs="Times New Roman"/>
        </w:rPr>
        <w:instrText xml:space="preserve">ADDIN Mendeley Citation{72040585-cc3b-414c-ab59-960d08b7753a} CSL_CITATION  { "citationItems" : [ { "id" : "ITEM-1", "itemData" : { "URL" : "http://portal.saude.gov.br/portal/saude/visualizar_texto.cfm?idtxt=21377", "accessed" : { "date-parts" : [ [ "2011", "12", "15" ] ] }, "author" : [ { "family" : "Brasil", "given" : "Minist\u00e9rio da Sa\u00fade" } ], "id" : "ITEM-1", "issued" : { "date-parts" : [ [ "2011" ] ] }, "title" : "Sistema de Informa\u00e7\u00e3o de Mortalidade (SIM)", "type" : "webpage" }, "uris" : [ "http://www.mendeley.com/documents/?uuid=72040585-cc3b-414c-ab59-960d08b7753a" ] } ], "mendeley" : { "previouslyFormattedCitation" : "[5]" }, "properties" : { "noteIndex" : 0 }, "schema" : "https://github.com/citation-style-language/schema/raw/master/csl-citation.json" } </w:instrText>
      </w:r>
      <w:r w:rsidR="00155E3D" w:rsidRPr="00FC6422">
        <w:rPr>
          <w:rFonts w:cs="Times New Roman"/>
        </w:rPr>
        <w:fldChar w:fldCharType="separate"/>
      </w:r>
      <w:r w:rsidR="004E6757" w:rsidRPr="004E6757">
        <w:rPr>
          <w:rFonts w:cs="Times New Roman"/>
          <w:noProof/>
        </w:rPr>
        <w:t>[5]</w:t>
      </w:r>
      <w:r w:rsidR="00155E3D" w:rsidRPr="00FC6422">
        <w:rPr>
          <w:rFonts w:cs="Times New Roman"/>
        </w:rPr>
        <w:fldChar w:fldCharType="end"/>
      </w:r>
      <w:r w:rsidRPr="00FC6422">
        <w:rPr>
          <w:rFonts w:cs="Times New Roman"/>
        </w:rPr>
        <w:t xml:space="preserve">. </w:t>
      </w:r>
      <w:r w:rsidR="00EA56CB" w:rsidRPr="00FC6422">
        <w:rPr>
          <w:rFonts w:cs="Times New Roman"/>
        </w:rPr>
        <w:t xml:space="preserve">This </w:t>
      </w:r>
      <w:r w:rsidRPr="00FC6422">
        <w:rPr>
          <w:rFonts w:cs="Times New Roman"/>
        </w:rPr>
        <w:t xml:space="preserve">system </w:t>
      </w:r>
      <w:r w:rsidR="00EA56CB" w:rsidRPr="00FC6422">
        <w:rPr>
          <w:rFonts w:cs="Times New Roman"/>
        </w:rPr>
        <w:t xml:space="preserve">reports </w:t>
      </w:r>
      <w:r w:rsidRPr="00FC6422">
        <w:rPr>
          <w:rFonts w:cs="Times New Roman"/>
        </w:rPr>
        <w:t xml:space="preserve">cases objectively by </w:t>
      </w:r>
      <w:r w:rsidR="00AB0734" w:rsidRPr="00FC6422">
        <w:rPr>
          <w:rFonts w:cs="Times New Roman"/>
        </w:rPr>
        <w:t>“main</w:t>
      </w:r>
      <w:r w:rsidRPr="00FC6422">
        <w:rPr>
          <w:rFonts w:cs="Times New Roman"/>
        </w:rPr>
        <w:t xml:space="preserve"> cause of death” and </w:t>
      </w:r>
      <w:r w:rsidR="00BB0E45" w:rsidRPr="00FC6422">
        <w:rPr>
          <w:rFonts w:cs="Times New Roman"/>
        </w:rPr>
        <w:t>“</w:t>
      </w:r>
      <w:r w:rsidR="007F7E74">
        <w:rPr>
          <w:rFonts w:cs="Times New Roman"/>
        </w:rPr>
        <w:t>other related</w:t>
      </w:r>
      <w:r w:rsidRPr="00FC6422">
        <w:rPr>
          <w:rFonts w:cs="Times New Roman"/>
        </w:rPr>
        <w:t xml:space="preserve"> </w:t>
      </w:r>
      <w:r w:rsidR="00BB0E45" w:rsidRPr="00FC6422">
        <w:rPr>
          <w:rFonts w:cs="Times New Roman"/>
        </w:rPr>
        <w:t>cause</w:t>
      </w:r>
      <w:r w:rsidR="007F7E74">
        <w:rPr>
          <w:rFonts w:cs="Times New Roman"/>
        </w:rPr>
        <w:t>s</w:t>
      </w:r>
      <w:r w:rsidR="00BB0E45" w:rsidRPr="00FC6422">
        <w:rPr>
          <w:rFonts w:cs="Times New Roman"/>
        </w:rPr>
        <w:t xml:space="preserve"> of death”</w:t>
      </w:r>
      <w:r w:rsidRPr="00FC6422">
        <w:rPr>
          <w:rFonts w:cs="Times New Roman"/>
        </w:rPr>
        <w:t xml:space="preserve">, always identified by a forensic medicine service or the physician who was treating the patient </w:t>
      </w:r>
      <w:r w:rsidR="00BB0E45" w:rsidRPr="00FC6422">
        <w:rPr>
          <w:rFonts w:cs="Times New Roman"/>
        </w:rPr>
        <w:t>for a disease</w:t>
      </w:r>
      <w:r w:rsidR="007F7E74">
        <w:rPr>
          <w:rFonts w:cs="Times New Roman"/>
        </w:rPr>
        <w:t>,</w:t>
      </w:r>
      <w:r w:rsidR="00BB0E45" w:rsidRPr="00FC6422">
        <w:rPr>
          <w:rFonts w:cs="Times New Roman"/>
        </w:rPr>
        <w:t xml:space="preserve"> </w:t>
      </w:r>
      <w:r w:rsidR="007F7E74">
        <w:rPr>
          <w:rFonts w:cs="Times New Roman"/>
        </w:rPr>
        <w:t xml:space="preserve">or injury, </w:t>
      </w:r>
      <w:r w:rsidR="00BB0E45" w:rsidRPr="00FC6422">
        <w:rPr>
          <w:rFonts w:cs="Times New Roman"/>
        </w:rPr>
        <w:t>leading to the death</w:t>
      </w:r>
      <w:r w:rsidRPr="00FC6422">
        <w:rPr>
          <w:rFonts w:cs="Times New Roman"/>
        </w:rPr>
        <w:t>.</w:t>
      </w:r>
    </w:p>
    <w:p w14:paraId="7BBF964D" w14:textId="77777777" w:rsidR="007F7E74" w:rsidRPr="00FC6422" w:rsidRDefault="007F7E74" w:rsidP="00D63174">
      <w:pPr>
        <w:spacing w:line="480" w:lineRule="auto"/>
        <w:rPr>
          <w:rFonts w:cs="Times New Roman"/>
        </w:rPr>
      </w:pPr>
    </w:p>
    <w:p w14:paraId="6920699C" w14:textId="77231135" w:rsidR="00425E72" w:rsidRPr="00FC6422" w:rsidRDefault="009F3494" w:rsidP="00D63174">
      <w:pPr>
        <w:spacing w:line="480" w:lineRule="auto"/>
        <w:rPr>
          <w:rFonts w:cs="Times New Roman"/>
        </w:rPr>
      </w:pPr>
      <w:r w:rsidRPr="00FC6422">
        <w:rPr>
          <w:rFonts w:cs="Times New Roman"/>
        </w:rPr>
        <w:t xml:space="preserve">As morbidity and mortality databases do contain </w:t>
      </w:r>
      <w:r w:rsidR="00BB0E45" w:rsidRPr="00FC6422">
        <w:rPr>
          <w:rFonts w:cs="Times New Roman"/>
        </w:rPr>
        <w:t xml:space="preserve">homologous </w:t>
      </w:r>
      <w:r w:rsidR="006D19EA" w:rsidRPr="00FC6422">
        <w:rPr>
          <w:rFonts w:cs="Times New Roman"/>
        </w:rPr>
        <w:t xml:space="preserve">entries </w:t>
      </w:r>
      <w:r w:rsidR="00BB0E45" w:rsidRPr="00FC6422">
        <w:rPr>
          <w:rFonts w:cs="Times New Roman"/>
        </w:rPr>
        <w:t xml:space="preserve">referring to </w:t>
      </w:r>
      <w:r w:rsidRPr="00FC6422">
        <w:rPr>
          <w:rFonts w:cs="Times New Roman"/>
        </w:rPr>
        <w:t>the same person, in case</w:t>
      </w:r>
      <w:r w:rsidR="00BB0E45" w:rsidRPr="00FC6422">
        <w:rPr>
          <w:rFonts w:cs="Times New Roman"/>
        </w:rPr>
        <w:t>s where</w:t>
      </w:r>
      <w:r w:rsidRPr="00FC6422">
        <w:rPr>
          <w:rFonts w:cs="Times New Roman"/>
        </w:rPr>
        <w:t xml:space="preserve"> the </w:t>
      </w:r>
      <w:r w:rsidR="00F81C31" w:rsidRPr="00FC6422">
        <w:rPr>
          <w:rFonts w:cs="Times New Roman"/>
        </w:rPr>
        <w:t>cause of death</w:t>
      </w:r>
      <w:r w:rsidRPr="00FC6422">
        <w:rPr>
          <w:rFonts w:cs="Times New Roman"/>
        </w:rPr>
        <w:t xml:space="preserve"> of a given individual </w:t>
      </w:r>
      <w:r w:rsidR="00EA56CB" w:rsidRPr="00FC6422">
        <w:rPr>
          <w:rFonts w:cs="Times New Roman"/>
        </w:rPr>
        <w:t xml:space="preserve">was </w:t>
      </w:r>
      <w:r w:rsidRPr="00FC6422">
        <w:rPr>
          <w:rFonts w:cs="Times New Roman"/>
        </w:rPr>
        <w:t xml:space="preserve">previously identified, both </w:t>
      </w:r>
      <w:r w:rsidR="006D19EA" w:rsidRPr="00FC6422">
        <w:rPr>
          <w:rFonts w:cs="Times New Roman"/>
        </w:rPr>
        <w:t xml:space="preserve">entries </w:t>
      </w:r>
      <w:r w:rsidRPr="00FC6422">
        <w:rPr>
          <w:rFonts w:cs="Times New Roman"/>
        </w:rPr>
        <w:t xml:space="preserve">shall be semantically related </w:t>
      </w:r>
      <w:r w:rsidR="006D19EA" w:rsidRPr="00FC6422">
        <w:rPr>
          <w:rFonts w:cs="Times New Roman"/>
        </w:rPr>
        <w:t xml:space="preserve">so that </w:t>
      </w:r>
      <w:r w:rsidRPr="00FC6422">
        <w:rPr>
          <w:rFonts w:cs="Times New Roman"/>
        </w:rPr>
        <w:t xml:space="preserve">a causal profile can be </w:t>
      </w:r>
      <w:r w:rsidR="00510971" w:rsidRPr="00FC6422">
        <w:rPr>
          <w:rFonts w:cs="Times New Roman"/>
        </w:rPr>
        <w:t>drawn</w:t>
      </w:r>
      <w:r w:rsidR="007F7E74">
        <w:rPr>
          <w:rFonts w:cs="Times New Roman"/>
        </w:rPr>
        <w:t>, e.g.</w:t>
      </w:r>
      <w:r w:rsidR="00510971" w:rsidRPr="00FC6422">
        <w:rPr>
          <w:rFonts w:cs="Times New Roman"/>
        </w:rPr>
        <w:t xml:space="preserve"> postulating the </w:t>
      </w:r>
      <w:r w:rsidR="007F7E74">
        <w:rPr>
          <w:rFonts w:cs="Times New Roman"/>
        </w:rPr>
        <w:t xml:space="preserve">previously registered </w:t>
      </w:r>
      <w:r w:rsidR="00510971" w:rsidRPr="00FC6422">
        <w:rPr>
          <w:rFonts w:cs="Times New Roman"/>
        </w:rPr>
        <w:t>disease taken from one database as the cause for the death of the same patient in the other database</w:t>
      </w:r>
      <w:r w:rsidRPr="00FC6422">
        <w:rPr>
          <w:rFonts w:cs="Times New Roman"/>
        </w:rPr>
        <w:t xml:space="preserve">. </w:t>
      </w:r>
      <w:r w:rsidR="00510971" w:rsidRPr="00FC6422">
        <w:rPr>
          <w:rFonts w:cs="Times New Roman"/>
        </w:rPr>
        <w:t xml:space="preserve">Such causal </w:t>
      </w:r>
      <w:r w:rsidRPr="00FC6422">
        <w:rPr>
          <w:rFonts w:cs="Times New Roman"/>
        </w:rPr>
        <w:t>connections are explicitly represented in th</w:t>
      </w:r>
      <w:r w:rsidR="00D63174">
        <w:rPr>
          <w:rFonts w:cs="Times New Roman"/>
        </w:rPr>
        <w:t>e ontology, without binding</w:t>
      </w:r>
      <w:r w:rsidRPr="00FC6422">
        <w:rPr>
          <w:rFonts w:cs="Times New Roman"/>
        </w:rPr>
        <w:t xml:space="preserve"> to any process of notification via </w:t>
      </w:r>
      <w:r w:rsidR="006D19EA" w:rsidRPr="00FC6422">
        <w:rPr>
          <w:rFonts w:cs="Times New Roman"/>
        </w:rPr>
        <w:t xml:space="preserve">a </w:t>
      </w:r>
      <w:r w:rsidRPr="00FC6422">
        <w:rPr>
          <w:rFonts w:cs="Times New Roman"/>
        </w:rPr>
        <w:t>system</w:t>
      </w:r>
      <w:r w:rsidR="00D63174">
        <w:rPr>
          <w:rFonts w:cs="Times New Roman"/>
        </w:rPr>
        <w:t>. It was done</w:t>
      </w:r>
      <w:r w:rsidRPr="00FC6422">
        <w:rPr>
          <w:rFonts w:cs="Times New Roman"/>
        </w:rPr>
        <w:t xml:space="preserve"> in order to comply with </w:t>
      </w:r>
      <w:r w:rsidRPr="00FC6422">
        <w:rPr>
          <w:rFonts w:cs="Times New Roman"/>
        </w:rPr>
        <w:lastRenderedPageBreak/>
        <w:t xml:space="preserve">the principles of minimal encoding bias and minimal ontological commitment </w:t>
      </w:r>
      <w:r w:rsidR="00155E3D" w:rsidRPr="00FC6422">
        <w:rPr>
          <w:rFonts w:cs="Times New Roman"/>
        </w:rPr>
        <w:fldChar w:fldCharType="begin" w:fldLock="1"/>
      </w:r>
      <w:r w:rsidR="00D63174">
        <w:rPr>
          <w:rFonts w:cs="Times New Roman"/>
        </w:rPr>
        <w:instrText xml:space="preserve">ADDIN Mendeley Citation{9d723b4d-8523-41fd-84f5-d5933932ff56} CSL_CITATION  { "citationItems" : [ { "id" : "ITEM-1", "itemData" : { "DOI" : "10.1006/knac.1993.1008", "author" : [ { "family" : "Gruber", "given" : "T" } ], "container-title" : "Knowledge Acquisition", "id" : "ITEM-1", "issue" : "2", "issued" : { "date-parts" : [ [ "1993", "6" ] ] }, "page" : "199-220", "title" : "A translation approach to portable ontology specifications", "type" : "article-journal", "volume" : "5" }, "uris" : [ "http://www.mendeley.com/documents/?uuid=9d723b4d-8523-41fd-84f5-d5933932ff56" ] } ], "mendeley" : { "previouslyFormattedCitation" : "[18]" }, "properties" : { "noteIndex" : 0 }, "schema" : "https://github.com/citation-style-language/schema/raw/master/csl-citation.json" } </w:instrText>
      </w:r>
      <w:r w:rsidR="00155E3D" w:rsidRPr="00FC6422">
        <w:rPr>
          <w:rFonts w:cs="Times New Roman"/>
        </w:rPr>
        <w:fldChar w:fldCharType="separate"/>
      </w:r>
      <w:r w:rsidR="005A7729" w:rsidRPr="005A7729">
        <w:rPr>
          <w:rFonts w:cs="Times New Roman"/>
          <w:noProof/>
        </w:rPr>
        <w:t>[18]</w:t>
      </w:r>
      <w:r w:rsidR="00155E3D" w:rsidRPr="00FC6422">
        <w:rPr>
          <w:rFonts w:cs="Times New Roman"/>
        </w:rPr>
        <w:fldChar w:fldCharType="end"/>
      </w:r>
      <w:r w:rsidRPr="00FC6422">
        <w:rPr>
          <w:rFonts w:cs="Times New Roman"/>
        </w:rPr>
        <w:t>. This design decision was taken for fostering its reuse by other applications.</w:t>
      </w:r>
    </w:p>
    <w:p w14:paraId="1B807C70" w14:textId="77777777" w:rsidR="00425E72" w:rsidRPr="00FC6422" w:rsidRDefault="009F3494" w:rsidP="001F7082">
      <w:pPr>
        <w:pStyle w:val="Ttulo1"/>
        <w:rPr>
          <w:rFonts w:ascii="Times New Roman" w:hAnsi="Times New Roman" w:cs="Times New Roman"/>
        </w:rPr>
      </w:pPr>
      <w:bookmarkStart w:id="49" w:name="h.j4rf7denru7x"/>
      <w:bookmarkEnd w:id="49"/>
      <w:r w:rsidRPr="00FC6422">
        <w:rPr>
          <w:rFonts w:ascii="Times New Roman" w:hAnsi="Times New Roman" w:cs="Times New Roman"/>
        </w:rPr>
        <w:br w:type="page"/>
      </w:r>
      <w:r w:rsidRPr="00FC6422">
        <w:rPr>
          <w:rFonts w:ascii="Times New Roman" w:hAnsi="Times New Roman" w:cs="Times New Roman"/>
        </w:rPr>
        <w:lastRenderedPageBreak/>
        <w:t>Results</w:t>
      </w:r>
    </w:p>
    <w:p w14:paraId="20766A29" w14:textId="70EA9659" w:rsidR="00B836BF" w:rsidRDefault="009F3494" w:rsidP="001F7082">
      <w:pPr>
        <w:rPr>
          <w:ins w:id="50" w:author="Gleice" w:date="2012-04-03T14:51:00Z"/>
          <w:rFonts w:cs="Times New Roman"/>
        </w:rPr>
      </w:pPr>
      <w:r w:rsidRPr="00FC6422">
        <w:rPr>
          <w:rFonts w:cs="Times New Roman"/>
        </w:rPr>
        <w:t xml:space="preserve">In this section, we describe the ontological representation of mortality. This model </w:t>
      </w:r>
      <w:r w:rsidR="006F433A" w:rsidRPr="00FC6422">
        <w:rPr>
          <w:rFonts w:cs="Times New Roman"/>
        </w:rPr>
        <w:t>assumes a</w:t>
      </w:r>
      <w:r w:rsidRPr="00FC6422">
        <w:rPr>
          <w:rFonts w:cs="Times New Roman"/>
        </w:rPr>
        <w:t xml:space="preserve"> disease</w:t>
      </w:r>
      <w:r w:rsidR="006F433A" w:rsidRPr="00FC6422">
        <w:rPr>
          <w:rFonts w:cs="Times New Roman"/>
        </w:rPr>
        <w:t xml:space="preserve"> to be the</w:t>
      </w:r>
      <w:r w:rsidRPr="00FC6422">
        <w:rPr>
          <w:rFonts w:cs="Times New Roman"/>
        </w:rPr>
        <w:t xml:space="preserve"> primary cause</w:t>
      </w:r>
      <w:r w:rsidR="006F433A" w:rsidRPr="00FC6422">
        <w:rPr>
          <w:rFonts w:cs="Times New Roman"/>
        </w:rPr>
        <w:t xml:space="preserve"> of </w:t>
      </w:r>
      <w:r w:rsidRPr="00FC6422">
        <w:rPr>
          <w:rFonts w:cs="Times New Roman"/>
        </w:rPr>
        <w:t>death</w:t>
      </w:r>
      <w:r w:rsidR="001F7082" w:rsidRPr="00FC6422">
        <w:rPr>
          <w:rFonts w:cs="Times New Roman"/>
        </w:rPr>
        <w:t xml:space="preserve"> </w:t>
      </w:r>
      <w:r w:rsidR="006F433A" w:rsidRPr="00FC6422">
        <w:rPr>
          <w:rFonts w:cs="Times New Roman"/>
        </w:rPr>
        <w:t xml:space="preserve">and is </w:t>
      </w:r>
      <w:r w:rsidRPr="00FC6422">
        <w:rPr>
          <w:rFonts w:cs="Times New Roman"/>
        </w:rPr>
        <w:t xml:space="preserve">necessary to describe the </w:t>
      </w:r>
      <w:commentRangeStart w:id="51"/>
      <w:r w:rsidRPr="00FC6422">
        <w:rPr>
          <w:rFonts w:cs="Times New Roman"/>
        </w:rPr>
        <w:t xml:space="preserve">processes and events </w:t>
      </w:r>
      <w:commentRangeEnd w:id="51"/>
      <w:r w:rsidR="00AB7BBE" w:rsidRPr="00FC6422">
        <w:rPr>
          <w:rStyle w:val="Refdecomentrio"/>
          <w:szCs w:val="20"/>
        </w:rPr>
        <w:commentReference w:id="51"/>
      </w:r>
      <w:r w:rsidRPr="00FC6422">
        <w:rPr>
          <w:rFonts w:cs="Times New Roman"/>
        </w:rPr>
        <w:t xml:space="preserve"> starting </w:t>
      </w:r>
      <w:r w:rsidR="006F433A" w:rsidRPr="00FC6422">
        <w:rPr>
          <w:rFonts w:cs="Times New Roman"/>
        </w:rPr>
        <w:t xml:space="preserve">with </w:t>
      </w:r>
      <w:r w:rsidRPr="00FC6422">
        <w:rPr>
          <w:rFonts w:cs="Times New Roman"/>
        </w:rPr>
        <w:t xml:space="preserve">the transmission of a pathogen, </w:t>
      </w:r>
      <w:r w:rsidR="00A6406A" w:rsidRPr="00FC6422">
        <w:rPr>
          <w:rFonts w:cs="Times New Roman"/>
        </w:rPr>
        <w:t xml:space="preserve">over </w:t>
      </w:r>
      <w:r w:rsidRPr="00FC6422">
        <w:rPr>
          <w:rFonts w:cs="Times New Roman"/>
        </w:rPr>
        <w:t xml:space="preserve">the disease </w:t>
      </w:r>
      <w:r w:rsidR="006F433A" w:rsidRPr="00FC6422">
        <w:rPr>
          <w:rFonts w:cs="Times New Roman"/>
        </w:rPr>
        <w:t>as a pathological process</w:t>
      </w:r>
      <w:r w:rsidRPr="00FC6422">
        <w:rPr>
          <w:rFonts w:cs="Times New Roman"/>
        </w:rPr>
        <w:t xml:space="preserve">, and finally </w:t>
      </w:r>
      <w:r w:rsidR="00A6406A" w:rsidRPr="00FC6422">
        <w:rPr>
          <w:rFonts w:cs="Times New Roman"/>
        </w:rPr>
        <w:t>ending in the process of dying</w:t>
      </w:r>
      <w:r w:rsidRPr="00FC6422">
        <w:rPr>
          <w:rFonts w:cs="Times New Roman"/>
        </w:rPr>
        <w:t xml:space="preserve">. </w:t>
      </w:r>
      <w:ins w:id="52" w:author="Gleice" w:date="2012-04-03T14:51:00Z">
        <w:r w:rsidR="00B836BF">
          <w:rPr>
            <w:rFonts w:cs="Times New Roman"/>
          </w:rPr>
          <w:t xml:space="preserve">Before continuing, we must explain informally the distinction between </w:t>
        </w:r>
        <w:r w:rsidR="00B836BF" w:rsidRPr="00FC6422">
          <w:rPr>
            <w:rFonts w:cs="Times New Roman"/>
          </w:rPr>
          <w:t>processes and events</w:t>
        </w:r>
        <w:r w:rsidR="00B836BF">
          <w:rPr>
            <w:rFonts w:cs="Times New Roman"/>
          </w:rPr>
          <w:t xml:space="preserve">: the </w:t>
        </w:r>
      </w:ins>
      <w:ins w:id="53" w:author="Gleice" w:date="2012-04-03T14:53:00Z">
        <w:r w:rsidR="00B836BF">
          <w:rPr>
            <w:rFonts w:cs="Times New Roman"/>
          </w:rPr>
          <w:t>former</w:t>
        </w:r>
      </w:ins>
      <w:ins w:id="54" w:author="Gleice" w:date="2012-04-03T14:51:00Z">
        <w:r w:rsidR="00B836BF">
          <w:rPr>
            <w:rFonts w:cs="Times New Roman"/>
          </w:rPr>
          <w:t xml:space="preserve"> occurs in a time interval (</w:t>
        </w:r>
      </w:ins>
      <w:ins w:id="55" w:author="Gleice" w:date="2012-04-03T14:53:00Z">
        <w:r w:rsidR="00B836BF">
          <w:rPr>
            <w:rFonts w:cs="Times New Roman"/>
          </w:rPr>
          <w:t>e.g. a disease</w:t>
        </w:r>
      </w:ins>
      <w:ins w:id="56" w:author="Gleice" w:date="2012-04-03T14:51:00Z">
        <w:r w:rsidR="00B836BF">
          <w:rPr>
            <w:rFonts w:cs="Times New Roman"/>
          </w:rPr>
          <w:t>)</w:t>
        </w:r>
        <w:r w:rsidR="00B836BF" w:rsidRPr="00FC6422">
          <w:rPr>
            <w:rFonts w:cs="Times New Roman"/>
          </w:rPr>
          <w:t xml:space="preserve"> </w:t>
        </w:r>
      </w:ins>
      <w:ins w:id="57" w:author="Gleice" w:date="2012-04-03T14:53:00Z">
        <w:r w:rsidR="00B836BF">
          <w:rPr>
            <w:rFonts w:cs="Times New Roman"/>
          </w:rPr>
          <w:t xml:space="preserve">while the latter takes place in an instant. Indeed, an event is a process which occurs in a point of time rather in an interval. </w:t>
        </w:r>
      </w:ins>
      <w:ins w:id="58" w:author="Gleice" w:date="2012-04-03T14:54:00Z">
        <w:r w:rsidR="00B836BF">
          <w:rPr>
            <w:rFonts w:cs="Times New Roman"/>
          </w:rPr>
          <w:t>Axioms illustrating this difference are provided in the next section, version 2.</w:t>
        </w:r>
      </w:ins>
    </w:p>
    <w:p w14:paraId="2B328458" w14:textId="79D3738B" w:rsidR="00425E72" w:rsidRPr="00FC6422" w:rsidRDefault="009F3494" w:rsidP="001F7082">
      <w:pPr>
        <w:rPr>
          <w:rFonts w:cs="Times New Roman"/>
        </w:rPr>
      </w:pPr>
      <w:r w:rsidRPr="00FC6422">
        <w:rPr>
          <w:rFonts w:cs="Times New Roman"/>
        </w:rPr>
        <w:t xml:space="preserve">In the next subsections, we will </w:t>
      </w:r>
      <w:r w:rsidR="00A6406A" w:rsidRPr="00FC6422">
        <w:rPr>
          <w:rFonts w:cs="Times New Roman"/>
        </w:rPr>
        <w:t>provide DL definitions for all important parts of our Mortality model, and</w:t>
      </w:r>
      <w:r w:rsidRPr="00FC6422">
        <w:rPr>
          <w:rFonts w:cs="Times New Roman"/>
        </w:rPr>
        <w:t xml:space="preserve"> represent complex issues </w:t>
      </w:r>
      <w:r w:rsidR="00A6406A" w:rsidRPr="00FC6422">
        <w:rPr>
          <w:rFonts w:cs="Times New Roman"/>
        </w:rPr>
        <w:t>encountered and how they were solved in our model</w:t>
      </w:r>
      <w:r w:rsidRPr="00FC6422">
        <w:rPr>
          <w:rFonts w:cs="Times New Roman"/>
        </w:rPr>
        <w:t>.</w:t>
      </w:r>
    </w:p>
    <w:p w14:paraId="4C0BEB86" w14:textId="77777777" w:rsidR="00425E72" w:rsidRPr="00FC6422" w:rsidRDefault="009F3494" w:rsidP="001F7082">
      <w:pPr>
        <w:pStyle w:val="Ttulo2"/>
        <w:rPr>
          <w:rFonts w:ascii="Times New Roman" w:hAnsi="Times New Roman"/>
        </w:rPr>
      </w:pPr>
      <w:r w:rsidRPr="00FC6422">
        <w:rPr>
          <w:rFonts w:ascii="Times New Roman" w:hAnsi="Times New Roman"/>
        </w:rPr>
        <w:t>Representing Injury and Death</w:t>
      </w:r>
    </w:p>
    <w:p w14:paraId="00575F6E" w14:textId="77777777" w:rsidR="00425E72" w:rsidRPr="00FC6422" w:rsidRDefault="009F3494" w:rsidP="001F7082">
      <w:pPr>
        <w:rPr>
          <w:rFonts w:cs="Times New Roman"/>
        </w:rPr>
      </w:pPr>
      <w:r w:rsidRPr="00FC6422">
        <w:rPr>
          <w:rFonts w:cs="Times New Roman"/>
        </w:rPr>
        <w:t>The representation of death which will be presented in this work is based on the lifecycle displayed in Figure 2 below.</w:t>
      </w:r>
    </w:p>
    <w:p w14:paraId="433A8D15" w14:textId="77777777" w:rsidR="0080101B" w:rsidRPr="00FC6422" w:rsidRDefault="0080101B" w:rsidP="001F7082">
      <w:pPr>
        <w:rPr>
          <w:rFonts w:cs="Times New Roman"/>
        </w:rPr>
      </w:pPr>
    </w:p>
    <w:p w14:paraId="32F4BA15" w14:textId="1193B846" w:rsidR="00425E72" w:rsidRPr="00FC6422" w:rsidRDefault="009F3494" w:rsidP="001F7082">
      <w:pPr>
        <w:rPr>
          <w:rFonts w:cs="Times New Roman"/>
        </w:rPr>
      </w:pPr>
      <w:r w:rsidRPr="00FC6422">
        <w:rPr>
          <w:rFonts w:cs="Times New Roman"/>
        </w:rPr>
        <w:t xml:space="preserve">Taking the birth as the starting point, </w:t>
      </w:r>
      <w:r w:rsidR="009A09EB" w:rsidRPr="00FC6422">
        <w:rPr>
          <w:rFonts w:cs="Times New Roman"/>
        </w:rPr>
        <w:t xml:space="preserve">the </w:t>
      </w:r>
      <w:r w:rsidRPr="00FC6422">
        <w:rPr>
          <w:rFonts w:cs="Times New Roman"/>
        </w:rPr>
        <w:t xml:space="preserve">lifespan </w:t>
      </w:r>
      <w:r w:rsidR="009A09EB" w:rsidRPr="00FC6422">
        <w:rPr>
          <w:rFonts w:cs="Times New Roman"/>
        </w:rPr>
        <w:t xml:space="preserve">of an individual organism </w:t>
      </w:r>
      <w:r w:rsidRPr="00FC6422">
        <w:rPr>
          <w:rFonts w:cs="Times New Roman"/>
        </w:rPr>
        <w:t xml:space="preserve">continues until </w:t>
      </w:r>
      <w:r w:rsidR="009A09EB" w:rsidRPr="00FC6422">
        <w:rPr>
          <w:rFonts w:cs="Times New Roman"/>
        </w:rPr>
        <w:t xml:space="preserve">its </w:t>
      </w:r>
      <w:r w:rsidRPr="00FC6422">
        <w:rPr>
          <w:rFonts w:cs="Times New Roman"/>
        </w:rPr>
        <w:t>death</w:t>
      </w:r>
      <w:r w:rsidR="009A09EB" w:rsidRPr="00FC6422">
        <w:rPr>
          <w:rFonts w:cs="Times New Roman"/>
        </w:rPr>
        <w:t>. However</w:t>
      </w:r>
      <w:r w:rsidRPr="00FC6422">
        <w:rPr>
          <w:rFonts w:cs="Times New Roman"/>
        </w:rPr>
        <w:t xml:space="preserve"> </w:t>
      </w:r>
      <w:r w:rsidR="009A09EB" w:rsidRPr="00FC6422">
        <w:rPr>
          <w:rFonts w:cs="Times New Roman"/>
        </w:rPr>
        <w:t xml:space="preserve">the lifespan </w:t>
      </w:r>
      <w:r w:rsidRPr="00FC6422">
        <w:rPr>
          <w:rFonts w:cs="Times New Roman"/>
        </w:rPr>
        <w:t xml:space="preserve">may </w:t>
      </w:r>
      <w:r w:rsidR="009A09EB" w:rsidRPr="00FC6422">
        <w:rPr>
          <w:rFonts w:cs="Times New Roman"/>
        </w:rPr>
        <w:t xml:space="preserve">overlap at the end with </w:t>
      </w:r>
      <w:r w:rsidRPr="00FC6422">
        <w:rPr>
          <w:rFonts w:cs="Times New Roman"/>
        </w:rPr>
        <w:t xml:space="preserve">the beginning of Biological Death </w:t>
      </w:r>
      <w:r w:rsidR="009A09EB" w:rsidRPr="00FC6422">
        <w:rPr>
          <w:rFonts w:cs="Times New Roman"/>
        </w:rPr>
        <w:t>processes</w:t>
      </w:r>
      <w:r w:rsidRPr="00FC6422">
        <w:rPr>
          <w:rFonts w:cs="Times New Roman"/>
        </w:rPr>
        <w:t xml:space="preserve">, one or more of which will ultimately lead to </w:t>
      </w:r>
      <w:r w:rsidR="009A09EB" w:rsidRPr="00FC6422">
        <w:rPr>
          <w:rFonts w:cs="Times New Roman"/>
        </w:rPr>
        <w:t xml:space="preserve">its </w:t>
      </w:r>
      <w:r w:rsidRPr="00FC6422">
        <w:rPr>
          <w:rFonts w:cs="Times New Roman"/>
        </w:rPr>
        <w:t xml:space="preserve">death. </w:t>
      </w:r>
      <w:r w:rsidR="009A09EB" w:rsidRPr="00FC6422">
        <w:rPr>
          <w:rFonts w:cs="Times New Roman"/>
        </w:rPr>
        <w:t xml:space="preserve">This </w:t>
      </w:r>
      <w:r w:rsidRPr="00FC6422">
        <w:rPr>
          <w:rFonts w:cs="Times New Roman"/>
        </w:rPr>
        <w:t xml:space="preserve">definition is grounded on the fact that several factors can </w:t>
      </w:r>
      <w:r w:rsidR="00CB1812" w:rsidRPr="00FC6422">
        <w:rPr>
          <w:rFonts w:cs="Times New Roman"/>
        </w:rPr>
        <w:t xml:space="preserve">simultaneously </w:t>
      </w:r>
      <w:r w:rsidRPr="00FC6422">
        <w:rPr>
          <w:rFonts w:cs="Times New Roman"/>
        </w:rPr>
        <w:t xml:space="preserve">influence the lifetime of an individual </w:t>
      </w:r>
      <w:r w:rsidR="009A09EB" w:rsidRPr="00FC6422">
        <w:rPr>
          <w:rFonts w:cs="Times New Roman"/>
        </w:rPr>
        <w:t xml:space="preserve">organisms and provoke its death, such </w:t>
      </w:r>
      <w:r w:rsidRPr="00FC6422">
        <w:rPr>
          <w:rFonts w:cs="Times New Roman"/>
        </w:rPr>
        <w:t>as an accident or an illness</w:t>
      </w:r>
      <w:r w:rsidR="00CB1812" w:rsidRPr="00FC6422">
        <w:rPr>
          <w:rFonts w:cs="Times New Roman"/>
        </w:rPr>
        <w:t>, or both e.g. a stroke caused deadly traffic accident</w:t>
      </w:r>
      <w:r w:rsidRPr="00FC6422">
        <w:rPr>
          <w:rFonts w:cs="Times New Roman"/>
        </w:rPr>
        <w:t xml:space="preserve">. </w:t>
      </w:r>
      <w:del w:id="59" w:author="Gleice" w:date="2012-04-03T14:56:00Z">
        <w:r w:rsidR="00E925F5" w:rsidRPr="00FC6422" w:rsidDel="00B836BF">
          <w:rPr>
            <w:rFonts w:cs="Times New Roman"/>
          </w:rPr>
          <w:delText xml:space="preserve">Although </w:delText>
        </w:r>
      </w:del>
      <w:ins w:id="60" w:author="Gleice" w:date="2012-04-03T14:56:00Z">
        <w:r w:rsidR="00B836BF">
          <w:rPr>
            <w:rFonts w:cs="Times New Roman"/>
          </w:rPr>
          <w:t>Despite</w:t>
        </w:r>
        <w:r w:rsidR="00B836BF" w:rsidRPr="00FC6422">
          <w:rPr>
            <w:rFonts w:cs="Times New Roman"/>
          </w:rPr>
          <w:t xml:space="preserve"> </w:t>
        </w:r>
      </w:ins>
      <w:r w:rsidR="00E925F5" w:rsidRPr="00FC6422">
        <w:rPr>
          <w:rFonts w:cs="Times New Roman"/>
        </w:rPr>
        <w:t xml:space="preserve">being a </w:t>
      </w:r>
      <w:r w:rsidR="0080101B" w:rsidRPr="00FC6422">
        <w:rPr>
          <w:rFonts w:cs="Times New Roman"/>
        </w:rPr>
        <w:t>simplification</w:t>
      </w:r>
      <w:r w:rsidR="00E925F5" w:rsidRPr="00FC6422">
        <w:rPr>
          <w:rFonts w:cs="Times New Roman"/>
        </w:rPr>
        <w:t xml:space="preserve"> only introduced for </w:t>
      </w:r>
      <w:del w:id="61" w:author="Gleice" w:date="2012-04-03T14:56:00Z">
        <w:r w:rsidR="00E925F5" w:rsidRPr="00FC6422" w:rsidDel="00B836BF">
          <w:rPr>
            <w:rFonts w:cs="Times New Roman"/>
          </w:rPr>
          <w:delText>matter of easy</w:delText>
        </w:r>
      </w:del>
      <w:ins w:id="62" w:author="Gleice" w:date="2012-04-03T14:56:00Z">
        <w:r w:rsidR="00B836BF">
          <w:rPr>
            <w:rFonts w:cs="Times New Roman"/>
          </w:rPr>
          <w:t>the easy handle of</w:t>
        </w:r>
      </w:ins>
      <w:r w:rsidR="00E925F5" w:rsidRPr="00FC6422">
        <w:rPr>
          <w:rFonts w:cs="Times New Roman"/>
        </w:rPr>
        <w:t xml:space="preserve"> statistic</w:t>
      </w:r>
      <w:ins w:id="63" w:author="Gleice" w:date="2012-04-03T14:57:00Z">
        <w:r w:rsidR="00B836BF">
          <w:rPr>
            <w:rFonts w:cs="Times New Roman"/>
          </w:rPr>
          <w:t>s</w:t>
        </w:r>
      </w:ins>
      <w:del w:id="64" w:author="Gleice" w:date="2012-04-03T14:57:00Z">
        <w:r w:rsidR="00E925F5" w:rsidRPr="00FC6422" w:rsidDel="00B836BF">
          <w:rPr>
            <w:rFonts w:cs="Times New Roman"/>
          </w:rPr>
          <w:delText>al computation</w:delText>
        </w:r>
      </w:del>
      <w:r w:rsidR="00E925F5" w:rsidRPr="00FC6422">
        <w:rPr>
          <w:rFonts w:cs="Times New Roman"/>
        </w:rPr>
        <w:t>, m</w:t>
      </w:r>
      <w:r w:rsidRPr="00FC6422">
        <w:rPr>
          <w:rFonts w:cs="Times New Roman"/>
        </w:rPr>
        <w:t xml:space="preserve">any mortality </w:t>
      </w:r>
      <w:r w:rsidR="009A09EB" w:rsidRPr="00FC6422">
        <w:rPr>
          <w:rFonts w:cs="Times New Roman"/>
        </w:rPr>
        <w:t xml:space="preserve">registries </w:t>
      </w:r>
      <w:r w:rsidRPr="00FC6422">
        <w:rPr>
          <w:rFonts w:cs="Times New Roman"/>
        </w:rPr>
        <w:t xml:space="preserve">worldwide </w:t>
      </w:r>
      <w:del w:id="65" w:author="Gleice" w:date="2012-04-03T14:56:00Z">
        <w:r w:rsidR="00E925F5" w:rsidRPr="00FC6422" w:rsidDel="00B836BF">
          <w:rPr>
            <w:rFonts w:cs="Times New Roman"/>
          </w:rPr>
          <w:delText xml:space="preserve">allow </w:delText>
        </w:r>
      </w:del>
      <w:ins w:id="66" w:author="Gleice" w:date="2012-04-03T14:56:00Z">
        <w:r w:rsidR="00B836BF">
          <w:rPr>
            <w:rFonts w:cs="Times New Roman"/>
          </w:rPr>
          <w:t xml:space="preserve">are able </w:t>
        </w:r>
      </w:ins>
      <w:r w:rsidR="00E925F5" w:rsidRPr="00FC6422">
        <w:rPr>
          <w:rFonts w:cs="Times New Roman"/>
        </w:rPr>
        <w:t>to capture and store</w:t>
      </w:r>
      <w:r w:rsidR="009A09EB" w:rsidRPr="00FC6422">
        <w:rPr>
          <w:rFonts w:cs="Times New Roman"/>
        </w:rPr>
        <w:t xml:space="preserve"> </w:t>
      </w:r>
      <w:r w:rsidRPr="00FC6422">
        <w:rPr>
          <w:rFonts w:cs="Times New Roman"/>
        </w:rPr>
        <w:t xml:space="preserve">only </w:t>
      </w:r>
      <w:r w:rsidR="00E925F5" w:rsidRPr="00FC6422">
        <w:rPr>
          <w:rFonts w:cs="Times New Roman"/>
        </w:rPr>
        <w:t xml:space="preserve">one </w:t>
      </w:r>
      <w:r w:rsidRPr="00FC6422">
        <w:rPr>
          <w:rFonts w:cs="Times New Roman"/>
        </w:rPr>
        <w:t>single main cause of death</w:t>
      </w:r>
      <w:r w:rsidR="0080101B" w:rsidRPr="00FC6422">
        <w:rPr>
          <w:rFonts w:cs="Times New Roman"/>
        </w:rPr>
        <w:t>.</w:t>
      </w:r>
      <w:r w:rsidRPr="00FC6422">
        <w:rPr>
          <w:rFonts w:cs="Times New Roman"/>
        </w:rPr>
        <w:t xml:space="preserve"> </w:t>
      </w:r>
      <w:r w:rsidR="009A09EB" w:rsidRPr="00FC6422">
        <w:rPr>
          <w:rFonts w:cs="Times New Roman"/>
        </w:rPr>
        <w:t xml:space="preserve"> In </w:t>
      </w:r>
      <w:r w:rsidRPr="00FC6422">
        <w:rPr>
          <w:rFonts w:cs="Times New Roman"/>
        </w:rPr>
        <w:t xml:space="preserve">our ontology we follow this </w:t>
      </w:r>
      <w:r w:rsidR="00E925F5" w:rsidRPr="00FC6422">
        <w:rPr>
          <w:rFonts w:cs="Times New Roman"/>
        </w:rPr>
        <w:t>simplification</w:t>
      </w:r>
      <w:proofErr w:type="gramStart"/>
      <w:r w:rsidR="00E925F5" w:rsidRPr="00FC6422">
        <w:rPr>
          <w:rFonts w:cs="Times New Roman"/>
        </w:rPr>
        <w:t xml:space="preserve">, </w:t>
      </w:r>
      <w:r w:rsidRPr="00FC6422">
        <w:rPr>
          <w:rFonts w:cs="Times New Roman"/>
        </w:rPr>
        <w:t xml:space="preserve"> </w:t>
      </w:r>
      <w:r w:rsidR="009A09EB" w:rsidRPr="00FC6422">
        <w:rPr>
          <w:rFonts w:cs="Times New Roman"/>
        </w:rPr>
        <w:t>although</w:t>
      </w:r>
      <w:proofErr w:type="gramEnd"/>
      <w:r w:rsidR="009A09EB" w:rsidRPr="00FC6422">
        <w:rPr>
          <w:rFonts w:cs="Times New Roman"/>
        </w:rPr>
        <w:t xml:space="preserve"> </w:t>
      </w:r>
      <w:r w:rsidRPr="00FC6422">
        <w:rPr>
          <w:rFonts w:cs="Times New Roman"/>
        </w:rPr>
        <w:t>extending it to accommodate m</w:t>
      </w:r>
      <w:r w:rsidR="00E925F5" w:rsidRPr="00FC6422">
        <w:rPr>
          <w:rFonts w:cs="Times New Roman"/>
        </w:rPr>
        <w:t>ultiple</w:t>
      </w:r>
      <w:r w:rsidRPr="00FC6422">
        <w:rPr>
          <w:rFonts w:cs="Times New Roman"/>
        </w:rPr>
        <w:t xml:space="preserve"> causes </w:t>
      </w:r>
      <w:r w:rsidR="009A09EB" w:rsidRPr="00FC6422">
        <w:rPr>
          <w:rFonts w:cs="Times New Roman"/>
        </w:rPr>
        <w:t xml:space="preserve">would be </w:t>
      </w:r>
      <w:r w:rsidRPr="00FC6422">
        <w:rPr>
          <w:rFonts w:cs="Times New Roman"/>
        </w:rPr>
        <w:t xml:space="preserve">a quite straightforward process </w:t>
      </w:r>
      <w:r w:rsidR="009A09EB" w:rsidRPr="00FC6422">
        <w:rPr>
          <w:rFonts w:cs="Times New Roman"/>
        </w:rPr>
        <w:t xml:space="preserve">without </w:t>
      </w:r>
      <w:r w:rsidRPr="00FC6422">
        <w:rPr>
          <w:rFonts w:cs="Times New Roman"/>
        </w:rPr>
        <w:t xml:space="preserve">additional computational costs for </w:t>
      </w:r>
      <w:r w:rsidR="007D339D" w:rsidRPr="00FC6422">
        <w:rPr>
          <w:rFonts w:cs="Times New Roman"/>
        </w:rPr>
        <w:t>querying</w:t>
      </w:r>
      <w:r w:rsidRPr="00FC6422">
        <w:rPr>
          <w:rFonts w:cs="Times New Roman"/>
        </w:rPr>
        <w:t>.</w:t>
      </w:r>
    </w:p>
    <w:p w14:paraId="7193772B" w14:textId="4F72967B" w:rsidR="003C42A3" w:rsidRPr="00FC6422" w:rsidRDefault="007D339D" w:rsidP="003C42A3">
      <w:pPr>
        <w:rPr>
          <w:rFonts w:cs="Times New Roman"/>
        </w:rPr>
      </w:pPr>
      <w:r w:rsidRPr="00FC6422">
        <w:rPr>
          <w:rFonts w:cs="Times New Roman"/>
        </w:rPr>
        <w:t>A</w:t>
      </w:r>
      <w:r w:rsidR="009F3494" w:rsidRPr="00FC6422">
        <w:rPr>
          <w:rFonts w:cs="Times New Roman"/>
        </w:rPr>
        <w:t>t a given moment an individual</w:t>
      </w:r>
      <w:r w:rsidRPr="00FC6422">
        <w:rPr>
          <w:rFonts w:cs="Times New Roman"/>
        </w:rPr>
        <w:t xml:space="preserve"> organism</w:t>
      </w:r>
      <w:r w:rsidR="009F3494" w:rsidRPr="00FC6422">
        <w:rPr>
          <w:rFonts w:cs="Times New Roman"/>
        </w:rPr>
        <w:t xml:space="preserve"> can acquire</w:t>
      </w:r>
      <w:r w:rsidRPr="00FC6422">
        <w:rPr>
          <w:rFonts w:cs="Times New Roman"/>
        </w:rPr>
        <w:t xml:space="preserve"> </w:t>
      </w:r>
      <w:r w:rsidR="009F3494" w:rsidRPr="00FC6422">
        <w:rPr>
          <w:rFonts w:cs="Times New Roman"/>
        </w:rPr>
        <w:t xml:space="preserve">a certain disease, </w:t>
      </w:r>
      <w:r w:rsidR="009F3494" w:rsidRPr="00FC6422">
        <w:rPr>
          <w:rFonts w:cs="Times New Roman"/>
          <w:i/>
        </w:rPr>
        <w:t>e.g.</w:t>
      </w:r>
      <w:r w:rsidR="009F3494" w:rsidRPr="00FC6422">
        <w:rPr>
          <w:rFonts w:cs="Times New Roman"/>
        </w:rPr>
        <w:t xml:space="preserve"> </w:t>
      </w:r>
      <w:r w:rsidR="0080101B" w:rsidRPr="00FC6422">
        <w:rPr>
          <w:rFonts w:cs="Times New Roman"/>
        </w:rPr>
        <w:t>dengue fever,</w:t>
      </w:r>
      <w:r w:rsidR="009F3494" w:rsidRPr="00FC6422">
        <w:rPr>
          <w:rFonts w:cs="Times New Roman"/>
        </w:rPr>
        <w:t xml:space="preserve"> which may cause </w:t>
      </w:r>
      <w:r w:rsidRPr="00FC6422">
        <w:rPr>
          <w:rFonts w:cs="Times New Roman"/>
        </w:rPr>
        <w:t>premature death</w:t>
      </w:r>
      <w:r w:rsidR="009F3494" w:rsidRPr="00FC6422">
        <w:rPr>
          <w:rFonts w:cs="Times New Roman"/>
        </w:rPr>
        <w:t xml:space="preserve">, depending </w:t>
      </w:r>
      <w:r w:rsidRPr="00FC6422">
        <w:rPr>
          <w:rFonts w:cs="Times New Roman"/>
        </w:rPr>
        <w:t xml:space="preserve">on </w:t>
      </w:r>
      <w:r w:rsidR="009F3494" w:rsidRPr="00FC6422">
        <w:rPr>
          <w:rFonts w:cs="Times New Roman"/>
        </w:rPr>
        <w:t>the disease</w:t>
      </w:r>
      <w:r w:rsidR="00E925F5" w:rsidRPr="00FC6422">
        <w:rPr>
          <w:rFonts w:cs="Times New Roman"/>
        </w:rPr>
        <w:t>,</w:t>
      </w:r>
      <w:r w:rsidR="009F3494" w:rsidRPr="00FC6422">
        <w:rPr>
          <w:rFonts w:cs="Times New Roman"/>
        </w:rPr>
        <w:t xml:space="preserve"> </w:t>
      </w:r>
      <w:r w:rsidR="00E925F5" w:rsidRPr="00FC6422">
        <w:rPr>
          <w:rFonts w:cs="Times New Roman"/>
        </w:rPr>
        <w:t xml:space="preserve">comorbidities </w:t>
      </w:r>
      <w:r w:rsidR="009F3494" w:rsidRPr="00FC6422">
        <w:rPr>
          <w:rFonts w:cs="Times New Roman"/>
        </w:rPr>
        <w:t>and the health conditions</w:t>
      </w:r>
      <w:r w:rsidRPr="00FC6422">
        <w:rPr>
          <w:rFonts w:cs="Times New Roman"/>
        </w:rPr>
        <w:t xml:space="preserve">. </w:t>
      </w:r>
      <w:r w:rsidR="009F3494" w:rsidRPr="00FC6422">
        <w:rPr>
          <w:rFonts w:cs="Times New Roman"/>
        </w:rPr>
        <w:t xml:space="preserve">The endpoint of existence of an individual is usually attached to one or more causes, which are determined </w:t>
      </w:r>
      <w:r w:rsidRPr="00FC6422">
        <w:rPr>
          <w:rFonts w:cs="Times New Roman"/>
        </w:rPr>
        <w:t xml:space="preserve">by </w:t>
      </w:r>
      <w:r w:rsidR="009F3494" w:rsidRPr="00FC6422">
        <w:rPr>
          <w:rFonts w:cs="Times New Roman"/>
        </w:rPr>
        <w:t>medical investigation. In medical terms, a</w:t>
      </w:r>
      <w:ins w:id="67" w:author="Gleice" w:date="2012-04-03T16:46:00Z">
        <w:r w:rsidR="00BC050F">
          <w:rPr>
            <w:rFonts w:cs="Times New Roman"/>
          </w:rPr>
          <w:t xml:space="preserve"> disease</w:t>
        </w:r>
      </w:ins>
      <w:r w:rsidR="009F3494" w:rsidRPr="00FC6422">
        <w:rPr>
          <w:rFonts w:cs="Times New Roman"/>
        </w:rPr>
        <w:t xml:space="preserve"> cause is a function of </w:t>
      </w:r>
      <w:r w:rsidR="009F3494" w:rsidRPr="00FC6422">
        <w:rPr>
          <w:rFonts w:cs="Times New Roman"/>
        </w:rPr>
        <w:lastRenderedPageBreak/>
        <w:t xml:space="preserve">the physiological state of the individual; it can be related to previous biological death processes, registered or not, in the life of an individual. </w:t>
      </w:r>
    </w:p>
    <w:p w14:paraId="414F960C" w14:textId="22612D5A" w:rsidR="00425E72" w:rsidRPr="00FC6422" w:rsidRDefault="00FB2A1A" w:rsidP="003C42A3">
      <w:pPr>
        <w:rPr>
          <w:rFonts w:cs="Times New Roman"/>
        </w:rPr>
      </w:pPr>
      <w:r w:rsidRPr="00FC6422">
        <w:rPr>
          <w:rFonts w:cs="Times New Roman"/>
        </w:rPr>
        <w:t>Assuming all data is available,</w:t>
      </w:r>
      <w:r w:rsidR="009F3494" w:rsidRPr="00FC6422">
        <w:rPr>
          <w:rFonts w:cs="Times New Roman"/>
        </w:rPr>
        <w:t xml:space="preserve"> it </w:t>
      </w:r>
      <w:r w:rsidRPr="00FC6422">
        <w:rPr>
          <w:rFonts w:cs="Times New Roman"/>
        </w:rPr>
        <w:t>should be</w:t>
      </w:r>
      <w:r w:rsidR="009F3494" w:rsidRPr="00FC6422">
        <w:rPr>
          <w:rFonts w:cs="Times New Roman"/>
        </w:rPr>
        <w:t xml:space="preserve"> possible to describe and trace the sequence </w:t>
      </w:r>
      <w:r w:rsidRPr="00FC6422">
        <w:rPr>
          <w:rFonts w:cs="Times New Roman"/>
        </w:rPr>
        <w:t>of causally induced and at times</w:t>
      </w:r>
      <w:r w:rsidR="009F3494" w:rsidRPr="00FC6422">
        <w:rPr>
          <w:rFonts w:cs="Times New Roman"/>
        </w:rPr>
        <w:t xml:space="preserve"> overlapping </w:t>
      </w:r>
      <w:r w:rsidR="00670127" w:rsidRPr="00FC6422">
        <w:rPr>
          <w:rFonts w:cs="Times New Roman"/>
        </w:rPr>
        <w:t>pathologic</w:t>
      </w:r>
      <w:r w:rsidR="009F3494" w:rsidRPr="00FC6422">
        <w:rPr>
          <w:rFonts w:cs="Times New Roman"/>
        </w:rPr>
        <w:t xml:space="preserve"> processes which </w:t>
      </w:r>
      <w:r w:rsidR="00670127" w:rsidRPr="00FC6422">
        <w:rPr>
          <w:rFonts w:cs="Times New Roman"/>
        </w:rPr>
        <w:t>affect</w:t>
      </w:r>
      <w:r w:rsidR="007D339D" w:rsidRPr="00FC6422">
        <w:rPr>
          <w:rFonts w:cs="Times New Roman"/>
        </w:rPr>
        <w:t xml:space="preserve"> </w:t>
      </w:r>
      <w:r w:rsidR="009F3494" w:rsidRPr="00FC6422">
        <w:rPr>
          <w:rFonts w:cs="Times New Roman"/>
        </w:rPr>
        <w:t xml:space="preserve">the life of that </w:t>
      </w:r>
      <w:r w:rsidR="007D339D" w:rsidRPr="00FC6422">
        <w:rPr>
          <w:rFonts w:cs="Times New Roman"/>
        </w:rPr>
        <w:t>organism</w:t>
      </w:r>
      <w:r w:rsidR="009F3494" w:rsidRPr="00FC6422">
        <w:rPr>
          <w:rFonts w:cs="Times New Roman"/>
        </w:rPr>
        <w:t xml:space="preserve">, from birth to death. Some of them may damage the </w:t>
      </w:r>
      <w:r w:rsidR="007D339D" w:rsidRPr="00FC6422">
        <w:rPr>
          <w:rFonts w:cs="Times New Roman"/>
        </w:rPr>
        <w:t xml:space="preserve">organism’s </w:t>
      </w:r>
      <w:r w:rsidR="009F3494" w:rsidRPr="00FC6422">
        <w:rPr>
          <w:rFonts w:cs="Times New Roman"/>
        </w:rPr>
        <w:t xml:space="preserve">overall physiological state </w:t>
      </w:r>
      <w:r w:rsidRPr="00FC6422">
        <w:rPr>
          <w:rFonts w:cs="Times New Roman"/>
        </w:rPr>
        <w:t xml:space="preserve">to such an </w:t>
      </w:r>
      <w:r w:rsidR="003C42A3" w:rsidRPr="00FC6422">
        <w:rPr>
          <w:rFonts w:cs="Times New Roman"/>
        </w:rPr>
        <w:t>extent</w:t>
      </w:r>
      <w:r w:rsidRPr="00FC6422">
        <w:rPr>
          <w:rFonts w:cs="Times New Roman"/>
        </w:rPr>
        <w:t xml:space="preserve">, that </w:t>
      </w:r>
      <w:r w:rsidR="0080101B" w:rsidRPr="00FC6422">
        <w:rPr>
          <w:rFonts w:cs="Times New Roman"/>
        </w:rPr>
        <w:t>they directly</w:t>
      </w:r>
      <w:r w:rsidRPr="00FC6422">
        <w:rPr>
          <w:rFonts w:cs="Times New Roman"/>
        </w:rPr>
        <w:t xml:space="preserve"> </w:t>
      </w:r>
      <w:r w:rsidR="009F3494" w:rsidRPr="00FC6422">
        <w:rPr>
          <w:rFonts w:cs="Times New Roman"/>
        </w:rPr>
        <w:t xml:space="preserve">initiate a process of physiological death, leading to death itself. This sequence of events is sometimes evidenced by the records of an individual when the cause of death was previously registered in a morbidity system, </w:t>
      </w:r>
      <w:r w:rsidR="009F3494" w:rsidRPr="00FC6422">
        <w:rPr>
          <w:rFonts w:cs="Times New Roman"/>
          <w:i/>
        </w:rPr>
        <w:t>i.e.</w:t>
      </w:r>
      <w:r w:rsidR="009F3494" w:rsidRPr="00FC6422">
        <w:rPr>
          <w:rFonts w:cs="Times New Roman"/>
        </w:rPr>
        <w:t xml:space="preserve"> the </w:t>
      </w:r>
      <w:ins w:id="68" w:author="Gleice" w:date="2012-04-03T14:59:00Z">
        <w:r w:rsidR="00B836BF">
          <w:rPr>
            <w:rFonts w:cs="Times New Roman"/>
          </w:rPr>
          <w:t xml:space="preserve">primary </w:t>
        </w:r>
      </w:ins>
      <w:r w:rsidR="009F3494" w:rsidRPr="00FC6422">
        <w:rPr>
          <w:rFonts w:cs="Times New Roman"/>
        </w:rPr>
        <w:t xml:space="preserve">cause of death was already known. </w:t>
      </w:r>
    </w:p>
    <w:p w14:paraId="253C13B7" w14:textId="631C809C" w:rsidR="00A15ADA" w:rsidRPr="00FC6422" w:rsidRDefault="00FB2A1A" w:rsidP="00796925">
      <w:pPr>
        <w:rPr>
          <w:rFonts w:cs="Times New Roman"/>
        </w:rPr>
      </w:pPr>
      <w:r w:rsidRPr="00FC6422">
        <w:rPr>
          <w:rFonts w:cs="Times New Roman"/>
        </w:rPr>
        <w:t xml:space="preserve">We base our </w:t>
      </w:r>
      <w:ins w:id="69" w:author="Gleice" w:date="2012-04-03T14:59:00Z">
        <w:r w:rsidR="00B836BF">
          <w:rPr>
            <w:rFonts w:cs="Times New Roman"/>
          </w:rPr>
          <w:t xml:space="preserve">(necessary but not necessary and sufficient) </w:t>
        </w:r>
      </w:ins>
      <w:r w:rsidRPr="00FC6422">
        <w:rPr>
          <w:rFonts w:cs="Times New Roman"/>
        </w:rPr>
        <w:t xml:space="preserve">definition of </w:t>
      </w:r>
      <w:r w:rsidR="009F3494" w:rsidRPr="00FC6422">
        <w:rPr>
          <w:rFonts w:cs="Times New Roman"/>
        </w:rPr>
        <w:t xml:space="preserve">'life' </w:t>
      </w:r>
      <w:r w:rsidRPr="00FC6422">
        <w:rPr>
          <w:rFonts w:cs="Times New Roman"/>
        </w:rPr>
        <w:t xml:space="preserve">on the </w:t>
      </w:r>
      <w:r w:rsidR="009F3494" w:rsidRPr="00FC6422">
        <w:rPr>
          <w:rFonts w:cs="Times New Roman"/>
        </w:rPr>
        <w:t xml:space="preserve"> work </w:t>
      </w:r>
      <w:r w:rsidR="00E12719" w:rsidRPr="00FC6422">
        <w:rPr>
          <w:rFonts w:cs="Times New Roman"/>
        </w:rPr>
        <w:t>by</w:t>
      </w:r>
      <w:r w:rsidR="009F3494" w:rsidRPr="00FC6422">
        <w:rPr>
          <w:rFonts w:cs="Times New Roman"/>
        </w:rPr>
        <w:t xml:space="preserve"> </w:t>
      </w:r>
      <w:proofErr w:type="spellStart"/>
      <w:r w:rsidR="009F3494" w:rsidRPr="00FC6422">
        <w:rPr>
          <w:rFonts w:cs="Times New Roman"/>
        </w:rPr>
        <w:t>Koshland</w:t>
      </w:r>
      <w:proofErr w:type="spellEnd"/>
      <w:r w:rsidR="009F3494" w:rsidRPr="00FC6422">
        <w:rPr>
          <w:rFonts w:cs="Times New Roman"/>
        </w:rPr>
        <w:t xml:space="preserve"> </w:t>
      </w:r>
      <w:r w:rsidR="00155E3D" w:rsidRPr="00FC6422">
        <w:rPr>
          <w:rFonts w:cs="Times New Roman"/>
        </w:rPr>
        <w:fldChar w:fldCharType="begin" w:fldLock="1"/>
      </w:r>
      <w:r w:rsidR="00D63174">
        <w:rPr>
          <w:rFonts w:cs="Times New Roman"/>
        </w:rPr>
        <w:instrText xml:space="preserve">ADDIN Mendeley Citation{f9b6f72b-afe0-4119-b020-57d2380495fd} CSL_CITATION  { "citationItems" : [ { "id" : "ITEM-1", "itemData" : { "DOI" : "10.1126/science.1068489", "author" : [ { "family" : "Koshland", "given" : "Daniel E" } ], "container-title" : "Science (New York, N.Y.)", "id" : "ITEM-1", "issue" : "5563", "issued" : { "date-parts" : [ [ "2002", "3", "22" ] ] }, "page" : "2215-6", "title" : "The seven pillars of life.", "type" : "article-journal", "volume" : "295" }, "uris" : [ "http://www.mendeley.com/documents/?uuid=f9b6f72b-afe0-4119-b020-57d2380495fd" ] } ], "mendeley" : { "previouslyFormattedCitation" : "[19]" }, "properties" : { "noteIndex" : 0 }, "schema" : "https://github.com/citation-style-language/schema/raw/master/csl-citation.json" } </w:instrText>
      </w:r>
      <w:r w:rsidR="00155E3D" w:rsidRPr="00FC6422">
        <w:rPr>
          <w:rFonts w:cs="Times New Roman"/>
        </w:rPr>
        <w:fldChar w:fldCharType="separate"/>
      </w:r>
      <w:r w:rsidR="005A7729" w:rsidRPr="005A7729">
        <w:rPr>
          <w:rFonts w:cs="Times New Roman"/>
          <w:noProof/>
        </w:rPr>
        <w:t>[19]</w:t>
      </w:r>
      <w:r w:rsidR="00155E3D" w:rsidRPr="00FC6422">
        <w:rPr>
          <w:rFonts w:cs="Times New Roman"/>
        </w:rPr>
        <w:fldChar w:fldCharType="end"/>
      </w:r>
      <w:r w:rsidR="009F3494" w:rsidRPr="00FC6422">
        <w:rPr>
          <w:rFonts w:cs="Times New Roman"/>
        </w:rPr>
        <w:t xml:space="preserve">, </w:t>
      </w:r>
      <w:r w:rsidR="00804013" w:rsidRPr="00FC6422">
        <w:rPr>
          <w:rFonts w:cs="Times New Roman"/>
        </w:rPr>
        <w:t>who identifies its</w:t>
      </w:r>
      <w:r w:rsidR="00A15ADA" w:rsidRPr="00FC6422">
        <w:rPr>
          <w:rFonts w:cs="Times New Roman"/>
        </w:rPr>
        <w:t xml:space="preserve"> key</w:t>
      </w:r>
      <w:del w:id="70" w:author="Gleice" w:date="2012-04-03T14:59:00Z">
        <w:r w:rsidR="00A15ADA" w:rsidRPr="00FC6422" w:rsidDel="00B836BF">
          <w:rPr>
            <w:rFonts w:cs="Times New Roman"/>
          </w:rPr>
          <w:delText>-</w:delText>
        </w:r>
      </w:del>
      <w:ins w:id="71" w:author="Gleice" w:date="2012-04-03T14:59:00Z">
        <w:r w:rsidR="00B836BF">
          <w:rPr>
            <w:rFonts w:cs="Times New Roman"/>
          </w:rPr>
          <w:t xml:space="preserve"> </w:t>
        </w:r>
      </w:ins>
      <w:r w:rsidR="00804013" w:rsidRPr="00FC6422">
        <w:rPr>
          <w:rFonts w:cs="Times New Roman"/>
        </w:rPr>
        <w:t xml:space="preserve">characteristic to be </w:t>
      </w:r>
    </w:p>
    <w:p w14:paraId="0CCD26A8" w14:textId="335AB293" w:rsidR="00A15ADA" w:rsidRPr="00FC6422" w:rsidRDefault="00804013" w:rsidP="00796925">
      <w:pPr>
        <w:pStyle w:val="PargrafodaLista"/>
        <w:numPr>
          <w:ilvl w:val="0"/>
          <w:numId w:val="12"/>
        </w:numPr>
      </w:pPr>
      <w:proofErr w:type="gramStart"/>
      <w:r w:rsidRPr="00FC6422">
        <w:t>the</w:t>
      </w:r>
      <w:proofErr w:type="gramEnd"/>
      <w:r w:rsidR="009F3494" w:rsidRPr="00FC6422">
        <w:t xml:space="preserve"> inherent capability of </w:t>
      </w:r>
      <w:ins w:id="72" w:author="Gleice" w:date="2012-04-03T16:47:00Z">
        <w:r w:rsidR="00BC050F">
          <w:t>development according to a</w:t>
        </w:r>
      </w:ins>
      <w:del w:id="73" w:author="Gleice" w:date="2012-04-03T16:48:00Z">
        <w:r w:rsidR="009F3494" w:rsidRPr="00FC6422" w:rsidDel="00BC050F">
          <w:delText xml:space="preserve">being </w:delText>
        </w:r>
      </w:del>
      <w:del w:id="74" w:author="Gleice" w:date="2012-04-03T16:49:00Z">
        <w:r w:rsidR="009F3494" w:rsidRPr="00FC6422" w:rsidDel="00BC050F">
          <w:delText>natural</w:delText>
        </w:r>
      </w:del>
      <w:del w:id="75" w:author="Gleice" w:date="2012-04-03T16:48:00Z">
        <w:r w:rsidR="009F3494" w:rsidRPr="00FC6422" w:rsidDel="00BC050F">
          <w:delText>ly</w:delText>
        </w:r>
      </w:del>
      <w:del w:id="76" w:author="Gleice" w:date="2012-04-03T16:49:00Z">
        <w:r w:rsidR="009F3494" w:rsidRPr="00FC6422" w:rsidDel="00BC050F">
          <w:delText xml:space="preserve"> </w:delText>
        </w:r>
      </w:del>
      <w:ins w:id="77" w:author="Gleice" w:date="2012-04-03T16:49:00Z">
        <w:r w:rsidR="00BC050F">
          <w:t xml:space="preserve"> </w:t>
        </w:r>
      </w:ins>
      <w:r w:rsidR="009F3494" w:rsidRPr="00FC6422">
        <w:t>program</w:t>
      </w:r>
      <w:del w:id="78" w:author="Gleice" w:date="2012-04-03T16:48:00Z">
        <w:r w:rsidR="009F3494" w:rsidRPr="00FC6422" w:rsidDel="00BC050F">
          <w:delText xml:space="preserve">med </w:delText>
        </w:r>
      </w:del>
      <w:r w:rsidR="009F3494" w:rsidRPr="00FC6422">
        <w:t>(as described in the DNA)</w:t>
      </w:r>
      <w:ins w:id="79" w:author="Gleice" w:date="2012-04-03T16:48:00Z">
        <w:r w:rsidR="00BC050F">
          <w:t xml:space="preserve"> in normal conditions of life.</w:t>
        </w:r>
      </w:ins>
    </w:p>
    <w:p w14:paraId="35509FF9" w14:textId="46300B04" w:rsidR="00A15ADA" w:rsidRPr="00FC6422" w:rsidRDefault="00804013" w:rsidP="00796925">
      <w:pPr>
        <w:pStyle w:val="PargrafodaLista"/>
        <w:numPr>
          <w:ilvl w:val="0"/>
          <w:numId w:val="12"/>
        </w:numPr>
      </w:pPr>
      <w:r w:rsidRPr="00FC6422">
        <w:t xml:space="preserve"> the </w:t>
      </w:r>
      <w:r w:rsidR="009F3494" w:rsidRPr="00FC6422">
        <w:t>accomplish</w:t>
      </w:r>
      <w:r w:rsidRPr="00FC6422">
        <w:t>ment of</w:t>
      </w:r>
      <w:r w:rsidR="009F3494" w:rsidRPr="00FC6422">
        <w:t xml:space="preserve"> kinetic interactions (such as genome and metabolism)</w:t>
      </w:r>
    </w:p>
    <w:p w14:paraId="7115DBFC" w14:textId="3557CAC4" w:rsidR="00A15ADA" w:rsidRDefault="00A15ADA" w:rsidP="00796925">
      <w:pPr>
        <w:pStyle w:val="PargrafodaLista"/>
        <w:numPr>
          <w:ilvl w:val="0"/>
          <w:numId w:val="12"/>
        </w:numPr>
        <w:rPr>
          <w:ins w:id="80" w:author="Gleice" w:date="2012-04-03T16:50:00Z"/>
        </w:rPr>
      </w:pPr>
      <w:proofErr w:type="gramStart"/>
      <w:r w:rsidRPr="00FC6422">
        <w:t>the</w:t>
      </w:r>
      <w:proofErr w:type="gramEnd"/>
      <w:r w:rsidRPr="00FC6422">
        <w:t xml:space="preserve"> </w:t>
      </w:r>
      <w:r w:rsidR="009F3494" w:rsidRPr="00FC6422">
        <w:t>capab</w:t>
      </w:r>
      <w:r w:rsidRPr="00FC6422">
        <w:t xml:space="preserve">ility to </w:t>
      </w:r>
      <w:r w:rsidR="009F3494" w:rsidRPr="00FC6422">
        <w:t xml:space="preserve"> mutat</w:t>
      </w:r>
      <w:r w:rsidRPr="00FC6422">
        <w:t>e</w:t>
      </w:r>
      <w:r w:rsidR="009F3494" w:rsidRPr="00FC6422">
        <w:t xml:space="preserve"> and enabl</w:t>
      </w:r>
      <w:r w:rsidRPr="00FC6422">
        <w:t>e</w:t>
      </w:r>
      <w:r w:rsidR="009F3494" w:rsidRPr="00FC6422">
        <w:t xml:space="preserve"> selection</w:t>
      </w:r>
      <w:r w:rsidRPr="00FC6422">
        <w:t xml:space="preserve"> via survival</w:t>
      </w:r>
      <w:r w:rsidR="009F3494" w:rsidRPr="00FC6422">
        <w:t xml:space="preserve"> of </w:t>
      </w:r>
      <w:r w:rsidRPr="00FC6422">
        <w:t xml:space="preserve">the fittest </w:t>
      </w:r>
      <w:r w:rsidR="009F3494" w:rsidRPr="00FC6422">
        <w:t xml:space="preserve">individuals. </w:t>
      </w:r>
    </w:p>
    <w:p w14:paraId="39817B48" w14:textId="376356BE" w:rsidR="00BC050F" w:rsidRPr="00FC6422" w:rsidDel="00BC050F" w:rsidRDefault="00BC050F" w:rsidP="00796925">
      <w:pPr>
        <w:pStyle w:val="PargrafodaLista"/>
        <w:numPr>
          <w:ilvl w:val="0"/>
          <w:numId w:val="12"/>
        </w:numPr>
        <w:rPr>
          <w:del w:id="81" w:author="Gleice" w:date="2012-04-03T16:50:00Z"/>
        </w:rPr>
      </w:pPr>
    </w:p>
    <w:p w14:paraId="6EA54C27" w14:textId="1818A8A0" w:rsidR="00425E72" w:rsidRPr="00BC050F" w:rsidRDefault="009F3494" w:rsidP="00BC050F">
      <w:pPr>
        <w:pStyle w:val="PargrafodaLista"/>
        <w:numPr>
          <w:ilvl w:val="0"/>
          <w:numId w:val="12"/>
        </w:numPr>
      </w:pPr>
      <w:r w:rsidRPr="00BC050F">
        <w:t>The bearer of survival skills is a body compartmentalized in cells and or organs, which can metabolize substances to generate energy for adaptation, regeneration and segregation.</w:t>
      </w:r>
    </w:p>
    <w:p w14:paraId="56676CE0" w14:textId="77777777" w:rsidR="009F3494" w:rsidRPr="00FC6422" w:rsidRDefault="009F3494" w:rsidP="005E50E8">
      <w:pPr>
        <w:spacing w:line="480" w:lineRule="auto"/>
        <w:rPr>
          <w:rFonts w:cs="Times New Roman"/>
        </w:rPr>
      </w:pPr>
    </w:p>
    <w:p w14:paraId="58C8BF31" w14:textId="10038462" w:rsidR="00425E72" w:rsidRPr="00FC6422" w:rsidRDefault="00A15ADA" w:rsidP="00796925">
      <w:pPr>
        <w:rPr>
          <w:rFonts w:cs="Times New Roman"/>
        </w:rPr>
      </w:pPr>
      <w:r w:rsidRPr="00FC6422">
        <w:rPr>
          <w:rFonts w:cs="Times New Roman"/>
        </w:rPr>
        <w:t xml:space="preserve">Our </w:t>
      </w:r>
      <w:r w:rsidR="009F3494" w:rsidRPr="00FC6422">
        <w:rPr>
          <w:rFonts w:cs="Times New Roman"/>
        </w:rPr>
        <w:t xml:space="preserve">definition of </w:t>
      </w:r>
      <w:r w:rsidRPr="00FC6422">
        <w:rPr>
          <w:rFonts w:cs="Times New Roman"/>
        </w:rPr>
        <w:t xml:space="preserve">the </w:t>
      </w:r>
      <w:r w:rsidR="009F3494" w:rsidRPr="00FC6422">
        <w:rPr>
          <w:rFonts w:cs="Times New Roman"/>
        </w:rPr>
        <w:t>'Birth'</w:t>
      </w:r>
      <w:r w:rsidRPr="00FC6422">
        <w:rPr>
          <w:rFonts w:cs="Times New Roman"/>
        </w:rPr>
        <w:t xml:space="preserve"> process</w:t>
      </w:r>
      <w:r w:rsidR="009F3494" w:rsidRPr="00FC6422">
        <w:rPr>
          <w:rFonts w:cs="Times New Roman"/>
        </w:rPr>
        <w:t xml:space="preserve"> is based on the description of "live birth” provided by the Brazilian Institute of Geography and Statistics (IBGE)</w:t>
      </w:r>
      <w:r w:rsidR="008869D7" w:rsidRPr="00FC6422">
        <w:rPr>
          <w:rFonts w:cs="Times New Roman"/>
        </w:rPr>
        <w:t xml:space="preserve"> </w:t>
      </w:r>
      <w:r w:rsidR="00155E3D" w:rsidRPr="00FC6422">
        <w:rPr>
          <w:rFonts w:cs="Times New Roman"/>
        </w:rPr>
        <w:fldChar w:fldCharType="begin" w:fldLock="1"/>
      </w:r>
      <w:r w:rsidR="00D63174">
        <w:rPr>
          <w:rFonts w:cs="Times New Roman"/>
        </w:rPr>
        <w:instrText xml:space="preserve">ADDIN Mendeley Citation{5d65c58f-686c-412c-9928-f0d38705da69} CSL_CITATION  { "citationItems" : [ { "id" : "ITEM-1", "itemData" : { "URL" : "http://www.ibge.gov.br/home/estatistica/populacao/registrocivil/nascido_vivo.shtm", "accessed" : { "date-parts" : [ [ "2011", "5", "5" ] ] }, "author" : [ { "family" : "Instituto Brasileiro de Geografia e Estat\u00edstica (IBGE)", "given" : "" } ], "id" : "ITEM-1", "issued" : { "date-parts" : [ [ "2011" ] ] }, "title" : "Nascido Vivo", "type" : "webpage" }, "uris" : [ "http://www.mendeley.com/documents/?uuid=5d65c58f-686c-412c-9928-f0d38705da69" ] } ], "mendeley" : { "previouslyFormattedCitation" : "[20]" }, "properties" : { "noteIndex" : 0 }, "schema" : "https://github.com/citation-style-language/schema/raw/master/csl-citation.json" } </w:instrText>
      </w:r>
      <w:r w:rsidR="00155E3D" w:rsidRPr="00FC6422">
        <w:rPr>
          <w:rFonts w:cs="Times New Roman"/>
        </w:rPr>
        <w:fldChar w:fldCharType="separate"/>
      </w:r>
      <w:r w:rsidR="005A7729" w:rsidRPr="005A7729">
        <w:rPr>
          <w:rFonts w:cs="Times New Roman"/>
          <w:noProof/>
        </w:rPr>
        <w:t>[20]</w:t>
      </w:r>
      <w:r w:rsidR="00155E3D" w:rsidRPr="00FC6422">
        <w:rPr>
          <w:rFonts w:cs="Times New Roman"/>
        </w:rPr>
        <w:fldChar w:fldCharType="end"/>
      </w:r>
      <w:r w:rsidR="009F3494" w:rsidRPr="00FC6422">
        <w:rPr>
          <w:rFonts w:cs="Times New Roman"/>
        </w:rPr>
        <w:t>. It corresponds to the complete expulsion or extraction of a product generated by the maternal body after conception, which after separated from the maternal body, breathe</w:t>
      </w:r>
      <w:r w:rsidRPr="00FC6422">
        <w:rPr>
          <w:rFonts w:cs="Times New Roman"/>
        </w:rPr>
        <w:t>s</w:t>
      </w:r>
      <w:r w:rsidR="009F3494" w:rsidRPr="00FC6422">
        <w:rPr>
          <w:rFonts w:cs="Times New Roman"/>
        </w:rPr>
        <w:t xml:space="preserve"> or </w:t>
      </w:r>
      <w:r w:rsidRPr="00FC6422">
        <w:rPr>
          <w:rFonts w:cs="Times New Roman"/>
        </w:rPr>
        <w:t xml:space="preserve">exhibits </w:t>
      </w:r>
      <w:r w:rsidR="009F3494" w:rsidRPr="00FC6422">
        <w:rPr>
          <w:rFonts w:cs="Times New Roman"/>
        </w:rPr>
        <w:t xml:space="preserve">some other </w:t>
      </w:r>
      <w:r w:rsidRPr="00FC6422">
        <w:rPr>
          <w:rFonts w:cs="Times New Roman"/>
        </w:rPr>
        <w:t>vital signs</w:t>
      </w:r>
      <w:r w:rsidR="009F3494" w:rsidRPr="00FC6422">
        <w:rPr>
          <w:rFonts w:cs="Times New Roman"/>
        </w:rPr>
        <w:t xml:space="preserve">, </w:t>
      </w:r>
      <w:r w:rsidR="009F3494" w:rsidRPr="00FC6422">
        <w:rPr>
          <w:rFonts w:cs="Times New Roman"/>
          <w:i/>
        </w:rPr>
        <w:t>e.g.</w:t>
      </w:r>
      <w:r w:rsidR="009F3494" w:rsidRPr="00FC6422">
        <w:rPr>
          <w:rFonts w:cs="Times New Roman"/>
        </w:rPr>
        <w:t xml:space="preserve"> heartbeat, voluntary muscle contraction, umbilical cord contraction, </w:t>
      </w:r>
      <w:r w:rsidRPr="00FC6422">
        <w:rPr>
          <w:rFonts w:cs="Times New Roman"/>
        </w:rPr>
        <w:t>regardless of</w:t>
      </w:r>
      <w:r w:rsidR="009F3494" w:rsidRPr="00FC6422">
        <w:rPr>
          <w:rFonts w:cs="Times New Roman"/>
        </w:rPr>
        <w:t xml:space="preserve"> the cord </w:t>
      </w:r>
      <w:r w:rsidRPr="00FC6422">
        <w:rPr>
          <w:rFonts w:cs="Times New Roman"/>
        </w:rPr>
        <w:t xml:space="preserve">being </w:t>
      </w:r>
      <w:r w:rsidR="009F3494" w:rsidRPr="00FC6422">
        <w:rPr>
          <w:rFonts w:cs="Times New Roman"/>
        </w:rPr>
        <w:t>cut or not, and whether or not the placenta was expelled. Conversely, "death"</w:t>
      </w:r>
      <w:r w:rsidRPr="00FC6422">
        <w:rPr>
          <w:rFonts w:cs="Times New Roman"/>
        </w:rPr>
        <w:t xml:space="preserve"> as a state</w:t>
      </w:r>
      <w:r w:rsidR="009F3494" w:rsidRPr="00FC6422">
        <w:rPr>
          <w:rFonts w:cs="Times New Roman"/>
        </w:rPr>
        <w:t xml:space="preserve"> means absence of brain functions and cessation of all biological functions, inherent to the human body </w:t>
      </w:r>
      <w:r w:rsidR="00155E3D" w:rsidRPr="00FC6422">
        <w:rPr>
          <w:rFonts w:cs="Times New Roman"/>
        </w:rPr>
        <w:fldChar w:fldCharType="begin" w:fldLock="1"/>
      </w:r>
      <w:r w:rsidR="00D63174">
        <w:rPr>
          <w:rFonts w:cs="Times New Roman"/>
        </w:rPr>
        <w:instrText xml:space="preserve">ADDIN Mendeley Citation{4b6021c1-5c39-4f47-96ed-a738620369ef} CSL_CITATION  { "citationItems" : [ { "id" : "ITEM-1", "itemData" : { "DOI" : "10.1136/jme.2009.035196", "abstract" : "Although established in the law and current practice, the determination of death according to neurological criteria continues to be controversial. Some scholars have advocated return to the traditional circulatory and respiratory criteria for determining death because individuals diagnosed as 'brain dead' display an extensive range of integrated biological functioning with the aid of mechanical ventilation. Others have attempted to refute this stance by appealing to the analogy between decapitation and brain death. Since a decapitated animal is obviously dead, and 'brain death' represents physiological decapitation, brain dead individuals must be dead. In this article we refute this 'decapitation gambit.' We argue that decapitated animals are not necessarily dead, and that, moreover, the analogy between decapitation and the clinical syndrome of brain death is flawed.", "author" : [ { "family" : "Miller", "given" : "Franklin G" }, { "family" : "Truog", "given" : "Robert D" } ], "container-title" : "Journal of medical ethics", "id" : "ITEM-1", "issue" : "10", "issued" : { "date-parts" : [ [ "2010", "10" ] ] }, "page" : "632-4", "title" : "Decapitation and the definition of death.", "type" : "article-journal", "volume" : "36" }, "uris" : [ "http://www.mendeley.com/documents/?uuid=4b6021c1-5c39-4f47-96ed-a738620369ef" ] } ], "mendeley" : { "previouslyFormattedCitation" : "[21]" }, "properties" : { "noteIndex" : 0 }, "schema" : "https://github.com/citation-style-language/schema/raw/master/csl-citation.json" } </w:instrText>
      </w:r>
      <w:r w:rsidR="00155E3D" w:rsidRPr="00FC6422">
        <w:rPr>
          <w:rFonts w:cs="Times New Roman"/>
        </w:rPr>
        <w:fldChar w:fldCharType="separate"/>
      </w:r>
      <w:r w:rsidR="005A7729" w:rsidRPr="005A7729">
        <w:rPr>
          <w:rFonts w:cs="Times New Roman"/>
          <w:noProof/>
        </w:rPr>
        <w:t>[21]</w:t>
      </w:r>
      <w:r w:rsidR="00155E3D" w:rsidRPr="00FC6422">
        <w:rPr>
          <w:rFonts w:cs="Times New Roman"/>
        </w:rPr>
        <w:fldChar w:fldCharType="end"/>
      </w:r>
      <w:r w:rsidR="009F3494" w:rsidRPr="00FC6422">
        <w:rPr>
          <w:rFonts w:cs="Times New Roman"/>
        </w:rPr>
        <w:t>.</w:t>
      </w:r>
    </w:p>
    <w:p w14:paraId="285B9145" w14:textId="07C147E9" w:rsidR="00A34382" w:rsidRPr="00FC6422" w:rsidRDefault="009F3494" w:rsidP="00796925">
      <w:pPr>
        <w:rPr>
          <w:rFonts w:cs="Times New Roman"/>
        </w:rPr>
      </w:pPr>
      <w:r w:rsidRPr="00FC6422">
        <w:rPr>
          <w:rFonts w:cs="Times New Roman"/>
        </w:rPr>
        <w:t>However, there are major difficulties related to the accurate representation of the processes that make an individual die</w:t>
      </w:r>
      <w:r w:rsidR="00A15ADA" w:rsidRPr="00FC6422">
        <w:rPr>
          <w:rFonts w:cs="Times New Roman"/>
        </w:rPr>
        <w:t xml:space="preserve">: </w:t>
      </w:r>
    </w:p>
    <w:p w14:paraId="5BE0CF11" w14:textId="77777777" w:rsidR="00A34382" w:rsidRPr="00FC6422" w:rsidRDefault="00A34382" w:rsidP="00796925">
      <w:pPr>
        <w:pStyle w:val="PargrafodaLista"/>
        <w:numPr>
          <w:ilvl w:val="0"/>
          <w:numId w:val="13"/>
        </w:numPr>
      </w:pPr>
      <w:r w:rsidRPr="00FC6422">
        <w:lastRenderedPageBreak/>
        <w:t>C</w:t>
      </w:r>
      <w:r w:rsidR="009F3494" w:rsidRPr="00FC6422">
        <w:t xml:space="preserve">omplexity </w:t>
      </w:r>
      <w:r w:rsidRPr="00FC6422">
        <w:t xml:space="preserve">is an issue, as </w:t>
      </w:r>
      <w:r w:rsidR="00A15ADA" w:rsidRPr="00FC6422">
        <w:t>the causal nature, which can be quite indirect at times with many unknown factors</w:t>
      </w:r>
      <w:r w:rsidRPr="00FC6422">
        <w:t xml:space="preserve"> as comorbidities and interlaced parallel influences converging ultimately into a death process.</w:t>
      </w:r>
    </w:p>
    <w:p w14:paraId="5A74B88F" w14:textId="1CF075B6" w:rsidR="00A34382" w:rsidRPr="00FC6422" w:rsidRDefault="00A34382" w:rsidP="00796925">
      <w:pPr>
        <w:pStyle w:val="PargrafodaLista"/>
        <w:numPr>
          <w:ilvl w:val="0"/>
          <w:numId w:val="13"/>
        </w:numPr>
      </w:pPr>
      <w:r w:rsidRPr="00FC6422">
        <w:t xml:space="preserve"> Another issues </w:t>
      </w:r>
      <w:proofErr w:type="gramStart"/>
      <w:r w:rsidRPr="00FC6422">
        <w:t xml:space="preserve">is </w:t>
      </w:r>
      <w:r w:rsidR="009F3494" w:rsidRPr="00FC6422">
        <w:t xml:space="preserve"> relating</w:t>
      </w:r>
      <w:proofErr w:type="gramEnd"/>
      <w:r w:rsidR="009F3494" w:rsidRPr="00FC6422">
        <w:t xml:space="preserve"> sequences of processes and time, with a precise description of when each process took place</w:t>
      </w:r>
      <w:r w:rsidRPr="00FC6422">
        <w:t>, when it started and where its borders are</w:t>
      </w:r>
      <w:r w:rsidR="009F3494" w:rsidRPr="00FC6422">
        <w:t xml:space="preserve">. </w:t>
      </w:r>
    </w:p>
    <w:p w14:paraId="4AD929AE" w14:textId="2BC8AD77" w:rsidR="00425E72" w:rsidRPr="00FC6422" w:rsidRDefault="009F3494" w:rsidP="00796925">
      <w:pPr>
        <w:rPr>
          <w:rFonts w:cs="Times New Roman"/>
        </w:rPr>
      </w:pPr>
      <w:r w:rsidRPr="00FC6422">
        <w:rPr>
          <w:rFonts w:cs="Times New Roman"/>
        </w:rPr>
        <w:t>Nevertheless, this exact information is probably not important at all</w:t>
      </w:r>
      <w:r w:rsidR="00A34382" w:rsidRPr="00FC6422">
        <w:rPr>
          <w:rFonts w:cs="Times New Roman"/>
        </w:rPr>
        <w:t xml:space="preserve"> if the </w:t>
      </w:r>
      <w:del w:id="82" w:author="Gleice" w:date="2012-04-03T16:05:00Z">
        <w:r w:rsidR="00A34382" w:rsidRPr="00FC6422" w:rsidDel="00767D89">
          <w:rPr>
            <w:rFonts w:cs="Times New Roman"/>
          </w:rPr>
          <w:delText xml:space="preserve">intend </w:delText>
        </w:r>
      </w:del>
      <w:ins w:id="83" w:author="Gleice" w:date="2012-04-03T16:05:00Z">
        <w:r w:rsidR="00767D89">
          <w:rPr>
            <w:rFonts w:cs="Times New Roman"/>
          </w:rPr>
          <w:t>aim</w:t>
        </w:r>
        <w:r w:rsidR="00767D89" w:rsidRPr="00FC6422">
          <w:rPr>
            <w:rFonts w:cs="Times New Roman"/>
          </w:rPr>
          <w:t xml:space="preserve"> </w:t>
        </w:r>
      </w:ins>
      <w:r w:rsidR="00A34382" w:rsidRPr="00FC6422">
        <w:rPr>
          <w:rFonts w:cs="Times New Roman"/>
        </w:rPr>
        <w:t xml:space="preserve">of the model is to </w:t>
      </w:r>
      <w:del w:id="84" w:author="Gleice" w:date="2012-04-03T16:06:00Z">
        <w:r w:rsidR="00A34382" w:rsidRPr="00FC6422" w:rsidDel="00767D89">
          <w:rPr>
            <w:rFonts w:cs="Times New Roman"/>
          </w:rPr>
          <w:delText>a</w:delText>
        </w:r>
      </w:del>
      <w:del w:id="85" w:author="Gleice" w:date="2012-04-03T15:00:00Z">
        <w:r w:rsidR="00A34382" w:rsidRPr="00FC6422" w:rsidDel="00B836BF">
          <w:rPr>
            <w:rFonts w:cs="Times New Roman"/>
          </w:rPr>
          <w:delText>r</w:delText>
        </w:r>
      </w:del>
      <w:del w:id="86" w:author="Gleice" w:date="2012-04-03T16:06:00Z">
        <w:r w:rsidR="00A34382" w:rsidRPr="00FC6422" w:rsidDel="00767D89">
          <w:rPr>
            <w:rFonts w:cs="Times New Roman"/>
          </w:rPr>
          <w:delText xml:space="preserve">chieve </w:delText>
        </w:r>
        <w:r w:rsidR="00A34382" w:rsidRPr="00FC6422" w:rsidDel="00767D89">
          <w:rPr>
            <w:rFonts w:cs="Times New Roman"/>
            <w:color w:val="FF0000"/>
          </w:rPr>
          <w:delText>XYZ …</w:delText>
        </w:r>
        <w:r w:rsidRPr="00FC6422" w:rsidDel="00767D89">
          <w:rPr>
            <w:rFonts w:cs="Times New Roman"/>
            <w:color w:val="FF0000"/>
          </w:rPr>
          <w:delText>;</w:delText>
        </w:r>
      </w:del>
      <w:ins w:id="87" w:author="Gleice" w:date="2012-04-03T16:06:00Z">
        <w:r w:rsidR="00767D89">
          <w:rPr>
            <w:rFonts w:cs="Times New Roman"/>
          </w:rPr>
          <w:t>deal with mortality data</w:t>
        </w:r>
      </w:ins>
      <w:proofErr w:type="gramStart"/>
      <w:ins w:id="88" w:author="Gleice" w:date="2012-04-03T16:08:00Z">
        <w:r w:rsidR="00767D89">
          <w:rPr>
            <w:rFonts w:cs="Times New Roman"/>
          </w:rPr>
          <w:t>,.</w:t>
        </w:r>
        <w:proofErr w:type="gramEnd"/>
        <w:r w:rsidR="00767D89">
          <w:rPr>
            <w:rFonts w:cs="Times New Roman"/>
          </w:rPr>
          <w:t xml:space="preserve"> </w:t>
        </w:r>
      </w:ins>
      <w:del w:id="89" w:author="Gleice" w:date="2012-04-03T16:08:00Z">
        <w:r w:rsidRPr="00FC6422" w:rsidDel="00767D89">
          <w:rPr>
            <w:rFonts w:cs="Times New Roman"/>
            <w:color w:val="FF0000"/>
          </w:rPr>
          <w:delText xml:space="preserve"> </w:delText>
        </w:r>
        <w:r w:rsidRPr="00FC6422" w:rsidDel="00767D89">
          <w:rPr>
            <w:rFonts w:cs="Times New Roman"/>
          </w:rPr>
          <w:delText>i</w:delText>
        </w:r>
      </w:del>
      <w:ins w:id="90" w:author="Gleice" w:date="2012-04-03T16:08:00Z">
        <w:r w:rsidR="00767D89">
          <w:rPr>
            <w:rFonts w:cs="Times New Roman"/>
          </w:rPr>
          <w:t>I</w:t>
        </w:r>
      </w:ins>
      <w:r w:rsidRPr="00FC6422">
        <w:rPr>
          <w:rFonts w:cs="Times New Roman"/>
        </w:rPr>
        <w:t xml:space="preserve">nstead </w:t>
      </w:r>
      <w:ins w:id="91" w:author="Gleice" w:date="2012-04-03T15:01:00Z">
        <w:r w:rsidR="00B836BF">
          <w:t>what is usually known and found in the databases</w:t>
        </w:r>
        <w:r w:rsidR="00B836BF" w:rsidRPr="00FC6422" w:rsidDel="00B836BF">
          <w:rPr>
            <w:rFonts w:cs="Times New Roman"/>
          </w:rPr>
          <w:t xml:space="preserve"> </w:t>
        </w:r>
      </w:ins>
      <w:del w:id="92" w:author="Gleice" w:date="2012-04-03T15:01:00Z">
        <w:r w:rsidRPr="00FC6422" w:rsidDel="00B836BF">
          <w:rPr>
            <w:rFonts w:cs="Times New Roman"/>
          </w:rPr>
          <w:delText xml:space="preserve">what counts </w:delText>
        </w:r>
      </w:del>
      <w:r w:rsidRPr="00FC6422">
        <w:rPr>
          <w:rFonts w:cs="Times New Roman"/>
        </w:rPr>
        <w:t xml:space="preserve">is the knowledge of what is the sequence of </w:t>
      </w:r>
      <w:r w:rsidR="000A31CA" w:rsidRPr="00FC6422">
        <w:rPr>
          <w:rFonts w:cs="Times New Roman"/>
        </w:rPr>
        <w:t xml:space="preserve">typical signs and symptoms of </w:t>
      </w:r>
      <w:r w:rsidRPr="00FC6422">
        <w:rPr>
          <w:rFonts w:cs="Times New Roman"/>
        </w:rPr>
        <w:t xml:space="preserve">a disease, because the time constraints involving them, e.g. during </w:t>
      </w:r>
      <w:r w:rsidR="00F81C31" w:rsidRPr="00FC6422">
        <w:rPr>
          <w:rFonts w:cs="Times New Roman"/>
        </w:rPr>
        <w:t>tuberculosis</w:t>
      </w:r>
      <w:r w:rsidRPr="00FC6422">
        <w:rPr>
          <w:rFonts w:cs="Times New Roman"/>
        </w:rPr>
        <w:t>, a cough with secretion is followed by a pulmonary infection, can be checked in morbidity and mortality notifications.</w:t>
      </w:r>
      <w:ins w:id="93" w:author="Gleice" w:date="2012-04-03T16:08:00Z">
        <w:r w:rsidR="00767D89" w:rsidRPr="00767D89">
          <w:rPr>
            <w:rFonts w:cs="Times New Roman"/>
          </w:rPr>
          <w:t xml:space="preserve"> </w:t>
        </w:r>
        <w:r w:rsidR="00767D89">
          <w:rPr>
            <w:rFonts w:cs="Times New Roman"/>
          </w:rPr>
          <w:t>For stating a</w:t>
        </w:r>
        <w:r w:rsidR="00767D89" w:rsidRPr="00FC6422">
          <w:rPr>
            <w:rFonts w:cs="Times New Roman"/>
          </w:rPr>
          <w:t xml:space="preserve"> death record in a mortality notification database, </w:t>
        </w:r>
        <w:r w:rsidR="00767D89" w:rsidRPr="00FC6422">
          <w:rPr>
            <w:rFonts w:cs="Times New Roman"/>
            <w:i/>
          </w:rPr>
          <w:t>viz.</w:t>
        </w:r>
        <w:r w:rsidR="00767D89" w:rsidRPr="00FC6422">
          <w:rPr>
            <w:rFonts w:cs="Times New Roman"/>
          </w:rPr>
          <w:t xml:space="preserve"> SIM, a physician certifies the underlying cause of death and sometimes secondary ones. </w:t>
        </w:r>
        <w:r w:rsidR="00767D89">
          <w:rPr>
            <w:rFonts w:cs="Times New Roman"/>
          </w:rPr>
          <w:t xml:space="preserve">The ontology should support </w:t>
        </w:r>
        <w:r w:rsidR="00767D89">
          <w:rPr>
            <w:rFonts w:cs="Times New Roman"/>
          </w:rPr>
          <w:t>these two descriptions</w:t>
        </w:r>
        <w:r w:rsidR="00767D89">
          <w:rPr>
            <w:rFonts w:cs="Times New Roman"/>
          </w:rPr>
          <w:t>.</w:t>
        </w:r>
      </w:ins>
    </w:p>
    <w:p w14:paraId="0820C8FD" w14:textId="400F555D" w:rsidR="00425E72" w:rsidRPr="00FC6422" w:rsidRDefault="009F3494" w:rsidP="00796925">
      <w:pPr>
        <w:rPr>
          <w:rFonts w:cs="Times New Roman"/>
        </w:rPr>
      </w:pPr>
      <w:r w:rsidRPr="00FC6422">
        <w:rPr>
          <w:rFonts w:cs="Times New Roman"/>
        </w:rPr>
        <w:t xml:space="preserve">We also assume the notion of </w:t>
      </w:r>
      <w:commentRangeStart w:id="94"/>
      <w:r w:rsidRPr="00FC6422">
        <w:rPr>
          <w:rFonts w:cs="Times New Roman"/>
        </w:rPr>
        <w:t>'event</w:t>
      </w:r>
      <w:del w:id="95" w:author="Gleice" w:date="2012-04-03T16:03:00Z">
        <w:r w:rsidRPr="00FC6422" w:rsidDel="002373A0">
          <w:rPr>
            <w:rFonts w:cs="Times New Roman"/>
          </w:rPr>
          <w:delText>'</w:delText>
        </w:r>
      </w:del>
      <w:r w:rsidRPr="00FC6422">
        <w:rPr>
          <w:rFonts w:cs="Times New Roman"/>
        </w:rPr>
        <w:t xml:space="preserve"> provided in GFO</w:t>
      </w:r>
      <w:commentRangeEnd w:id="94"/>
      <w:r w:rsidR="000A31CA" w:rsidRPr="00FC6422">
        <w:rPr>
          <w:rStyle w:val="Refdecomentrio"/>
          <w:szCs w:val="20"/>
        </w:rPr>
        <w:commentReference w:id="94"/>
      </w:r>
      <w:r w:rsidRPr="00FC6422">
        <w:rPr>
          <w:rFonts w:cs="Times New Roman"/>
        </w:rPr>
        <w:t>, which makes the patient exhibit</w:t>
      </w:r>
      <w:r w:rsidR="000A31CA" w:rsidRPr="00FC6422">
        <w:rPr>
          <w:rFonts w:cs="Times New Roman"/>
        </w:rPr>
        <w:t xml:space="preserve"> a</w:t>
      </w:r>
      <w:r w:rsidRPr="00FC6422">
        <w:rPr>
          <w:rFonts w:cs="Times New Roman"/>
        </w:rPr>
        <w:t xml:space="preserve"> certain behavior which is linked, causally or not, to some processes </w:t>
      </w:r>
      <w:r w:rsidR="00155E3D" w:rsidRPr="00FC6422">
        <w:rPr>
          <w:rFonts w:cs="Times New Roman"/>
        </w:rPr>
        <w:fldChar w:fldCharType="begin" w:fldLock="1"/>
      </w:r>
      <w:r w:rsidR="00D63174">
        <w:rPr>
          <w:rFonts w:cs="Times New Roman"/>
        </w:rPr>
        <w:instrText xml:space="preserve">ADDIN Mendeley Citation{b8e4ff01-a823-4ae9-83a2-109190c5513b} CSL_CITATION  { "citationItems" : [ { "id" : "ITEM-1", "itemData" : { "author" : [ { "family" : "Herre", "given" : "Heinrich" }, { "family" : "Heller", "given" : "Barbara" }, { "family" : "Burek", "given" : "Patryk" }, { "family" : "Hoehndorf", "given" : "Robert" }, { "family" : "Loebe", "given" : "Frank" }, { "family" : "Michalek", "given" : "Hannes" } ], "id" : "ITEM-1", "issued" : { "date-parts" : [ [ "2007" ] ] }, "page" : "85", "publisher-place" : "Leipzig", "title" : "General Formal Ontology (GFO): A Foundational Ontology Integrating Objects and Processes. Part I: Basic Principles", "type" : "report" }, "uris" : [ "http://www.mendeley.com/documents/?uuid=b8e4ff01-a823-4ae9-83a2-109190c5513b" ] } ], "mendeley" : { "previouslyFormattedCitation" : "[14]" }, "properties" : { "noteIndex" : 0 }, "schema" : "https://github.com/citation-style-language/schema/raw/master/csl-citation.json" } </w:instrText>
      </w:r>
      <w:r w:rsidR="00155E3D" w:rsidRPr="00FC6422">
        <w:rPr>
          <w:rFonts w:cs="Times New Roman"/>
        </w:rPr>
        <w:fldChar w:fldCharType="separate"/>
      </w:r>
      <w:r w:rsidR="005A7729" w:rsidRPr="005A7729">
        <w:rPr>
          <w:rFonts w:cs="Times New Roman"/>
          <w:noProof/>
        </w:rPr>
        <w:t>[14]</w:t>
      </w:r>
      <w:r w:rsidR="00155E3D" w:rsidRPr="00FC6422">
        <w:rPr>
          <w:rFonts w:cs="Times New Roman"/>
        </w:rPr>
        <w:fldChar w:fldCharType="end"/>
      </w:r>
      <w:r w:rsidRPr="00FC6422">
        <w:rPr>
          <w:rFonts w:cs="Times New Roman"/>
        </w:rPr>
        <w:t xml:space="preserve">. </w:t>
      </w:r>
    </w:p>
    <w:p w14:paraId="6CCB3E0A" w14:textId="77777777" w:rsidR="009F3494" w:rsidRPr="00FC6422" w:rsidRDefault="009F3494" w:rsidP="005E50E8">
      <w:pPr>
        <w:spacing w:line="480" w:lineRule="auto"/>
        <w:rPr>
          <w:rFonts w:cs="Times New Roman"/>
        </w:rPr>
      </w:pPr>
    </w:p>
    <w:p w14:paraId="4C18054F" w14:textId="7A57BC92" w:rsidR="00425E72" w:rsidRPr="00FC6422" w:rsidRDefault="009F3494" w:rsidP="00796925">
      <w:pPr>
        <w:rPr>
          <w:rFonts w:cs="Times New Roman"/>
        </w:rPr>
      </w:pPr>
      <w:r w:rsidRPr="00FC6422">
        <w:rPr>
          <w:rFonts w:cs="Times New Roman"/>
        </w:rPr>
        <w:t xml:space="preserve">Next, we present the main challenges related to the representation of </w:t>
      </w:r>
      <w:r w:rsidR="000A31CA" w:rsidRPr="00FC6422">
        <w:rPr>
          <w:rFonts w:cs="Times New Roman"/>
        </w:rPr>
        <w:t xml:space="preserve">domain </w:t>
      </w:r>
      <w:r w:rsidRPr="00FC6422">
        <w:rPr>
          <w:rFonts w:cs="Times New Roman"/>
        </w:rPr>
        <w:t xml:space="preserve">entities and </w:t>
      </w:r>
      <w:r w:rsidR="000A31CA" w:rsidRPr="00FC6422">
        <w:rPr>
          <w:rFonts w:cs="Times New Roman"/>
        </w:rPr>
        <w:t xml:space="preserve">the logical axioms </w:t>
      </w:r>
      <w:r w:rsidR="006F0D3F" w:rsidRPr="00FC6422">
        <w:rPr>
          <w:rFonts w:cs="Times New Roman"/>
        </w:rPr>
        <w:t xml:space="preserve">characterizing and </w:t>
      </w:r>
      <w:r w:rsidR="00796925" w:rsidRPr="00FC6422">
        <w:rPr>
          <w:rFonts w:cs="Times New Roman"/>
        </w:rPr>
        <w:t>solving</w:t>
      </w:r>
      <w:r w:rsidR="006F0D3F" w:rsidRPr="00FC6422">
        <w:rPr>
          <w:rFonts w:cs="Times New Roman"/>
        </w:rPr>
        <w:t xml:space="preserve"> these challenges</w:t>
      </w:r>
      <w:r w:rsidRPr="00FC6422">
        <w:rPr>
          <w:rFonts w:cs="Times New Roman"/>
        </w:rPr>
        <w:t>. For this purpose, the representation is divided into four versions, which demonstrate</w:t>
      </w:r>
      <w:r w:rsidR="006F0D3F" w:rsidRPr="00FC6422">
        <w:rPr>
          <w:rFonts w:cs="Times New Roman"/>
        </w:rPr>
        <w:t xml:space="preserve"> our iterative optimization approach and</w:t>
      </w:r>
      <w:r w:rsidRPr="00FC6422">
        <w:rPr>
          <w:rFonts w:cs="Times New Roman"/>
        </w:rPr>
        <w:t xml:space="preserve"> the evolution of the model to a final proposal.</w:t>
      </w:r>
    </w:p>
    <w:p w14:paraId="50909552" w14:textId="77777777" w:rsidR="00425E72" w:rsidRPr="00FC6422" w:rsidRDefault="009F3494" w:rsidP="00796925">
      <w:pPr>
        <w:pStyle w:val="Ttulo2"/>
        <w:rPr>
          <w:rFonts w:ascii="Times New Roman" w:hAnsi="Times New Roman"/>
        </w:rPr>
      </w:pPr>
      <w:r w:rsidRPr="00FC6422">
        <w:rPr>
          <w:rFonts w:ascii="Times New Roman" w:hAnsi="Times New Roman"/>
        </w:rPr>
        <w:t>Representational Challenges of the Mortality Model</w:t>
      </w:r>
    </w:p>
    <w:p w14:paraId="55BD3AA9" w14:textId="77777777" w:rsidR="00425E72" w:rsidRPr="00FC6422" w:rsidRDefault="009F3494" w:rsidP="00796925">
      <w:pPr>
        <w:rPr>
          <w:rFonts w:cs="Times New Roman"/>
        </w:rPr>
      </w:pPr>
      <w:r w:rsidRPr="00FC6422">
        <w:rPr>
          <w:rFonts w:cs="Times New Roman"/>
        </w:rPr>
        <w:t xml:space="preserve">Several challenges were encountered in creating a coherent representation for a mortality event, such as preserving the identity of related individuals by setting cardinalities, and representing the resulting ontology in a decidable DL, thus posing no difficulties for the </w:t>
      </w:r>
      <w:proofErr w:type="spellStart"/>
      <w:r w:rsidRPr="00FC6422">
        <w:rPr>
          <w:rFonts w:cs="Times New Roman"/>
        </w:rPr>
        <w:t>reasoners</w:t>
      </w:r>
      <w:proofErr w:type="spellEnd"/>
      <w:r w:rsidRPr="00FC6422">
        <w:rPr>
          <w:rFonts w:cs="Times New Roman"/>
        </w:rPr>
        <w:t xml:space="preserve"> that will solve user queries. Each of these items is discussed in the consecutive versions until we arrive at a satisfactory model.</w:t>
      </w:r>
    </w:p>
    <w:p w14:paraId="5780575C" w14:textId="77777777" w:rsidR="009F3494" w:rsidRPr="00FC6422" w:rsidRDefault="009F3494" w:rsidP="005E50E8">
      <w:pPr>
        <w:spacing w:line="480" w:lineRule="auto"/>
        <w:rPr>
          <w:rFonts w:cs="Times New Roman"/>
        </w:rPr>
      </w:pPr>
    </w:p>
    <w:p w14:paraId="71A448D3" w14:textId="77777777" w:rsidR="00425E72" w:rsidRPr="00FC6422" w:rsidRDefault="00155E3D" w:rsidP="00796925">
      <w:pPr>
        <w:pStyle w:val="Ttulo3"/>
        <w:rPr>
          <w:rFonts w:ascii="Times New Roman" w:hAnsi="Times New Roman" w:cs="Times New Roman"/>
          <w:highlight w:val="yellow"/>
        </w:rPr>
      </w:pPr>
      <w:commentRangeStart w:id="96"/>
      <w:r w:rsidRPr="00FC6422">
        <w:rPr>
          <w:rFonts w:ascii="Times New Roman" w:hAnsi="Times New Roman" w:cs="Times New Roman"/>
          <w:highlight w:val="yellow"/>
        </w:rPr>
        <w:t>Version</w:t>
      </w:r>
      <w:commentRangeEnd w:id="96"/>
      <w:r w:rsidR="00B35810" w:rsidRPr="00FC6422">
        <w:rPr>
          <w:rStyle w:val="Refdecomentrio"/>
          <w:rFonts w:ascii="Times New Roman" w:hAnsi="Times New Roman"/>
          <w:color w:val="000000"/>
          <w:szCs w:val="20"/>
          <w:lang w:eastAsia="pt-BR"/>
        </w:rPr>
        <w:commentReference w:id="96"/>
      </w:r>
      <w:r w:rsidRPr="00FC6422">
        <w:rPr>
          <w:rFonts w:ascii="Times New Roman" w:hAnsi="Times New Roman" w:cs="Times New Roman"/>
          <w:highlight w:val="yellow"/>
        </w:rPr>
        <w:t xml:space="preserve"> 1</w:t>
      </w:r>
    </w:p>
    <w:p w14:paraId="468AAFC7" w14:textId="3BE7DFEE" w:rsidR="00425E72" w:rsidRPr="00FC6422" w:rsidRDefault="00836E4C" w:rsidP="00796925">
      <w:pPr>
        <w:rPr>
          <w:rFonts w:cs="Times New Roman"/>
        </w:rPr>
      </w:pPr>
      <w:r w:rsidRPr="00FC6422">
        <w:rPr>
          <w:rFonts w:cs="Times New Roman"/>
        </w:rPr>
        <w:t xml:space="preserve">Our </w:t>
      </w:r>
      <w:r w:rsidR="009F3494" w:rsidRPr="00FC6422">
        <w:rPr>
          <w:rFonts w:cs="Times New Roman"/>
        </w:rPr>
        <w:t xml:space="preserve">initial </w:t>
      </w:r>
      <w:r w:rsidR="00801A4E" w:rsidRPr="00FC6422">
        <w:rPr>
          <w:rFonts w:cs="Times New Roman"/>
        </w:rPr>
        <w:t xml:space="preserve">naïve </w:t>
      </w:r>
      <w:r w:rsidR="009F3494" w:rsidRPr="00FC6422">
        <w:rPr>
          <w:rFonts w:cs="Times New Roman"/>
        </w:rPr>
        <w:t xml:space="preserve">definition of death </w:t>
      </w:r>
      <w:r w:rsidRPr="00FC6422">
        <w:rPr>
          <w:rFonts w:cs="Times New Roman"/>
        </w:rPr>
        <w:t>was</w:t>
      </w:r>
      <w:r w:rsidR="009F3494" w:rsidRPr="00FC6422">
        <w:rPr>
          <w:rFonts w:cs="Times New Roman"/>
        </w:rPr>
        <w:t>:</w:t>
      </w:r>
    </w:p>
    <w:p w14:paraId="51863923" w14:textId="77777777" w:rsidR="009F3494" w:rsidRPr="00FC6422" w:rsidRDefault="009F3494" w:rsidP="005E50E8">
      <w:pPr>
        <w:spacing w:line="480" w:lineRule="auto"/>
        <w:rPr>
          <w:rFonts w:cs="Times New Roman"/>
          <w:i/>
        </w:rPr>
      </w:pPr>
    </w:p>
    <w:p w14:paraId="254AD75F" w14:textId="77777777" w:rsidR="00425E72" w:rsidRPr="00FC6422" w:rsidRDefault="009F3494" w:rsidP="00796925">
      <w:pPr>
        <w:rPr>
          <w:rFonts w:cs="Times New Roman"/>
        </w:rPr>
      </w:pPr>
      <w:commentRangeStart w:id="97"/>
      <w:proofErr w:type="spellStart"/>
      <w:r w:rsidRPr="00FC6422">
        <w:rPr>
          <w:rFonts w:cs="Times New Roman"/>
          <w:i/>
        </w:rPr>
        <w:t>DeathEvent</w:t>
      </w:r>
      <w:proofErr w:type="spellEnd"/>
      <w:r w:rsidRPr="00FC6422">
        <w:rPr>
          <w:rFonts w:cs="Times New Roman"/>
        </w:rPr>
        <w:t xml:space="preserve"> </w:t>
      </w:r>
      <w:proofErr w:type="spellStart"/>
      <w:r w:rsidRPr="00FC6422">
        <w:rPr>
          <w:rFonts w:cs="Times New Roman"/>
        </w:rPr>
        <w:t>equivalentTo</w:t>
      </w:r>
      <w:proofErr w:type="spellEnd"/>
      <w:r w:rsidRPr="00FC6422">
        <w:rPr>
          <w:rFonts w:cs="Times New Roman"/>
        </w:rPr>
        <w:t xml:space="preserve"> </w:t>
      </w:r>
      <w:r w:rsidRPr="00FC6422">
        <w:rPr>
          <w:rFonts w:cs="Times New Roman"/>
          <w:i/>
        </w:rPr>
        <w:t>Event</w:t>
      </w:r>
      <w:commentRangeEnd w:id="97"/>
      <w:r w:rsidR="00766FB9" w:rsidRPr="00FC6422">
        <w:rPr>
          <w:rStyle w:val="Refdecomentrio"/>
          <w:szCs w:val="20"/>
        </w:rPr>
        <w:commentReference w:id="97"/>
      </w:r>
    </w:p>
    <w:p w14:paraId="43352151" w14:textId="77777777" w:rsidR="00425E72" w:rsidRPr="00FC6422" w:rsidRDefault="009F3494" w:rsidP="00796925">
      <w:pPr>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b/>
        </w:rPr>
        <w:t>hasLocus</w:t>
      </w:r>
      <w:proofErr w:type="spellEnd"/>
      <w:r w:rsidRPr="00FC6422">
        <w:rPr>
          <w:rFonts w:cs="Times New Roman"/>
        </w:rPr>
        <w:t xml:space="preserve"> some </w:t>
      </w:r>
      <w:proofErr w:type="spellStart"/>
      <w:r w:rsidRPr="00FC6422">
        <w:rPr>
          <w:rFonts w:cs="Times New Roman"/>
          <w:i/>
        </w:rPr>
        <w:t>GeographicLocation</w:t>
      </w:r>
      <w:proofErr w:type="spellEnd"/>
      <w:r w:rsidRPr="00FC6422">
        <w:rPr>
          <w:rFonts w:cs="Times New Roman"/>
        </w:rPr>
        <w:t xml:space="preserve">) </w:t>
      </w:r>
    </w:p>
    <w:p w14:paraId="684BF70A" w14:textId="77777777" w:rsidR="00425E72" w:rsidRPr="00FC6422" w:rsidRDefault="009F3494" w:rsidP="00796925">
      <w:pPr>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b/>
        </w:rPr>
        <w:t>hasPatient</w:t>
      </w:r>
      <w:proofErr w:type="spellEnd"/>
      <w:r w:rsidRPr="00FC6422">
        <w:rPr>
          <w:rFonts w:cs="Times New Roman"/>
        </w:rPr>
        <w:t xml:space="preserve"> some </w:t>
      </w:r>
      <w:proofErr w:type="spellStart"/>
      <w:r w:rsidRPr="00FC6422">
        <w:rPr>
          <w:rFonts w:cs="Times New Roman"/>
          <w:i/>
        </w:rPr>
        <w:t>DeadOrganism</w:t>
      </w:r>
      <w:proofErr w:type="spellEnd"/>
      <w:r w:rsidRPr="00FC6422">
        <w:rPr>
          <w:rFonts w:cs="Times New Roman"/>
        </w:rPr>
        <w:t>)                                                                          (1)</w:t>
      </w:r>
    </w:p>
    <w:p w14:paraId="455139F0" w14:textId="3A206ABD" w:rsidR="00425E72" w:rsidRPr="00FC6422" w:rsidRDefault="009F3494" w:rsidP="00796925">
      <w:pPr>
        <w:rPr>
          <w:rFonts w:cs="Times New Roman"/>
        </w:rPr>
      </w:pPr>
      <w:proofErr w:type="gramStart"/>
      <w:r w:rsidRPr="00FC6422">
        <w:rPr>
          <w:rFonts w:cs="Times New Roman"/>
        </w:rPr>
        <w:t>and</w:t>
      </w:r>
      <w:proofErr w:type="gramEnd"/>
      <w:r w:rsidRPr="00FC6422">
        <w:rPr>
          <w:rFonts w:cs="Times New Roman"/>
        </w:rPr>
        <w:t xml:space="preserve"> (</w:t>
      </w:r>
      <w:proofErr w:type="spellStart"/>
      <w:del w:id="98" w:author="Gleice" w:date="2012-04-03T16:26:00Z">
        <w:r w:rsidRPr="00FC6422" w:rsidDel="00F0142D">
          <w:rPr>
            <w:rFonts w:cs="Times New Roman"/>
            <w:b/>
          </w:rPr>
          <w:delText>has</w:delText>
        </w:r>
      </w:del>
      <w:r w:rsidRPr="00FC6422">
        <w:rPr>
          <w:rFonts w:cs="Times New Roman"/>
          <w:b/>
        </w:rPr>
        <w:t>ProcessualPart</w:t>
      </w:r>
      <w:ins w:id="99" w:author="Gleice" w:date="2012-04-03T16:26:00Z">
        <w:r w:rsidR="00F0142D">
          <w:rPr>
            <w:rFonts w:cs="Times New Roman"/>
            <w:b/>
          </w:rPr>
          <w:t>Of</w:t>
        </w:r>
      </w:ins>
      <w:proofErr w:type="spellEnd"/>
      <w:r w:rsidRPr="00FC6422">
        <w:rPr>
          <w:rFonts w:cs="Times New Roman"/>
        </w:rPr>
        <w:t xml:space="preserve"> some </w:t>
      </w:r>
      <w:proofErr w:type="spellStart"/>
      <w:r w:rsidRPr="00FC6422">
        <w:rPr>
          <w:rFonts w:cs="Times New Roman"/>
          <w:i/>
        </w:rPr>
        <w:t>BiologicalDeathProcess</w:t>
      </w:r>
      <w:proofErr w:type="spellEnd"/>
      <w:r w:rsidRPr="00FC6422">
        <w:rPr>
          <w:rFonts w:cs="Times New Roman"/>
        </w:rPr>
        <w:t xml:space="preserve">) </w:t>
      </w:r>
    </w:p>
    <w:p w14:paraId="582876F7" w14:textId="498683A1" w:rsidR="00425E72" w:rsidRPr="00FC6422" w:rsidRDefault="009F3494" w:rsidP="00796925">
      <w:pPr>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b/>
        </w:rPr>
        <w:t>has</w:t>
      </w:r>
      <w:del w:id="100" w:author="Gleice" w:date="2012-04-03T16:14:00Z">
        <w:r w:rsidRPr="00FC6422" w:rsidDel="00767D89">
          <w:rPr>
            <w:rFonts w:cs="Times New Roman"/>
            <w:b/>
          </w:rPr>
          <w:delText>Injury</w:delText>
        </w:r>
      </w:del>
      <w:r w:rsidRPr="00FC6422">
        <w:rPr>
          <w:rFonts w:cs="Times New Roman"/>
          <w:b/>
        </w:rPr>
        <w:t>Instant</w:t>
      </w:r>
      <w:proofErr w:type="spellEnd"/>
      <w:r w:rsidRPr="00FC6422">
        <w:rPr>
          <w:rFonts w:cs="Times New Roman"/>
        </w:rPr>
        <w:t xml:space="preserve"> some </w:t>
      </w:r>
      <w:proofErr w:type="spellStart"/>
      <w:r w:rsidRPr="00FC6422">
        <w:rPr>
          <w:rFonts w:cs="Times New Roman"/>
          <w:i/>
        </w:rPr>
        <w:t>PointInTime</w:t>
      </w:r>
      <w:proofErr w:type="spellEnd"/>
      <w:r w:rsidRPr="00FC6422">
        <w:rPr>
          <w:rFonts w:cs="Times New Roman"/>
        </w:rPr>
        <w:t>)</w:t>
      </w:r>
    </w:p>
    <w:p w14:paraId="48748CFB" w14:textId="77777777" w:rsidR="0080101B" w:rsidRPr="00FC6422" w:rsidRDefault="0080101B" w:rsidP="00796925">
      <w:pPr>
        <w:rPr>
          <w:rFonts w:cs="Times New Roman"/>
        </w:rPr>
      </w:pPr>
    </w:p>
    <w:p w14:paraId="2368C636" w14:textId="58C6E77D" w:rsidR="00425E72" w:rsidRPr="00FC6422" w:rsidRDefault="009F3494" w:rsidP="00796925">
      <w:pPr>
        <w:rPr>
          <w:rFonts w:cs="Times New Roman"/>
        </w:rPr>
      </w:pPr>
      <w:proofErr w:type="gramStart"/>
      <w:r w:rsidRPr="00FC6422">
        <w:rPr>
          <w:rFonts w:cs="Times New Roman"/>
        </w:rPr>
        <w:t>indicating</w:t>
      </w:r>
      <w:proofErr w:type="gramEnd"/>
      <w:r w:rsidRPr="00FC6422">
        <w:rPr>
          <w:rFonts w:cs="Times New Roman"/>
        </w:rPr>
        <w:t xml:space="preserve"> that a</w:t>
      </w:r>
      <w:r w:rsidR="00766FB9" w:rsidRPr="00FC6422">
        <w:rPr>
          <w:rFonts w:cs="Times New Roman"/>
        </w:rPr>
        <w:t xml:space="preserve"> death</w:t>
      </w:r>
      <w:r w:rsidRPr="00FC6422">
        <w:rPr>
          <w:rFonts w:cs="Times New Roman"/>
        </w:rPr>
        <w:t xml:space="preserve"> event is an event that occurs in at least one location, and in which a dead organism is a participant. It also states that there </w:t>
      </w:r>
      <w:r w:rsidR="00766FB9" w:rsidRPr="00FC6422">
        <w:rPr>
          <w:rFonts w:cs="Times New Roman"/>
        </w:rPr>
        <w:t xml:space="preserve">are </w:t>
      </w:r>
      <w:r w:rsidRPr="00FC6422">
        <w:rPr>
          <w:rFonts w:cs="Times New Roman"/>
        </w:rPr>
        <w:t>one or more biological processes as part of the death process and it takes place at a given moment in time.</w:t>
      </w:r>
      <w:ins w:id="101" w:author="Gleice" w:date="2012-04-03T16:17:00Z">
        <w:r w:rsidR="004975E8">
          <w:rPr>
            <w:rFonts w:cs="Times New Roman"/>
          </w:rPr>
          <w:t xml:space="preserve"> Note that death event and death process are grounded </w:t>
        </w:r>
      </w:ins>
      <w:ins w:id="102" w:author="Gleice" w:date="2012-04-03T16:18:00Z">
        <w:r w:rsidR="004975E8">
          <w:rPr>
            <w:rFonts w:cs="Times New Roman"/>
          </w:rPr>
          <w:t>i</w:t>
        </w:r>
      </w:ins>
      <w:ins w:id="103" w:author="Gleice" w:date="2012-04-03T16:17:00Z">
        <w:r w:rsidR="004975E8">
          <w:rPr>
            <w:rFonts w:cs="Times New Roman"/>
          </w:rPr>
          <w:t>n the definition o</w:t>
        </w:r>
      </w:ins>
      <w:ins w:id="104" w:author="Gleice" w:date="2012-04-03T16:18:00Z">
        <w:r w:rsidR="004975E8">
          <w:rPr>
            <w:rFonts w:cs="Times New Roman"/>
          </w:rPr>
          <w:t>f Event and Process</w:t>
        </w:r>
        <w:r w:rsidR="004975E8" w:rsidRPr="004975E8">
          <w:rPr>
            <w:rFonts w:cs="Times New Roman"/>
          </w:rPr>
          <w:t xml:space="preserve"> </w:t>
        </w:r>
        <w:r w:rsidR="004975E8">
          <w:rPr>
            <w:rFonts w:cs="Times New Roman"/>
          </w:rPr>
          <w:t>in terms of time</w:t>
        </w:r>
        <w:r w:rsidR="004975E8">
          <w:rPr>
            <w:rFonts w:cs="Times New Roman"/>
          </w:rPr>
          <w:t xml:space="preserve">, being the former instantaneous </w:t>
        </w:r>
      </w:ins>
      <w:ins w:id="105" w:author="Gleice" w:date="2012-04-03T16:19:00Z">
        <w:r w:rsidR="004975E8">
          <w:rPr>
            <w:rFonts w:cs="Times New Roman"/>
          </w:rPr>
          <w:t>while</w:t>
        </w:r>
      </w:ins>
      <w:ins w:id="106" w:author="Gleice" w:date="2012-04-03T16:18:00Z">
        <w:r w:rsidR="004975E8">
          <w:rPr>
            <w:rFonts w:cs="Times New Roman"/>
          </w:rPr>
          <w:t xml:space="preserve"> the latter </w:t>
        </w:r>
      </w:ins>
      <w:ins w:id="107" w:author="Gleice" w:date="2012-04-03T16:19:00Z">
        <w:r w:rsidR="004975E8">
          <w:rPr>
            <w:rFonts w:cs="Times New Roman"/>
          </w:rPr>
          <w:t xml:space="preserve">takes place in a time interval. </w:t>
        </w:r>
      </w:ins>
    </w:p>
    <w:p w14:paraId="0588CF5A" w14:textId="2B63F928" w:rsidR="00796925" w:rsidRPr="00FC6422" w:rsidRDefault="00B61797" w:rsidP="00796925">
      <w:pPr>
        <w:rPr>
          <w:rFonts w:cs="Times New Roman"/>
        </w:rPr>
      </w:pPr>
      <w:r w:rsidRPr="00FC6422">
        <w:rPr>
          <w:rFonts w:cs="Times New Roman"/>
        </w:rPr>
        <w:t xml:space="preserve">This </w:t>
      </w:r>
      <w:r w:rsidR="009F3494" w:rsidRPr="00FC6422">
        <w:rPr>
          <w:rFonts w:cs="Times New Roman"/>
        </w:rPr>
        <w:t xml:space="preserve">definition </w:t>
      </w:r>
      <w:r w:rsidRPr="00FC6422">
        <w:rPr>
          <w:rFonts w:cs="Times New Roman"/>
        </w:rPr>
        <w:t xml:space="preserve">lacks </w:t>
      </w:r>
      <w:r w:rsidR="009F3494" w:rsidRPr="00FC6422">
        <w:rPr>
          <w:rFonts w:cs="Times New Roman"/>
        </w:rPr>
        <w:t>precision</w:t>
      </w:r>
      <w:r w:rsidRPr="00FC6422">
        <w:rPr>
          <w:rFonts w:cs="Times New Roman"/>
        </w:rPr>
        <w:t xml:space="preserve"> regarding </w:t>
      </w:r>
      <w:r w:rsidR="009F3494" w:rsidRPr="00FC6422">
        <w:rPr>
          <w:rFonts w:cs="Times New Roman"/>
        </w:rPr>
        <w:t xml:space="preserve">how to preserve identity </w:t>
      </w:r>
      <w:r w:rsidR="00836E4C" w:rsidRPr="00FC6422">
        <w:rPr>
          <w:rFonts w:cs="Times New Roman"/>
        </w:rPr>
        <w:t xml:space="preserve">between </w:t>
      </w:r>
      <w:r w:rsidR="00801A4E" w:rsidRPr="00FC6422">
        <w:rPr>
          <w:rFonts w:cs="Times New Roman"/>
        </w:rPr>
        <w:t xml:space="preserve">the living and the dead organism, as the living individual is not specified in the axiomatic description. According to the class definition, there is no guarantee that the living and the dead body are identical, since the patients of the </w:t>
      </w:r>
      <w:proofErr w:type="spellStart"/>
      <w:r w:rsidR="00801A4E" w:rsidRPr="00FC6422">
        <w:rPr>
          <w:rFonts w:cs="Times New Roman"/>
          <w:i/>
        </w:rPr>
        <w:t>DeathEvent</w:t>
      </w:r>
      <w:proofErr w:type="spellEnd"/>
      <w:r w:rsidR="00801A4E" w:rsidRPr="00FC6422">
        <w:rPr>
          <w:rFonts w:cs="Times New Roman"/>
          <w:i/>
        </w:rPr>
        <w:t xml:space="preserve"> </w:t>
      </w:r>
      <w:r w:rsidR="00801A4E" w:rsidRPr="00FC6422">
        <w:rPr>
          <w:rFonts w:cs="Times New Roman"/>
        </w:rPr>
        <w:t>and</w:t>
      </w:r>
      <w:r w:rsidR="00801A4E" w:rsidRPr="00FC6422">
        <w:rPr>
          <w:rFonts w:cs="Times New Roman"/>
          <w:i/>
        </w:rPr>
        <w:t xml:space="preserve"> </w:t>
      </w:r>
      <w:proofErr w:type="spellStart"/>
      <w:r w:rsidR="00801A4E" w:rsidRPr="00FC6422">
        <w:rPr>
          <w:rFonts w:cs="Times New Roman"/>
          <w:i/>
        </w:rPr>
        <w:t>BiologicalDeathProcess</w:t>
      </w:r>
      <w:proofErr w:type="spellEnd"/>
      <w:r w:rsidR="00801A4E" w:rsidRPr="00FC6422">
        <w:rPr>
          <w:rFonts w:cs="Times New Roman"/>
          <w:i/>
        </w:rPr>
        <w:t xml:space="preserve"> </w:t>
      </w:r>
      <w:r w:rsidR="00801A4E" w:rsidRPr="00FC6422">
        <w:rPr>
          <w:rFonts w:cs="Times New Roman"/>
        </w:rPr>
        <w:t>may not be the same.</w:t>
      </w:r>
      <w:r w:rsidR="009F3494" w:rsidRPr="00FC6422">
        <w:rPr>
          <w:rFonts w:cs="Times New Roman"/>
        </w:rPr>
        <w:t xml:space="preserve"> </w:t>
      </w:r>
      <w:r w:rsidR="00F86738" w:rsidRPr="00FC6422">
        <w:rPr>
          <w:rFonts w:cs="Times New Roman"/>
        </w:rPr>
        <w:t xml:space="preserve"> </w:t>
      </w:r>
    </w:p>
    <w:p w14:paraId="6C8758FA" w14:textId="77777777" w:rsidR="00796925" w:rsidRPr="00FC6422" w:rsidRDefault="00796925" w:rsidP="00796925">
      <w:pPr>
        <w:rPr>
          <w:rFonts w:cs="Times New Roman"/>
        </w:rPr>
      </w:pPr>
    </w:p>
    <w:p w14:paraId="1F6D723F" w14:textId="77777777" w:rsidR="00425E72" w:rsidRPr="00FC6422" w:rsidRDefault="00801A4E" w:rsidP="00796925">
      <w:pPr>
        <w:rPr>
          <w:rFonts w:cs="Times New Roman"/>
        </w:rPr>
      </w:pPr>
      <w:r w:rsidRPr="00FC6422">
        <w:rPr>
          <w:rFonts w:cs="Times New Roman"/>
        </w:rPr>
        <w:t>Also,</w:t>
      </w:r>
      <w:r w:rsidR="009F3494" w:rsidRPr="00FC6422">
        <w:rPr>
          <w:rFonts w:cs="Times New Roman"/>
        </w:rPr>
        <w:t xml:space="preserve"> the axiom expresses no cardinality constraint, which </w:t>
      </w:r>
      <w:r w:rsidR="00B61797" w:rsidRPr="00FC6422">
        <w:rPr>
          <w:rFonts w:cs="Times New Roman"/>
        </w:rPr>
        <w:t xml:space="preserve">gives </w:t>
      </w:r>
      <w:r w:rsidR="009F3494" w:rsidRPr="00FC6422">
        <w:rPr>
          <w:rFonts w:cs="Times New Roman"/>
        </w:rPr>
        <w:t xml:space="preserve">rise to different interpretations, such as the possibility of more than </w:t>
      </w:r>
      <w:r w:rsidRPr="00FC6422">
        <w:rPr>
          <w:rFonts w:cs="Times New Roman"/>
        </w:rPr>
        <w:t xml:space="preserve">one </w:t>
      </w:r>
      <w:r w:rsidR="009F3494" w:rsidRPr="00FC6422">
        <w:rPr>
          <w:rFonts w:cs="Times New Roman"/>
        </w:rPr>
        <w:t xml:space="preserve">individual dying </w:t>
      </w:r>
      <w:r w:rsidR="00B61797" w:rsidRPr="00FC6422">
        <w:rPr>
          <w:rFonts w:cs="Times New Roman"/>
        </w:rPr>
        <w:t>by the same death process</w:t>
      </w:r>
      <w:r w:rsidR="009F3494" w:rsidRPr="00FC6422">
        <w:rPr>
          <w:rFonts w:cs="Times New Roman"/>
        </w:rPr>
        <w:t xml:space="preserve">. </w:t>
      </w:r>
    </w:p>
    <w:p w14:paraId="44C4A54A" w14:textId="6CAD6D69" w:rsidR="00425E72" w:rsidRPr="00FC6422" w:rsidRDefault="009F3494" w:rsidP="00BC5C4B">
      <w:pPr>
        <w:rPr>
          <w:rFonts w:cs="Times New Roman"/>
        </w:rPr>
      </w:pPr>
      <w:r w:rsidRPr="00FC6422">
        <w:rPr>
          <w:rFonts w:cs="Times New Roman"/>
        </w:rPr>
        <w:t xml:space="preserve">Besides, </w:t>
      </w:r>
      <w:r w:rsidR="00AB4DCA" w:rsidRPr="00FC6422">
        <w:rPr>
          <w:rFonts w:cs="Times New Roman"/>
        </w:rPr>
        <w:t xml:space="preserve">subscribing </w:t>
      </w:r>
      <w:r w:rsidRPr="00FC6422">
        <w:rPr>
          <w:rFonts w:cs="Times New Roman"/>
        </w:rPr>
        <w:t xml:space="preserve">to the idea </w:t>
      </w:r>
      <w:r w:rsidR="00AB4DCA" w:rsidRPr="00FC6422">
        <w:rPr>
          <w:rFonts w:cs="Times New Roman"/>
        </w:rPr>
        <w:t xml:space="preserve">that </w:t>
      </w:r>
      <w:r w:rsidRPr="00FC6422">
        <w:rPr>
          <w:rFonts w:cs="Times New Roman"/>
        </w:rPr>
        <w:t xml:space="preserve">a living organism </w:t>
      </w:r>
      <w:r w:rsidR="00AB4DCA" w:rsidRPr="00FC6422">
        <w:rPr>
          <w:rFonts w:cs="Times New Roman"/>
        </w:rPr>
        <w:t xml:space="preserve">is eventually </w:t>
      </w:r>
      <w:r w:rsidRPr="00FC6422">
        <w:rPr>
          <w:rFonts w:cs="Times New Roman"/>
        </w:rPr>
        <w:t>transformed into a dead one causes further representational problems. First,</w:t>
      </w:r>
      <w:r w:rsidR="003E4689" w:rsidRPr="00FC6422">
        <w:rPr>
          <w:rFonts w:cs="Times New Roman"/>
        </w:rPr>
        <w:t xml:space="preserve"> our imported top level,</w:t>
      </w:r>
      <w:r w:rsidRPr="00FC6422">
        <w:rPr>
          <w:rFonts w:cs="Times New Roman"/>
        </w:rPr>
        <w:t xml:space="preserve"> </w:t>
      </w:r>
      <w:proofErr w:type="spellStart"/>
      <w:r w:rsidRPr="00FC6422">
        <w:rPr>
          <w:rFonts w:cs="Times New Roman"/>
        </w:rPr>
        <w:t>BioTop</w:t>
      </w:r>
      <w:proofErr w:type="spellEnd"/>
      <w:r w:rsidR="003E4689" w:rsidRPr="00FC6422">
        <w:rPr>
          <w:rFonts w:cs="Times New Roman"/>
        </w:rPr>
        <w:t>,</w:t>
      </w:r>
      <w:r w:rsidR="00A3758E" w:rsidRPr="00FC6422">
        <w:rPr>
          <w:rFonts w:cs="Times New Roman"/>
        </w:rPr>
        <w:t xml:space="preserve"> restricts its organism hierarchy to living ones, requiring additional class expressions to refer to dead organisms (e.g. using the relation </w:t>
      </w:r>
      <w:proofErr w:type="spellStart"/>
      <w:r w:rsidR="00155E3D" w:rsidRPr="00FC6422">
        <w:rPr>
          <w:rFonts w:cs="Times New Roman"/>
          <w:b/>
        </w:rPr>
        <w:t>transformationOf</w:t>
      </w:r>
      <w:proofErr w:type="spellEnd"/>
      <w:r w:rsidR="00A3758E" w:rsidRPr="00FC6422">
        <w:rPr>
          <w:rFonts w:cs="Times New Roman"/>
        </w:rPr>
        <w:t>)</w:t>
      </w:r>
      <w:r w:rsidRPr="00FC6422">
        <w:rPr>
          <w:rFonts w:cs="Times New Roman"/>
        </w:rPr>
        <w:t>. As a consequence, a dead human is not human any more, although possessing human organs, features, etc. Besides losing its “humanity”, identity is lost too, since any classification of living beings is rigid</w:t>
      </w:r>
      <w:ins w:id="108" w:author="Gleice" w:date="2012-04-03T15:04:00Z">
        <w:r w:rsidR="00455B75">
          <w:rPr>
            <w:rFonts w:cs="Times New Roman"/>
          </w:rPr>
          <w:t xml:space="preserve">, i.e., once an individual </w:t>
        </w:r>
      </w:ins>
      <w:ins w:id="109" w:author="Gleice" w:date="2012-04-03T15:05:00Z">
        <w:r w:rsidR="00455B75">
          <w:rPr>
            <w:rFonts w:cs="Times New Roman"/>
          </w:rPr>
          <w:t xml:space="preserve">is an instance </w:t>
        </w:r>
      </w:ins>
      <w:ins w:id="110" w:author="Gleice" w:date="2012-04-03T15:04:00Z">
        <w:r w:rsidR="00455B75">
          <w:rPr>
            <w:rFonts w:cs="Times New Roman"/>
          </w:rPr>
          <w:t xml:space="preserve">of </w:t>
        </w:r>
      </w:ins>
      <w:ins w:id="111" w:author="Gleice" w:date="2012-04-03T15:05:00Z">
        <w:r w:rsidR="00455B75">
          <w:rPr>
            <w:rFonts w:cs="Times New Roman"/>
          </w:rPr>
          <w:t>a</w:t>
        </w:r>
      </w:ins>
      <w:ins w:id="112" w:author="Gleice" w:date="2012-04-03T15:04:00Z">
        <w:r w:rsidR="00455B75">
          <w:rPr>
            <w:rFonts w:cs="Times New Roman"/>
          </w:rPr>
          <w:t xml:space="preserve"> rigid</w:t>
        </w:r>
      </w:ins>
      <w:ins w:id="113" w:author="Gleice" w:date="2012-04-03T15:05:00Z">
        <w:r w:rsidR="00455B75">
          <w:rPr>
            <w:rFonts w:cs="Times New Roman"/>
          </w:rPr>
          <w:t xml:space="preserve"> class</w:t>
        </w:r>
      </w:ins>
      <w:ins w:id="114" w:author="Gleice" w:date="2012-04-03T15:04:00Z">
        <w:r w:rsidR="00455B75">
          <w:rPr>
            <w:rFonts w:cs="Times New Roman"/>
          </w:rPr>
          <w:t>,</w:t>
        </w:r>
      </w:ins>
      <w:ins w:id="115" w:author="Gleice" w:date="2012-04-03T15:05:00Z">
        <w:r w:rsidR="00455B75">
          <w:rPr>
            <w:rFonts w:cs="Times New Roman"/>
          </w:rPr>
          <w:t xml:space="preserve"> then it ceases to be an instance only when it does not exist anymore</w:t>
        </w:r>
      </w:ins>
      <w:ins w:id="116" w:author="Gleice" w:date="2012-04-03T15:04:00Z">
        <w:r w:rsidR="00455B75">
          <w:rPr>
            <w:rFonts w:cs="Times New Roman"/>
          </w:rPr>
          <w:t xml:space="preserve"> </w:t>
        </w:r>
      </w:ins>
      <w:r w:rsidRPr="00FC6422">
        <w:rPr>
          <w:rFonts w:cs="Times New Roman"/>
        </w:rPr>
        <w:t xml:space="preserve"> </w:t>
      </w:r>
      <w:r w:rsidR="00155E3D" w:rsidRPr="00FC6422">
        <w:rPr>
          <w:rFonts w:cs="Times New Roman"/>
        </w:rPr>
        <w:fldChar w:fldCharType="begin" w:fldLock="1"/>
      </w:r>
      <w:r w:rsidR="00D63174">
        <w:rPr>
          <w:rFonts w:cs="Times New Roman"/>
        </w:rPr>
        <w:instrText xml:space="preserve">ADDIN Mendeley Citation{fc7e889b-e6ef-44a3-91dd-4e05d49057e9} CSL_CITATION  { "citationItems" : [ { "id" : "ITEM-1", "itemData" : { "author" : [ { "family" : "Guarino", "given" : "Nicola" }, { "family" : "Welty", "given" : "Christopher" } ], "container-title" : "Proceedings of EKAW-2000: The 12th International Conference on Knowledge Engineering and Knowledge Management", "editor" : [ { "family" : "Dieng", "given" : "R" }, { "family" : "Corby", "given" : "O" } ], "id" : "ITEM-1", "issued" : { "date-parts" : [ [ "2000" ] ] }, "publisher" : "AAAI Press", "publisher-place" : "Menlo Park", "title" : "A Formal Ontology of Properties", "type" : "paper-conference" }, "uris" : [ "http://www.mendeley.com/documents/?uuid=fc7e889b-e6ef-44a3-91dd-4e05d49057e9" ] } ], "mendeley" : { "previouslyFormattedCitation" : "[22]" }, "properties" : { "noteIndex" : 0 }, "schema" : "https://github.com/citation-style-language/schema/raw/master/csl-citation.json" } </w:instrText>
      </w:r>
      <w:r w:rsidR="00155E3D" w:rsidRPr="00FC6422">
        <w:rPr>
          <w:rFonts w:cs="Times New Roman"/>
        </w:rPr>
        <w:fldChar w:fldCharType="separate"/>
      </w:r>
      <w:r w:rsidR="005A7729" w:rsidRPr="005A7729">
        <w:rPr>
          <w:rFonts w:cs="Times New Roman"/>
          <w:noProof/>
        </w:rPr>
        <w:t>[22]</w:t>
      </w:r>
      <w:r w:rsidR="00155E3D" w:rsidRPr="00FC6422">
        <w:rPr>
          <w:rFonts w:cs="Times New Roman"/>
        </w:rPr>
        <w:fldChar w:fldCharType="end"/>
      </w:r>
      <w:r w:rsidRPr="00FC6422">
        <w:rPr>
          <w:rFonts w:cs="Times New Roman"/>
        </w:rPr>
        <w:t xml:space="preserve">. Even if we assume that this description corresponds to a </w:t>
      </w:r>
      <w:r w:rsidRPr="00FC6422">
        <w:rPr>
          <w:rFonts w:cs="Times New Roman"/>
          <w:i/>
        </w:rPr>
        <w:t xml:space="preserve">phased </w:t>
      </w:r>
      <w:proofErr w:type="spellStart"/>
      <w:r w:rsidRPr="00FC6422">
        <w:rPr>
          <w:rFonts w:cs="Times New Roman"/>
          <w:i/>
        </w:rPr>
        <w:t>sortal</w:t>
      </w:r>
      <w:proofErr w:type="spellEnd"/>
      <w:r w:rsidRPr="00FC6422">
        <w:rPr>
          <w:rFonts w:cs="Times New Roman"/>
        </w:rPr>
        <w:t xml:space="preserve"> </w:t>
      </w:r>
      <w:r w:rsidR="00155E3D" w:rsidRPr="00FC6422">
        <w:rPr>
          <w:rFonts w:cs="Times New Roman"/>
        </w:rPr>
        <w:fldChar w:fldCharType="begin" w:fldLock="1"/>
      </w:r>
      <w:r w:rsidR="00D63174">
        <w:rPr>
          <w:rFonts w:cs="Times New Roman"/>
        </w:rPr>
        <w:instrText xml:space="preserve">ADDIN Mendeley Citation{fc7e889b-e6ef-44a3-91dd-4e05d49057e9} CSL_CITATION  { "citationItems" : [ { "id" : "ITEM-1", "itemData" : { "author" : [ { "family" : "Guarino", "given" : "Nicola" }, { "family" : "Welty", "given" : "Christopher" } ], "container-title" : "Proceedings of EKAW-2000: The 12th International Conference on Knowledge Engineering and Knowledge Management", "editor" : [ { "family" : "Dieng", "given" : "R" }, { "family" : "Corby", "given" : "O" } ], "id" : "ITEM-1", "issued" : { "date-parts" : [ [ "2000" ] ] }, "publisher" : "AAAI Press", "publisher-place" : "Menlo Park", "title" : "A Formal Ontology of Properties", "type" : "paper-conference" }, "uris" : [ "http://www.mendeley.com/documents/?uuid=fc7e889b-e6ef-44a3-91dd-4e05d49057e9" ] } ], "mendeley" : { "previouslyFormattedCitation" : "[22]" }, "properties" : { "noteIndex" : 0 }, "schema" : "https://github.com/citation-style-language/schema/raw/master/csl-citation.json" } </w:instrText>
      </w:r>
      <w:r w:rsidR="00155E3D" w:rsidRPr="00FC6422">
        <w:rPr>
          <w:rFonts w:cs="Times New Roman"/>
        </w:rPr>
        <w:fldChar w:fldCharType="separate"/>
      </w:r>
      <w:r w:rsidR="005A7729" w:rsidRPr="005A7729">
        <w:rPr>
          <w:rFonts w:cs="Times New Roman"/>
          <w:noProof/>
        </w:rPr>
        <w:t>[22]</w:t>
      </w:r>
      <w:r w:rsidR="00155E3D" w:rsidRPr="00FC6422">
        <w:rPr>
          <w:rFonts w:cs="Times New Roman"/>
        </w:rPr>
        <w:fldChar w:fldCharType="end"/>
      </w:r>
      <w:r w:rsidRPr="00FC6422">
        <w:rPr>
          <w:rFonts w:cs="Times New Roman"/>
        </w:rPr>
        <w:t xml:space="preserve">, </w:t>
      </w:r>
      <w:r w:rsidRPr="00FC6422">
        <w:rPr>
          <w:rFonts w:cs="Times New Roman"/>
          <w:i/>
        </w:rPr>
        <w:t>i.e.</w:t>
      </w:r>
      <w:r w:rsidRPr="00FC6422">
        <w:rPr>
          <w:rFonts w:cs="Times New Roman"/>
        </w:rPr>
        <w:t xml:space="preserve"> entities which change phase (from “living” to “dead”), it is not clear until when identity should be preserved</w:t>
      </w:r>
      <w:r w:rsidR="00FC0C78" w:rsidRPr="00FC6422">
        <w:rPr>
          <w:rFonts w:cs="Times New Roman"/>
        </w:rPr>
        <w:t xml:space="preserve">, i.e. </w:t>
      </w:r>
      <w:proofErr w:type="spellStart"/>
      <w:r w:rsidR="00FC0C78" w:rsidRPr="00FC6422">
        <w:rPr>
          <w:rFonts w:cs="Times New Roman"/>
        </w:rPr>
        <w:t>wheather</w:t>
      </w:r>
      <w:proofErr w:type="spellEnd"/>
      <w:r w:rsidR="00FC0C78" w:rsidRPr="00FC6422">
        <w:rPr>
          <w:rFonts w:cs="Times New Roman"/>
        </w:rPr>
        <w:t xml:space="preserve"> </w:t>
      </w:r>
      <w:r w:rsidRPr="00FC6422">
        <w:rPr>
          <w:rFonts w:cs="Times New Roman"/>
        </w:rPr>
        <w:t xml:space="preserve">the ashes of a dead organism should be identified </w:t>
      </w:r>
      <w:r w:rsidR="00FC0C78" w:rsidRPr="00FC6422">
        <w:rPr>
          <w:rFonts w:cs="Times New Roman"/>
        </w:rPr>
        <w:t xml:space="preserve">with </w:t>
      </w:r>
      <w:r w:rsidRPr="00FC6422">
        <w:rPr>
          <w:rFonts w:cs="Times New Roman"/>
        </w:rPr>
        <w:t xml:space="preserve"> the dead </w:t>
      </w:r>
      <w:r w:rsidR="00FC0C78" w:rsidRPr="00FC6422">
        <w:rPr>
          <w:rFonts w:cs="Times New Roman"/>
        </w:rPr>
        <w:t xml:space="preserve">person both of which could be named Hans </w:t>
      </w:r>
      <w:r w:rsidRPr="00FC6422">
        <w:rPr>
          <w:rFonts w:cs="Times New Roman"/>
        </w:rPr>
        <w:t xml:space="preserve">? </w:t>
      </w:r>
    </w:p>
    <w:p w14:paraId="4705EFE2" w14:textId="77777777" w:rsidR="00425E72" w:rsidRPr="00FC6422" w:rsidRDefault="009F3494" w:rsidP="001372A3">
      <w:pPr>
        <w:pStyle w:val="Ttulo3"/>
        <w:rPr>
          <w:rFonts w:ascii="Times New Roman" w:hAnsi="Times New Roman" w:cs="Times New Roman"/>
        </w:rPr>
      </w:pPr>
      <w:r w:rsidRPr="00FC6422">
        <w:rPr>
          <w:rFonts w:ascii="Times New Roman" w:hAnsi="Times New Roman" w:cs="Times New Roman"/>
        </w:rPr>
        <w:lastRenderedPageBreak/>
        <w:t>Version 2</w:t>
      </w:r>
    </w:p>
    <w:p w14:paraId="49D08F70" w14:textId="1A67F246" w:rsidR="00425E72" w:rsidRPr="00FC6422" w:rsidRDefault="009F3494" w:rsidP="001372A3">
      <w:pPr>
        <w:rPr>
          <w:rFonts w:cs="Times New Roman"/>
        </w:rPr>
      </w:pPr>
      <w:r w:rsidRPr="00FC6422">
        <w:rPr>
          <w:rFonts w:cs="Times New Roman"/>
        </w:rPr>
        <w:t>A solution to circumvent such representational problems</w:t>
      </w:r>
      <w:r w:rsidR="001372A3" w:rsidRPr="00FC6422">
        <w:rPr>
          <w:rFonts w:cs="Times New Roman"/>
        </w:rPr>
        <w:t xml:space="preserve"> </w:t>
      </w:r>
      <w:r w:rsidRPr="00FC6422">
        <w:rPr>
          <w:rFonts w:cs="Times New Roman"/>
        </w:rPr>
        <w:t xml:space="preserve">is simply not </w:t>
      </w:r>
      <w:r w:rsidR="00C912CA" w:rsidRPr="00FC6422">
        <w:rPr>
          <w:rFonts w:cs="Times New Roman"/>
        </w:rPr>
        <w:t xml:space="preserve">separately </w:t>
      </w:r>
      <w:r w:rsidRPr="00FC6422">
        <w:rPr>
          <w:rFonts w:cs="Times New Roman"/>
        </w:rPr>
        <w:t xml:space="preserve">representing the </w:t>
      </w:r>
      <w:r w:rsidR="00C912CA" w:rsidRPr="00FC6422">
        <w:rPr>
          <w:rFonts w:cs="Times New Roman"/>
        </w:rPr>
        <w:t xml:space="preserve">entities that </w:t>
      </w:r>
      <w:r w:rsidRPr="00FC6422">
        <w:rPr>
          <w:rFonts w:cs="Times New Roman"/>
        </w:rPr>
        <w:t>cause th</w:t>
      </w:r>
      <w:r w:rsidR="00C912CA" w:rsidRPr="00FC6422">
        <w:rPr>
          <w:rFonts w:cs="Times New Roman"/>
        </w:rPr>
        <w:t xml:space="preserve">is </w:t>
      </w:r>
      <w:r w:rsidRPr="00FC6422">
        <w:rPr>
          <w:rFonts w:cs="Times New Roman"/>
        </w:rPr>
        <w:t xml:space="preserve">confusion, </w:t>
      </w:r>
      <w:r w:rsidR="00C912CA" w:rsidRPr="00FC6422">
        <w:rPr>
          <w:rFonts w:cs="Times New Roman"/>
        </w:rPr>
        <w:t xml:space="preserve">viz. </w:t>
      </w:r>
      <w:proofErr w:type="spellStart"/>
      <w:r w:rsidRPr="00FC6422">
        <w:rPr>
          <w:rFonts w:cs="Times New Roman"/>
          <w:i/>
        </w:rPr>
        <w:t>DeadOrganism</w:t>
      </w:r>
      <w:proofErr w:type="spellEnd"/>
      <w:r w:rsidRPr="00FC6422">
        <w:rPr>
          <w:rFonts w:cs="Times New Roman"/>
        </w:rPr>
        <w:t>, which</w:t>
      </w:r>
      <w:r w:rsidR="001372A3" w:rsidRPr="00FC6422">
        <w:rPr>
          <w:rFonts w:cs="Times New Roman"/>
        </w:rPr>
        <w:t>, indeed</w:t>
      </w:r>
      <w:r w:rsidR="00C912CA" w:rsidRPr="00FC6422">
        <w:rPr>
          <w:rFonts w:cs="Times New Roman"/>
        </w:rPr>
        <w:t>,</w:t>
      </w:r>
      <w:r w:rsidRPr="00FC6422">
        <w:rPr>
          <w:rFonts w:cs="Times New Roman"/>
        </w:rPr>
        <w:t xml:space="preserve"> </w:t>
      </w:r>
      <w:r w:rsidR="00C912CA" w:rsidRPr="00FC6422">
        <w:rPr>
          <w:rFonts w:cs="Times New Roman"/>
        </w:rPr>
        <w:t xml:space="preserve">do not matter </w:t>
      </w:r>
      <w:r w:rsidRPr="00FC6422">
        <w:rPr>
          <w:rFonts w:cs="Times New Roman"/>
        </w:rPr>
        <w:t>in most health</w:t>
      </w:r>
      <w:r w:rsidR="00C912CA" w:rsidRPr="00FC6422">
        <w:rPr>
          <w:rFonts w:cs="Times New Roman"/>
        </w:rPr>
        <w:t>-related</w:t>
      </w:r>
      <w:r w:rsidRPr="00FC6422">
        <w:rPr>
          <w:rFonts w:cs="Times New Roman"/>
        </w:rPr>
        <w:t xml:space="preserve"> applications. The new solution then consists in representing</w:t>
      </w:r>
      <w:r w:rsidR="00875AC1" w:rsidRPr="00FC6422">
        <w:rPr>
          <w:rFonts w:cs="Times New Roman"/>
        </w:rPr>
        <w:t xml:space="preserve"> living organisms</w:t>
      </w:r>
      <w:r w:rsidRPr="00FC6422">
        <w:rPr>
          <w:rFonts w:cs="Times New Roman"/>
        </w:rPr>
        <w:t xml:space="preserve"> based on their temporal existence, limited by two time points, as described in </w:t>
      </w:r>
      <w:r w:rsidR="0080101B" w:rsidRPr="00FC6422">
        <w:rPr>
          <w:rFonts w:cs="Times New Roman"/>
        </w:rPr>
        <w:t>the General Formal Ontology (</w:t>
      </w:r>
      <w:r w:rsidRPr="00FC6422">
        <w:rPr>
          <w:rFonts w:cs="Times New Roman"/>
        </w:rPr>
        <w:t>GFO</w:t>
      </w:r>
      <w:r w:rsidR="0080101B" w:rsidRPr="00FC6422">
        <w:rPr>
          <w:rFonts w:cs="Times New Roman"/>
        </w:rPr>
        <w:t>)</w:t>
      </w:r>
      <w:r w:rsidRPr="00FC6422">
        <w:rPr>
          <w:rFonts w:cs="Times New Roman"/>
        </w:rPr>
        <w:t xml:space="preserve"> </w:t>
      </w:r>
      <w:r w:rsidR="00155E3D" w:rsidRPr="00FC6422">
        <w:rPr>
          <w:rFonts w:cs="Times New Roman"/>
        </w:rPr>
        <w:fldChar w:fldCharType="begin" w:fldLock="1"/>
      </w:r>
      <w:r w:rsidR="00D63174">
        <w:rPr>
          <w:rFonts w:cs="Times New Roman"/>
        </w:rPr>
        <w:instrText xml:space="preserve">ADDIN Mendeley Citation{b8e4ff01-a823-4ae9-83a2-109190c5513b} CSL_CITATION  { "citationItems" : [ { "id" : "ITEM-1", "itemData" : { "author" : [ { "family" : "Herre", "given" : "Heinrich" }, { "family" : "Heller", "given" : "Barbara" }, { "family" : "Burek", "given" : "Patryk" }, { "family" : "Hoehndorf", "given" : "Robert" }, { "family" : "Loebe", "given" : "Frank" }, { "family" : "Michalek", "given" : "Hannes" } ], "id" : "ITEM-1", "issued" : { "date-parts" : [ [ "2007" ] ] }, "page" : "85", "publisher-place" : "Leipzig", "title" : "General Formal Ontology (GFO): A Foundational Ontology Integrating Objects and Processes. Part I: Basic Principles", "type" : "report" }, "uris" : [ "http://www.mendeley.com/documents/?uuid=b8e4ff01-a823-4ae9-83a2-109190c5513b" ] } ], "mendeley" : { "previouslyFormattedCitation" : "[14]" }, "properties" : { "noteIndex" : 0 }, "schema" : "https://github.com/citation-style-language/schema/raw/master/csl-citation.json" } </w:instrText>
      </w:r>
      <w:r w:rsidR="00155E3D" w:rsidRPr="00FC6422">
        <w:rPr>
          <w:rFonts w:cs="Times New Roman"/>
        </w:rPr>
        <w:fldChar w:fldCharType="separate"/>
      </w:r>
      <w:r w:rsidR="005A7729" w:rsidRPr="005A7729">
        <w:rPr>
          <w:rFonts w:cs="Times New Roman"/>
          <w:noProof/>
        </w:rPr>
        <w:t>[14]</w:t>
      </w:r>
      <w:r w:rsidR="00155E3D" w:rsidRPr="00FC6422">
        <w:rPr>
          <w:rFonts w:cs="Times New Roman"/>
        </w:rPr>
        <w:fldChar w:fldCharType="end"/>
      </w:r>
      <w:r w:rsidRPr="00FC6422">
        <w:rPr>
          <w:rFonts w:cs="Times New Roman"/>
        </w:rPr>
        <w:t xml:space="preserve">. Such representation employs the definition of </w:t>
      </w:r>
      <w:proofErr w:type="spellStart"/>
      <w:r w:rsidRPr="00FC6422">
        <w:rPr>
          <w:rFonts w:cs="Times New Roman"/>
        </w:rPr>
        <w:t>gfo</w:t>
      </w:r>
      <w:proofErr w:type="gramStart"/>
      <w:r w:rsidRPr="00FC6422">
        <w:rPr>
          <w:rFonts w:cs="Times New Roman"/>
        </w:rPr>
        <w:t>:</w:t>
      </w:r>
      <w:r w:rsidRPr="00FC6422">
        <w:rPr>
          <w:rFonts w:cs="Times New Roman"/>
          <w:i/>
        </w:rPr>
        <w:t>Chronoid</w:t>
      </w:r>
      <w:proofErr w:type="spellEnd"/>
      <w:proofErr w:type="gramEnd"/>
      <w:r w:rsidRPr="00FC6422">
        <w:rPr>
          <w:rFonts w:cs="Times New Roman"/>
          <w:i/>
        </w:rPr>
        <w:t>,</w:t>
      </w:r>
      <w:r w:rsidRPr="00FC6422">
        <w:rPr>
          <w:rFonts w:cs="Times New Roman"/>
        </w:rPr>
        <w:t xml:space="preserve"> </w:t>
      </w:r>
      <w:del w:id="117" w:author="Gleice" w:date="2012-04-03T16:20:00Z">
        <w:r w:rsidRPr="00FC6422" w:rsidDel="004975E8">
          <w:rPr>
            <w:rFonts w:cs="Times New Roman"/>
          </w:rPr>
          <w:delText xml:space="preserve">as entities </w:delText>
        </w:r>
        <w:r w:rsidRPr="00FC6422" w:rsidDel="004975E8">
          <w:rPr>
            <w:rFonts w:cs="Times New Roman"/>
            <w:i/>
          </w:rPr>
          <w:delText>sui generis</w:delText>
        </w:r>
        <w:r w:rsidRPr="00FC6422" w:rsidDel="004975E8">
          <w:rPr>
            <w:rFonts w:cs="Times New Roman"/>
          </w:rPr>
          <w:delText>,</w:delText>
        </w:r>
      </w:del>
      <w:r w:rsidRPr="00FC6422">
        <w:rPr>
          <w:rFonts w:cs="Times New Roman"/>
        </w:rPr>
        <w:t xml:space="preserve"> i.e. </w:t>
      </w:r>
      <w:ins w:id="118" w:author="Gleice" w:date="2012-04-03T16:21:00Z">
        <w:r w:rsidR="004975E8">
          <w:rPr>
            <w:rFonts w:cs="Times New Roman"/>
          </w:rPr>
          <w:t xml:space="preserve">an interval </w:t>
        </w:r>
      </w:ins>
      <w:r w:rsidRPr="00FC6422">
        <w:rPr>
          <w:rFonts w:cs="Times New Roman"/>
        </w:rPr>
        <w:t>not defined as a set of points, thus implying in time represented as a continuum.</w:t>
      </w:r>
    </w:p>
    <w:p w14:paraId="33B4B7EB" w14:textId="77777777" w:rsidR="0080101B" w:rsidRPr="00FC6422" w:rsidRDefault="0080101B" w:rsidP="001372A3">
      <w:pPr>
        <w:rPr>
          <w:rFonts w:cs="Times New Roman"/>
        </w:rPr>
      </w:pPr>
    </w:p>
    <w:p w14:paraId="611B8976" w14:textId="41CAEE23" w:rsidR="00425E72" w:rsidRPr="00FC6422" w:rsidRDefault="000E5D20" w:rsidP="00BC5C4B">
      <w:pPr>
        <w:rPr>
          <w:rFonts w:cs="Times New Roman"/>
          <w:sz w:val="18"/>
          <w:szCs w:val="18"/>
        </w:rPr>
      </w:pPr>
      <w:r w:rsidRPr="00FC6422">
        <w:rPr>
          <w:rFonts w:cs="Times New Roman"/>
        </w:rPr>
        <w:t>E</w:t>
      </w:r>
      <w:r w:rsidR="009F3494" w:rsidRPr="00FC6422">
        <w:rPr>
          <w:rFonts w:cs="Times New Roman"/>
        </w:rPr>
        <w:t xml:space="preserve">very </w:t>
      </w:r>
      <w:proofErr w:type="spellStart"/>
      <w:r w:rsidR="009F3494" w:rsidRPr="00FC6422">
        <w:rPr>
          <w:rFonts w:cs="Times New Roman"/>
          <w:i/>
        </w:rPr>
        <w:t>Chronoid</w:t>
      </w:r>
      <w:proofErr w:type="spellEnd"/>
      <w:r w:rsidR="009F3494" w:rsidRPr="00FC6422">
        <w:rPr>
          <w:rFonts w:cs="Times New Roman"/>
        </w:rPr>
        <w:t xml:space="preserve"> has two outer boundaries, known as time limits (</w:t>
      </w:r>
      <w:proofErr w:type="spellStart"/>
      <w:r w:rsidR="009F3494" w:rsidRPr="00FC6422">
        <w:rPr>
          <w:rFonts w:cs="Times New Roman"/>
        </w:rPr>
        <w:t>gfo</w:t>
      </w:r>
      <w:proofErr w:type="spellEnd"/>
      <w:r w:rsidR="009F3494" w:rsidRPr="00FC6422">
        <w:rPr>
          <w:rFonts w:cs="Times New Roman"/>
        </w:rPr>
        <w:t xml:space="preserve">: </w:t>
      </w:r>
      <w:proofErr w:type="spellStart"/>
      <w:r w:rsidR="009F3494" w:rsidRPr="00FC6422">
        <w:rPr>
          <w:rFonts w:cs="Times New Roman"/>
          <w:i/>
        </w:rPr>
        <w:t>TimeBoundary</w:t>
      </w:r>
      <w:proofErr w:type="spellEnd"/>
      <w:r w:rsidR="009F3494" w:rsidRPr="00FC6422">
        <w:rPr>
          <w:rFonts w:cs="Times New Roman"/>
        </w:rPr>
        <w:t>) or points in time. In GFO, there are two</w:t>
      </w:r>
      <w:r w:rsidRPr="00FC6422">
        <w:rPr>
          <w:rFonts w:cs="Times New Roman"/>
        </w:rPr>
        <w:t xml:space="preserve"> kinds of temporal boundaries, </w:t>
      </w:r>
      <w:r w:rsidR="009F3494" w:rsidRPr="00FC6422">
        <w:rPr>
          <w:rFonts w:cs="Times New Roman"/>
        </w:rPr>
        <w:t>represent</w:t>
      </w:r>
      <w:r w:rsidRPr="00FC6422">
        <w:rPr>
          <w:rFonts w:cs="Times New Roman"/>
        </w:rPr>
        <w:t>ing</w:t>
      </w:r>
      <w:r w:rsidR="009F3494" w:rsidRPr="00FC6422">
        <w:rPr>
          <w:rFonts w:cs="Times New Roman"/>
        </w:rPr>
        <w:t xml:space="preserve"> the right and left limit</w:t>
      </w:r>
      <w:r w:rsidRPr="00FC6422">
        <w:rPr>
          <w:rFonts w:cs="Times New Roman"/>
        </w:rPr>
        <w:t xml:space="preserve"> of a temporal interval</w:t>
      </w:r>
      <w:r w:rsidR="009F3494" w:rsidRPr="00FC6422">
        <w:rPr>
          <w:rFonts w:cs="Times New Roman"/>
        </w:rPr>
        <w:t xml:space="preserve">, i.e. </w:t>
      </w:r>
      <w:proofErr w:type="spellStart"/>
      <w:r w:rsidR="009F3494" w:rsidRPr="00FC6422">
        <w:rPr>
          <w:rFonts w:cs="Times New Roman"/>
        </w:rPr>
        <w:t>gfo</w:t>
      </w:r>
      <w:proofErr w:type="spellEnd"/>
      <w:r w:rsidR="009F3494" w:rsidRPr="00FC6422">
        <w:rPr>
          <w:rFonts w:cs="Times New Roman"/>
        </w:rPr>
        <w:t xml:space="preserve">: </w:t>
      </w:r>
      <w:proofErr w:type="spellStart"/>
      <w:r w:rsidR="009F3494" w:rsidRPr="00FC6422">
        <w:rPr>
          <w:rFonts w:cs="Times New Roman"/>
          <w:i/>
        </w:rPr>
        <w:t>LeftTimeBoundary</w:t>
      </w:r>
      <w:proofErr w:type="spellEnd"/>
      <w:r w:rsidR="009F3494" w:rsidRPr="00FC6422">
        <w:rPr>
          <w:rFonts w:cs="Times New Roman"/>
        </w:rPr>
        <w:t xml:space="preserve"> and </w:t>
      </w:r>
      <w:proofErr w:type="spellStart"/>
      <w:r w:rsidR="009F3494" w:rsidRPr="00FC6422">
        <w:rPr>
          <w:rFonts w:cs="Times New Roman"/>
        </w:rPr>
        <w:t>gfo</w:t>
      </w:r>
      <w:proofErr w:type="spellEnd"/>
      <w:r w:rsidR="009F3494" w:rsidRPr="00FC6422">
        <w:rPr>
          <w:rFonts w:cs="Times New Roman"/>
        </w:rPr>
        <w:t xml:space="preserve">: </w:t>
      </w:r>
      <w:proofErr w:type="spellStart"/>
      <w:r w:rsidR="009F3494" w:rsidRPr="00FC6422">
        <w:rPr>
          <w:rFonts w:cs="Times New Roman"/>
          <w:i/>
        </w:rPr>
        <w:t>RightTimeBoundary</w:t>
      </w:r>
      <w:proofErr w:type="spellEnd"/>
      <w:r w:rsidR="009F3494" w:rsidRPr="00FC6422">
        <w:rPr>
          <w:rFonts w:cs="Times New Roman"/>
        </w:rPr>
        <w:t xml:space="preserve">. By definition, they cannot </w:t>
      </w:r>
      <w:r w:rsidR="00583E7C" w:rsidRPr="00FC6422">
        <w:rPr>
          <w:rFonts w:cs="Times New Roman"/>
        </w:rPr>
        <w:t xml:space="preserve">hold </w:t>
      </w:r>
      <w:r w:rsidR="009F3494" w:rsidRPr="00FC6422">
        <w:rPr>
          <w:rFonts w:cs="Times New Roman"/>
        </w:rPr>
        <w:t xml:space="preserve">the same values in a single </w:t>
      </w:r>
      <w:proofErr w:type="spellStart"/>
      <w:r w:rsidR="009F3494" w:rsidRPr="00FC6422">
        <w:rPr>
          <w:rFonts w:cs="Times New Roman"/>
        </w:rPr>
        <w:t>chronoid</w:t>
      </w:r>
      <w:proofErr w:type="spellEnd"/>
      <w:r w:rsidR="009F3494" w:rsidRPr="00FC6422">
        <w:rPr>
          <w:rFonts w:cs="Times New Roman"/>
        </w:rPr>
        <w:t xml:space="preserve"> </w:t>
      </w:r>
      <w:r w:rsidR="00155E3D" w:rsidRPr="00FC6422">
        <w:rPr>
          <w:rFonts w:cs="Times New Roman"/>
        </w:rPr>
        <w:fldChar w:fldCharType="begin" w:fldLock="1"/>
      </w:r>
      <w:r w:rsidR="00D63174">
        <w:rPr>
          <w:rFonts w:cs="Times New Roman"/>
        </w:rPr>
        <w:instrText xml:space="preserve">ADDIN Mendeley Citation{b8e4ff01-a823-4ae9-83a2-109190c5513b} CSL_CITATION  { "citationItems" : [ { "id" : "ITEM-1", "itemData" : { "author" : [ { "family" : "Herre", "given" : "Heinrich" }, { "family" : "Heller", "given" : "Barbara" }, { "family" : "Burek", "given" : "Patryk" }, { "family" : "Hoehndorf", "given" : "Robert" }, { "family" : "Loebe", "given" : "Frank" }, { "family" : "Michalek", "given" : "Hannes" } ], "id" : "ITEM-1", "issued" : { "date-parts" : [ [ "2007" ] ] }, "page" : "85", "publisher-place" : "Leipzig", "title" : "General Formal Ontology (GFO): A Foundational Ontology Integrating Objects and Processes. Part I: Basic Principles", "type" : "report" }, "uris" : [ "http://www.mendeley.com/documents/?uuid=b8e4ff01-a823-4ae9-83a2-109190c5513b" ] } ], "mendeley" : { "previouslyFormattedCitation" : "[14]" }, "properties" : { "noteIndex" : 0 }, "schema" : "https://github.com/citation-style-language/schema/raw/master/csl-citation.json" } </w:instrText>
      </w:r>
      <w:r w:rsidR="00155E3D" w:rsidRPr="00FC6422">
        <w:rPr>
          <w:rFonts w:cs="Times New Roman"/>
        </w:rPr>
        <w:fldChar w:fldCharType="separate"/>
      </w:r>
      <w:r w:rsidR="005A7729" w:rsidRPr="005A7729">
        <w:rPr>
          <w:rFonts w:cs="Times New Roman"/>
          <w:noProof/>
        </w:rPr>
        <w:t>[14]</w:t>
      </w:r>
      <w:r w:rsidR="00155E3D" w:rsidRPr="00FC6422">
        <w:rPr>
          <w:rFonts w:cs="Times New Roman"/>
        </w:rPr>
        <w:fldChar w:fldCharType="end"/>
      </w:r>
      <w:r w:rsidR="009F3494" w:rsidRPr="00FC6422">
        <w:rPr>
          <w:rFonts w:cs="Times New Roman"/>
        </w:rPr>
        <w:t>. A schematic representation can be found figure 2.</w:t>
      </w:r>
    </w:p>
    <w:p w14:paraId="78756288" w14:textId="77777777" w:rsidR="00425E72" w:rsidRPr="00FC6422" w:rsidRDefault="009F3494" w:rsidP="001372A3">
      <w:pPr>
        <w:rPr>
          <w:rFonts w:cs="Times New Roman"/>
        </w:rPr>
      </w:pPr>
      <w:r w:rsidRPr="00FC6422">
        <w:rPr>
          <w:rFonts w:cs="Times New Roman"/>
        </w:rPr>
        <w:t xml:space="preserve">For the sake of clarity, we show here the definitions of </w:t>
      </w:r>
      <w:proofErr w:type="spellStart"/>
      <w:r w:rsidRPr="00FC6422">
        <w:rPr>
          <w:rFonts w:cs="Times New Roman"/>
          <w:i/>
        </w:rPr>
        <w:t>Chronoid</w:t>
      </w:r>
      <w:proofErr w:type="spellEnd"/>
      <w:r w:rsidRPr="00FC6422">
        <w:rPr>
          <w:rFonts w:cs="Times New Roman"/>
        </w:rPr>
        <w:t xml:space="preserve"> and its time boundaries in GFO:</w:t>
      </w:r>
    </w:p>
    <w:p w14:paraId="4A520679" w14:textId="77777777" w:rsidR="00425E72" w:rsidRPr="00FC6422" w:rsidRDefault="009F3494" w:rsidP="001372A3">
      <w:pPr>
        <w:rPr>
          <w:rFonts w:cs="Times New Roman"/>
        </w:rPr>
      </w:pPr>
      <w:proofErr w:type="spellStart"/>
      <w:proofErr w:type="gramStart"/>
      <w:r w:rsidRPr="00FC6422">
        <w:rPr>
          <w:rFonts w:cs="Times New Roman"/>
        </w:rPr>
        <w:t>gfo:</w:t>
      </w:r>
      <w:proofErr w:type="gramEnd"/>
      <w:r w:rsidRPr="00FC6422">
        <w:rPr>
          <w:rFonts w:cs="Times New Roman"/>
          <w:i/>
        </w:rPr>
        <w:t>Chronoid</w:t>
      </w:r>
      <w:proofErr w:type="spellEnd"/>
      <w:r w:rsidRPr="00FC6422">
        <w:rPr>
          <w:rFonts w:cs="Times New Roman"/>
        </w:rPr>
        <w:t xml:space="preserve"> </w:t>
      </w:r>
      <w:proofErr w:type="spellStart"/>
      <w:r w:rsidRPr="00FC6422">
        <w:rPr>
          <w:rFonts w:cs="Times New Roman"/>
        </w:rPr>
        <w:t>subclassOf</w:t>
      </w:r>
      <w:proofErr w:type="spellEnd"/>
    </w:p>
    <w:p w14:paraId="47CF2E97" w14:textId="7911BAF7" w:rsidR="00425E72" w:rsidRPr="00FC6422" w:rsidRDefault="009F3494" w:rsidP="001372A3">
      <w:pPr>
        <w:rPr>
          <w:rFonts w:cs="Times New Roman"/>
        </w:rPr>
      </w:pPr>
      <w:r w:rsidRPr="00FC6422">
        <w:rPr>
          <w:rFonts w:cs="Times New Roman"/>
        </w:rPr>
        <w:tab/>
        <w:t>(</w:t>
      </w:r>
      <w:proofErr w:type="spellStart"/>
      <w:proofErr w:type="gramStart"/>
      <w:r w:rsidRPr="00FC6422">
        <w:rPr>
          <w:rFonts w:cs="Times New Roman"/>
        </w:rPr>
        <w:t>gfo:</w:t>
      </w:r>
      <w:proofErr w:type="gramEnd"/>
      <w:r w:rsidRPr="00FC6422">
        <w:rPr>
          <w:rFonts w:cs="Times New Roman"/>
          <w:b/>
        </w:rPr>
        <w:t>hasLeftTimeBoundary</w:t>
      </w:r>
      <w:proofErr w:type="spellEnd"/>
      <w:r w:rsidRPr="00FC6422">
        <w:rPr>
          <w:rFonts w:cs="Times New Roman"/>
        </w:rPr>
        <w:t xml:space="preserve"> exactly 1 </w:t>
      </w:r>
      <w:proofErr w:type="spellStart"/>
      <w:r w:rsidRPr="00FC6422">
        <w:rPr>
          <w:rFonts w:cs="Times New Roman"/>
        </w:rPr>
        <w:t>gfo:</w:t>
      </w:r>
      <w:r w:rsidRPr="00FC6422">
        <w:rPr>
          <w:rFonts w:cs="Times New Roman"/>
          <w:i/>
        </w:rPr>
        <w:t>LeftTimeBoundary</w:t>
      </w:r>
      <w:proofErr w:type="spellEnd"/>
      <w:r w:rsidRPr="00FC6422">
        <w:rPr>
          <w:rFonts w:cs="Times New Roman"/>
        </w:rPr>
        <w:t xml:space="preserve">) and        </w:t>
      </w:r>
      <w:ins w:id="119" w:author="Gleice" w:date="2012-04-03T15:07:00Z">
        <w:r w:rsidR="00455B75">
          <w:rPr>
            <w:rFonts w:cs="Times New Roman"/>
          </w:rPr>
          <w:tab/>
          <w:t xml:space="preserve">       </w:t>
        </w:r>
      </w:ins>
      <w:r w:rsidRPr="00FC6422">
        <w:rPr>
          <w:rFonts w:cs="Times New Roman"/>
        </w:rPr>
        <w:t xml:space="preserve"> (2)</w:t>
      </w:r>
    </w:p>
    <w:p w14:paraId="723B4080" w14:textId="77777777" w:rsidR="00425E72" w:rsidRPr="00FC6422" w:rsidRDefault="009F3494" w:rsidP="001372A3">
      <w:pPr>
        <w:rPr>
          <w:rFonts w:cs="Times New Roman"/>
        </w:rPr>
      </w:pPr>
      <w:r w:rsidRPr="00FC6422">
        <w:rPr>
          <w:rFonts w:cs="Times New Roman"/>
        </w:rPr>
        <w:tab/>
        <w:t>(</w:t>
      </w:r>
      <w:proofErr w:type="spellStart"/>
      <w:proofErr w:type="gramStart"/>
      <w:r w:rsidRPr="00FC6422">
        <w:rPr>
          <w:rFonts w:cs="Times New Roman"/>
        </w:rPr>
        <w:t>gfo:</w:t>
      </w:r>
      <w:proofErr w:type="gramEnd"/>
      <w:r w:rsidRPr="00FC6422">
        <w:rPr>
          <w:rFonts w:cs="Times New Roman"/>
          <w:b/>
        </w:rPr>
        <w:t>hasRightTimeBoundary</w:t>
      </w:r>
      <w:proofErr w:type="spellEnd"/>
      <w:r w:rsidRPr="00FC6422">
        <w:rPr>
          <w:rFonts w:cs="Times New Roman"/>
        </w:rPr>
        <w:t xml:space="preserve"> exactly 1 </w:t>
      </w:r>
      <w:proofErr w:type="spellStart"/>
      <w:r w:rsidRPr="00FC6422">
        <w:rPr>
          <w:rFonts w:cs="Times New Roman"/>
        </w:rPr>
        <w:t>gfo:</w:t>
      </w:r>
      <w:r w:rsidRPr="00FC6422">
        <w:rPr>
          <w:rFonts w:cs="Times New Roman"/>
          <w:i/>
        </w:rPr>
        <w:t>RightTimeBoundary</w:t>
      </w:r>
      <w:proofErr w:type="spellEnd"/>
      <w:r w:rsidRPr="00FC6422">
        <w:rPr>
          <w:rFonts w:cs="Times New Roman"/>
        </w:rPr>
        <w:t>)</w:t>
      </w:r>
    </w:p>
    <w:p w14:paraId="6626730C" w14:textId="77777777" w:rsidR="00425E72" w:rsidRPr="00FC6422" w:rsidRDefault="00425E72" w:rsidP="001372A3">
      <w:pPr>
        <w:rPr>
          <w:rFonts w:cs="Times New Roman"/>
        </w:rPr>
      </w:pPr>
    </w:p>
    <w:p w14:paraId="6C1879A2" w14:textId="77777777" w:rsidR="00425E72" w:rsidRPr="00FC6422" w:rsidRDefault="009F3494" w:rsidP="001372A3">
      <w:pPr>
        <w:rPr>
          <w:rFonts w:cs="Times New Roman"/>
        </w:rPr>
      </w:pPr>
      <w:proofErr w:type="spellStart"/>
      <w:proofErr w:type="gramStart"/>
      <w:r w:rsidRPr="00FC6422">
        <w:rPr>
          <w:rFonts w:cs="Times New Roman"/>
        </w:rPr>
        <w:t>gfo:</w:t>
      </w:r>
      <w:proofErr w:type="gramEnd"/>
      <w:r w:rsidRPr="00FC6422">
        <w:rPr>
          <w:rFonts w:cs="Times New Roman"/>
          <w:i/>
        </w:rPr>
        <w:t>LeftTimeBoundary</w:t>
      </w:r>
      <w:proofErr w:type="spellEnd"/>
      <w:r w:rsidRPr="00FC6422">
        <w:rPr>
          <w:rFonts w:cs="Times New Roman"/>
        </w:rPr>
        <w:t xml:space="preserve"> </w:t>
      </w:r>
      <w:proofErr w:type="spellStart"/>
      <w:r w:rsidRPr="00FC6422">
        <w:rPr>
          <w:rFonts w:cs="Times New Roman"/>
        </w:rPr>
        <w:t>equivalentTo</w:t>
      </w:r>
      <w:proofErr w:type="spellEnd"/>
      <w:r w:rsidRPr="00FC6422">
        <w:rPr>
          <w:rFonts w:cs="Times New Roman"/>
        </w:rPr>
        <w:t xml:space="preserve"> </w:t>
      </w:r>
      <w:proofErr w:type="spellStart"/>
      <w:r w:rsidRPr="00FC6422">
        <w:rPr>
          <w:rFonts w:cs="Times New Roman"/>
        </w:rPr>
        <w:t>gfo:</w:t>
      </w:r>
      <w:r w:rsidRPr="00FC6422">
        <w:rPr>
          <w:rFonts w:cs="Times New Roman"/>
          <w:i/>
        </w:rPr>
        <w:t>TimeBoundary</w:t>
      </w:r>
      <w:proofErr w:type="spellEnd"/>
      <w:r w:rsidRPr="00FC6422">
        <w:rPr>
          <w:rFonts w:cs="Times New Roman"/>
          <w:i/>
        </w:rPr>
        <w:t xml:space="preserve">                                                   </w:t>
      </w:r>
      <w:r w:rsidRPr="00FC6422">
        <w:rPr>
          <w:rFonts w:cs="Times New Roman"/>
        </w:rPr>
        <w:t>(3)</w:t>
      </w:r>
    </w:p>
    <w:p w14:paraId="01FF39BC" w14:textId="77777777" w:rsidR="00425E72" w:rsidRPr="00FC6422" w:rsidRDefault="009F3494" w:rsidP="001372A3">
      <w:pPr>
        <w:rPr>
          <w:rFonts w:cs="Times New Roman"/>
        </w:rPr>
      </w:pPr>
      <w:r w:rsidRPr="00FC6422">
        <w:rPr>
          <w:rFonts w:cs="Times New Roman"/>
        </w:rPr>
        <w:tab/>
      </w: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rPr>
        <w:t>gfo:</w:t>
      </w:r>
      <w:r w:rsidRPr="00FC6422">
        <w:rPr>
          <w:rFonts w:cs="Times New Roman"/>
          <w:b/>
        </w:rPr>
        <w:t>leftTimeBoundaryOf</w:t>
      </w:r>
      <w:proofErr w:type="spellEnd"/>
      <w:r w:rsidRPr="00FC6422">
        <w:rPr>
          <w:rFonts w:cs="Times New Roman"/>
          <w:b/>
        </w:rPr>
        <w:t xml:space="preserve"> </w:t>
      </w:r>
      <w:r w:rsidRPr="00FC6422">
        <w:rPr>
          <w:rFonts w:cs="Times New Roman"/>
        </w:rPr>
        <w:t xml:space="preserve">some </w:t>
      </w:r>
      <w:proofErr w:type="spellStart"/>
      <w:r w:rsidRPr="00FC6422">
        <w:rPr>
          <w:rFonts w:cs="Times New Roman"/>
        </w:rPr>
        <w:t>gfo:</w:t>
      </w:r>
      <w:r w:rsidRPr="00FC6422">
        <w:rPr>
          <w:rFonts w:cs="Times New Roman"/>
          <w:i/>
        </w:rPr>
        <w:t>Chronoid</w:t>
      </w:r>
      <w:proofErr w:type="spellEnd"/>
      <w:r w:rsidRPr="00FC6422">
        <w:rPr>
          <w:rFonts w:cs="Times New Roman"/>
        </w:rPr>
        <w:t>)</w:t>
      </w:r>
    </w:p>
    <w:p w14:paraId="37569AC5" w14:textId="77777777" w:rsidR="009F3494" w:rsidRPr="00FC6422" w:rsidRDefault="009F3494" w:rsidP="005E50E8">
      <w:pPr>
        <w:spacing w:line="480" w:lineRule="auto"/>
        <w:rPr>
          <w:rFonts w:cs="Times New Roman"/>
        </w:rPr>
      </w:pPr>
    </w:p>
    <w:p w14:paraId="107C3743" w14:textId="77777777" w:rsidR="009F3494" w:rsidRPr="00FC6422" w:rsidRDefault="009F3494" w:rsidP="005E50E8">
      <w:pPr>
        <w:spacing w:line="480" w:lineRule="auto"/>
        <w:rPr>
          <w:rFonts w:cs="Times New Roman"/>
        </w:rPr>
      </w:pPr>
      <w:proofErr w:type="spellStart"/>
      <w:proofErr w:type="gramStart"/>
      <w:r w:rsidRPr="00FC6422">
        <w:rPr>
          <w:rFonts w:cs="Times New Roman"/>
        </w:rPr>
        <w:t>gfo:</w:t>
      </w:r>
      <w:proofErr w:type="gramEnd"/>
      <w:r w:rsidRPr="00FC6422">
        <w:rPr>
          <w:rFonts w:cs="Times New Roman"/>
          <w:i/>
        </w:rPr>
        <w:t>LeftTimeBoundary</w:t>
      </w:r>
      <w:proofErr w:type="spellEnd"/>
      <w:r w:rsidRPr="00FC6422">
        <w:rPr>
          <w:rFonts w:cs="Times New Roman"/>
        </w:rPr>
        <w:t xml:space="preserve"> </w:t>
      </w:r>
      <w:proofErr w:type="spellStart"/>
      <w:r w:rsidRPr="00FC6422">
        <w:rPr>
          <w:rFonts w:cs="Times New Roman"/>
        </w:rPr>
        <w:t>equivalentTo</w:t>
      </w:r>
      <w:proofErr w:type="spellEnd"/>
      <w:r w:rsidRPr="00FC6422">
        <w:rPr>
          <w:rFonts w:cs="Times New Roman"/>
        </w:rPr>
        <w:t xml:space="preserve"> </w:t>
      </w:r>
      <w:proofErr w:type="spellStart"/>
      <w:r w:rsidRPr="00FC6422">
        <w:rPr>
          <w:rFonts w:cs="Times New Roman"/>
        </w:rPr>
        <w:t>gfo:</w:t>
      </w:r>
      <w:r w:rsidRPr="00FC6422">
        <w:rPr>
          <w:rFonts w:cs="Times New Roman"/>
          <w:i/>
        </w:rPr>
        <w:t>TimeBoundary</w:t>
      </w:r>
      <w:proofErr w:type="spellEnd"/>
      <w:r w:rsidRPr="00FC6422">
        <w:rPr>
          <w:rFonts w:cs="Times New Roman"/>
          <w:i/>
        </w:rPr>
        <w:t xml:space="preserve">                                                   </w:t>
      </w:r>
      <w:r w:rsidRPr="00FC6422">
        <w:rPr>
          <w:rFonts w:cs="Times New Roman"/>
        </w:rPr>
        <w:t>(4)</w:t>
      </w:r>
    </w:p>
    <w:p w14:paraId="0860B898" w14:textId="77777777" w:rsidR="009F3494" w:rsidRPr="00FC6422" w:rsidRDefault="009F3494" w:rsidP="005E50E8">
      <w:pPr>
        <w:spacing w:line="480" w:lineRule="auto"/>
        <w:rPr>
          <w:rFonts w:cs="Times New Roman"/>
        </w:rPr>
      </w:pPr>
      <w:r w:rsidRPr="00FC6422">
        <w:rPr>
          <w:rFonts w:cs="Times New Roman"/>
        </w:rPr>
        <w:tab/>
      </w: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rPr>
        <w:t>gfo:</w:t>
      </w:r>
      <w:r w:rsidRPr="00FC6422">
        <w:rPr>
          <w:rFonts w:cs="Times New Roman"/>
          <w:b/>
        </w:rPr>
        <w:t>leftTimeBoundaryOf</w:t>
      </w:r>
      <w:proofErr w:type="spellEnd"/>
      <w:r w:rsidRPr="00FC6422">
        <w:rPr>
          <w:rFonts w:cs="Times New Roman"/>
          <w:b/>
        </w:rPr>
        <w:t xml:space="preserve"> </w:t>
      </w:r>
      <w:r w:rsidRPr="00FC6422">
        <w:rPr>
          <w:rFonts w:cs="Times New Roman"/>
        </w:rPr>
        <w:t xml:space="preserve">some </w:t>
      </w:r>
      <w:proofErr w:type="spellStart"/>
      <w:r w:rsidRPr="00FC6422">
        <w:rPr>
          <w:rFonts w:cs="Times New Roman"/>
        </w:rPr>
        <w:t>gfo:</w:t>
      </w:r>
      <w:r w:rsidRPr="00FC6422">
        <w:rPr>
          <w:rFonts w:cs="Times New Roman"/>
          <w:i/>
        </w:rPr>
        <w:t>Chronoid</w:t>
      </w:r>
      <w:proofErr w:type="spellEnd"/>
      <w:r w:rsidRPr="00FC6422">
        <w:rPr>
          <w:rFonts w:cs="Times New Roman"/>
        </w:rPr>
        <w:t>)</w:t>
      </w:r>
    </w:p>
    <w:p w14:paraId="01965BFD" w14:textId="77777777" w:rsidR="009F3494" w:rsidRPr="00FC6422" w:rsidRDefault="009F3494" w:rsidP="005E50E8">
      <w:pPr>
        <w:spacing w:line="480" w:lineRule="auto"/>
        <w:rPr>
          <w:rFonts w:cs="Times New Roman"/>
        </w:rPr>
      </w:pPr>
    </w:p>
    <w:p w14:paraId="0053B84E" w14:textId="306CBA73" w:rsidR="00425E72" w:rsidRPr="00FC6422" w:rsidRDefault="009F3494" w:rsidP="001372A3">
      <w:pPr>
        <w:rPr>
          <w:rFonts w:cs="Times New Roman"/>
        </w:rPr>
      </w:pPr>
      <w:r w:rsidRPr="00FC6422">
        <w:rPr>
          <w:rFonts w:cs="Times New Roman"/>
        </w:rPr>
        <w:t>When there are</w:t>
      </w:r>
      <w:r w:rsidR="00030E1A" w:rsidRPr="00FC6422">
        <w:rPr>
          <w:rFonts w:cs="Times New Roman"/>
        </w:rPr>
        <w:t xml:space="preserve"> </w:t>
      </w:r>
      <w:proofErr w:type="spellStart"/>
      <w:r w:rsidR="00030E1A" w:rsidRPr="00FC6422">
        <w:rPr>
          <w:rFonts w:cs="Times New Roman"/>
        </w:rPr>
        <w:t>chronoids</w:t>
      </w:r>
      <w:proofErr w:type="spellEnd"/>
      <w:r w:rsidR="00030E1A" w:rsidRPr="00FC6422">
        <w:rPr>
          <w:rFonts w:cs="Times New Roman"/>
        </w:rPr>
        <w:t xml:space="preserve"> </w:t>
      </w:r>
      <w:r w:rsidRPr="00FC6422">
        <w:rPr>
          <w:rFonts w:cs="Times New Roman"/>
        </w:rPr>
        <w:t>in sequence, the right time limit of a preceding process must be contiguous with the left of the subsequent, represents the beginning of a new</w:t>
      </w:r>
      <w:r w:rsidR="00030E1A" w:rsidRPr="00FC6422">
        <w:rPr>
          <w:rFonts w:cs="Times New Roman"/>
        </w:rPr>
        <w:t xml:space="preserve"> </w:t>
      </w:r>
      <w:proofErr w:type="spellStart"/>
      <w:r w:rsidR="00030E1A" w:rsidRPr="00FC6422">
        <w:rPr>
          <w:rFonts w:cs="Times New Roman"/>
        </w:rPr>
        <w:t>chronoid</w:t>
      </w:r>
      <w:proofErr w:type="spellEnd"/>
      <w:r w:rsidR="00030E1A" w:rsidRPr="00FC6422">
        <w:rPr>
          <w:rFonts w:cs="Times New Roman"/>
        </w:rPr>
        <w:t xml:space="preserve"> </w:t>
      </w:r>
      <w:r w:rsidRPr="00FC6422">
        <w:rPr>
          <w:rFonts w:cs="Times New Roman"/>
        </w:rPr>
        <w:t xml:space="preserve">and the end of the previous. It is worth noting that the </w:t>
      </w:r>
      <w:proofErr w:type="spellStart"/>
      <w:r w:rsidRPr="00FC6422">
        <w:rPr>
          <w:rFonts w:cs="Times New Roman"/>
        </w:rPr>
        <w:t>mereological</w:t>
      </w:r>
      <w:proofErr w:type="spellEnd"/>
      <w:r w:rsidRPr="00FC6422">
        <w:rPr>
          <w:rFonts w:cs="Times New Roman"/>
        </w:rPr>
        <w:t xml:space="preserve"> sum of</w:t>
      </w:r>
      <w:r w:rsidR="00030E1A" w:rsidRPr="00FC6422">
        <w:rPr>
          <w:rFonts w:cs="Times New Roman"/>
        </w:rPr>
        <w:t xml:space="preserve"> </w:t>
      </w:r>
      <w:proofErr w:type="spellStart"/>
      <w:r w:rsidR="00030E1A" w:rsidRPr="00FC6422">
        <w:rPr>
          <w:rFonts w:cs="Times New Roman"/>
        </w:rPr>
        <w:t>chronoids</w:t>
      </w:r>
      <w:proofErr w:type="spellEnd"/>
      <w:r w:rsidR="00030E1A" w:rsidRPr="00FC6422">
        <w:rPr>
          <w:rFonts w:cs="Times New Roman"/>
        </w:rPr>
        <w:t xml:space="preserve"> </w:t>
      </w:r>
      <w:r w:rsidRPr="00FC6422">
        <w:rPr>
          <w:rFonts w:cs="Times New Roman"/>
        </w:rPr>
        <w:t xml:space="preserve">represents the notion of temporal region </w:t>
      </w:r>
      <w:r w:rsidR="00155E3D" w:rsidRPr="00FC6422">
        <w:rPr>
          <w:rFonts w:cs="Times New Roman"/>
        </w:rPr>
        <w:fldChar w:fldCharType="begin" w:fldLock="1"/>
      </w:r>
      <w:r w:rsidR="00D63174">
        <w:rPr>
          <w:rFonts w:cs="Times New Roman"/>
        </w:rPr>
        <w:instrText xml:space="preserve">ADDIN Mendeley Citation{b8e4ff01-a823-4ae9-83a2-109190c5513b} CSL_CITATION  { "citationItems" : [ { "id" : "ITEM-1", "itemData" : { "author" : [ { "family" : "Herre", "given" : "Heinrich" }, { "family" : "Heller", "given" : "Barbara" }, { "family" : "Burek", "given" : "Patryk" }, { "family" : "Hoehndorf", "given" : "Robert" }, { "family" : "Loebe", "given" : "Frank" }, { "family" : "Michalek", "given" : "Hannes" } ], "id" : "ITEM-1", "issued" : { "date-parts" : [ [ "2007" ] ] }, "page" : "85", "publisher-place" : "Leipzig", "title" : "General Formal Ontology (GFO): A Foundational Ontology Integrating Objects and Processes. Part I: Basic Principles", "type" : "report" }, "uris" : [ "http://www.mendeley.com/documents/?uuid=b8e4ff01-a823-4ae9-83a2-109190c5513b" ] } ], "mendeley" : { "previouslyFormattedCitation" : "[14]" }, "properties" : { "noteIndex" : 0 }, "schema" : "https://github.com/citation-style-language/schema/raw/master/csl-citation.json" } </w:instrText>
      </w:r>
      <w:r w:rsidR="00155E3D" w:rsidRPr="00FC6422">
        <w:rPr>
          <w:rFonts w:cs="Times New Roman"/>
        </w:rPr>
        <w:fldChar w:fldCharType="separate"/>
      </w:r>
      <w:r w:rsidR="005A7729" w:rsidRPr="005A7729">
        <w:rPr>
          <w:rFonts w:cs="Times New Roman"/>
          <w:noProof/>
        </w:rPr>
        <w:t>[14]</w:t>
      </w:r>
      <w:r w:rsidR="00155E3D" w:rsidRPr="00FC6422">
        <w:rPr>
          <w:rFonts w:cs="Times New Roman"/>
        </w:rPr>
        <w:fldChar w:fldCharType="end"/>
      </w:r>
      <w:r w:rsidRPr="00FC6422">
        <w:rPr>
          <w:rFonts w:cs="Times New Roman"/>
        </w:rPr>
        <w:t xml:space="preserve">. </w:t>
      </w:r>
      <w:r w:rsidRPr="00FC6422">
        <w:rPr>
          <w:rFonts w:cs="Times New Roman"/>
        </w:rPr>
        <w:tab/>
      </w:r>
    </w:p>
    <w:p w14:paraId="26D22F14" w14:textId="1ADA1F46" w:rsidR="00425E72" w:rsidRPr="00FC6422" w:rsidRDefault="009F3494" w:rsidP="001372A3">
      <w:pPr>
        <w:rPr>
          <w:rFonts w:cs="Times New Roman"/>
        </w:rPr>
      </w:pPr>
      <w:r w:rsidRPr="00FC6422">
        <w:rPr>
          <w:rFonts w:cs="Times New Roman"/>
        </w:rPr>
        <w:lastRenderedPageBreak/>
        <w:t xml:space="preserve">Following the GFO perspective, entities that exist </w:t>
      </w:r>
      <w:del w:id="120" w:author="Gleice" w:date="2012-04-03T15:07:00Z">
        <w:r w:rsidRPr="00FC6422" w:rsidDel="00455B75">
          <w:rPr>
            <w:rFonts w:cs="Times New Roman"/>
          </w:rPr>
          <w:delText xml:space="preserve">entirely </w:delText>
        </w:r>
      </w:del>
      <w:r w:rsidRPr="00FC6422">
        <w:rPr>
          <w:rFonts w:cs="Times New Roman"/>
        </w:rPr>
        <w:t xml:space="preserve">in a time interval are referred to as </w:t>
      </w:r>
      <w:proofErr w:type="spellStart"/>
      <w:r w:rsidRPr="00FC6422">
        <w:rPr>
          <w:rFonts w:cs="Times New Roman"/>
        </w:rPr>
        <w:t>gfo</w:t>
      </w:r>
      <w:proofErr w:type="spellEnd"/>
      <w:r w:rsidRPr="00FC6422">
        <w:rPr>
          <w:rFonts w:cs="Times New Roman"/>
        </w:rPr>
        <w:t xml:space="preserve">: </w:t>
      </w:r>
      <w:proofErr w:type="spellStart"/>
      <w:r w:rsidRPr="00FC6422">
        <w:rPr>
          <w:rFonts w:cs="Times New Roman"/>
          <w:i/>
        </w:rPr>
        <w:t>Presential</w:t>
      </w:r>
      <w:proofErr w:type="spellEnd"/>
      <w:r w:rsidRPr="00FC6422">
        <w:rPr>
          <w:rFonts w:cs="Times New Roman"/>
        </w:rPr>
        <w:t xml:space="preserve"> (</w:t>
      </w:r>
      <w:proofErr w:type="spellStart"/>
      <w:r w:rsidRPr="00FC6422">
        <w:rPr>
          <w:rFonts w:cs="Times New Roman"/>
        </w:rPr>
        <w:t>Herre</w:t>
      </w:r>
      <w:proofErr w:type="spellEnd"/>
      <w:r w:rsidRPr="00FC6422">
        <w:rPr>
          <w:rFonts w:cs="Times New Roman"/>
        </w:rPr>
        <w:t xml:space="preserve"> et al., 2007). This class includes material entities that are represented in </w:t>
      </w:r>
      <w:proofErr w:type="spellStart"/>
      <w:r w:rsidRPr="00FC6422">
        <w:rPr>
          <w:rFonts w:cs="Times New Roman"/>
        </w:rPr>
        <w:t>BioTop</w:t>
      </w:r>
      <w:proofErr w:type="spellEnd"/>
      <w:r w:rsidRPr="00FC6422">
        <w:rPr>
          <w:rFonts w:cs="Times New Roman"/>
        </w:rPr>
        <w:t xml:space="preserve"> as </w:t>
      </w:r>
      <w:proofErr w:type="spellStart"/>
      <w:r w:rsidRPr="00FC6422">
        <w:rPr>
          <w:rFonts w:cs="Times New Roman"/>
        </w:rPr>
        <w:t>biotop</w:t>
      </w:r>
      <w:proofErr w:type="gramStart"/>
      <w:r w:rsidRPr="00FC6422">
        <w:rPr>
          <w:rFonts w:cs="Times New Roman"/>
        </w:rPr>
        <w:t>:</w:t>
      </w:r>
      <w:r w:rsidRPr="00FC6422">
        <w:rPr>
          <w:rFonts w:cs="Times New Roman"/>
          <w:i/>
        </w:rPr>
        <w:t>MaterialEntity</w:t>
      </w:r>
      <w:proofErr w:type="spellEnd"/>
      <w:proofErr w:type="gramEnd"/>
      <w:r w:rsidRPr="00FC6422">
        <w:rPr>
          <w:rFonts w:cs="Times New Roman"/>
        </w:rPr>
        <w:t xml:space="preserve">. Thus, the former can be regarded as </w:t>
      </w:r>
      <w:commentRangeStart w:id="121"/>
      <w:del w:id="122" w:author="Gleice" w:date="2012-04-03T16:22:00Z">
        <w:r w:rsidRPr="00FC6422" w:rsidDel="004975E8">
          <w:rPr>
            <w:rFonts w:cs="Times New Roman"/>
          </w:rPr>
          <w:delText xml:space="preserve">superclass </w:delText>
        </w:r>
      </w:del>
      <w:ins w:id="123" w:author="Gleice" w:date="2012-04-03T16:22:00Z">
        <w:r w:rsidR="004975E8">
          <w:rPr>
            <w:rFonts w:cs="Times New Roman"/>
          </w:rPr>
          <w:t>equivalent to</w:t>
        </w:r>
      </w:ins>
      <w:del w:id="124" w:author="Gleice" w:date="2012-04-03T16:22:00Z">
        <w:r w:rsidRPr="00FC6422" w:rsidDel="004975E8">
          <w:rPr>
            <w:rFonts w:cs="Times New Roman"/>
          </w:rPr>
          <w:delText>of</w:delText>
        </w:r>
      </w:del>
      <w:r w:rsidRPr="00FC6422">
        <w:rPr>
          <w:rFonts w:cs="Times New Roman"/>
        </w:rPr>
        <w:t xml:space="preserve"> the </w:t>
      </w:r>
      <w:r w:rsidR="00030E1A" w:rsidRPr="00FC6422">
        <w:rPr>
          <w:rFonts w:cs="Times New Roman"/>
        </w:rPr>
        <w:t>latter</w:t>
      </w:r>
      <w:commentRangeEnd w:id="121"/>
      <w:r w:rsidR="00030E1A" w:rsidRPr="00FC6422">
        <w:rPr>
          <w:rStyle w:val="Refdecomentrio"/>
          <w:szCs w:val="20"/>
        </w:rPr>
        <w:commentReference w:id="121"/>
      </w:r>
      <w:ins w:id="125" w:author="Gleice" w:date="2012-04-03T16:22:00Z">
        <w:r w:rsidR="004975E8">
          <w:rPr>
            <w:rFonts w:cs="Times New Roman"/>
          </w:rPr>
          <w:t xml:space="preserve"> [REF]</w:t>
        </w:r>
      </w:ins>
      <w:r w:rsidRPr="00FC6422">
        <w:rPr>
          <w:rFonts w:cs="Times New Roman"/>
        </w:rPr>
        <w:t>.</w:t>
      </w:r>
    </w:p>
    <w:p w14:paraId="6864CDB8" w14:textId="77777777" w:rsidR="009F3494" w:rsidRPr="00FC6422" w:rsidRDefault="009F3494" w:rsidP="005E50E8">
      <w:pPr>
        <w:spacing w:line="480" w:lineRule="auto"/>
        <w:rPr>
          <w:rFonts w:cs="Times New Roman"/>
        </w:rPr>
      </w:pPr>
      <w:r w:rsidRPr="00FC6422">
        <w:rPr>
          <w:rFonts w:cs="Times New Roman"/>
        </w:rPr>
        <w:t>Following this assumption, the axioms below should be included:</w:t>
      </w:r>
    </w:p>
    <w:p w14:paraId="7E34E9CD" w14:textId="77777777" w:rsidR="00425E72" w:rsidRPr="00FC6422" w:rsidRDefault="009F3494" w:rsidP="001372A3">
      <w:pPr>
        <w:rPr>
          <w:rFonts w:cs="Times New Roman"/>
        </w:rPr>
      </w:pPr>
      <w:proofErr w:type="spellStart"/>
      <w:proofErr w:type="gramStart"/>
      <w:r w:rsidRPr="00FC6422">
        <w:rPr>
          <w:rFonts w:cs="Times New Roman"/>
        </w:rPr>
        <w:t>biotop:</w:t>
      </w:r>
      <w:proofErr w:type="gramEnd"/>
      <w:r w:rsidR="00155E3D" w:rsidRPr="00FC6422">
        <w:rPr>
          <w:rFonts w:cs="Times New Roman"/>
          <w:i/>
        </w:rPr>
        <w:t>MaterialEntity</w:t>
      </w:r>
      <w:proofErr w:type="spellEnd"/>
      <w:r w:rsidRPr="00FC6422">
        <w:rPr>
          <w:rFonts w:cs="Times New Roman"/>
        </w:rPr>
        <w:t xml:space="preserve"> </w:t>
      </w:r>
      <w:proofErr w:type="spellStart"/>
      <w:r w:rsidRPr="00FC6422">
        <w:rPr>
          <w:rFonts w:cs="Times New Roman"/>
        </w:rPr>
        <w:t>subClassOf</w:t>
      </w:r>
      <w:proofErr w:type="spellEnd"/>
      <w:r w:rsidRPr="00FC6422">
        <w:rPr>
          <w:rFonts w:cs="Times New Roman"/>
        </w:rPr>
        <w:t xml:space="preserve"> </w:t>
      </w:r>
      <w:proofErr w:type="spellStart"/>
      <w:r w:rsidR="00155E3D" w:rsidRPr="00FC6422">
        <w:rPr>
          <w:rFonts w:cs="Times New Roman"/>
          <w:i/>
        </w:rPr>
        <w:t>Presential</w:t>
      </w:r>
      <w:proofErr w:type="spellEnd"/>
      <w:r w:rsidR="00155E3D" w:rsidRPr="00FC6422">
        <w:rPr>
          <w:rFonts w:cs="Times New Roman"/>
          <w:i/>
        </w:rPr>
        <w:t xml:space="preserve">                                                                              </w:t>
      </w:r>
      <w:r w:rsidRPr="00FC6422">
        <w:rPr>
          <w:rFonts w:cs="Times New Roman"/>
        </w:rPr>
        <w:t>(5)</w:t>
      </w:r>
    </w:p>
    <w:p w14:paraId="4EFA5522" w14:textId="77777777" w:rsidR="00425E72" w:rsidRPr="00FC6422" w:rsidRDefault="009F3494" w:rsidP="001372A3">
      <w:pPr>
        <w:rPr>
          <w:rFonts w:cs="Times New Roman"/>
        </w:rPr>
      </w:pPr>
      <w:proofErr w:type="spellStart"/>
      <w:proofErr w:type="gramStart"/>
      <w:r w:rsidRPr="00FC6422">
        <w:rPr>
          <w:rFonts w:cs="Times New Roman"/>
        </w:rPr>
        <w:t>biotop:</w:t>
      </w:r>
      <w:proofErr w:type="gramEnd"/>
      <w:r w:rsidRPr="00FC6422">
        <w:rPr>
          <w:rFonts w:cs="Times New Roman"/>
          <w:i/>
        </w:rPr>
        <w:t>LivingOrganism</w:t>
      </w:r>
      <w:proofErr w:type="spellEnd"/>
      <w:r w:rsidRPr="00FC6422">
        <w:rPr>
          <w:rFonts w:cs="Times New Roman"/>
        </w:rPr>
        <w:t xml:space="preserve"> </w:t>
      </w:r>
      <w:proofErr w:type="spellStart"/>
      <w:r w:rsidRPr="00FC6422">
        <w:rPr>
          <w:rFonts w:cs="Times New Roman"/>
        </w:rPr>
        <w:t>subClassOf</w:t>
      </w:r>
      <w:proofErr w:type="spellEnd"/>
      <w:r w:rsidRPr="00FC6422">
        <w:rPr>
          <w:rFonts w:cs="Times New Roman"/>
        </w:rPr>
        <w:t xml:space="preserve"> (</w:t>
      </w:r>
      <w:proofErr w:type="spellStart"/>
      <w:r w:rsidRPr="00FC6422">
        <w:rPr>
          <w:rFonts w:cs="Times New Roman"/>
        </w:rPr>
        <w:t>gfo:</w:t>
      </w:r>
      <w:r w:rsidRPr="00FC6422">
        <w:rPr>
          <w:rFonts w:cs="Times New Roman"/>
          <w:b/>
        </w:rPr>
        <w:t>exists_at</w:t>
      </w:r>
      <w:proofErr w:type="spellEnd"/>
      <w:r w:rsidRPr="00FC6422">
        <w:rPr>
          <w:rFonts w:cs="Times New Roman"/>
        </w:rPr>
        <w:t xml:space="preserve"> exactly 1 </w:t>
      </w:r>
      <w:proofErr w:type="spellStart"/>
      <w:r w:rsidRPr="00FC6422">
        <w:rPr>
          <w:rFonts w:cs="Times New Roman"/>
        </w:rPr>
        <w:t>gfo:</w:t>
      </w:r>
      <w:r w:rsidRPr="00FC6422">
        <w:rPr>
          <w:rFonts w:cs="Times New Roman"/>
          <w:i/>
        </w:rPr>
        <w:t>TimeBoundary</w:t>
      </w:r>
      <w:proofErr w:type="spellEnd"/>
      <w:r w:rsidRPr="00FC6422">
        <w:rPr>
          <w:rFonts w:cs="Times New Roman"/>
        </w:rPr>
        <w:t>)                     (6)</w:t>
      </w:r>
    </w:p>
    <w:p w14:paraId="28E9347D" w14:textId="77777777" w:rsidR="0080101B" w:rsidRPr="00FC6422" w:rsidRDefault="0080101B" w:rsidP="001372A3">
      <w:pPr>
        <w:rPr>
          <w:rFonts w:cs="Times New Roman"/>
        </w:rPr>
      </w:pPr>
    </w:p>
    <w:p w14:paraId="74A0D656" w14:textId="77777777" w:rsidR="00425E72" w:rsidRPr="00FC6422" w:rsidRDefault="009F3494" w:rsidP="001372A3">
      <w:pPr>
        <w:rPr>
          <w:rFonts w:cs="Times New Roman"/>
        </w:rPr>
      </w:pPr>
      <w:proofErr w:type="gramStart"/>
      <w:r w:rsidRPr="00FC6422">
        <w:rPr>
          <w:rFonts w:cs="Times New Roman"/>
        </w:rPr>
        <w:t>stating</w:t>
      </w:r>
      <w:proofErr w:type="gramEnd"/>
      <w:r w:rsidRPr="00FC6422">
        <w:rPr>
          <w:rFonts w:cs="Times New Roman"/>
        </w:rPr>
        <w:t xml:space="preserve"> that there is only one in a </w:t>
      </w:r>
      <w:r w:rsidR="00155E3D" w:rsidRPr="004975E8">
        <w:rPr>
          <w:rFonts w:cs="Times New Roman"/>
        </w:rPr>
        <w:t>time interval</w:t>
      </w:r>
      <w:r w:rsidRPr="00FC6422">
        <w:rPr>
          <w:rFonts w:cs="Times New Roman"/>
        </w:rPr>
        <w:t xml:space="preserve"> corresponding to the existence of a living organism (its lifespan).</w:t>
      </w:r>
    </w:p>
    <w:p w14:paraId="594B8B0A" w14:textId="77777777" w:rsidR="00425E72" w:rsidRPr="00FC6422" w:rsidRDefault="00425E72" w:rsidP="001372A3">
      <w:pPr>
        <w:rPr>
          <w:rFonts w:cs="Times New Roman"/>
        </w:rPr>
      </w:pPr>
    </w:p>
    <w:p w14:paraId="4221EAC1" w14:textId="08C43495" w:rsidR="00425E72" w:rsidRPr="00FC6422" w:rsidRDefault="009F3494" w:rsidP="001372A3">
      <w:pPr>
        <w:rPr>
          <w:rFonts w:cs="Times New Roman"/>
        </w:rPr>
      </w:pPr>
      <w:proofErr w:type="spellStart"/>
      <w:r w:rsidRPr="00FC6422">
        <w:rPr>
          <w:rFonts w:cs="Times New Roman"/>
        </w:rPr>
        <w:t>Aditionally</w:t>
      </w:r>
      <w:proofErr w:type="spellEnd"/>
      <w:r w:rsidRPr="00FC6422">
        <w:rPr>
          <w:rFonts w:cs="Times New Roman"/>
        </w:rPr>
        <w:t xml:space="preserve">, processes are projected (GFO: </w:t>
      </w:r>
      <w:proofErr w:type="spellStart"/>
      <w:r w:rsidRPr="00FC6422">
        <w:rPr>
          <w:rFonts w:cs="Times New Roman"/>
          <w:b/>
        </w:rPr>
        <w:t>projectsTo</w:t>
      </w:r>
      <w:proofErr w:type="spellEnd"/>
      <w:r w:rsidRPr="00FC6422">
        <w:rPr>
          <w:rFonts w:cs="Times New Roman"/>
        </w:rPr>
        <w:t xml:space="preserve">) to </w:t>
      </w:r>
      <w:proofErr w:type="spellStart"/>
      <w:r w:rsidRPr="00FC6422">
        <w:rPr>
          <w:rFonts w:cs="Times New Roman"/>
          <w:i/>
        </w:rPr>
        <w:t>Chronoids</w:t>
      </w:r>
      <w:proofErr w:type="spellEnd"/>
      <w:ins w:id="126" w:author="Gleice" w:date="2012-04-03T15:08:00Z">
        <w:r w:rsidR="00455B75">
          <w:rPr>
            <w:rFonts w:cs="Times New Roman"/>
            <w:i/>
          </w:rPr>
          <w:t xml:space="preserve">, </w:t>
        </w:r>
        <w:r w:rsidR="00455B75">
          <w:rPr>
            <w:rFonts w:cs="Times New Roman"/>
          </w:rPr>
          <w:t xml:space="preserve">i.e., they exist in the time interval represented by a </w:t>
        </w:r>
        <w:proofErr w:type="spellStart"/>
        <w:r w:rsidR="00455B75" w:rsidRPr="00455B75">
          <w:rPr>
            <w:rFonts w:cs="Times New Roman"/>
            <w:i/>
          </w:rPr>
          <w:t>Chronoid</w:t>
        </w:r>
      </w:ins>
      <w:proofErr w:type="spellEnd"/>
      <w:r w:rsidRPr="00FC6422">
        <w:rPr>
          <w:rFonts w:cs="Times New Roman"/>
        </w:rPr>
        <w:t xml:space="preserve"> </w:t>
      </w:r>
      <w:r w:rsidR="00155E3D" w:rsidRPr="00FC6422">
        <w:rPr>
          <w:rFonts w:cs="Times New Roman"/>
        </w:rPr>
        <w:fldChar w:fldCharType="begin" w:fldLock="1"/>
      </w:r>
      <w:r w:rsidR="00D63174">
        <w:rPr>
          <w:rFonts w:cs="Times New Roman"/>
        </w:rPr>
        <w:instrText xml:space="preserve">ADDIN Mendeley Citation{b8e4ff01-a823-4ae9-83a2-109190c5513b} CSL_CITATION  { "citationItems" : [ { "id" : "ITEM-1", "itemData" : { "author" : [ { "family" : "Herre", "given" : "Heinrich" }, { "family" : "Heller", "given" : "Barbara" }, { "family" : "Burek", "given" : "Patryk" }, { "family" : "Hoehndorf", "given" : "Robert" }, { "family" : "Loebe", "given" : "Frank" }, { "family" : "Michalek", "given" : "Hannes" } ], "id" : "ITEM-1", "issued" : { "date-parts" : [ [ "2007" ] ] }, "page" : "85", "publisher-place" : "Leipzig", "title" : "General Formal Ontology (GFO): A Foundational Ontology Integrating Objects and Processes. Part I: Basic Principles", "type" : "report" }, "uris" : [ "http://www.mendeley.com/documents/?uuid=b8e4ff01-a823-4ae9-83a2-109190c5513b" ] } ], "mendeley" : { "previouslyFormattedCitation" : "[14]" }, "properties" : { "noteIndex" : 0 }, "schema" : "https://github.com/citation-style-language/schema/raw/master/csl-citation.json" } </w:instrText>
      </w:r>
      <w:r w:rsidR="00155E3D" w:rsidRPr="00FC6422">
        <w:rPr>
          <w:rFonts w:cs="Times New Roman"/>
        </w:rPr>
        <w:fldChar w:fldCharType="separate"/>
      </w:r>
      <w:r w:rsidR="005A7729" w:rsidRPr="005A7729">
        <w:rPr>
          <w:rFonts w:cs="Times New Roman"/>
          <w:noProof/>
        </w:rPr>
        <w:t>[14]</w:t>
      </w:r>
      <w:r w:rsidR="00155E3D" w:rsidRPr="00FC6422">
        <w:rPr>
          <w:rFonts w:cs="Times New Roman"/>
        </w:rPr>
        <w:fldChar w:fldCharType="end"/>
      </w:r>
      <w:r w:rsidRPr="00FC6422">
        <w:rPr>
          <w:rFonts w:cs="Times New Roman"/>
        </w:rPr>
        <w:t xml:space="preserve">. Establishing </w:t>
      </w:r>
      <w:proofErr w:type="spellStart"/>
      <w:r w:rsidRPr="00FC6422">
        <w:rPr>
          <w:rFonts w:cs="Times New Roman"/>
        </w:rPr>
        <w:t>ocrrespondences</w:t>
      </w:r>
      <w:proofErr w:type="spellEnd"/>
      <w:r w:rsidRPr="00FC6422">
        <w:rPr>
          <w:rFonts w:cs="Times New Roman"/>
        </w:rPr>
        <w:t xml:space="preserve"> between GFO and </w:t>
      </w:r>
      <w:proofErr w:type="spellStart"/>
      <w:r w:rsidRPr="00FC6422">
        <w:rPr>
          <w:rFonts w:cs="Times New Roman"/>
        </w:rPr>
        <w:t>BioTop</w:t>
      </w:r>
      <w:proofErr w:type="spellEnd"/>
      <w:r w:rsidRPr="00FC6422">
        <w:rPr>
          <w:rFonts w:cs="Times New Roman"/>
        </w:rPr>
        <w:t xml:space="preserve"> to avoid mismatches in NTDO, the class </w:t>
      </w:r>
      <w:proofErr w:type="spellStart"/>
      <w:r w:rsidRPr="00FC6422">
        <w:rPr>
          <w:rFonts w:cs="Times New Roman"/>
        </w:rPr>
        <w:t>gfo</w:t>
      </w:r>
      <w:proofErr w:type="gramStart"/>
      <w:r w:rsidRPr="00FC6422">
        <w:rPr>
          <w:rFonts w:cs="Times New Roman"/>
        </w:rPr>
        <w:t>:</w:t>
      </w:r>
      <w:r w:rsidRPr="00FC6422">
        <w:rPr>
          <w:rFonts w:cs="Times New Roman"/>
          <w:i/>
        </w:rPr>
        <w:t>Process</w:t>
      </w:r>
      <w:proofErr w:type="spellEnd"/>
      <w:proofErr w:type="gramEnd"/>
      <w:r w:rsidRPr="00FC6422">
        <w:rPr>
          <w:rFonts w:cs="Times New Roman"/>
        </w:rPr>
        <w:t xml:space="preserve"> must be mapped to the class </w:t>
      </w:r>
      <w:proofErr w:type="spellStart"/>
      <w:r w:rsidRPr="00FC6422">
        <w:rPr>
          <w:rFonts w:cs="Times New Roman"/>
        </w:rPr>
        <w:t>biotop</w:t>
      </w:r>
      <w:proofErr w:type="spellEnd"/>
      <w:r w:rsidRPr="00FC6422">
        <w:rPr>
          <w:rFonts w:cs="Times New Roman"/>
        </w:rPr>
        <w:t xml:space="preserve">: </w:t>
      </w:r>
      <w:proofErr w:type="spellStart"/>
      <w:r w:rsidRPr="00FC6422">
        <w:rPr>
          <w:rFonts w:cs="Times New Roman"/>
          <w:i/>
        </w:rPr>
        <w:t>ProcessualEntity</w:t>
      </w:r>
      <w:proofErr w:type="spellEnd"/>
      <w:r w:rsidRPr="00FC6422">
        <w:rPr>
          <w:rFonts w:cs="Times New Roman"/>
        </w:rPr>
        <w:t xml:space="preserve">. Table 1, below, briefly describes the mappings created between </w:t>
      </w:r>
      <w:proofErr w:type="spellStart"/>
      <w:r w:rsidRPr="00FC6422">
        <w:rPr>
          <w:rFonts w:cs="Times New Roman"/>
        </w:rPr>
        <w:t>BioTop</w:t>
      </w:r>
      <w:proofErr w:type="spellEnd"/>
      <w:r w:rsidR="00AB7BBE" w:rsidRPr="00FC6422">
        <w:rPr>
          <w:rFonts w:cs="Times New Roman"/>
        </w:rPr>
        <w:t xml:space="preserve"> </w:t>
      </w:r>
      <w:r w:rsidRPr="00FC6422">
        <w:rPr>
          <w:rFonts w:cs="Times New Roman"/>
        </w:rPr>
        <w:t>and GFO</w:t>
      </w:r>
      <w:r w:rsidR="00AB7BBE" w:rsidRPr="00FC6422">
        <w:rPr>
          <w:rFonts w:cs="Times New Roman"/>
        </w:rPr>
        <w:t>,</w:t>
      </w:r>
      <w:r w:rsidRPr="00FC6422">
        <w:rPr>
          <w:rFonts w:cs="Times New Roman"/>
        </w:rPr>
        <w:t xml:space="preserve"> which are necessary for NTDO.</w:t>
      </w:r>
    </w:p>
    <w:p w14:paraId="2A37CC13" w14:textId="77777777" w:rsidR="00425E72" w:rsidRPr="00FC6422" w:rsidRDefault="00F820EE" w:rsidP="001372A3">
      <w:pPr>
        <w:rPr>
          <w:rFonts w:cs="Times New Roman"/>
        </w:rPr>
      </w:pPr>
      <w:r w:rsidRPr="00FC6422">
        <w:rPr>
          <w:rFonts w:cs="Times New Roman"/>
        </w:rPr>
        <w:t>F</w:t>
      </w:r>
      <w:r w:rsidR="009F3494" w:rsidRPr="00FC6422">
        <w:rPr>
          <w:rFonts w:cs="Times New Roman"/>
        </w:rPr>
        <w:t xml:space="preserve">inally, the </w:t>
      </w:r>
      <w:proofErr w:type="spellStart"/>
      <w:r w:rsidR="00155E3D" w:rsidRPr="00FC6422">
        <w:rPr>
          <w:rFonts w:cs="Times New Roman"/>
          <w:i/>
        </w:rPr>
        <w:t>DeathEvent</w:t>
      </w:r>
      <w:proofErr w:type="spellEnd"/>
      <w:r w:rsidR="009F3494" w:rsidRPr="00FC6422">
        <w:rPr>
          <w:rFonts w:cs="Times New Roman"/>
        </w:rPr>
        <w:t xml:space="preserve"> should be modified to replace a </w:t>
      </w:r>
      <w:proofErr w:type="spellStart"/>
      <w:r w:rsidR="009F3494" w:rsidRPr="00FC6422">
        <w:rPr>
          <w:rFonts w:cs="Times New Roman"/>
        </w:rPr>
        <w:t>DeadOrganism</w:t>
      </w:r>
      <w:proofErr w:type="spellEnd"/>
      <w:r w:rsidR="009F3494" w:rsidRPr="00FC6422">
        <w:rPr>
          <w:rFonts w:cs="Times New Roman"/>
        </w:rPr>
        <w:t xml:space="preserve"> by a </w:t>
      </w:r>
      <w:proofErr w:type="spellStart"/>
      <w:r w:rsidR="009F3494" w:rsidRPr="00FC6422">
        <w:rPr>
          <w:rFonts w:cs="Times New Roman"/>
        </w:rPr>
        <w:t>LivingOrganism</w:t>
      </w:r>
      <w:proofErr w:type="spellEnd"/>
      <w:r w:rsidR="009F3494" w:rsidRPr="00FC6422">
        <w:rPr>
          <w:rFonts w:cs="Times New Roman"/>
        </w:rPr>
        <w:t>, as follows:</w:t>
      </w:r>
    </w:p>
    <w:p w14:paraId="399CC633" w14:textId="77777777" w:rsidR="00425E72" w:rsidRPr="00FC6422" w:rsidRDefault="00425E72" w:rsidP="001372A3">
      <w:pPr>
        <w:rPr>
          <w:rFonts w:cs="Times New Roman"/>
        </w:rPr>
      </w:pPr>
    </w:p>
    <w:p w14:paraId="4E6C6F70" w14:textId="77777777" w:rsidR="00425E72" w:rsidRPr="00FC6422" w:rsidRDefault="009F3494" w:rsidP="001372A3">
      <w:pPr>
        <w:rPr>
          <w:rFonts w:cs="Times New Roman"/>
        </w:rPr>
      </w:pPr>
      <w:proofErr w:type="spellStart"/>
      <w:r w:rsidRPr="00FC6422">
        <w:rPr>
          <w:rFonts w:cs="Times New Roman"/>
          <w:i/>
        </w:rPr>
        <w:t>DeathEvent</w:t>
      </w:r>
      <w:proofErr w:type="spellEnd"/>
      <w:r w:rsidRPr="00FC6422">
        <w:rPr>
          <w:rFonts w:cs="Times New Roman"/>
        </w:rPr>
        <w:t xml:space="preserve"> </w:t>
      </w:r>
      <w:proofErr w:type="spellStart"/>
      <w:r w:rsidRPr="00FC6422">
        <w:rPr>
          <w:rFonts w:cs="Times New Roman"/>
        </w:rPr>
        <w:t>equivalentTo</w:t>
      </w:r>
      <w:proofErr w:type="spellEnd"/>
      <w:r w:rsidRPr="00FC6422">
        <w:rPr>
          <w:rFonts w:cs="Times New Roman"/>
        </w:rPr>
        <w:t xml:space="preserve"> </w:t>
      </w:r>
      <w:commentRangeStart w:id="127"/>
      <w:r w:rsidRPr="00FC6422">
        <w:rPr>
          <w:rFonts w:cs="Times New Roman"/>
          <w:i/>
        </w:rPr>
        <w:t>Event</w:t>
      </w:r>
      <w:commentRangeEnd w:id="127"/>
      <w:r w:rsidR="00AB7BBE" w:rsidRPr="00FC6422">
        <w:rPr>
          <w:rStyle w:val="Refdecomentrio"/>
          <w:szCs w:val="20"/>
        </w:rPr>
        <w:commentReference w:id="127"/>
      </w:r>
    </w:p>
    <w:p w14:paraId="30FBFE85" w14:textId="77777777" w:rsidR="00425E72" w:rsidRPr="00FC6422" w:rsidRDefault="009F3494" w:rsidP="001372A3">
      <w:pPr>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b/>
        </w:rPr>
        <w:t>hasLocus</w:t>
      </w:r>
      <w:proofErr w:type="spellEnd"/>
      <w:r w:rsidRPr="00FC6422">
        <w:rPr>
          <w:rFonts w:cs="Times New Roman"/>
        </w:rPr>
        <w:t xml:space="preserve"> some </w:t>
      </w:r>
      <w:proofErr w:type="spellStart"/>
      <w:r w:rsidRPr="00FC6422">
        <w:rPr>
          <w:rFonts w:cs="Times New Roman"/>
          <w:i/>
        </w:rPr>
        <w:t>GeographicLocation</w:t>
      </w:r>
      <w:proofErr w:type="spellEnd"/>
      <w:r w:rsidRPr="00FC6422">
        <w:rPr>
          <w:rFonts w:cs="Times New Roman"/>
        </w:rPr>
        <w:t xml:space="preserve">) </w:t>
      </w:r>
    </w:p>
    <w:p w14:paraId="4E5FFE32" w14:textId="77777777" w:rsidR="00425E72" w:rsidRPr="00FC6422" w:rsidRDefault="009F3494" w:rsidP="001372A3">
      <w:pPr>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b/>
        </w:rPr>
        <w:t>hasPatient</w:t>
      </w:r>
      <w:proofErr w:type="spellEnd"/>
      <w:r w:rsidRPr="00FC6422">
        <w:rPr>
          <w:rFonts w:cs="Times New Roman"/>
        </w:rPr>
        <w:t xml:space="preserve"> some </w:t>
      </w:r>
      <w:proofErr w:type="spellStart"/>
      <w:r w:rsidRPr="00FC6422">
        <w:rPr>
          <w:rFonts w:cs="Times New Roman"/>
          <w:i/>
        </w:rPr>
        <w:t>LivingOrganism</w:t>
      </w:r>
      <w:proofErr w:type="spellEnd"/>
      <w:r w:rsidRPr="00FC6422">
        <w:rPr>
          <w:rFonts w:cs="Times New Roman"/>
        </w:rPr>
        <w:t>)                                                                          (7)</w:t>
      </w:r>
    </w:p>
    <w:p w14:paraId="53A7A1C0" w14:textId="2CE07620" w:rsidR="00425E72" w:rsidRPr="00FC6422" w:rsidRDefault="009F3494" w:rsidP="001372A3">
      <w:pPr>
        <w:rPr>
          <w:rFonts w:cs="Times New Roman"/>
        </w:rPr>
      </w:pPr>
      <w:proofErr w:type="gramStart"/>
      <w:r w:rsidRPr="00FC6422">
        <w:rPr>
          <w:rFonts w:cs="Times New Roman"/>
        </w:rPr>
        <w:t>and</w:t>
      </w:r>
      <w:proofErr w:type="gramEnd"/>
      <w:r w:rsidRPr="00FC6422">
        <w:rPr>
          <w:rFonts w:cs="Times New Roman"/>
        </w:rPr>
        <w:t xml:space="preserve"> (</w:t>
      </w:r>
      <w:proofErr w:type="spellStart"/>
      <w:del w:id="128" w:author="Gleice" w:date="2012-04-03T16:26:00Z">
        <w:r w:rsidRPr="00FC6422" w:rsidDel="00F0142D">
          <w:rPr>
            <w:rFonts w:cs="Times New Roman"/>
            <w:b/>
          </w:rPr>
          <w:delText>has</w:delText>
        </w:r>
      </w:del>
      <w:r w:rsidRPr="00FC6422">
        <w:rPr>
          <w:rFonts w:cs="Times New Roman"/>
          <w:b/>
        </w:rPr>
        <w:t>ProcessualPart</w:t>
      </w:r>
      <w:ins w:id="129" w:author="Gleice" w:date="2012-04-03T16:26:00Z">
        <w:r w:rsidR="00F0142D">
          <w:rPr>
            <w:rFonts w:cs="Times New Roman"/>
            <w:b/>
          </w:rPr>
          <w:t>Of</w:t>
        </w:r>
      </w:ins>
      <w:proofErr w:type="spellEnd"/>
      <w:r w:rsidRPr="00FC6422">
        <w:rPr>
          <w:rFonts w:cs="Times New Roman"/>
        </w:rPr>
        <w:t xml:space="preserve"> some </w:t>
      </w:r>
      <w:proofErr w:type="spellStart"/>
      <w:r w:rsidRPr="00FC6422">
        <w:rPr>
          <w:rFonts w:cs="Times New Roman"/>
          <w:i/>
        </w:rPr>
        <w:t>BiologicalDeathProcess</w:t>
      </w:r>
      <w:proofErr w:type="spellEnd"/>
      <w:r w:rsidRPr="00FC6422">
        <w:rPr>
          <w:rFonts w:cs="Times New Roman"/>
        </w:rPr>
        <w:t xml:space="preserve">) </w:t>
      </w:r>
    </w:p>
    <w:p w14:paraId="60F51791" w14:textId="0E3A6204" w:rsidR="00425E72" w:rsidRPr="00FC6422" w:rsidRDefault="009F3494" w:rsidP="001372A3">
      <w:pPr>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b/>
        </w:rPr>
        <w:t>has</w:t>
      </w:r>
      <w:del w:id="130" w:author="Gleice" w:date="2012-04-03T16:26:00Z">
        <w:r w:rsidRPr="00FC6422" w:rsidDel="00F0142D">
          <w:rPr>
            <w:rFonts w:cs="Times New Roman"/>
            <w:b/>
          </w:rPr>
          <w:delText>InjuryI</w:delText>
        </w:r>
      </w:del>
      <w:r w:rsidRPr="00FC6422">
        <w:rPr>
          <w:rFonts w:cs="Times New Roman"/>
          <w:b/>
        </w:rPr>
        <w:t>nstant</w:t>
      </w:r>
      <w:proofErr w:type="spellEnd"/>
      <w:r w:rsidRPr="00FC6422">
        <w:rPr>
          <w:rFonts w:cs="Times New Roman"/>
        </w:rPr>
        <w:t xml:space="preserve"> some </w:t>
      </w:r>
      <w:proofErr w:type="spellStart"/>
      <w:r w:rsidRPr="00FC6422">
        <w:rPr>
          <w:rFonts w:cs="Times New Roman"/>
          <w:i/>
        </w:rPr>
        <w:t>PointInTime</w:t>
      </w:r>
      <w:proofErr w:type="spellEnd"/>
      <w:r w:rsidRPr="00FC6422">
        <w:rPr>
          <w:rFonts w:cs="Times New Roman"/>
        </w:rPr>
        <w:t>)</w:t>
      </w:r>
    </w:p>
    <w:p w14:paraId="35960731" w14:textId="77777777" w:rsidR="00425E72" w:rsidRPr="00FC6422" w:rsidRDefault="00425E72" w:rsidP="001372A3">
      <w:pPr>
        <w:rPr>
          <w:rFonts w:cs="Times New Roman"/>
        </w:rPr>
      </w:pPr>
    </w:p>
    <w:p w14:paraId="579EC3C2" w14:textId="082C2B2D" w:rsidR="00425E72" w:rsidRPr="00FC6422" w:rsidRDefault="009F3494" w:rsidP="001372A3">
      <w:pPr>
        <w:rPr>
          <w:rFonts w:cs="Times New Roman"/>
        </w:rPr>
      </w:pPr>
      <w:r w:rsidRPr="00FC6422">
        <w:rPr>
          <w:rFonts w:cs="Times New Roman"/>
        </w:rPr>
        <w:t xml:space="preserve">On the one hand, the ontological problems with the existence of </w:t>
      </w:r>
      <w:proofErr w:type="spellStart"/>
      <w:r w:rsidRPr="00FC6422">
        <w:rPr>
          <w:rFonts w:cs="Times New Roman"/>
          <w:i/>
        </w:rPr>
        <w:t>DeadOrganisms</w:t>
      </w:r>
      <w:proofErr w:type="spellEnd"/>
      <w:r w:rsidRPr="00FC6422">
        <w:rPr>
          <w:rFonts w:cs="Times New Roman"/>
        </w:rPr>
        <w:t xml:space="preserve"> are solved, including the identity problem</w:t>
      </w:r>
      <w:r w:rsidR="006D258C" w:rsidRPr="00FC6422">
        <w:rPr>
          <w:rFonts w:cs="Times New Roman"/>
        </w:rPr>
        <w:t>, as</w:t>
      </w:r>
      <w:r w:rsidRPr="00FC6422">
        <w:rPr>
          <w:rFonts w:cs="Times New Roman"/>
        </w:rPr>
        <w:t xml:space="preserve"> instances of </w:t>
      </w:r>
      <w:proofErr w:type="spellStart"/>
      <w:r w:rsidRPr="00FC6422">
        <w:rPr>
          <w:rFonts w:cs="Times New Roman"/>
          <w:i/>
        </w:rPr>
        <w:t>LivingOrganism</w:t>
      </w:r>
      <w:proofErr w:type="spellEnd"/>
      <w:r w:rsidRPr="00FC6422">
        <w:rPr>
          <w:rFonts w:cs="Times New Roman"/>
        </w:rPr>
        <w:t xml:space="preserve"> are formed at a certain time point (</w:t>
      </w:r>
      <w:proofErr w:type="spellStart"/>
      <w:r w:rsidRPr="00FC6422">
        <w:rPr>
          <w:rFonts w:cs="Times New Roman"/>
        </w:rPr>
        <w:t>gfo:</w:t>
      </w:r>
      <w:r w:rsidRPr="00FC6422">
        <w:rPr>
          <w:rFonts w:cs="Times New Roman"/>
          <w:i/>
        </w:rPr>
        <w:t>LeftTimeBoundary</w:t>
      </w:r>
      <w:proofErr w:type="spellEnd"/>
      <w:r w:rsidRPr="00FC6422">
        <w:rPr>
          <w:rFonts w:cs="Times New Roman"/>
        </w:rPr>
        <w:t>) and destroyed in another (</w:t>
      </w:r>
      <w:proofErr w:type="spellStart"/>
      <w:r w:rsidRPr="00FC6422">
        <w:rPr>
          <w:rFonts w:cs="Times New Roman"/>
        </w:rPr>
        <w:t>gfo:</w:t>
      </w:r>
      <w:r w:rsidRPr="00FC6422">
        <w:rPr>
          <w:rFonts w:cs="Times New Roman"/>
          <w:i/>
        </w:rPr>
        <w:t>RightTimeBoundary</w:t>
      </w:r>
      <w:proofErr w:type="spellEnd"/>
      <w:r w:rsidRPr="00FC6422">
        <w:rPr>
          <w:rFonts w:cs="Times New Roman"/>
        </w:rPr>
        <w:t xml:space="preserve">). On the other hand, by definition the relationship </w:t>
      </w:r>
      <w:proofErr w:type="spellStart"/>
      <w:r w:rsidRPr="00FC6422">
        <w:rPr>
          <w:rFonts w:cs="Times New Roman"/>
        </w:rPr>
        <w:t>biotop</w:t>
      </w:r>
      <w:proofErr w:type="gramStart"/>
      <w:r w:rsidRPr="00FC6422">
        <w:rPr>
          <w:rFonts w:cs="Times New Roman"/>
        </w:rPr>
        <w:t>:</w:t>
      </w:r>
      <w:r w:rsidRPr="00FC6422">
        <w:rPr>
          <w:rFonts w:cs="Times New Roman"/>
          <w:b/>
        </w:rPr>
        <w:t>hasPatient</w:t>
      </w:r>
      <w:proofErr w:type="spellEnd"/>
      <w:proofErr w:type="gramEnd"/>
      <w:r w:rsidRPr="00FC6422">
        <w:rPr>
          <w:rFonts w:cs="Times New Roman"/>
        </w:rPr>
        <w:t xml:space="preserve"> allows more than one element in the range, which can lead to the erroneous interpretation that an event of death by injury or disease happen to several people simultaneously. </w:t>
      </w:r>
    </w:p>
    <w:p w14:paraId="00C8C4F8" w14:textId="2396FDD8" w:rsidR="00425E72" w:rsidRPr="00F0142D" w:rsidRDefault="009F3494" w:rsidP="001372A3">
      <w:pPr>
        <w:rPr>
          <w:rFonts w:cs="Times New Roman"/>
        </w:rPr>
      </w:pPr>
      <w:r w:rsidRPr="00FC6422">
        <w:rPr>
          <w:rFonts w:cs="Times New Roman"/>
        </w:rPr>
        <w:lastRenderedPageBreak/>
        <w:t xml:space="preserve">Moreover, it still contains three identity problems: (a) The one between the </w:t>
      </w:r>
      <w:proofErr w:type="spellStart"/>
      <w:r w:rsidRPr="00FC6422">
        <w:rPr>
          <w:rFonts w:cs="Times New Roman"/>
          <w:i/>
        </w:rPr>
        <w:t>DeathEvent</w:t>
      </w:r>
      <w:proofErr w:type="spellEnd"/>
      <w:r w:rsidRPr="00FC6422">
        <w:rPr>
          <w:rFonts w:cs="Times New Roman"/>
        </w:rPr>
        <w:t xml:space="preserve"> and the </w:t>
      </w:r>
      <w:proofErr w:type="spellStart"/>
      <w:r w:rsidRPr="00FC6422">
        <w:rPr>
          <w:rFonts w:cs="Times New Roman"/>
          <w:i/>
        </w:rPr>
        <w:t>BiologicalDeathProcess</w:t>
      </w:r>
      <w:proofErr w:type="spellEnd"/>
      <w:r w:rsidRPr="00FC6422">
        <w:rPr>
          <w:rFonts w:cs="Times New Roman"/>
        </w:rPr>
        <w:t xml:space="preserve"> patients, which still persists; (b) the set of definitions stated up to that point neither include the moment of death nor make it identical to the end of the </w:t>
      </w:r>
      <w:proofErr w:type="spellStart"/>
      <w:r w:rsidRPr="00FC6422">
        <w:rPr>
          <w:rFonts w:cs="Times New Roman"/>
          <w:i/>
        </w:rPr>
        <w:t>BiologicalDeathProcess</w:t>
      </w:r>
      <w:proofErr w:type="spellEnd"/>
      <w:r w:rsidRPr="00FC6422">
        <w:rPr>
          <w:rFonts w:cs="Times New Roman"/>
        </w:rPr>
        <w:t xml:space="preserve"> that led to it</w:t>
      </w:r>
      <w:r w:rsidRPr="00FC6422">
        <w:rPr>
          <w:rFonts w:cs="Times New Roman"/>
          <w:i/>
        </w:rPr>
        <w:t xml:space="preserve">; </w:t>
      </w:r>
      <w:r w:rsidRPr="00FC6422">
        <w:rPr>
          <w:rFonts w:cs="Times New Roman"/>
        </w:rPr>
        <w:t>and (c) the same applies to the dying</w:t>
      </w:r>
      <w:r w:rsidRPr="00FC6422">
        <w:rPr>
          <w:rFonts w:cs="Times New Roman"/>
          <w:i/>
        </w:rPr>
        <w:t xml:space="preserve"> </w:t>
      </w:r>
      <w:proofErr w:type="spellStart"/>
      <w:r w:rsidRPr="00FC6422">
        <w:rPr>
          <w:rFonts w:cs="Times New Roman"/>
          <w:i/>
        </w:rPr>
        <w:t>LivingOrganism</w:t>
      </w:r>
      <w:proofErr w:type="spellEnd"/>
      <w:r w:rsidRPr="00FC6422">
        <w:rPr>
          <w:rFonts w:cs="Times New Roman"/>
        </w:rPr>
        <w:t>, whose</w:t>
      </w:r>
      <w:r w:rsidRPr="00FC6422">
        <w:rPr>
          <w:rFonts w:cs="Times New Roman"/>
          <w:i/>
        </w:rPr>
        <w:t xml:space="preserve"> </w:t>
      </w:r>
      <w:proofErr w:type="spellStart"/>
      <w:r w:rsidRPr="00FC6422">
        <w:rPr>
          <w:rFonts w:cs="Times New Roman"/>
          <w:i/>
        </w:rPr>
        <w:t>RightTimeBoundary</w:t>
      </w:r>
      <w:proofErr w:type="spellEnd"/>
      <w:r w:rsidRPr="00FC6422">
        <w:rPr>
          <w:rFonts w:cs="Times New Roman"/>
          <w:i/>
        </w:rPr>
        <w:t xml:space="preserve"> </w:t>
      </w:r>
      <w:r w:rsidRPr="00FC6422">
        <w:rPr>
          <w:rFonts w:cs="Times New Roman"/>
        </w:rPr>
        <w:t>should coincide with both the</w:t>
      </w:r>
      <w:r w:rsidRPr="00FC6422">
        <w:rPr>
          <w:rFonts w:cs="Times New Roman"/>
          <w:i/>
        </w:rPr>
        <w:t xml:space="preserve"> </w:t>
      </w:r>
      <w:proofErr w:type="spellStart"/>
      <w:r w:rsidRPr="00FC6422">
        <w:rPr>
          <w:rFonts w:cs="Times New Roman"/>
          <w:i/>
        </w:rPr>
        <w:t>DeathEvent</w:t>
      </w:r>
      <w:proofErr w:type="spellEnd"/>
      <w:r w:rsidRPr="00FC6422">
        <w:rPr>
          <w:rFonts w:cs="Times New Roman"/>
        </w:rPr>
        <w:t xml:space="preserve"> and the end of the </w:t>
      </w:r>
      <w:proofErr w:type="spellStart"/>
      <w:r w:rsidRPr="00FC6422">
        <w:rPr>
          <w:rFonts w:cs="Times New Roman"/>
          <w:i/>
        </w:rPr>
        <w:t>BiologicalDeathProcess</w:t>
      </w:r>
      <w:proofErr w:type="spellEnd"/>
      <w:r w:rsidRPr="00FC6422">
        <w:rPr>
          <w:rFonts w:cs="Times New Roman"/>
          <w:i/>
        </w:rPr>
        <w:t xml:space="preserve"> </w:t>
      </w:r>
      <w:r w:rsidRPr="00FC6422">
        <w:rPr>
          <w:rFonts w:cs="Times New Roman"/>
        </w:rPr>
        <w:t>that arrived at it</w:t>
      </w:r>
      <w:r w:rsidRPr="00FC6422">
        <w:rPr>
          <w:rFonts w:cs="Times New Roman"/>
          <w:i/>
        </w:rPr>
        <w:t>.</w:t>
      </w:r>
      <w:ins w:id="131" w:author="Gleice" w:date="2012-04-03T16:27:00Z">
        <w:r w:rsidR="00F0142D">
          <w:rPr>
            <w:rFonts w:cs="Times New Roman"/>
          </w:rPr>
          <w:t xml:space="preserve"> Indeed, </w:t>
        </w:r>
        <w:proofErr w:type="spellStart"/>
        <w:r w:rsidR="00F0142D" w:rsidRPr="00FC6422">
          <w:rPr>
            <w:rFonts w:cs="Times New Roman"/>
            <w:i/>
          </w:rPr>
          <w:t>DeathEvent</w:t>
        </w:r>
        <w:proofErr w:type="gramStart"/>
        <w:r w:rsidR="00F0142D">
          <w:rPr>
            <w:rFonts w:cs="Times New Roman"/>
            <w:i/>
          </w:rPr>
          <w:t>,</w:t>
        </w:r>
      </w:ins>
      <w:ins w:id="132" w:author="Gleice" w:date="2012-04-03T16:28:00Z">
        <w:r w:rsidR="00F0142D">
          <w:rPr>
            <w:rFonts w:cs="Times New Roman"/>
          </w:rPr>
          <w:t>is</w:t>
        </w:r>
        <w:proofErr w:type="spellEnd"/>
        <w:proofErr w:type="gramEnd"/>
        <w:r w:rsidR="00F0142D">
          <w:rPr>
            <w:rFonts w:cs="Times New Roman"/>
          </w:rPr>
          <w:t xml:space="preserve"> exactly the last part (in temporal terms) of a </w:t>
        </w:r>
        <w:proofErr w:type="spellStart"/>
        <w:r w:rsidR="00F0142D" w:rsidRPr="00FC6422">
          <w:rPr>
            <w:rFonts w:cs="Times New Roman"/>
            <w:i/>
          </w:rPr>
          <w:t>BiologicalDeathProcess</w:t>
        </w:r>
        <w:proofErr w:type="spellEnd"/>
        <w:r w:rsidR="00F0142D">
          <w:rPr>
            <w:rFonts w:cs="Times New Roman"/>
            <w:i/>
          </w:rPr>
          <w:t xml:space="preserve">; </w:t>
        </w:r>
        <w:r w:rsidR="00F0142D">
          <w:rPr>
            <w:rFonts w:cs="Times New Roman"/>
          </w:rPr>
          <w:t xml:space="preserve">this is also an issue of coherence since the opposite </w:t>
        </w:r>
      </w:ins>
      <w:ins w:id="133" w:author="Gleice" w:date="2012-04-03T16:29:00Z">
        <w:r w:rsidR="00F0142D">
          <w:rPr>
            <w:rFonts w:cs="Times New Roman"/>
          </w:rPr>
          <w:t xml:space="preserve">(a </w:t>
        </w:r>
        <w:proofErr w:type="spellStart"/>
        <w:r w:rsidR="00F0142D" w:rsidRPr="00FC6422">
          <w:rPr>
            <w:rFonts w:cs="Times New Roman"/>
            <w:i/>
          </w:rPr>
          <w:t>BiologicalDeathProcess</w:t>
        </w:r>
        <w:proofErr w:type="spellEnd"/>
        <w:r w:rsidR="00F0142D">
          <w:rPr>
            <w:rFonts w:cs="Times New Roman"/>
            <w:i/>
          </w:rPr>
          <w:t xml:space="preserve"> </w:t>
        </w:r>
        <w:r w:rsidR="00F0142D">
          <w:rPr>
            <w:rFonts w:cs="Times New Roman"/>
          </w:rPr>
          <w:t xml:space="preserve">being part of a </w:t>
        </w:r>
        <w:proofErr w:type="spellStart"/>
        <w:r w:rsidR="00F0142D" w:rsidRPr="00FC6422">
          <w:rPr>
            <w:rFonts w:cs="Times New Roman"/>
            <w:i/>
          </w:rPr>
          <w:t>DeathEvent</w:t>
        </w:r>
        <w:proofErr w:type="spellEnd"/>
        <w:r w:rsidR="00F0142D">
          <w:rPr>
            <w:rFonts w:cs="Times New Roman"/>
          </w:rPr>
          <w:t>) would mean that an instantaneous process would have as part a process project to a time interval.</w:t>
        </w:r>
      </w:ins>
    </w:p>
    <w:p w14:paraId="31390941" w14:textId="77777777" w:rsidR="00425E72" w:rsidRPr="00FC6422" w:rsidRDefault="009F3494" w:rsidP="001372A3">
      <w:pPr>
        <w:pStyle w:val="Ttulo3"/>
        <w:rPr>
          <w:rFonts w:ascii="Times New Roman" w:hAnsi="Times New Roman" w:cs="Times New Roman"/>
        </w:rPr>
      </w:pPr>
      <w:r w:rsidRPr="00FC6422">
        <w:rPr>
          <w:rFonts w:ascii="Times New Roman" w:hAnsi="Times New Roman" w:cs="Times New Roman"/>
        </w:rPr>
        <w:t>Version 3</w:t>
      </w:r>
    </w:p>
    <w:p w14:paraId="7424CE10" w14:textId="50B807A3" w:rsidR="00A158FB" w:rsidRPr="00FC6422" w:rsidRDefault="009F3494" w:rsidP="00A158FB">
      <w:pPr>
        <w:spacing w:line="480" w:lineRule="auto"/>
        <w:rPr>
          <w:rFonts w:cs="Times New Roman"/>
        </w:rPr>
      </w:pPr>
      <w:r w:rsidRPr="00FC6422">
        <w:rPr>
          <w:rFonts w:cs="Times New Roman"/>
        </w:rPr>
        <w:t xml:space="preserve">The last mentioned problem can only be solved with the representation of instantaneous events. For this purpose, the class </w:t>
      </w:r>
      <w:commentRangeStart w:id="134"/>
      <w:proofErr w:type="spellStart"/>
      <w:r w:rsidRPr="00FC6422">
        <w:rPr>
          <w:rFonts w:cs="Times New Roman"/>
        </w:rPr>
        <w:t>ntdo:</w:t>
      </w:r>
      <w:r w:rsidRPr="00FC6422">
        <w:rPr>
          <w:rFonts w:cs="Times New Roman"/>
          <w:i/>
        </w:rPr>
        <w:t>InstantEvent</w:t>
      </w:r>
      <w:proofErr w:type="spellEnd"/>
      <w:r w:rsidRPr="00FC6422">
        <w:rPr>
          <w:rFonts w:cs="Times New Roman"/>
        </w:rPr>
        <w:t xml:space="preserve"> was defined</w:t>
      </w:r>
      <w:commentRangeEnd w:id="134"/>
      <w:r w:rsidR="00407F07" w:rsidRPr="00FC6422">
        <w:rPr>
          <w:rStyle w:val="Refdecomentrio"/>
          <w:szCs w:val="20"/>
        </w:rPr>
        <w:commentReference w:id="134"/>
      </w:r>
      <w:r w:rsidRPr="00FC6422">
        <w:rPr>
          <w:rFonts w:cs="Times New Roman"/>
        </w:rPr>
        <w:t xml:space="preserve">, as being a process that happens in the end of a preceding process so as to form a process sequence, connecting the end of one </w:t>
      </w:r>
      <w:r w:rsidR="006D258C" w:rsidRPr="00FC6422">
        <w:rPr>
          <w:rFonts w:cs="Times New Roman"/>
        </w:rPr>
        <w:t xml:space="preserve">process </w:t>
      </w:r>
      <w:r w:rsidRPr="00FC6422">
        <w:rPr>
          <w:rFonts w:cs="Times New Roman"/>
        </w:rPr>
        <w:t>with the beginning of the next using the DL agreement operator (</w:t>
      </w:r>
      <w:r w:rsidRPr="00FC6422">
        <w:rPr>
          <w:rFonts w:ascii="Cambria Math" w:hAnsi="Cambria Math" w:cs="Cambria Math"/>
        </w:rPr>
        <w:t>≐</w:t>
      </w:r>
      <w:r w:rsidRPr="00FC6422">
        <w:rPr>
          <w:rFonts w:cs="Times New Roman"/>
        </w:rPr>
        <w:t xml:space="preserve">). This operator is used in chains of properties to indicate that the instances to be described are connected. </w:t>
      </w:r>
    </w:p>
    <w:p w14:paraId="43024425" w14:textId="380DD0FA" w:rsidR="00A158FB" w:rsidRPr="00FC6422" w:rsidRDefault="00A158FB" w:rsidP="00A158FB">
      <w:pPr>
        <w:spacing w:line="480" w:lineRule="auto"/>
        <w:rPr>
          <w:rFonts w:cs="Times New Roman"/>
        </w:rPr>
      </w:pPr>
      <w:r w:rsidRPr="00FC6422">
        <w:rPr>
          <w:rFonts w:cs="Times New Roman"/>
        </w:rPr>
        <w:t xml:space="preserve">It is worth stressing, the difference between the two operators, </w:t>
      </w:r>
      <w:r w:rsidRPr="00FC6422">
        <w:rPr>
          <w:rFonts w:ascii="Cambria Math" w:hAnsi="Cambria Math" w:cs="Cambria Math"/>
        </w:rPr>
        <w:t>≐</w:t>
      </w:r>
      <w:r w:rsidRPr="00FC6422">
        <w:rPr>
          <w:rFonts w:cs="Times New Roman"/>
        </w:rPr>
        <w:t xml:space="preserve"> and =. The former represents a coincidence in the value of two properties, or, in other words, a reference to a very same object, whil</w:t>
      </w:r>
      <w:ins w:id="135" w:author="Gleice" w:date="2012-04-03T15:11:00Z">
        <w:r w:rsidR="00455B75">
          <w:rPr>
            <w:rFonts w:cs="Times New Roman"/>
          </w:rPr>
          <w:t>e</w:t>
        </w:r>
      </w:ins>
      <w:del w:id="136" w:author="Gleice" w:date="2012-04-03T15:11:00Z">
        <w:r w:rsidRPr="00FC6422" w:rsidDel="00455B75">
          <w:rPr>
            <w:rFonts w:cs="Times New Roman"/>
          </w:rPr>
          <w:delText>st</w:delText>
        </w:r>
      </w:del>
      <w:r w:rsidRPr="00FC6422">
        <w:rPr>
          <w:rFonts w:cs="Times New Roman"/>
        </w:rPr>
        <w:t xml:space="preserve"> the latter defines a formation rule for a property, which are usually based in property chains </w:t>
      </w:r>
      <w:r w:rsidRPr="00FC6422">
        <w:rPr>
          <w:rFonts w:cs="Times New Roman"/>
        </w:rPr>
        <w:fldChar w:fldCharType="begin" w:fldLock="1"/>
      </w:r>
      <w:r w:rsidR="00D63174">
        <w:rPr>
          <w:rFonts w:cs="Times New Roman"/>
        </w:rPr>
        <w:instrText xml:space="preserve">ADDIN Mendeley Citation{d4fb5941-ddf7-46da-a66a-e36e9303c7f5} CSL_CITATION  { "citationItems" : [ { "id" : "ITEM-1", "itemData" : { "DOI" : "10.2277/0521781760", "ISBN" : "9780521781763", "author" : [ { "family" : "Baader", "given" : "Franz" }, { "family" : "McGuinness", "given" : "Deborah L." }, { "family" : "Nardi", "given" : "Daniele" }, { "family" : "Patel-Schneider", "given" : "Peter" } ], "chapter-number" : "2", "container-title" : "THE DESCRIPTION LOGIC HANDBOOK : Theory , implementation , and applications", "edition" : "1", "editor" : [ { "family" : "Baader", "given" : "Franz" }, { "family" : "McGuinness", "given" : "Deborah" }, { "family" : "Nardi", "given" : "Daniele" }, { "family" : "Patel-Schneider", "given" : "Peter F" } ], "id" : "ITEM-1", "issued" : { "date-parts" : [ [ "2003" ] ] }, "publisher" : "Cambridge University Press", "publisher-place" : "Cambridge", "title" : "The Description Logic Handbook: Theory, implementation, and applications", "type" : "book" }, "uris" : [ "http://www.mendeley.com/documents/?uuid=d4fb5941-ddf7-46da-a66a-e36e9303c7f5" ] } ], "mendeley" : { "previouslyFormattedCitation" : "[1]" }, "properties" : { "noteIndex" : 0 }, "schema" : "https://github.com/citation-style-language/schema/raw/master/csl-citation.json" } </w:instrText>
      </w:r>
      <w:r w:rsidRPr="00FC6422">
        <w:rPr>
          <w:rFonts w:cs="Times New Roman"/>
        </w:rPr>
        <w:fldChar w:fldCharType="separate"/>
      </w:r>
      <w:r w:rsidR="005A7729" w:rsidRPr="005A7729">
        <w:rPr>
          <w:rFonts w:cs="Times New Roman"/>
          <w:noProof/>
        </w:rPr>
        <w:t>[1]</w:t>
      </w:r>
      <w:r w:rsidRPr="00FC6422">
        <w:rPr>
          <w:rFonts w:cs="Times New Roman"/>
        </w:rPr>
        <w:fldChar w:fldCharType="end"/>
      </w:r>
      <w:r w:rsidRPr="00FC6422">
        <w:rPr>
          <w:rFonts w:cs="Times New Roman"/>
        </w:rPr>
        <w:t xml:space="preserve"> as in the case above. </w:t>
      </w:r>
      <w:ins w:id="137" w:author="Gleice" w:date="2012-04-03T16:32:00Z">
        <w:r w:rsidR="00F0142D">
          <w:rPr>
            <w:rFonts w:cs="Times New Roman"/>
          </w:rPr>
          <w:t>In our ontology, we need</w:t>
        </w:r>
      </w:ins>
      <w:ins w:id="138" w:author="Gleice" w:date="2012-04-03T16:33:00Z">
        <w:r w:rsidR="00F0142D">
          <w:rPr>
            <w:rFonts w:cs="Times New Roman"/>
          </w:rPr>
          <w:t>, for instance,</w:t>
        </w:r>
      </w:ins>
      <w:ins w:id="139" w:author="Gleice" w:date="2012-04-03T16:32:00Z">
        <w:r w:rsidR="00F0142D">
          <w:rPr>
            <w:rFonts w:cs="Times New Roman"/>
          </w:rPr>
          <w:t xml:space="preserve"> to </w:t>
        </w:r>
      </w:ins>
      <w:ins w:id="140" w:author="Gleice" w:date="2012-04-03T16:33:00Z">
        <w:r w:rsidR="00F0142D">
          <w:rPr>
            <w:rFonts w:cs="Times New Roman"/>
          </w:rPr>
          <w:t>establish that a certain process ends exactly when another starts; this is denoted by an agreement.</w:t>
        </w:r>
      </w:ins>
    </w:p>
    <w:p w14:paraId="48FD1921" w14:textId="141E8130" w:rsidR="00425E72" w:rsidRPr="00FC6422" w:rsidDel="00F0142D" w:rsidRDefault="009F3494" w:rsidP="001372A3">
      <w:pPr>
        <w:rPr>
          <w:del w:id="141" w:author="Gleice" w:date="2012-04-03T16:32:00Z"/>
          <w:rFonts w:cs="Times New Roman"/>
        </w:rPr>
      </w:pPr>
      <w:del w:id="142" w:author="Gleice" w:date="2012-04-03T16:32:00Z">
        <w:r w:rsidRPr="00FC6422" w:rsidDel="00F0142D">
          <w:rPr>
            <w:rFonts w:cs="Times New Roman"/>
          </w:rPr>
          <w:delText>In accordance with</w:delText>
        </w:r>
        <w:r w:rsidR="006D258C" w:rsidRPr="00FC6422" w:rsidDel="00F0142D">
          <w:rPr>
            <w:rFonts w:cs="Times New Roman"/>
          </w:rPr>
          <w:delText xml:space="preserve"> that</w:delText>
        </w:r>
        <w:r w:rsidRPr="00FC6422" w:rsidDel="00F0142D">
          <w:rPr>
            <w:rFonts w:cs="Times New Roman"/>
          </w:rPr>
          <w:delText>, we define the following axiom.</w:delText>
        </w:r>
      </w:del>
    </w:p>
    <w:p w14:paraId="30B9F117" w14:textId="714EC150" w:rsidR="00425E72" w:rsidRPr="00FC6422" w:rsidDel="00F0142D" w:rsidRDefault="00425E72" w:rsidP="001372A3">
      <w:pPr>
        <w:rPr>
          <w:del w:id="143" w:author="Gleice" w:date="2012-04-03T16:32:00Z"/>
          <w:rFonts w:cs="Times New Roman"/>
        </w:rPr>
      </w:pPr>
    </w:p>
    <w:p w14:paraId="6862BA9F" w14:textId="288C15CE" w:rsidR="00425E72" w:rsidRPr="00FC6422" w:rsidDel="00F0142D" w:rsidRDefault="009F3494" w:rsidP="001372A3">
      <w:pPr>
        <w:rPr>
          <w:del w:id="144" w:author="Gleice" w:date="2012-04-03T16:32:00Z"/>
          <w:rFonts w:cs="Times New Roman"/>
        </w:rPr>
      </w:pPr>
      <w:del w:id="145" w:author="Gleice" w:date="2012-04-03T16:32:00Z">
        <w:r w:rsidRPr="00FC6422" w:rsidDel="00F0142D">
          <w:rPr>
            <w:rFonts w:cs="Times New Roman"/>
          </w:rPr>
          <w:delText xml:space="preserve">ntdo: </w:delText>
        </w:r>
        <w:r w:rsidRPr="00FC6422" w:rsidDel="00F0142D">
          <w:rPr>
            <w:rFonts w:cs="Times New Roman"/>
            <w:i/>
          </w:rPr>
          <w:delText>InstantEvent</w:delText>
        </w:r>
        <w:r w:rsidRPr="00FC6422" w:rsidDel="00F0142D">
          <w:rPr>
            <w:rFonts w:cs="Times New Roman"/>
          </w:rPr>
          <w:delText xml:space="preserve"> equivalentTo  biotop:</w:delText>
        </w:r>
        <w:r w:rsidRPr="00FC6422" w:rsidDel="00F0142D">
          <w:rPr>
            <w:rFonts w:cs="Times New Roman"/>
            <w:i/>
          </w:rPr>
          <w:delText>ProcessualEntity</w:delText>
        </w:r>
      </w:del>
    </w:p>
    <w:p w14:paraId="2E9E599A" w14:textId="415D6FD6" w:rsidR="00425E72" w:rsidRPr="00FC6422" w:rsidDel="00F0142D" w:rsidRDefault="009F3494" w:rsidP="001372A3">
      <w:pPr>
        <w:rPr>
          <w:del w:id="146" w:author="Gleice" w:date="2012-04-03T16:32:00Z"/>
          <w:rFonts w:cs="Times New Roman"/>
        </w:rPr>
      </w:pPr>
      <w:del w:id="147" w:author="Gleice" w:date="2012-04-03T16:32:00Z">
        <w:r w:rsidRPr="00FC6422" w:rsidDel="00F0142D">
          <w:rPr>
            <w:rFonts w:cs="Times New Roman"/>
          </w:rPr>
          <w:delText>and (gfo:</w:delText>
        </w:r>
        <w:r w:rsidRPr="00FC6422" w:rsidDel="00F0142D">
          <w:rPr>
            <w:rFonts w:cs="Times New Roman"/>
            <w:b/>
          </w:rPr>
          <w:delText>projectsTo</w:delText>
        </w:r>
        <w:r w:rsidRPr="00FC6422" w:rsidDel="00F0142D">
          <w:rPr>
            <w:rFonts w:cs="Times New Roman"/>
          </w:rPr>
          <w:delText xml:space="preserve"> o gfo:</w:delText>
        </w:r>
        <w:r w:rsidRPr="00FC6422" w:rsidDel="00F0142D">
          <w:rPr>
            <w:rFonts w:cs="Times New Roman"/>
            <w:b/>
          </w:rPr>
          <w:delText xml:space="preserve">hasLeftTimeBoundary </w:delText>
        </w:r>
        <w:r w:rsidRPr="00FC6422" w:rsidDel="00F0142D">
          <w:rPr>
            <w:rFonts w:ascii="Cambria Math" w:hAnsi="Cambria Math" w:cs="Cambria Math"/>
          </w:rPr>
          <w:delText>≐</w:delText>
        </w:r>
      </w:del>
    </w:p>
    <w:p w14:paraId="0BE03BBF" w14:textId="1ED69F04" w:rsidR="00425E72" w:rsidRPr="00FC6422" w:rsidDel="00F0142D" w:rsidRDefault="009F3494" w:rsidP="001372A3">
      <w:pPr>
        <w:rPr>
          <w:del w:id="148" w:author="Gleice" w:date="2012-04-03T16:32:00Z"/>
          <w:rFonts w:cs="Times New Roman"/>
        </w:rPr>
      </w:pPr>
      <w:del w:id="149" w:author="Gleice" w:date="2012-04-03T16:32:00Z">
        <w:r w:rsidRPr="00FC6422" w:rsidDel="00F0142D">
          <w:rPr>
            <w:rFonts w:cs="Times New Roman"/>
          </w:rPr>
          <w:delText>gfo:</w:delText>
        </w:r>
        <w:r w:rsidRPr="00FC6422" w:rsidDel="00F0142D">
          <w:rPr>
            <w:rFonts w:cs="Times New Roman"/>
            <w:b/>
          </w:rPr>
          <w:delText>projectsTo</w:delText>
        </w:r>
        <w:r w:rsidRPr="00FC6422" w:rsidDel="00F0142D">
          <w:rPr>
            <w:rFonts w:cs="Times New Roman"/>
          </w:rPr>
          <w:delText xml:space="preserve"> o gfo:</w:delText>
        </w:r>
        <w:r w:rsidRPr="00FC6422" w:rsidDel="00F0142D">
          <w:rPr>
            <w:rFonts w:cs="Times New Roman"/>
            <w:b/>
          </w:rPr>
          <w:delText>hasRightTimeBoundary</w:delText>
        </w:r>
        <w:r w:rsidRPr="00FC6422" w:rsidDel="00F0142D">
          <w:rPr>
            <w:rFonts w:cs="Times New Roman"/>
          </w:rPr>
          <w:delText>)</w:delText>
        </w:r>
        <w:r w:rsidRPr="00FC6422" w:rsidDel="00F0142D">
          <w:rPr>
            <w:rFonts w:cs="Times New Roman"/>
          </w:rPr>
          <w:tab/>
        </w:r>
        <w:r w:rsidRPr="00FC6422" w:rsidDel="00F0142D">
          <w:rPr>
            <w:rFonts w:cs="Times New Roman"/>
          </w:rPr>
          <w:tab/>
        </w:r>
        <w:r w:rsidRPr="00FC6422" w:rsidDel="00F0142D">
          <w:rPr>
            <w:rFonts w:cs="Times New Roman"/>
          </w:rPr>
          <w:tab/>
          <w:delText xml:space="preserve"> (8)</w:delText>
        </w:r>
      </w:del>
    </w:p>
    <w:p w14:paraId="3460B6D9" w14:textId="7942530F" w:rsidR="00425E72" w:rsidRPr="00FC6422" w:rsidDel="00F0142D" w:rsidRDefault="009F3494" w:rsidP="001372A3">
      <w:pPr>
        <w:rPr>
          <w:del w:id="150" w:author="Gleice" w:date="2012-04-03T16:32:00Z"/>
          <w:rFonts w:cs="Times New Roman"/>
        </w:rPr>
      </w:pPr>
      <w:del w:id="151" w:author="Gleice" w:date="2012-04-03T16:32:00Z">
        <w:r w:rsidRPr="00FC6422" w:rsidDel="00F0142D">
          <w:rPr>
            <w:rFonts w:cs="Times New Roman"/>
          </w:rPr>
          <w:tab/>
          <w:delText>and (gfo:</w:delText>
        </w:r>
        <w:r w:rsidRPr="00FC6422" w:rsidDel="00F0142D">
          <w:rPr>
            <w:rFonts w:cs="Times New Roman"/>
            <w:b/>
          </w:rPr>
          <w:delText xml:space="preserve">projectsTo </w:delText>
        </w:r>
        <w:r w:rsidRPr="00FC6422" w:rsidDel="00F0142D">
          <w:rPr>
            <w:rFonts w:cs="Times New Roman"/>
          </w:rPr>
          <w:delText>exactly 1</w:delText>
        </w:r>
        <w:r w:rsidRPr="00FC6422" w:rsidDel="00F0142D">
          <w:rPr>
            <w:rFonts w:cs="Times New Roman"/>
            <w:b/>
          </w:rPr>
          <w:delText>)</w:delText>
        </w:r>
      </w:del>
    </w:p>
    <w:p w14:paraId="7D537FF7" w14:textId="54F98537" w:rsidR="00425E72" w:rsidRPr="00FC6422" w:rsidDel="00F0142D" w:rsidRDefault="009F3494" w:rsidP="001372A3">
      <w:pPr>
        <w:rPr>
          <w:del w:id="152" w:author="Gleice" w:date="2012-04-03T16:32:00Z"/>
          <w:rFonts w:cs="Times New Roman"/>
        </w:rPr>
      </w:pPr>
      <w:del w:id="153" w:author="Gleice" w:date="2012-04-03T16:32:00Z">
        <w:r w:rsidRPr="00FC6422" w:rsidDel="00F0142D">
          <w:rPr>
            <w:rFonts w:cs="Times New Roman"/>
          </w:rPr>
          <w:delText>and (ntdo:</w:delText>
        </w:r>
        <w:r w:rsidRPr="00FC6422" w:rsidDel="00F0142D">
          <w:rPr>
            <w:rFonts w:cs="Times New Roman"/>
            <w:b/>
          </w:rPr>
          <w:delText>hasInstant</w:delText>
        </w:r>
        <w:r w:rsidRPr="00FC6422" w:rsidDel="00F0142D">
          <w:rPr>
            <w:rFonts w:cs="Times New Roman"/>
          </w:rPr>
          <w:delText xml:space="preserve"> some gfo:</w:delText>
        </w:r>
        <w:r w:rsidRPr="00FC6422" w:rsidDel="00F0142D">
          <w:rPr>
            <w:rFonts w:cs="Times New Roman"/>
            <w:i/>
          </w:rPr>
          <w:delText>TimeBoundary</w:delText>
        </w:r>
        <w:r w:rsidRPr="00FC6422" w:rsidDel="00F0142D">
          <w:rPr>
            <w:rFonts w:cs="Times New Roman"/>
          </w:rPr>
          <w:delText>)</w:delText>
        </w:r>
      </w:del>
    </w:p>
    <w:p w14:paraId="07611E78" w14:textId="037875B6" w:rsidR="00425E72" w:rsidRPr="00FC6422" w:rsidDel="00F0142D" w:rsidRDefault="00425E72" w:rsidP="001372A3">
      <w:pPr>
        <w:rPr>
          <w:del w:id="154" w:author="Gleice" w:date="2012-04-03T16:32:00Z"/>
          <w:rFonts w:cs="Times New Roman"/>
        </w:rPr>
      </w:pPr>
    </w:p>
    <w:p w14:paraId="33DA9F1C" w14:textId="75EE95EC" w:rsidR="009F3494" w:rsidRPr="00FC6422" w:rsidDel="00F0142D" w:rsidRDefault="009F3494" w:rsidP="005E50E8">
      <w:pPr>
        <w:spacing w:line="480" w:lineRule="auto"/>
        <w:rPr>
          <w:del w:id="155" w:author="Gleice" w:date="2012-04-03T16:32:00Z"/>
          <w:rFonts w:cs="Times New Roman"/>
        </w:rPr>
      </w:pPr>
      <w:del w:id="156" w:author="Gleice" w:date="2012-04-03T16:32:00Z">
        <w:r w:rsidRPr="00FC6422" w:rsidDel="00F0142D">
          <w:rPr>
            <w:rFonts w:cs="Times New Roman"/>
          </w:rPr>
          <w:delText>It states that an event will happen in an instant (ntdo:</w:delText>
        </w:r>
        <w:r w:rsidRPr="00FC6422" w:rsidDel="00F0142D">
          <w:rPr>
            <w:rFonts w:cs="Times New Roman"/>
            <w:b/>
          </w:rPr>
          <w:delText>hasInstant)</w:delText>
        </w:r>
        <w:r w:rsidRPr="00FC6422" w:rsidDel="00F0142D">
          <w:rPr>
            <w:rFonts w:cs="Times New Roman"/>
          </w:rPr>
          <w:delText xml:space="preserve"> and it will always be the junction of the end of a process and the beginning of the same process, since only one instance of the relation gfo:</w:delText>
        </w:r>
        <w:r w:rsidRPr="00FC6422" w:rsidDel="00F0142D">
          <w:rPr>
            <w:rFonts w:cs="Times New Roman"/>
            <w:b/>
          </w:rPr>
          <w:delText xml:space="preserve">projectsTo </w:delText>
        </w:r>
        <w:r w:rsidRPr="00FC6422" w:rsidDel="00F0142D">
          <w:rPr>
            <w:rFonts w:cs="Times New Roman"/>
          </w:rPr>
          <w:delText xml:space="preserve">is allowed. </w:delText>
        </w:r>
      </w:del>
    </w:p>
    <w:p w14:paraId="6516D3E1" w14:textId="77777777" w:rsidR="009F3494" w:rsidRPr="00FC6422" w:rsidRDefault="009F3494" w:rsidP="005E50E8">
      <w:pPr>
        <w:spacing w:line="480" w:lineRule="auto"/>
        <w:rPr>
          <w:rFonts w:cs="Times New Roman"/>
        </w:rPr>
      </w:pPr>
      <w:r w:rsidRPr="00FC6422">
        <w:rPr>
          <w:rFonts w:cs="Times New Roman"/>
        </w:rPr>
        <w:t>We now need the definition of an instant to ascribe exactly when a death takes place. In order to enable the condition 'instantaneous' (</w:t>
      </w:r>
      <w:proofErr w:type="spellStart"/>
      <w:r w:rsidRPr="00FC6422">
        <w:rPr>
          <w:rFonts w:cs="Times New Roman"/>
        </w:rPr>
        <w:t>ntdo</w:t>
      </w:r>
      <w:proofErr w:type="spellEnd"/>
      <w:r w:rsidRPr="00FC6422">
        <w:rPr>
          <w:rFonts w:cs="Times New Roman"/>
        </w:rPr>
        <w:t xml:space="preserve">: </w:t>
      </w:r>
      <w:proofErr w:type="spellStart"/>
      <w:r w:rsidR="00155E3D" w:rsidRPr="00FC6422">
        <w:rPr>
          <w:rFonts w:cs="Times New Roman"/>
          <w:b/>
        </w:rPr>
        <w:t>hasInstant</w:t>
      </w:r>
      <w:proofErr w:type="spellEnd"/>
      <w:r w:rsidRPr="00FC6422">
        <w:rPr>
          <w:rFonts w:cs="Times New Roman"/>
        </w:rPr>
        <w:t>) to be defined as an exact point in time. This can be reached by making instant an event that occurs solely in the right border of its process</w:t>
      </w:r>
      <w:r w:rsidR="00A158FB" w:rsidRPr="00FC6422">
        <w:rPr>
          <w:rFonts w:cs="Times New Roman"/>
        </w:rPr>
        <w:t xml:space="preserve"> that</w:t>
      </w:r>
      <w:r w:rsidRPr="00FC6422">
        <w:rPr>
          <w:rFonts w:cs="Times New Roman"/>
        </w:rPr>
        <w:t xml:space="preserve"> it </w:t>
      </w:r>
      <w:proofErr w:type="gramStart"/>
      <w:r w:rsidRPr="00FC6422">
        <w:rPr>
          <w:rFonts w:cs="Times New Roman"/>
        </w:rPr>
        <w:t>follows ,</w:t>
      </w:r>
      <w:proofErr w:type="gramEnd"/>
      <w:r w:rsidRPr="00FC6422">
        <w:rPr>
          <w:rFonts w:cs="Times New Roman"/>
        </w:rPr>
        <w:t xml:space="preserve"> as below:</w:t>
      </w:r>
    </w:p>
    <w:p w14:paraId="37CB4F5B" w14:textId="77777777" w:rsidR="009F3494" w:rsidRPr="00FC6422" w:rsidRDefault="009F3494" w:rsidP="005E50E8">
      <w:pPr>
        <w:spacing w:line="480" w:lineRule="auto"/>
        <w:rPr>
          <w:rFonts w:cs="Times New Roman"/>
        </w:rPr>
      </w:pPr>
    </w:p>
    <w:p w14:paraId="0DB03020" w14:textId="77777777" w:rsidR="009F3494" w:rsidRPr="00FC6422" w:rsidRDefault="009F3494" w:rsidP="005E50E8">
      <w:pPr>
        <w:spacing w:line="480" w:lineRule="auto"/>
        <w:rPr>
          <w:rFonts w:cs="Times New Roman"/>
        </w:rPr>
      </w:pPr>
      <w:proofErr w:type="spellStart"/>
      <w:proofErr w:type="gramStart"/>
      <w:r w:rsidRPr="00FC6422">
        <w:rPr>
          <w:rFonts w:cs="Times New Roman"/>
        </w:rPr>
        <w:t>ntdo:</w:t>
      </w:r>
      <w:proofErr w:type="gramEnd"/>
      <w:r w:rsidRPr="00FC6422">
        <w:rPr>
          <w:rFonts w:cs="Times New Roman"/>
          <w:b/>
        </w:rPr>
        <w:t>hasInstant</w:t>
      </w:r>
      <w:proofErr w:type="spellEnd"/>
      <w:r w:rsidRPr="00FC6422">
        <w:rPr>
          <w:rFonts w:cs="Times New Roman"/>
        </w:rPr>
        <w:t xml:space="preserve"> = </w:t>
      </w:r>
      <w:proofErr w:type="spellStart"/>
      <w:r w:rsidRPr="00FC6422">
        <w:rPr>
          <w:rFonts w:cs="Times New Roman"/>
        </w:rPr>
        <w:t>gfo:</w:t>
      </w:r>
      <w:r w:rsidRPr="00FC6422">
        <w:rPr>
          <w:rFonts w:cs="Times New Roman"/>
          <w:b/>
        </w:rPr>
        <w:t>projectsTo</w:t>
      </w:r>
      <w:proofErr w:type="spellEnd"/>
      <w:r w:rsidRPr="00FC6422">
        <w:rPr>
          <w:rFonts w:cs="Times New Roman"/>
        </w:rPr>
        <w:t xml:space="preserve"> o </w:t>
      </w:r>
      <w:proofErr w:type="spellStart"/>
      <w:r w:rsidRPr="00FC6422">
        <w:rPr>
          <w:rFonts w:cs="Times New Roman"/>
        </w:rPr>
        <w:t>gfo:</w:t>
      </w:r>
      <w:r w:rsidRPr="00FC6422">
        <w:rPr>
          <w:rFonts w:cs="Times New Roman"/>
          <w:b/>
        </w:rPr>
        <w:t>hasRightTimeBoundary</w:t>
      </w:r>
      <w:proofErr w:type="spellEnd"/>
      <w:r w:rsidRPr="00FC6422">
        <w:rPr>
          <w:rFonts w:cs="Times New Roman"/>
          <w:b/>
        </w:rPr>
        <w:t xml:space="preserve">                                      </w:t>
      </w:r>
      <w:r w:rsidRPr="00FC6422">
        <w:rPr>
          <w:rFonts w:cs="Times New Roman"/>
        </w:rPr>
        <w:t>(9)</w:t>
      </w:r>
    </w:p>
    <w:p w14:paraId="3B32FBD7" w14:textId="77777777" w:rsidR="009F3494" w:rsidRPr="00FC6422" w:rsidRDefault="009F3494" w:rsidP="005E50E8">
      <w:pPr>
        <w:spacing w:line="480" w:lineRule="auto"/>
        <w:rPr>
          <w:rFonts w:cs="Times New Roman"/>
        </w:rPr>
      </w:pPr>
    </w:p>
    <w:p w14:paraId="2DF43422" w14:textId="59DC60F1" w:rsidR="009F3494" w:rsidRPr="00FC6422" w:rsidDel="00E22F77" w:rsidRDefault="009F3494" w:rsidP="005E50E8">
      <w:pPr>
        <w:spacing w:line="480" w:lineRule="auto"/>
        <w:rPr>
          <w:del w:id="157" w:author="Gleice" w:date="2012-04-03T15:57:00Z"/>
          <w:rFonts w:cs="Times New Roman"/>
        </w:rPr>
      </w:pPr>
    </w:p>
    <w:p w14:paraId="0C80CBB4" w14:textId="05E64C6D" w:rsidR="009F3494" w:rsidRPr="00FC6422" w:rsidRDefault="00BC72BD" w:rsidP="005E50E8">
      <w:pPr>
        <w:spacing w:line="480" w:lineRule="auto"/>
        <w:rPr>
          <w:rFonts w:cs="Times New Roman"/>
        </w:rPr>
      </w:pPr>
      <w:r w:rsidRPr="00FC6422">
        <w:rPr>
          <w:rFonts w:cs="Times New Roman"/>
        </w:rPr>
        <w:t>I</w:t>
      </w:r>
      <w:r w:rsidR="009F3494" w:rsidRPr="00FC6422">
        <w:rPr>
          <w:rFonts w:cs="Times New Roman"/>
        </w:rPr>
        <w:t xml:space="preserve">t is important to disambiguate </w:t>
      </w:r>
      <w:proofErr w:type="spellStart"/>
      <w:r w:rsidR="009F3494" w:rsidRPr="00FC6422">
        <w:rPr>
          <w:rFonts w:cs="Times New Roman"/>
          <w:i/>
        </w:rPr>
        <w:t>InjuryEvent</w:t>
      </w:r>
      <w:proofErr w:type="spellEnd"/>
      <w:r w:rsidR="009F3494" w:rsidRPr="00FC6422">
        <w:rPr>
          <w:rFonts w:cs="Times New Roman"/>
        </w:rPr>
        <w:t xml:space="preserve"> and </w:t>
      </w:r>
      <w:proofErr w:type="spellStart"/>
      <w:r w:rsidR="009F3494" w:rsidRPr="00FC6422">
        <w:rPr>
          <w:rFonts w:cs="Times New Roman"/>
          <w:i/>
        </w:rPr>
        <w:t>DeathEvent</w:t>
      </w:r>
      <w:proofErr w:type="spellEnd"/>
      <w:r w:rsidR="009F3494" w:rsidRPr="00FC6422">
        <w:rPr>
          <w:rFonts w:cs="Times New Roman"/>
        </w:rPr>
        <w:t>. For the description of an injury event, it is necessary to determine where it took place (</w:t>
      </w:r>
      <w:proofErr w:type="spellStart"/>
      <w:r w:rsidR="009F3494" w:rsidRPr="00FC6422">
        <w:rPr>
          <w:rFonts w:cs="Times New Roman"/>
        </w:rPr>
        <w:t>ntdo</w:t>
      </w:r>
      <w:proofErr w:type="gramStart"/>
      <w:r w:rsidR="009F3494" w:rsidRPr="00FC6422">
        <w:rPr>
          <w:rFonts w:cs="Times New Roman"/>
        </w:rPr>
        <w:t>:</w:t>
      </w:r>
      <w:r w:rsidR="009F3494" w:rsidRPr="00FC6422">
        <w:rPr>
          <w:rFonts w:cs="Times New Roman"/>
          <w:b/>
        </w:rPr>
        <w:t>hasGeographicLocation</w:t>
      </w:r>
      <w:proofErr w:type="spellEnd"/>
      <w:proofErr w:type="gramEnd"/>
      <w:r w:rsidR="009F3494" w:rsidRPr="00FC6422">
        <w:rPr>
          <w:rFonts w:cs="Times New Roman"/>
        </w:rPr>
        <w:t xml:space="preserve">), its cause and the injured patient. Injury causes are described here as </w:t>
      </w:r>
      <w:r w:rsidR="00E96E22" w:rsidRPr="00FC6422">
        <w:rPr>
          <w:rFonts w:cs="Times New Roman"/>
        </w:rPr>
        <w:t>being caused exclusively by</w:t>
      </w:r>
      <w:r w:rsidR="009F3494" w:rsidRPr="00FC6422">
        <w:rPr>
          <w:rFonts w:cs="Times New Roman"/>
        </w:rPr>
        <w:t xml:space="preserve"> </w:t>
      </w:r>
      <w:r w:rsidR="00E96E22" w:rsidRPr="00FC6422">
        <w:rPr>
          <w:rFonts w:cs="Times New Roman"/>
        </w:rPr>
        <w:t xml:space="preserve">non-biological </w:t>
      </w:r>
      <w:r w:rsidR="009F3494" w:rsidRPr="00FC6422">
        <w:rPr>
          <w:rFonts w:cs="Times New Roman"/>
        </w:rPr>
        <w:t>process</w:t>
      </w:r>
      <w:r w:rsidR="00E96E22" w:rsidRPr="00FC6422">
        <w:rPr>
          <w:rFonts w:cs="Times New Roman"/>
        </w:rPr>
        <w:t>es</w:t>
      </w:r>
      <w:r w:rsidR="009F3494" w:rsidRPr="00FC6422">
        <w:rPr>
          <w:rFonts w:cs="Times New Roman"/>
        </w:rPr>
        <w:t>. All of this is ascribed in the axiom below:</w:t>
      </w:r>
    </w:p>
    <w:p w14:paraId="44137994" w14:textId="77777777" w:rsidR="009F3494" w:rsidRPr="00FC6422" w:rsidRDefault="009F3494" w:rsidP="005E50E8">
      <w:pPr>
        <w:spacing w:line="480" w:lineRule="auto"/>
        <w:rPr>
          <w:rFonts w:cs="Times New Roman"/>
        </w:rPr>
      </w:pPr>
    </w:p>
    <w:p w14:paraId="3A2BFDA8" w14:textId="77777777" w:rsidR="009F3494" w:rsidRPr="00FC6422" w:rsidRDefault="009F3494" w:rsidP="005E50E8">
      <w:pPr>
        <w:spacing w:line="480" w:lineRule="auto"/>
        <w:rPr>
          <w:rFonts w:cs="Times New Roman"/>
        </w:rPr>
      </w:pPr>
      <w:proofErr w:type="spellStart"/>
      <w:proofErr w:type="gramStart"/>
      <w:r w:rsidRPr="00FC6422">
        <w:rPr>
          <w:rFonts w:cs="Times New Roman"/>
        </w:rPr>
        <w:t>ntdo:</w:t>
      </w:r>
      <w:proofErr w:type="gramEnd"/>
      <w:r w:rsidRPr="00FC6422">
        <w:rPr>
          <w:rFonts w:cs="Times New Roman"/>
          <w:i/>
        </w:rPr>
        <w:t>InjuryEvent</w:t>
      </w:r>
      <w:proofErr w:type="spellEnd"/>
      <w:r w:rsidRPr="00FC6422">
        <w:rPr>
          <w:rFonts w:cs="Times New Roman"/>
        </w:rPr>
        <w:t xml:space="preserve"> </w:t>
      </w:r>
      <w:proofErr w:type="spellStart"/>
      <w:r w:rsidRPr="00FC6422">
        <w:rPr>
          <w:rFonts w:cs="Times New Roman"/>
        </w:rPr>
        <w:t>equivalentTo</w:t>
      </w:r>
      <w:proofErr w:type="spellEnd"/>
      <w:r w:rsidRPr="00FC6422">
        <w:rPr>
          <w:rFonts w:cs="Times New Roman"/>
        </w:rPr>
        <w:t xml:space="preserve"> </w:t>
      </w:r>
      <w:proofErr w:type="spellStart"/>
      <w:r w:rsidRPr="00FC6422">
        <w:rPr>
          <w:rFonts w:cs="Times New Roman"/>
        </w:rPr>
        <w:t>ntdo:</w:t>
      </w:r>
      <w:r w:rsidRPr="00FC6422">
        <w:rPr>
          <w:rFonts w:cs="Times New Roman"/>
          <w:i/>
        </w:rPr>
        <w:t>Event</w:t>
      </w:r>
      <w:proofErr w:type="spellEnd"/>
    </w:p>
    <w:p w14:paraId="44AED62B" w14:textId="77777777" w:rsidR="009F3494" w:rsidRPr="00FC6422" w:rsidRDefault="009F3494" w:rsidP="005E50E8">
      <w:pPr>
        <w:spacing w:line="480" w:lineRule="auto"/>
        <w:ind w:firstLine="708"/>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rPr>
        <w:t>ntdo:</w:t>
      </w:r>
      <w:r w:rsidRPr="00FC6422">
        <w:rPr>
          <w:rFonts w:cs="Times New Roman"/>
          <w:b/>
        </w:rPr>
        <w:t>hasGeographicLocation</w:t>
      </w:r>
      <w:proofErr w:type="spellEnd"/>
      <w:r w:rsidRPr="00FC6422">
        <w:rPr>
          <w:rFonts w:cs="Times New Roman"/>
        </w:rPr>
        <w:t xml:space="preserve"> some </w:t>
      </w:r>
      <w:proofErr w:type="spellStart"/>
      <w:r w:rsidRPr="00FC6422">
        <w:rPr>
          <w:rFonts w:cs="Times New Roman"/>
        </w:rPr>
        <w:t>ntdo:</w:t>
      </w:r>
      <w:r w:rsidRPr="00FC6422">
        <w:rPr>
          <w:rFonts w:cs="Times New Roman"/>
          <w:i/>
        </w:rPr>
        <w:t>GeographicLocation</w:t>
      </w:r>
      <w:proofErr w:type="spellEnd"/>
      <w:r w:rsidRPr="00FC6422">
        <w:rPr>
          <w:rFonts w:cs="Times New Roman"/>
        </w:rPr>
        <w:t xml:space="preserve">) </w:t>
      </w:r>
    </w:p>
    <w:p w14:paraId="025B1C0C" w14:textId="77777777" w:rsidR="009F3494" w:rsidRPr="00FC6422" w:rsidRDefault="009F3494" w:rsidP="005E50E8">
      <w:pPr>
        <w:spacing w:line="480" w:lineRule="auto"/>
        <w:ind w:firstLine="708"/>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rPr>
        <w:t>biotop:</w:t>
      </w:r>
      <w:r w:rsidRPr="00FC6422">
        <w:rPr>
          <w:rFonts w:cs="Times New Roman"/>
          <w:b/>
        </w:rPr>
        <w:t>causedBy</w:t>
      </w:r>
      <w:proofErr w:type="spellEnd"/>
      <w:r w:rsidRPr="00FC6422">
        <w:rPr>
          <w:rFonts w:cs="Times New Roman"/>
        </w:rPr>
        <w:t xml:space="preserve"> some (</w:t>
      </w:r>
      <w:proofErr w:type="spellStart"/>
      <w:r w:rsidRPr="00FC6422">
        <w:rPr>
          <w:rFonts w:cs="Times New Roman"/>
        </w:rPr>
        <w:t>biotop:</w:t>
      </w:r>
      <w:r w:rsidRPr="00FC6422">
        <w:rPr>
          <w:rFonts w:cs="Times New Roman"/>
          <w:i/>
        </w:rPr>
        <w:t>ProcessualEntity</w:t>
      </w:r>
      <w:proofErr w:type="spellEnd"/>
      <w:r w:rsidRPr="00FC6422">
        <w:rPr>
          <w:rFonts w:cs="Times New Roman"/>
        </w:rPr>
        <w:t xml:space="preserve">                                                (10)</w:t>
      </w:r>
    </w:p>
    <w:p w14:paraId="7C4FA576" w14:textId="77777777" w:rsidR="009F3494" w:rsidRPr="00FC6422" w:rsidRDefault="009F3494" w:rsidP="005E50E8">
      <w:pPr>
        <w:spacing w:line="480" w:lineRule="auto"/>
        <w:ind w:left="708" w:firstLine="708"/>
        <w:rPr>
          <w:rFonts w:cs="Times New Roman"/>
        </w:rPr>
      </w:pPr>
      <w:r w:rsidRPr="00FC6422">
        <w:rPr>
          <w:rFonts w:cs="Times New Roman"/>
        </w:rPr>
        <w:t xml:space="preserve">and (not </w:t>
      </w:r>
      <w:proofErr w:type="spellStart"/>
      <w:r w:rsidRPr="00FC6422">
        <w:rPr>
          <w:rFonts w:cs="Times New Roman"/>
        </w:rPr>
        <w:t>biotop</w:t>
      </w:r>
      <w:proofErr w:type="gramStart"/>
      <w:r w:rsidRPr="00FC6422">
        <w:rPr>
          <w:rFonts w:cs="Times New Roman"/>
        </w:rPr>
        <w:t>:</w:t>
      </w:r>
      <w:r w:rsidRPr="00FC6422">
        <w:rPr>
          <w:rFonts w:cs="Times New Roman"/>
          <w:i/>
        </w:rPr>
        <w:t>BiologicalProcessualEntity</w:t>
      </w:r>
      <w:proofErr w:type="spellEnd"/>
      <w:proofErr w:type="gramEnd"/>
      <w:r w:rsidRPr="00FC6422">
        <w:rPr>
          <w:rFonts w:cs="Times New Roman"/>
        </w:rPr>
        <w:t xml:space="preserve">))) </w:t>
      </w:r>
    </w:p>
    <w:p w14:paraId="168BAD69" w14:textId="77777777" w:rsidR="009F3494" w:rsidRPr="00FC6422" w:rsidRDefault="009F3494" w:rsidP="005E50E8">
      <w:pPr>
        <w:spacing w:line="480" w:lineRule="auto"/>
        <w:ind w:firstLine="708"/>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rPr>
        <w:t>ntdo:</w:t>
      </w:r>
      <w:r w:rsidRPr="00FC6422">
        <w:rPr>
          <w:rFonts w:cs="Times New Roman"/>
          <w:b/>
        </w:rPr>
        <w:t>hasInjur</w:t>
      </w:r>
      <w:r w:rsidR="00BC72BD" w:rsidRPr="00FC6422">
        <w:rPr>
          <w:rFonts w:cs="Times New Roman"/>
          <w:b/>
        </w:rPr>
        <w:t>e</w:t>
      </w:r>
      <w:r w:rsidRPr="00FC6422">
        <w:rPr>
          <w:rFonts w:cs="Times New Roman"/>
          <w:b/>
        </w:rPr>
        <w:t>dPatient</w:t>
      </w:r>
      <w:proofErr w:type="spellEnd"/>
      <w:r w:rsidRPr="00FC6422">
        <w:rPr>
          <w:rFonts w:cs="Times New Roman"/>
        </w:rPr>
        <w:t xml:space="preserve"> some </w:t>
      </w:r>
      <w:proofErr w:type="spellStart"/>
      <w:r w:rsidRPr="00FC6422">
        <w:rPr>
          <w:rFonts w:cs="Times New Roman"/>
        </w:rPr>
        <w:t>biotop:</w:t>
      </w:r>
      <w:r w:rsidRPr="00FC6422">
        <w:rPr>
          <w:rFonts w:cs="Times New Roman"/>
          <w:i/>
        </w:rPr>
        <w:t>LivingOrganism</w:t>
      </w:r>
      <w:proofErr w:type="spellEnd"/>
      <w:r w:rsidRPr="00FC6422">
        <w:rPr>
          <w:rFonts w:cs="Times New Roman"/>
        </w:rPr>
        <w:t>)</w:t>
      </w:r>
    </w:p>
    <w:p w14:paraId="07886433" w14:textId="77777777" w:rsidR="009F3494" w:rsidRPr="00FC6422" w:rsidRDefault="009F3494" w:rsidP="005E50E8">
      <w:pPr>
        <w:spacing w:line="480" w:lineRule="auto"/>
        <w:ind w:firstLine="708"/>
        <w:rPr>
          <w:rFonts w:cs="Times New Roman"/>
        </w:rPr>
      </w:pPr>
    </w:p>
    <w:p w14:paraId="16789DD8" w14:textId="69742CF8" w:rsidR="009F3494" w:rsidRPr="00FC6422" w:rsidRDefault="009F3494" w:rsidP="005E50E8">
      <w:pPr>
        <w:spacing w:line="480" w:lineRule="auto"/>
        <w:rPr>
          <w:rFonts w:cs="Times New Roman"/>
        </w:rPr>
      </w:pPr>
      <w:r w:rsidRPr="00FC6422">
        <w:rPr>
          <w:rFonts w:cs="Times New Roman"/>
        </w:rPr>
        <w:lastRenderedPageBreak/>
        <w:t xml:space="preserve">Despite not being the focus of the current work, which is about deaths caused by diseases, it is necessary to distinguish </w:t>
      </w:r>
      <w:r w:rsidR="005C045C" w:rsidRPr="00FC6422">
        <w:rPr>
          <w:rFonts w:cs="Times New Roman"/>
        </w:rPr>
        <w:t xml:space="preserve">pathological processes, structures, and dispositions </w:t>
      </w:r>
      <w:r w:rsidR="00155E3D" w:rsidRPr="00FC6422">
        <w:rPr>
          <w:rFonts w:cs="Times New Roman"/>
        </w:rPr>
        <w:fldChar w:fldCharType="begin" w:fldLock="1"/>
      </w:r>
      <w:r w:rsidR="00D63174">
        <w:rPr>
          <w:rFonts w:cs="Times New Roman"/>
        </w:rPr>
        <w:instrText xml:space="preserve">ADDIN Mendeley Citation{78275960-3835-4bb8-90b2-080c09908b34} CSL_CITATION  { "citationItems" : [ { "id" : "ITEM-1", "itemData" : { "DOI" : "10.1186/2041-1480-2-S2-S6", "abstract" : "The realm of pathological entities can be subdivided into pathological dispositions, pathological processes, and pathological structures. The latter are the bearer of dispositions, which can then be realized by their manifestations - pathologic processes. Despite its ontological soundness, implementing this model via purpose-oriented domain ontologies will likely require considerable effort, both in ontology construction and maintenance, which constitutes a considerable problem for SNOMED CT, presently the largest biomedical ontology.", "author" : [ { "family" : "Schulz", "given" : "Stefan" }, { "family" : "Spackman", "given" : "Kent" }, { "family" : "James", "given" : "Andrew" }, { "family" : "Cocos", "given" : "Cristian" }, { "family" : "Boeker", "given" : "Martin" } ], "container-title" : "Journal of biomedical semantics", "id" : "ITEM-1", "issue" : "1", "issued" : { "date-parts" : [ [ "2011", "1" ] ] }, "page" : "S6", "publisher-place" : "Boston", "title" : "Scalable representations of diseases in biomedical ontologies.", "type" : "article-journal", "volume" : "2 Suppl 2" }, "uris" : [ "http://www.mendeley.com/documents/?uuid=78275960-3835-4bb8-90b2-080c09908b34" ] } ], "mendeley" : { "previouslyFormattedCitation" : "[23]" }, "properties" : { "noteIndex" : 0 }, "schema" : "https://github.com/citation-style-language/schema/raw/master/csl-citation.json" } </w:instrText>
      </w:r>
      <w:r w:rsidR="00155E3D" w:rsidRPr="00FC6422">
        <w:rPr>
          <w:rFonts w:cs="Times New Roman"/>
        </w:rPr>
        <w:fldChar w:fldCharType="separate"/>
      </w:r>
      <w:r w:rsidR="005A7729" w:rsidRPr="005A7729">
        <w:rPr>
          <w:rFonts w:cs="Times New Roman"/>
          <w:noProof/>
        </w:rPr>
        <w:t>[23]</w:t>
      </w:r>
      <w:r w:rsidR="00155E3D" w:rsidRPr="00FC6422">
        <w:rPr>
          <w:rFonts w:cs="Times New Roman"/>
        </w:rPr>
        <w:fldChar w:fldCharType="end"/>
      </w:r>
      <w:r w:rsidRPr="00FC6422">
        <w:rPr>
          <w:rFonts w:cs="Times New Roman"/>
        </w:rPr>
        <w:t xml:space="preserve">. Disorders are caused by an accident, a lesion, or a fracture and can lead to a disease. Thus, disorders follow injuries. </w:t>
      </w:r>
    </w:p>
    <w:p w14:paraId="2C4C2C7B" w14:textId="77777777" w:rsidR="009F3494" w:rsidRPr="00FC6422" w:rsidRDefault="009F3494" w:rsidP="005E50E8">
      <w:pPr>
        <w:spacing w:line="480" w:lineRule="auto"/>
        <w:rPr>
          <w:rFonts w:cs="Times New Roman"/>
        </w:rPr>
      </w:pPr>
      <w:r w:rsidRPr="00FC6422">
        <w:rPr>
          <w:rFonts w:cs="Times New Roman"/>
        </w:rPr>
        <w:t xml:space="preserve">The new definition of a </w:t>
      </w:r>
      <w:proofErr w:type="spellStart"/>
      <w:r w:rsidRPr="00FC6422">
        <w:rPr>
          <w:rFonts w:cs="Times New Roman"/>
          <w:i/>
        </w:rPr>
        <w:t>DeathEvent</w:t>
      </w:r>
      <w:proofErr w:type="spellEnd"/>
      <w:r w:rsidRPr="00FC6422">
        <w:rPr>
          <w:rFonts w:cs="Times New Roman"/>
        </w:rPr>
        <w:t xml:space="preserve"> goes below:</w:t>
      </w:r>
    </w:p>
    <w:p w14:paraId="01532954" w14:textId="77777777" w:rsidR="009F3494" w:rsidRPr="00FC6422" w:rsidRDefault="009F3494" w:rsidP="005E50E8">
      <w:pPr>
        <w:spacing w:line="480" w:lineRule="auto"/>
        <w:rPr>
          <w:rFonts w:cs="Times New Roman"/>
        </w:rPr>
      </w:pPr>
    </w:p>
    <w:p w14:paraId="6E65294B" w14:textId="77777777" w:rsidR="009F3494" w:rsidRPr="00FC6422" w:rsidRDefault="009F3494" w:rsidP="005E50E8">
      <w:pPr>
        <w:rPr>
          <w:rFonts w:cs="Times New Roman"/>
        </w:rPr>
      </w:pPr>
      <w:proofErr w:type="spellStart"/>
      <w:proofErr w:type="gramStart"/>
      <w:r w:rsidRPr="00FC6422">
        <w:rPr>
          <w:rFonts w:cs="Times New Roman"/>
        </w:rPr>
        <w:t>ntdo:</w:t>
      </w:r>
      <w:proofErr w:type="gramEnd"/>
      <w:r w:rsidRPr="00FC6422">
        <w:rPr>
          <w:rFonts w:cs="Times New Roman"/>
          <w:i/>
        </w:rPr>
        <w:t>DeathEvent</w:t>
      </w:r>
      <w:proofErr w:type="spellEnd"/>
      <w:r w:rsidRPr="00FC6422">
        <w:rPr>
          <w:rFonts w:cs="Times New Roman"/>
        </w:rPr>
        <w:t xml:space="preserve"> </w:t>
      </w:r>
      <w:proofErr w:type="spellStart"/>
      <w:r w:rsidRPr="00FC6422">
        <w:rPr>
          <w:rFonts w:cs="Times New Roman"/>
        </w:rPr>
        <w:t>equivalentTo</w:t>
      </w:r>
      <w:proofErr w:type="spellEnd"/>
      <w:r w:rsidRPr="00FC6422">
        <w:rPr>
          <w:rFonts w:cs="Times New Roman"/>
        </w:rPr>
        <w:t xml:space="preserve"> </w:t>
      </w:r>
      <w:proofErr w:type="spellStart"/>
      <w:r w:rsidRPr="00FC6422">
        <w:rPr>
          <w:rFonts w:cs="Times New Roman"/>
        </w:rPr>
        <w:t>ntdo:</w:t>
      </w:r>
      <w:r w:rsidRPr="00FC6422">
        <w:rPr>
          <w:rFonts w:cs="Times New Roman"/>
          <w:i/>
        </w:rPr>
        <w:t>Event</w:t>
      </w:r>
      <w:proofErr w:type="spellEnd"/>
    </w:p>
    <w:p w14:paraId="39EE21C7" w14:textId="77777777" w:rsidR="009F3494" w:rsidRPr="00FC6422" w:rsidRDefault="009F3494" w:rsidP="005E50E8">
      <w:pPr>
        <w:ind w:firstLine="708"/>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rPr>
        <w:t>biotop:</w:t>
      </w:r>
      <w:r w:rsidRPr="00FC6422">
        <w:rPr>
          <w:rFonts w:cs="Times New Roman"/>
          <w:b/>
        </w:rPr>
        <w:t>hasLocus</w:t>
      </w:r>
      <w:proofErr w:type="spellEnd"/>
      <w:r w:rsidRPr="00FC6422">
        <w:rPr>
          <w:rFonts w:cs="Times New Roman"/>
        </w:rPr>
        <w:t xml:space="preserve"> some </w:t>
      </w:r>
      <w:proofErr w:type="spellStart"/>
      <w:r w:rsidRPr="00FC6422">
        <w:rPr>
          <w:rFonts w:cs="Times New Roman"/>
        </w:rPr>
        <w:t>ntdo:</w:t>
      </w:r>
      <w:r w:rsidRPr="00FC6422">
        <w:rPr>
          <w:rFonts w:cs="Times New Roman"/>
          <w:i/>
        </w:rPr>
        <w:t>GeographicLocation</w:t>
      </w:r>
      <w:proofErr w:type="spellEnd"/>
      <w:r w:rsidRPr="00FC6422">
        <w:rPr>
          <w:rFonts w:cs="Times New Roman"/>
        </w:rPr>
        <w:t xml:space="preserve">) </w:t>
      </w:r>
    </w:p>
    <w:p w14:paraId="7F929426" w14:textId="77777777" w:rsidR="009F3494" w:rsidRPr="00FC6422" w:rsidRDefault="009F3494" w:rsidP="005E50E8">
      <w:pPr>
        <w:ind w:firstLine="708"/>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rPr>
        <w:t>ntdo:</w:t>
      </w:r>
      <w:r w:rsidRPr="00FC6422">
        <w:rPr>
          <w:rFonts w:cs="Times New Roman"/>
          <w:b/>
        </w:rPr>
        <w:t>hasPatient</w:t>
      </w:r>
      <w:proofErr w:type="spellEnd"/>
      <w:r w:rsidRPr="00FC6422">
        <w:rPr>
          <w:rFonts w:cs="Times New Roman"/>
        </w:rPr>
        <w:t xml:space="preserve"> some </w:t>
      </w:r>
      <w:proofErr w:type="spellStart"/>
      <w:r w:rsidRPr="00FC6422">
        <w:rPr>
          <w:rFonts w:cs="Times New Roman"/>
        </w:rPr>
        <w:t>biotop:</w:t>
      </w:r>
      <w:r w:rsidRPr="00FC6422">
        <w:rPr>
          <w:rFonts w:cs="Times New Roman"/>
          <w:i/>
        </w:rPr>
        <w:t>LivingOrganism</w:t>
      </w:r>
      <w:proofErr w:type="spellEnd"/>
      <w:r w:rsidRPr="00FC6422">
        <w:rPr>
          <w:rFonts w:cs="Times New Roman"/>
        </w:rPr>
        <w:t>)                                                             (11)</w:t>
      </w:r>
    </w:p>
    <w:p w14:paraId="354A733C" w14:textId="6A36F831" w:rsidR="009F3494" w:rsidRPr="00FC6422" w:rsidRDefault="009F3494" w:rsidP="005E50E8">
      <w:pPr>
        <w:ind w:firstLine="708"/>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rPr>
        <w:t>ntdo:</w:t>
      </w:r>
      <w:r w:rsidRPr="00FC6422">
        <w:rPr>
          <w:rFonts w:cs="Times New Roman"/>
          <w:b/>
        </w:rPr>
        <w:t>precededBy</w:t>
      </w:r>
      <w:proofErr w:type="spellEnd"/>
      <w:r w:rsidRPr="00FC6422">
        <w:rPr>
          <w:rFonts w:cs="Times New Roman"/>
          <w:b/>
        </w:rPr>
        <w:t xml:space="preserve"> </w:t>
      </w:r>
      <w:del w:id="158" w:author="Gleice" w:date="2012-04-03T15:56:00Z">
        <w:r w:rsidRPr="00FC6422" w:rsidDel="00E22F77">
          <w:rPr>
            <w:rFonts w:cs="Times New Roman"/>
          </w:rPr>
          <w:delText>exactly 1</w:delText>
        </w:r>
      </w:del>
      <w:ins w:id="159" w:author="Gleice" w:date="2012-04-03T15:56:00Z">
        <w:r w:rsidR="00E22F77">
          <w:rPr>
            <w:rFonts w:cs="Times New Roman"/>
          </w:rPr>
          <w:t xml:space="preserve">some </w:t>
        </w:r>
      </w:ins>
      <w:proofErr w:type="spellStart"/>
      <w:r w:rsidRPr="00FC6422">
        <w:rPr>
          <w:rFonts w:cs="Times New Roman"/>
        </w:rPr>
        <w:t>biotop:</w:t>
      </w:r>
      <w:r w:rsidRPr="00FC6422">
        <w:rPr>
          <w:rFonts w:cs="Times New Roman"/>
          <w:i/>
        </w:rPr>
        <w:t>BiologicalDeathProcess</w:t>
      </w:r>
      <w:proofErr w:type="spellEnd"/>
      <w:r w:rsidRPr="00FC6422">
        <w:rPr>
          <w:rFonts w:cs="Times New Roman"/>
        </w:rPr>
        <w:t xml:space="preserve">) </w:t>
      </w:r>
    </w:p>
    <w:p w14:paraId="0433A130" w14:textId="77777777" w:rsidR="009F3494" w:rsidRPr="00FC6422" w:rsidRDefault="009F3494" w:rsidP="005E50E8">
      <w:pPr>
        <w:ind w:firstLine="708"/>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rPr>
        <w:t>ntdo:</w:t>
      </w:r>
      <w:r w:rsidRPr="00FC6422">
        <w:rPr>
          <w:rFonts w:cs="Times New Roman"/>
          <w:b/>
        </w:rPr>
        <w:t>hasInstant</w:t>
      </w:r>
      <w:proofErr w:type="spellEnd"/>
      <w:r w:rsidRPr="00FC6422">
        <w:rPr>
          <w:rFonts w:cs="Times New Roman"/>
          <w:b/>
        </w:rPr>
        <w:t xml:space="preserve"> </w:t>
      </w:r>
      <w:r w:rsidRPr="00FC6422">
        <w:rPr>
          <w:rFonts w:ascii="Cambria Math" w:hAnsi="Cambria Math" w:cs="Cambria Math"/>
          <w:b/>
        </w:rPr>
        <w:t>≐</w:t>
      </w:r>
      <w:r w:rsidRPr="00FC6422">
        <w:rPr>
          <w:rFonts w:cs="Times New Roman"/>
          <w:b/>
        </w:rPr>
        <w:t xml:space="preserve"> </w:t>
      </w:r>
      <w:proofErr w:type="spellStart"/>
      <w:r w:rsidRPr="00FC6422">
        <w:rPr>
          <w:rFonts w:cs="Times New Roman"/>
        </w:rPr>
        <w:t>ntdo:</w:t>
      </w:r>
      <w:r w:rsidRPr="00FC6422">
        <w:rPr>
          <w:rFonts w:cs="Times New Roman"/>
          <w:b/>
        </w:rPr>
        <w:t>precededBy</w:t>
      </w:r>
      <w:proofErr w:type="spellEnd"/>
      <w:r w:rsidRPr="00FC6422">
        <w:rPr>
          <w:rFonts w:cs="Times New Roman"/>
          <w:b/>
        </w:rPr>
        <w:t xml:space="preserve"> </w:t>
      </w:r>
      <w:r w:rsidRPr="00FC6422">
        <w:rPr>
          <w:rFonts w:cs="Times New Roman"/>
        </w:rPr>
        <w:t xml:space="preserve">o </w:t>
      </w:r>
      <w:proofErr w:type="spellStart"/>
      <w:r w:rsidRPr="00FC6422">
        <w:rPr>
          <w:rFonts w:cs="Times New Roman"/>
        </w:rPr>
        <w:t>gfo:</w:t>
      </w:r>
      <w:r w:rsidRPr="00FC6422">
        <w:rPr>
          <w:rFonts w:cs="Times New Roman"/>
          <w:b/>
        </w:rPr>
        <w:t>hasRightTimeBoundary</w:t>
      </w:r>
      <w:proofErr w:type="spellEnd"/>
      <w:r w:rsidRPr="00FC6422">
        <w:rPr>
          <w:rFonts w:cs="Times New Roman"/>
        </w:rPr>
        <w:t>)</w:t>
      </w:r>
    </w:p>
    <w:p w14:paraId="4BBB607D" w14:textId="77777777" w:rsidR="009F3494" w:rsidRPr="00FC6422" w:rsidRDefault="009F3494" w:rsidP="005E50E8">
      <w:pPr>
        <w:ind w:firstLine="708"/>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rPr>
        <w:t>ntdo:</w:t>
      </w:r>
      <w:r w:rsidRPr="00FC6422">
        <w:rPr>
          <w:rFonts w:cs="Times New Roman"/>
          <w:b/>
        </w:rPr>
        <w:t>hasDeathPrimaryCause</w:t>
      </w:r>
      <w:proofErr w:type="spellEnd"/>
      <w:r w:rsidRPr="00FC6422">
        <w:rPr>
          <w:rFonts w:cs="Times New Roman"/>
          <w:b/>
        </w:rPr>
        <w:t xml:space="preserve"> </w:t>
      </w:r>
      <w:r w:rsidRPr="00FC6422">
        <w:rPr>
          <w:rFonts w:cs="Times New Roman"/>
        </w:rPr>
        <w:t>exactly 1biotop:</w:t>
      </w:r>
      <w:r w:rsidRPr="00FC6422">
        <w:rPr>
          <w:rFonts w:cs="Times New Roman"/>
          <w:i/>
        </w:rPr>
        <w:t>ProcessualEntity</w:t>
      </w:r>
      <w:r w:rsidRPr="00FC6422">
        <w:rPr>
          <w:rFonts w:cs="Times New Roman"/>
        </w:rPr>
        <w:t>)</w:t>
      </w:r>
    </w:p>
    <w:p w14:paraId="6E718222" w14:textId="77777777" w:rsidR="009F3494" w:rsidRPr="00FC6422" w:rsidRDefault="009F3494" w:rsidP="00771570">
      <w:pPr>
        <w:ind w:firstLine="708"/>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rPr>
        <w:t>ntdo:</w:t>
      </w:r>
      <w:r w:rsidRPr="00FC6422">
        <w:rPr>
          <w:rFonts w:cs="Times New Roman"/>
          <w:b/>
        </w:rPr>
        <w:t>hasPatient</w:t>
      </w:r>
      <w:proofErr w:type="spellEnd"/>
      <w:r w:rsidRPr="00FC6422">
        <w:rPr>
          <w:rFonts w:cs="Times New Roman"/>
          <w:b/>
        </w:rPr>
        <w:t xml:space="preserve"> </w:t>
      </w:r>
      <w:r w:rsidRPr="00FC6422">
        <w:rPr>
          <w:rFonts w:ascii="Cambria Math" w:hAnsi="Cambria Math" w:cs="Cambria Math"/>
        </w:rPr>
        <w:t>≐</w:t>
      </w:r>
      <w:r w:rsidRPr="00FC6422">
        <w:rPr>
          <w:rFonts w:cs="Times New Roman"/>
        </w:rPr>
        <w:t xml:space="preserve"> </w:t>
      </w:r>
      <w:proofErr w:type="spellStart"/>
      <w:r w:rsidRPr="00FC6422">
        <w:rPr>
          <w:rFonts w:cs="Times New Roman"/>
        </w:rPr>
        <w:t>ntdo:</w:t>
      </w:r>
      <w:r w:rsidRPr="00FC6422">
        <w:rPr>
          <w:rFonts w:cs="Times New Roman"/>
          <w:b/>
        </w:rPr>
        <w:t>precededBy</w:t>
      </w:r>
      <w:proofErr w:type="spellEnd"/>
      <w:r w:rsidRPr="00FC6422">
        <w:rPr>
          <w:rFonts w:cs="Times New Roman"/>
          <w:b/>
        </w:rPr>
        <w:t xml:space="preserve"> </w:t>
      </w:r>
      <w:r w:rsidRPr="00FC6422">
        <w:rPr>
          <w:rFonts w:cs="Times New Roman"/>
        </w:rPr>
        <w:t xml:space="preserve">o </w:t>
      </w:r>
      <w:proofErr w:type="spellStart"/>
      <w:r w:rsidRPr="00FC6422">
        <w:rPr>
          <w:rFonts w:cs="Times New Roman"/>
        </w:rPr>
        <w:t>ntdo:</w:t>
      </w:r>
      <w:r w:rsidRPr="00FC6422">
        <w:rPr>
          <w:rFonts w:cs="Times New Roman"/>
          <w:b/>
        </w:rPr>
        <w:t>hasPatient</w:t>
      </w:r>
      <w:proofErr w:type="spellEnd"/>
      <w:r w:rsidRPr="00FC6422">
        <w:rPr>
          <w:rFonts w:cs="Times New Roman"/>
        </w:rPr>
        <w:t>)</w:t>
      </w:r>
    </w:p>
    <w:p w14:paraId="139A53AE" w14:textId="77777777" w:rsidR="009F3494" w:rsidRPr="00FC6422" w:rsidRDefault="009F3494" w:rsidP="00F02860">
      <w:pPr>
        <w:rPr>
          <w:rFonts w:cs="Times New Roman"/>
        </w:rPr>
      </w:pPr>
    </w:p>
    <w:p w14:paraId="22890152" w14:textId="6ADFC888" w:rsidR="009F3494" w:rsidRPr="00FC6422" w:rsidRDefault="009F3494" w:rsidP="006F34D4">
      <w:pPr>
        <w:spacing w:line="480" w:lineRule="auto"/>
        <w:rPr>
          <w:rFonts w:cs="Times New Roman"/>
        </w:rPr>
      </w:pPr>
      <w:r w:rsidRPr="00FC6422">
        <w:rPr>
          <w:rFonts w:cs="Times New Roman"/>
        </w:rPr>
        <w:t>It describes where a death event takes place, which deceased organism is its patient, and which process is the primary cause</w:t>
      </w:r>
      <w:r w:rsidR="005C045C" w:rsidRPr="00FC6422">
        <w:rPr>
          <w:rFonts w:cs="Times New Roman"/>
        </w:rPr>
        <w:t xml:space="preserve"> of death</w:t>
      </w:r>
      <w:r w:rsidRPr="00FC6422">
        <w:rPr>
          <w:rFonts w:cs="Times New Roman"/>
        </w:rPr>
        <w:t xml:space="preserve">. The agreement conditions are the more important ones. They ensure that the death occurs exactly when the </w:t>
      </w:r>
      <w:proofErr w:type="spellStart"/>
      <w:r w:rsidR="00155E3D" w:rsidRPr="00FC6422">
        <w:rPr>
          <w:rFonts w:cs="Times New Roman"/>
          <w:i/>
        </w:rPr>
        <w:t>BiologicalDeathProcess</w:t>
      </w:r>
      <w:proofErr w:type="spellEnd"/>
      <w:r w:rsidRPr="00FC6422">
        <w:rPr>
          <w:rFonts w:cs="Times New Roman"/>
        </w:rPr>
        <w:t xml:space="preserve"> is </w:t>
      </w:r>
      <w:proofErr w:type="gramStart"/>
      <w:r w:rsidRPr="00FC6422">
        <w:rPr>
          <w:rFonts w:cs="Times New Roman"/>
        </w:rPr>
        <w:t>finished  (</w:t>
      </w:r>
      <w:proofErr w:type="spellStart"/>
      <w:proofErr w:type="gramEnd"/>
      <w:r w:rsidRPr="00FC6422">
        <w:rPr>
          <w:rFonts w:cs="Times New Roman"/>
        </w:rPr>
        <w:t>ntdo:</w:t>
      </w:r>
      <w:r w:rsidRPr="00FC6422">
        <w:rPr>
          <w:rFonts w:cs="Times New Roman"/>
          <w:b/>
        </w:rPr>
        <w:t>hasInstant</w:t>
      </w:r>
      <w:proofErr w:type="spellEnd"/>
      <w:r w:rsidRPr="00FC6422">
        <w:rPr>
          <w:rFonts w:cs="Times New Roman"/>
          <w:b/>
        </w:rPr>
        <w:t xml:space="preserve"> </w:t>
      </w:r>
      <w:r w:rsidRPr="00FC6422">
        <w:rPr>
          <w:rFonts w:ascii="Cambria Math" w:hAnsi="Cambria Math" w:cs="Cambria Math"/>
          <w:b/>
        </w:rPr>
        <w:t>≐</w:t>
      </w:r>
      <w:r w:rsidRPr="00FC6422">
        <w:rPr>
          <w:rFonts w:cs="Times New Roman"/>
          <w:b/>
        </w:rPr>
        <w:t xml:space="preserve"> </w:t>
      </w:r>
      <w:proofErr w:type="spellStart"/>
      <w:r w:rsidRPr="00FC6422">
        <w:rPr>
          <w:rFonts w:cs="Times New Roman"/>
        </w:rPr>
        <w:t>ntdo:</w:t>
      </w:r>
      <w:r w:rsidRPr="00FC6422">
        <w:rPr>
          <w:rFonts w:cs="Times New Roman"/>
          <w:b/>
        </w:rPr>
        <w:t>precededBy</w:t>
      </w:r>
      <w:proofErr w:type="spellEnd"/>
      <w:r w:rsidRPr="00FC6422">
        <w:rPr>
          <w:rFonts w:cs="Times New Roman"/>
          <w:b/>
        </w:rPr>
        <w:t xml:space="preserve"> </w:t>
      </w:r>
      <w:r w:rsidRPr="00FC6422">
        <w:rPr>
          <w:rFonts w:cs="Times New Roman"/>
        </w:rPr>
        <w:t xml:space="preserve">o </w:t>
      </w:r>
      <w:proofErr w:type="spellStart"/>
      <w:r w:rsidRPr="00FC6422">
        <w:rPr>
          <w:rFonts w:cs="Times New Roman"/>
        </w:rPr>
        <w:t>gfo:</w:t>
      </w:r>
      <w:r w:rsidRPr="00FC6422">
        <w:rPr>
          <w:rFonts w:cs="Times New Roman"/>
          <w:b/>
        </w:rPr>
        <w:t>hasRightTimeBoundary</w:t>
      </w:r>
      <w:proofErr w:type="spellEnd"/>
      <w:r w:rsidRPr="00FC6422">
        <w:rPr>
          <w:rFonts w:cs="Times New Roman"/>
        </w:rPr>
        <w:t xml:space="preserve">)) and that a deceased person is the same who participated in the injury event that led to the death, thus retaining the identity of the patient (the last condition). </w:t>
      </w:r>
    </w:p>
    <w:p w14:paraId="7D0468B9" w14:textId="77777777" w:rsidR="009F3494" w:rsidRPr="00FC6422" w:rsidRDefault="009F3494" w:rsidP="006F34D4">
      <w:pPr>
        <w:spacing w:line="480" w:lineRule="auto"/>
        <w:rPr>
          <w:rFonts w:cs="Times New Roman"/>
        </w:rPr>
      </w:pPr>
    </w:p>
    <w:p w14:paraId="2D327B6B" w14:textId="69F526CF" w:rsidR="009F3494" w:rsidRPr="00FC6422" w:rsidRDefault="009F3494" w:rsidP="006F34D4">
      <w:pPr>
        <w:spacing w:line="480" w:lineRule="auto"/>
        <w:rPr>
          <w:rFonts w:cs="Times New Roman"/>
        </w:rPr>
      </w:pPr>
      <w:r w:rsidRPr="00FC6422">
        <w:rPr>
          <w:rFonts w:cs="Times New Roman"/>
        </w:rPr>
        <w:t xml:space="preserve">Finally, completing the </w:t>
      </w:r>
      <w:r w:rsidR="005C045C" w:rsidRPr="00FC6422">
        <w:rPr>
          <w:rFonts w:cs="Times New Roman"/>
        </w:rPr>
        <w:t xml:space="preserve">ontological representation of </w:t>
      </w:r>
      <w:r w:rsidRPr="00FC6422">
        <w:rPr>
          <w:rFonts w:cs="Times New Roman"/>
        </w:rPr>
        <w:t xml:space="preserve">mortality, the class </w:t>
      </w:r>
      <w:proofErr w:type="spellStart"/>
      <w:r w:rsidRPr="00FC6422">
        <w:rPr>
          <w:rFonts w:cs="Times New Roman"/>
        </w:rPr>
        <w:t>ntdo</w:t>
      </w:r>
      <w:proofErr w:type="gramStart"/>
      <w:r w:rsidRPr="00FC6422">
        <w:rPr>
          <w:rFonts w:cs="Times New Roman"/>
        </w:rPr>
        <w:t>:</w:t>
      </w:r>
      <w:r w:rsidRPr="00FC6422">
        <w:rPr>
          <w:rFonts w:cs="Times New Roman"/>
          <w:i/>
        </w:rPr>
        <w:t>BiologicalDeathProcess</w:t>
      </w:r>
      <w:proofErr w:type="spellEnd"/>
      <w:proofErr w:type="gramEnd"/>
      <w:r w:rsidRPr="00FC6422">
        <w:rPr>
          <w:rFonts w:cs="Times New Roman"/>
        </w:rPr>
        <w:t xml:space="preserve"> was created to indicate the existence of</w:t>
      </w:r>
      <w:ins w:id="160" w:author="Gleice" w:date="2012-04-03T16:37:00Z">
        <w:r w:rsidR="000B4EED">
          <w:rPr>
            <w:rFonts w:cs="Times New Roman"/>
          </w:rPr>
          <w:t xml:space="preserve"> </w:t>
        </w:r>
      </w:ins>
      <w:del w:id="161" w:author="Gleice" w:date="2012-04-03T16:37:00Z">
        <w:r w:rsidRPr="00FC6422" w:rsidDel="000B4EED">
          <w:rPr>
            <w:rFonts w:cs="Times New Roman"/>
          </w:rPr>
          <w:delText xml:space="preserve"> </w:delText>
        </w:r>
      </w:del>
      <w:ins w:id="162" w:author="Gleice" w:date="2012-04-03T16:37:00Z">
        <w:r w:rsidR="000B4EED">
          <w:t>an aggregate (summation of processes happening in parallel)</w:t>
        </w:r>
      </w:ins>
      <w:del w:id="163" w:author="Gleice" w:date="2012-04-03T16:37:00Z">
        <w:r w:rsidRPr="00FC6422" w:rsidDel="000B4EED">
          <w:rPr>
            <w:rFonts w:cs="Times New Roman"/>
          </w:rPr>
          <w:delText xml:space="preserve">a set </w:delText>
        </w:r>
      </w:del>
      <w:r w:rsidRPr="00FC6422">
        <w:rPr>
          <w:rFonts w:cs="Times New Roman"/>
        </w:rPr>
        <w:t xml:space="preserve">of not completely known processes that occur to the dying organism, which ultimately corroborate to the death. A biological death process (from </w:t>
      </w:r>
      <w:r w:rsidRPr="00FC6422">
        <w:rPr>
          <w:rFonts w:cs="Times New Roman"/>
        </w:rPr>
        <w:lastRenderedPageBreak/>
        <w:t xml:space="preserve">disease to death) is a biological </w:t>
      </w:r>
      <w:proofErr w:type="spellStart"/>
      <w:r w:rsidRPr="00FC6422">
        <w:rPr>
          <w:rFonts w:cs="Times New Roman"/>
        </w:rPr>
        <w:t>processual</w:t>
      </w:r>
      <w:proofErr w:type="spellEnd"/>
      <w:r w:rsidRPr="00FC6422">
        <w:rPr>
          <w:rFonts w:cs="Times New Roman"/>
        </w:rPr>
        <w:t xml:space="preserve"> entity which is caused by an injury</w:t>
      </w:r>
      <w:r w:rsidR="008751BA" w:rsidRPr="00FC6422">
        <w:rPr>
          <w:rFonts w:cs="Times New Roman"/>
        </w:rPr>
        <w:t xml:space="preserve"> (non-biological)</w:t>
      </w:r>
      <w:r w:rsidRPr="00FC6422">
        <w:rPr>
          <w:rFonts w:cs="Times New Roman"/>
        </w:rPr>
        <w:t xml:space="preserve"> or biological process (but, of course, not </w:t>
      </w:r>
      <w:r w:rsidR="005C045C" w:rsidRPr="00FC6422">
        <w:rPr>
          <w:rFonts w:cs="Times New Roman"/>
        </w:rPr>
        <w:t xml:space="preserve">by </w:t>
      </w:r>
      <w:r w:rsidRPr="00FC6422">
        <w:rPr>
          <w:rFonts w:cs="Times New Roman"/>
        </w:rPr>
        <w:t xml:space="preserve">biological death processes </w:t>
      </w:r>
      <w:proofErr w:type="gramStart"/>
      <w:r w:rsidRPr="00FC6422">
        <w:rPr>
          <w:rFonts w:cs="Times New Roman"/>
        </w:rPr>
        <w:t>themselves</w:t>
      </w:r>
      <w:proofErr w:type="gramEnd"/>
      <w:r w:rsidRPr="00FC6422">
        <w:rPr>
          <w:rFonts w:cs="Times New Roman"/>
        </w:rPr>
        <w:t>). It has as patient a convalescent organism and its duration is delimited:</w:t>
      </w:r>
    </w:p>
    <w:p w14:paraId="04B5753E" w14:textId="77777777" w:rsidR="009F3494" w:rsidRPr="00FC6422" w:rsidRDefault="009F3494" w:rsidP="00E70B72">
      <w:pPr>
        <w:spacing w:line="480" w:lineRule="auto"/>
        <w:rPr>
          <w:rFonts w:cs="Times New Roman"/>
        </w:rPr>
      </w:pPr>
    </w:p>
    <w:p w14:paraId="405F75EF" w14:textId="77777777" w:rsidR="009F3494" w:rsidRPr="00FC6422" w:rsidRDefault="009F3494" w:rsidP="00E70B72">
      <w:pPr>
        <w:spacing w:line="480" w:lineRule="auto"/>
        <w:rPr>
          <w:rFonts w:cs="Times New Roman"/>
        </w:rPr>
      </w:pPr>
      <w:proofErr w:type="spellStart"/>
      <w:proofErr w:type="gramStart"/>
      <w:r w:rsidRPr="00FC6422">
        <w:rPr>
          <w:rFonts w:cs="Times New Roman"/>
        </w:rPr>
        <w:t>ntdo:</w:t>
      </w:r>
      <w:proofErr w:type="gramEnd"/>
      <w:r w:rsidRPr="00FC6422">
        <w:rPr>
          <w:rFonts w:cs="Times New Roman"/>
          <w:i/>
        </w:rPr>
        <w:t>BiologicalDeathProcess</w:t>
      </w:r>
      <w:proofErr w:type="spellEnd"/>
      <w:r w:rsidRPr="00FC6422">
        <w:rPr>
          <w:rFonts w:cs="Times New Roman"/>
        </w:rPr>
        <w:t xml:space="preserve"> </w:t>
      </w:r>
      <w:commentRangeStart w:id="164"/>
      <w:proofErr w:type="spellStart"/>
      <w:r w:rsidRPr="00FC6422">
        <w:rPr>
          <w:rFonts w:cs="Times New Roman"/>
        </w:rPr>
        <w:t>equivalentTo</w:t>
      </w:r>
      <w:proofErr w:type="spellEnd"/>
      <w:r w:rsidRPr="00FC6422">
        <w:rPr>
          <w:rFonts w:cs="Times New Roman"/>
        </w:rPr>
        <w:t xml:space="preserve"> </w:t>
      </w:r>
      <w:commentRangeEnd w:id="164"/>
      <w:r w:rsidR="005C045C" w:rsidRPr="00FC6422">
        <w:rPr>
          <w:rStyle w:val="Refdecomentrio"/>
          <w:szCs w:val="20"/>
        </w:rPr>
        <w:commentReference w:id="164"/>
      </w:r>
      <w:proofErr w:type="spellStart"/>
      <w:r w:rsidRPr="00FC6422">
        <w:rPr>
          <w:rFonts w:cs="Times New Roman"/>
        </w:rPr>
        <w:t>biotop:</w:t>
      </w:r>
      <w:r w:rsidRPr="00FC6422">
        <w:rPr>
          <w:rFonts w:cs="Times New Roman"/>
          <w:i/>
        </w:rPr>
        <w:t>BiologicalProcessualEntity</w:t>
      </w:r>
      <w:proofErr w:type="spellEnd"/>
      <w:r w:rsidRPr="00FC6422">
        <w:rPr>
          <w:rFonts w:cs="Times New Roman"/>
          <w:i/>
        </w:rPr>
        <w:t xml:space="preserve">                   </w:t>
      </w:r>
    </w:p>
    <w:p w14:paraId="293C2452" w14:textId="77777777" w:rsidR="009F3494" w:rsidRPr="00FC6422" w:rsidRDefault="009F3494" w:rsidP="00E70B72">
      <w:pPr>
        <w:spacing w:line="480" w:lineRule="auto"/>
        <w:ind w:firstLine="708"/>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rPr>
        <w:t>biotop:</w:t>
      </w:r>
      <w:r w:rsidRPr="00FC6422">
        <w:rPr>
          <w:rFonts w:cs="Times New Roman"/>
          <w:b/>
        </w:rPr>
        <w:t>causedBy</w:t>
      </w:r>
      <w:proofErr w:type="spellEnd"/>
      <w:r w:rsidRPr="00FC6422">
        <w:rPr>
          <w:rFonts w:cs="Times New Roman"/>
        </w:rPr>
        <w:t xml:space="preserve"> some (</w:t>
      </w:r>
      <w:proofErr w:type="spellStart"/>
      <w:r w:rsidRPr="00FC6422">
        <w:rPr>
          <w:rFonts w:cs="Times New Roman"/>
        </w:rPr>
        <w:t>ntdo:</w:t>
      </w:r>
      <w:r w:rsidRPr="00FC6422">
        <w:rPr>
          <w:rFonts w:cs="Times New Roman"/>
          <w:i/>
        </w:rPr>
        <w:t>InjuryEvent</w:t>
      </w:r>
      <w:proofErr w:type="spellEnd"/>
      <w:r w:rsidRPr="00FC6422">
        <w:rPr>
          <w:rFonts w:cs="Times New Roman"/>
        </w:rPr>
        <w:t xml:space="preserve"> or </w:t>
      </w:r>
    </w:p>
    <w:p w14:paraId="034A371C" w14:textId="57B41C5D" w:rsidR="009F3494" w:rsidRPr="00FC6422" w:rsidRDefault="009F3494" w:rsidP="00E70B72">
      <w:pPr>
        <w:spacing w:line="480" w:lineRule="auto"/>
        <w:ind w:left="708" w:firstLine="708"/>
        <w:rPr>
          <w:rFonts w:cs="Times New Roman"/>
        </w:rPr>
      </w:pPr>
      <w:r w:rsidRPr="00FC6422">
        <w:rPr>
          <w:rFonts w:cs="Times New Roman"/>
        </w:rPr>
        <w:t>(</w:t>
      </w:r>
      <w:proofErr w:type="spellStart"/>
      <w:proofErr w:type="gramStart"/>
      <w:r w:rsidRPr="00FC6422">
        <w:rPr>
          <w:rFonts w:cs="Times New Roman"/>
        </w:rPr>
        <w:t>biotop:</w:t>
      </w:r>
      <w:proofErr w:type="gramEnd"/>
      <w:ins w:id="165" w:author="Gleice" w:date="2012-04-03T16:40:00Z">
        <w:r w:rsidR="000B4EED">
          <w:rPr>
            <w:rFonts w:cs="Times New Roman"/>
            <w:i/>
          </w:rPr>
          <w:t>Path</w:t>
        </w:r>
      </w:ins>
      <w:del w:id="166" w:author="Gleice" w:date="2012-04-03T16:40:00Z">
        <w:r w:rsidRPr="00FC6422" w:rsidDel="000B4EED">
          <w:rPr>
            <w:rFonts w:cs="Times New Roman"/>
            <w:i/>
          </w:rPr>
          <w:delText>Bi</w:delText>
        </w:r>
      </w:del>
      <w:r w:rsidRPr="00FC6422">
        <w:rPr>
          <w:rFonts w:cs="Times New Roman"/>
          <w:i/>
        </w:rPr>
        <w:t>ologicalProcessualEntity</w:t>
      </w:r>
      <w:proofErr w:type="spellEnd"/>
      <w:r w:rsidRPr="00FC6422">
        <w:rPr>
          <w:rFonts w:cs="Times New Roman"/>
        </w:rPr>
        <w:t xml:space="preserve">                                                              (12)</w:t>
      </w:r>
    </w:p>
    <w:p w14:paraId="5130CE11" w14:textId="77777777" w:rsidR="009F3494" w:rsidRPr="00FC6422" w:rsidRDefault="009F3494" w:rsidP="00E70B72">
      <w:pPr>
        <w:spacing w:line="480" w:lineRule="auto"/>
        <w:ind w:left="1416" w:firstLine="708"/>
        <w:rPr>
          <w:rFonts w:cs="Times New Roman"/>
        </w:rPr>
      </w:pPr>
      <w:r w:rsidRPr="00FC6422">
        <w:rPr>
          <w:rFonts w:cs="Times New Roman"/>
        </w:rPr>
        <w:t>and (not (</w:t>
      </w:r>
      <w:proofErr w:type="spellStart"/>
      <w:r w:rsidRPr="00FC6422">
        <w:rPr>
          <w:rFonts w:cs="Times New Roman"/>
        </w:rPr>
        <w:t>ntdo</w:t>
      </w:r>
      <w:proofErr w:type="gramStart"/>
      <w:r w:rsidRPr="00FC6422">
        <w:rPr>
          <w:rFonts w:cs="Times New Roman"/>
        </w:rPr>
        <w:t>:</w:t>
      </w:r>
      <w:r w:rsidRPr="00FC6422">
        <w:rPr>
          <w:rFonts w:cs="Times New Roman"/>
          <w:i/>
        </w:rPr>
        <w:t>BiologicalDeathProcess</w:t>
      </w:r>
      <w:proofErr w:type="spellEnd"/>
      <w:proofErr w:type="gramEnd"/>
      <w:r w:rsidRPr="00FC6422">
        <w:rPr>
          <w:rFonts w:cs="Times New Roman"/>
        </w:rPr>
        <w:t>)))))</w:t>
      </w:r>
    </w:p>
    <w:p w14:paraId="585E320D" w14:textId="77777777" w:rsidR="009F3494" w:rsidRPr="00FC6422" w:rsidRDefault="009F3494" w:rsidP="00E70B72">
      <w:pPr>
        <w:spacing w:line="480" w:lineRule="auto"/>
        <w:ind w:firstLine="708"/>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rPr>
        <w:t>ntdo:</w:t>
      </w:r>
      <w:r w:rsidRPr="00FC6422">
        <w:rPr>
          <w:rFonts w:cs="Times New Roman"/>
          <w:b/>
        </w:rPr>
        <w:t>hasPatient</w:t>
      </w:r>
      <w:proofErr w:type="spellEnd"/>
      <w:r w:rsidRPr="00FC6422">
        <w:rPr>
          <w:rFonts w:cs="Times New Roman"/>
        </w:rPr>
        <w:t xml:space="preserve"> some </w:t>
      </w:r>
      <w:proofErr w:type="spellStart"/>
      <w:r w:rsidRPr="00FC6422">
        <w:rPr>
          <w:rFonts w:cs="Times New Roman"/>
        </w:rPr>
        <w:t>biotop:</w:t>
      </w:r>
      <w:r w:rsidRPr="00FC6422">
        <w:rPr>
          <w:rFonts w:cs="Times New Roman"/>
          <w:i/>
        </w:rPr>
        <w:t>LivingOrganism</w:t>
      </w:r>
      <w:proofErr w:type="spellEnd"/>
      <w:r w:rsidRPr="00FC6422">
        <w:rPr>
          <w:rFonts w:cs="Times New Roman"/>
        </w:rPr>
        <w:t xml:space="preserve">)                         </w:t>
      </w:r>
    </w:p>
    <w:p w14:paraId="30B2FF54" w14:textId="2A9DE28F" w:rsidR="009F3494" w:rsidRPr="00FC6422" w:rsidDel="000B4EED" w:rsidRDefault="009F3494" w:rsidP="00E70B72">
      <w:pPr>
        <w:spacing w:line="480" w:lineRule="auto"/>
        <w:ind w:firstLine="708"/>
        <w:rPr>
          <w:del w:id="167" w:author="Gleice" w:date="2012-04-03T16:38:00Z"/>
          <w:rFonts w:cs="Times New Roman"/>
        </w:rPr>
      </w:pPr>
      <w:del w:id="168" w:author="Gleice" w:date="2012-04-03T16:38:00Z">
        <w:r w:rsidRPr="00FC6422" w:rsidDel="000B4EED">
          <w:rPr>
            <w:rFonts w:cs="Times New Roman"/>
          </w:rPr>
          <w:delText>and (ntdo:</w:delText>
        </w:r>
        <w:r w:rsidRPr="00FC6422" w:rsidDel="000B4EED">
          <w:rPr>
            <w:rFonts w:cs="Times New Roman"/>
            <w:b/>
          </w:rPr>
          <w:delText>hasInstant</w:delText>
        </w:r>
        <w:r w:rsidRPr="00FC6422" w:rsidDel="000B4EED">
          <w:rPr>
            <w:rFonts w:cs="Times New Roman"/>
          </w:rPr>
          <w:delText xml:space="preserve"> some bfo:</w:delText>
        </w:r>
        <w:r w:rsidRPr="00FC6422" w:rsidDel="000B4EED">
          <w:rPr>
            <w:rFonts w:cs="Times New Roman"/>
            <w:i/>
          </w:rPr>
          <w:delText>TimeBoundary</w:delText>
        </w:r>
        <w:r w:rsidRPr="00FC6422" w:rsidDel="000B4EED">
          <w:rPr>
            <w:rFonts w:cs="Times New Roman"/>
          </w:rPr>
          <w:delText xml:space="preserve">)                                                      </w:delText>
        </w:r>
      </w:del>
    </w:p>
    <w:p w14:paraId="5DFA14DA" w14:textId="77777777" w:rsidR="009F3494" w:rsidRPr="00FC6422" w:rsidRDefault="009F3494" w:rsidP="00E70B72">
      <w:pPr>
        <w:spacing w:line="480" w:lineRule="auto"/>
        <w:rPr>
          <w:rFonts w:cs="Times New Roman"/>
        </w:rPr>
      </w:pPr>
    </w:p>
    <w:p w14:paraId="5DFED924" w14:textId="77777777" w:rsidR="009F3494" w:rsidRPr="00FC6422" w:rsidRDefault="009F3494" w:rsidP="00E70B72">
      <w:pPr>
        <w:spacing w:line="480" w:lineRule="auto"/>
        <w:rPr>
          <w:rFonts w:cs="Times New Roman"/>
        </w:rPr>
      </w:pPr>
      <w:r w:rsidRPr="00FC6422">
        <w:rPr>
          <w:rFonts w:cs="Times New Roman"/>
        </w:rPr>
        <w:t xml:space="preserve">This axiom addresses the processes that occur prior to the death event and after an </w:t>
      </w:r>
      <w:commentRangeStart w:id="169"/>
      <w:r w:rsidRPr="00FC6422">
        <w:rPr>
          <w:rFonts w:cs="Times New Roman"/>
        </w:rPr>
        <w:t xml:space="preserve">injury </w:t>
      </w:r>
      <w:r w:rsidR="00B05743" w:rsidRPr="00FC6422">
        <w:rPr>
          <w:rFonts w:cs="Times New Roman"/>
        </w:rPr>
        <w:t xml:space="preserve">or disease </w:t>
      </w:r>
      <w:r w:rsidRPr="00FC6422">
        <w:rPr>
          <w:rFonts w:cs="Times New Roman"/>
        </w:rPr>
        <w:t>event</w:t>
      </w:r>
      <w:commentRangeEnd w:id="169"/>
      <w:r w:rsidR="000C5C25" w:rsidRPr="00FC6422">
        <w:rPr>
          <w:rStyle w:val="Refdecomentrio"/>
          <w:szCs w:val="20"/>
        </w:rPr>
        <w:commentReference w:id="169"/>
      </w:r>
      <w:r w:rsidRPr="00FC6422">
        <w:rPr>
          <w:rFonts w:cs="Times New Roman"/>
        </w:rPr>
        <w:t xml:space="preserve">. As for the representation of participants (also described in </w:t>
      </w:r>
      <w:proofErr w:type="spellStart"/>
      <w:r w:rsidRPr="00FC6422">
        <w:rPr>
          <w:rFonts w:cs="Times New Roman"/>
          <w:i/>
        </w:rPr>
        <w:t>DeathEvent</w:t>
      </w:r>
      <w:proofErr w:type="spellEnd"/>
      <w:r w:rsidRPr="00FC6422">
        <w:rPr>
          <w:rFonts w:cs="Times New Roman"/>
        </w:rPr>
        <w:t>), there is a need to identify the existence of one or more processes, even imperceptible or indirectly related.</w:t>
      </w:r>
    </w:p>
    <w:p w14:paraId="14DD3424" w14:textId="77777777" w:rsidR="009F3494" w:rsidRPr="00FC6422" w:rsidRDefault="009F3494" w:rsidP="00E70B72">
      <w:pPr>
        <w:spacing w:line="480" w:lineRule="auto"/>
        <w:rPr>
          <w:rFonts w:cs="Times New Roman"/>
        </w:rPr>
      </w:pPr>
      <w:bookmarkStart w:id="170" w:name="_GoBack"/>
      <w:bookmarkEnd w:id="170"/>
    </w:p>
    <w:p w14:paraId="0525F870" w14:textId="77777777" w:rsidR="009F3494" w:rsidRPr="00FC6422" w:rsidRDefault="009F3494" w:rsidP="00AD69F7">
      <w:pPr>
        <w:spacing w:line="480" w:lineRule="auto"/>
        <w:rPr>
          <w:rFonts w:cs="Times New Roman"/>
        </w:rPr>
      </w:pPr>
      <w:r w:rsidRPr="00FC6422">
        <w:rPr>
          <w:rFonts w:cs="Times New Roman"/>
        </w:rPr>
        <w:t xml:space="preserve">From the epidemiological point of view, these can only be completely defined </w:t>
      </w:r>
      <w:r w:rsidRPr="00FC6422">
        <w:rPr>
          <w:rFonts w:cs="Times New Roman"/>
          <w:i/>
        </w:rPr>
        <w:t>a posteriori</w:t>
      </w:r>
      <w:r w:rsidRPr="00FC6422">
        <w:rPr>
          <w:rFonts w:cs="Times New Roman"/>
        </w:rPr>
        <w:t xml:space="preserve">, since a previous cause (illness / injury) can only be linked to the main cause of death  in a </w:t>
      </w:r>
      <w:r w:rsidRPr="00FC6422">
        <w:rPr>
          <w:rFonts w:cs="Times New Roman"/>
          <w:i/>
        </w:rPr>
        <w:t>post mortem</w:t>
      </w:r>
      <w:r w:rsidRPr="00FC6422">
        <w:rPr>
          <w:rFonts w:cs="Times New Roman"/>
        </w:rPr>
        <w:t xml:space="preserve"> analysis (by autopsy, for instance) or the statement of a physician that took care of the patient until the time of death. In the present ontology, from the axioms so far described, it is possible to establish the following sequence of facts for an organism: illness / injury </w:t>
      </w:r>
      <w:r w:rsidRPr="00FC6422">
        <w:rPr>
          <w:rFonts w:cs="Times New Roman"/>
        </w:rPr>
        <w:sym w:font="Wingdings" w:char="F0E0"/>
      </w:r>
      <w:r w:rsidRPr="00FC6422">
        <w:rPr>
          <w:rFonts w:cs="Times New Roman"/>
        </w:rPr>
        <w:t xml:space="preserve"> biological death process </w:t>
      </w:r>
      <w:r w:rsidRPr="00FC6422">
        <w:rPr>
          <w:rFonts w:cs="Times New Roman"/>
        </w:rPr>
        <w:sym w:font="Wingdings" w:char="F0E0"/>
      </w:r>
      <w:r w:rsidRPr="00FC6422">
        <w:rPr>
          <w:rFonts w:cs="Times New Roman"/>
        </w:rPr>
        <w:t xml:space="preserve"> death.</w:t>
      </w:r>
    </w:p>
    <w:p w14:paraId="1CB88C60" w14:textId="77777777" w:rsidR="009F3494" w:rsidRPr="00FC6422" w:rsidRDefault="009F3494" w:rsidP="00AD69F7">
      <w:pPr>
        <w:spacing w:line="480" w:lineRule="auto"/>
        <w:rPr>
          <w:rFonts w:cs="Times New Roman"/>
        </w:rPr>
      </w:pPr>
    </w:p>
    <w:p w14:paraId="6EEDEE61" w14:textId="5FCFD2DA" w:rsidR="009F3494" w:rsidRPr="00FC6422" w:rsidRDefault="00080E63" w:rsidP="00AD69F7">
      <w:pPr>
        <w:spacing w:line="480" w:lineRule="auto"/>
        <w:rPr>
          <w:rFonts w:cs="Times New Roman"/>
        </w:rPr>
      </w:pPr>
      <w:r w:rsidRPr="00FC6422">
        <w:rPr>
          <w:rFonts w:cs="Times New Roman"/>
        </w:rPr>
        <w:lastRenderedPageBreak/>
        <w:t>T</w:t>
      </w:r>
      <w:r w:rsidR="009F3494" w:rsidRPr="00FC6422">
        <w:rPr>
          <w:rFonts w:cs="Times New Roman"/>
        </w:rPr>
        <w:t xml:space="preserve">he axioms </w:t>
      </w:r>
      <w:r w:rsidR="00B05743" w:rsidRPr="00FC6422">
        <w:rPr>
          <w:rFonts w:cs="Times New Roman"/>
        </w:rPr>
        <w:t xml:space="preserve">formulated </w:t>
      </w:r>
      <w:r w:rsidR="009F3494" w:rsidRPr="00FC6422">
        <w:rPr>
          <w:rFonts w:cs="Times New Roman"/>
        </w:rPr>
        <w:t>up to now mention only causal relationships (</w:t>
      </w:r>
      <w:r w:rsidR="009F3494" w:rsidRPr="00FC6422">
        <w:rPr>
          <w:rFonts w:cs="Times New Roman"/>
          <w:i/>
        </w:rPr>
        <w:t>e.g.</w:t>
      </w:r>
      <w:r w:rsidR="009F3494" w:rsidRPr="00FC6422">
        <w:rPr>
          <w:rFonts w:cs="Times New Roman"/>
        </w:rPr>
        <w:t xml:space="preserve"> </w:t>
      </w:r>
      <w:proofErr w:type="spellStart"/>
      <w:r w:rsidR="009F3494" w:rsidRPr="00FC6422">
        <w:rPr>
          <w:rFonts w:cs="Times New Roman"/>
          <w:i/>
        </w:rPr>
        <w:t>InjuryEvent</w:t>
      </w:r>
      <w:proofErr w:type="spellEnd"/>
      <w:r w:rsidR="009F3494" w:rsidRPr="00FC6422">
        <w:rPr>
          <w:rFonts w:cs="Times New Roman"/>
        </w:rPr>
        <w:t xml:space="preserve"> or </w:t>
      </w:r>
      <w:proofErr w:type="spellStart"/>
      <w:r w:rsidR="009F3494" w:rsidRPr="00FC6422">
        <w:rPr>
          <w:rFonts w:cs="Times New Roman"/>
          <w:i/>
        </w:rPr>
        <w:t>DeathEvent</w:t>
      </w:r>
      <w:proofErr w:type="spellEnd"/>
      <w:r w:rsidR="009F3494" w:rsidRPr="00FC6422">
        <w:rPr>
          <w:rFonts w:cs="Times New Roman"/>
        </w:rPr>
        <w:t xml:space="preserve">). However, </w:t>
      </w:r>
      <w:r w:rsidR="00B05743" w:rsidRPr="00FC6422">
        <w:rPr>
          <w:rFonts w:cs="Times New Roman"/>
        </w:rPr>
        <w:t xml:space="preserve">this </w:t>
      </w:r>
      <w:r w:rsidR="009F3494" w:rsidRPr="00FC6422">
        <w:rPr>
          <w:rFonts w:cs="Times New Roman"/>
        </w:rPr>
        <w:t>notion of causality</w:t>
      </w:r>
      <w:r w:rsidR="00B05743" w:rsidRPr="00FC6422">
        <w:rPr>
          <w:rFonts w:cs="Times New Roman"/>
        </w:rPr>
        <w:t xml:space="preserve">, which is </w:t>
      </w:r>
      <w:r w:rsidR="009F3494" w:rsidRPr="00FC6422">
        <w:rPr>
          <w:rFonts w:cs="Times New Roman"/>
        </w:rPr>
        <w:t xml:space="preserve">necessary for the </w:t>
      </w:r>
      <w:proofErr w:type="gramStart"/>
      <w:r w:rsidR="009F3494" w:rsidRPr="00FC6422">
        <w:rPr>
          <w:rFonts w:cs="Times New Roman"/>
        </w:rPr>
        <w:t>representation</w:t>
      </w:r>
      <w:proofErr w:type="gramEnd"/>
      <w:r w:rsidR="009F3494" w:rsidRPr="00FC6422">
        <w:rPr>
          <w:rFonts w:cs="Times New Roman"/>
        </w:rPr>
        <w:t xml:space="preserve"> is based on the observer of the process, </w:t>
      </w:r>
      <w:r w:rsidR="009F3494" w:rsidRPr="00FC6422">
        <w:rPr>
          <w:rFonts w:cs="Times New Roman"/>
          <w:i/>
        </w:rPr>
        <w:t>i.e.</w:t>
      </w:r>
      <w:r w:rsidR="009F3494" w:rsidRPr="00FC6422">
        <w:rPr>
          <w:rFonts w:cs="Times New Roman"/>
        </w:rPr>
        <w:t xml:space="preserve"> the physician who certified the cause of death. Taking as an example a death record in a mortality notification database, </w:t>
      </w:r>
      <w:r w:rsidR="009F3494" w:rsidRPr="00FC6422">
        <w:rPr>
          <w:rFonts w:cs="Times New Roman"/>
          <w:i/>
        </w:rPr>
        <w:t>viz.</w:t>
      </w:r>
      <w:r w:rsidR="009F3494" w:rsidRPr="00FC6422">
        <w:rPr>
          <w:rFonts w:cs="Times New Roman"/>
        </w:rPr>
        <w:t xml:space="preserve"> SIM, a physician certifies the underlying cause of death and sometimes secondary ones. </w:t>
      </w:r>
    </w:p>
    <w:p w14:paraId="38DEDF39" w14:textId="77777777" w:rsidR="009F3494" w:rsidRPr="00FC6422" w:rsidRDefault="009F3494" w:rsidP="00AD69F7">
      <w:pPr>
        <w:spacing w:line="480" w:lineRule="auto"/>
        <w:rPr>
          <w:rFonts w:cs="Times New Roman"/>
        </w:rPr>
      </w:pPr>
      <w:r w:rsidRPr="00FC6422">
        <w:rPr>
          <w:rFonts w:cs="Times New Roman"/>
        </w:rPr>
        <w:t xml:space="preserve">In this ontology, this fact is supported by </w:t>
      </w:r>
      <w:proofErr w:type="spellStart"/>
      <w:r w:rsidRPr="00FC6422">
        <w:rPr>
          <w:rFonts w:cs="Times New Roman"/>
        </w:rPr>
        <w:t>ntdo:</w:t>
      </w:r>
      <w:r w:rsidRPr="00FC6422">
        <w:rPr>
          <w:rFonts w:cs="Times New Roman"/>
          <w:i/>
        </w:rPr>
        <w:t>BiologicalDeathProcess</w:t>
      </w:r>
      <w:proofErr w:type="spellEnd"/>
      <w:r w:rsidRPr="00FC6422">
        <w:rPr>
          <w:rFonts w:cs="Times New Roman"/>
        </w:rPr>
        <w:t xml:space="preserve"> since it allows for the inclusion of more than one cause, and may be extended in </w:t>
      </w:r>
      <w:proofErr w:type="spellStart"/>
      <w:r w:rsidRPr="00FC6422">
        <w:rPr>
          <w:rFonts w:cs="Times New Roman"/>
        </w:rPr>
        <w:t>ntdo:</w:t>
      </w:r>
      <w:r w:rsidRPr="00FC6422">
        <w:rPr>
          <w:rFonts w:cs="Times New Roman"/>
          <w:i/>
        </w:rPr>
        <w:t>DeathEvent</w:t>
      </w:r>
      <w:proofErr w:type="spellEnd"/>
      <w:r w:rsidRPr="00FC6422">
        <w:rPr>
          <w:rFonts w:cs="Times New Roman"/>
        </w:rPr>
        <w:t>, since we are only taking into account (here) the primary cause, the defining cause of death (which may not be the real one).</w:t>
      </w:r>
    </w:p>
    <w:p w14:paraId="59265B68" w14:textId="77777777" w:rsidR="009F3494" w:rsidRPr="00FC6422" w:rsidRDefault="009F3494" w:rsidP="00AD69F7">
      <w:pPr>
        <w:spacing w:line="480" w:lineRule="auto"/>
        <w:rPr>
          <w:rFonts w:cs="Times New Roman"/>
        </w:rPr>
      </w:pPr>
    </w:p>
    <w:p w14:paraId="2F8D8C7C" w14:textId="15EC9704" w:rsidR="009F3494" w:rsidRPr="00FC6422" w:rsidRDefault="009F3494" w:rsidP="00AD69F7">
      <w:pPr>
        <w:spacing w:line="480" w:lineRule="auto"/>
        <w:rPr>
          <w:rFonts w:cs="Times New Roman"/>
        </w:rPr>
      </w:pPr>
      <w:r w:rsidRPr="00FC6422">
        <w:rPr>
          <w:rFonts w:cs="Times New Roman"/>
        </w:rPr>
        <w:t>For a better understanding, a schematic model highlighting the main classes and relations presented in the axioms for representing death is depicted below (Fig. 4).</w:t>
      </w:r>
      <w:r w:rsidR="00CD5049" w:rsidRPr="00FC6422">
        <w:rPr>
          <w:rFonts w:cs="Times New Roman"/>
        </w:rPr>
        <w:t xml:space="preserve"> </w:t>
      </w:r>
      <w:r w:rsidRPr="00FC6422">
        <w:rPr>
          <w:rFonts w:cs="Times New Roman"/>
        </w:rPr>
        <w:t xml:space="preserve">It deploys the transitional profile of a </w:t>
      </w:r>
      <w:proofErr w:type="spellStart"/>
      <w:r w:rsidRPr="00FC6422">
        <w:rPr>
          <w:rFonts w:cs="Times New Roman"/>
        </w:rPr>
        <w:t>biotop</w:t>
      </w:r>
      <w:proofErr w:type="gramStart"/>
      <w:r w:rsidRPr="00FC6422">
        <w:rPr>
          <w:rFonts w:cs="Times New Roman"/>
        </w:rPr>
        <w:t>:</w:t>
      </w:r>
      <w:r w:rsidRPr="00FC6422">
        <w:rPr>
          <w:rFonts w:cs="Times New Roman"/>
          <w:i/>
        </w:rPr>
        <w:t>LivingOrganism</w:t>
      </w:r>
      <w:proofErr w:type="spellEnd"/>
      <w:proofErr w:type="gramEnd"/>
      <w:r w:rsidRPr="00FC6422">
        <w:rPr>
          <w:rFonts w:cs="Times New Roman"/>
        </w:rPr>
        <w:t xml:space="preserve">, from life to death. It also shows some agreements required to express the temporal sequence of processes. </w:t>
      </w:r>
    </w:p>
    <w:p w14:paraId="64533382" w14:textId="53964306" w:rsidR="00425E72" w:rsidRPr="00FC6422" w:rsidRDefault="00CD5049" w:rsidP="001372A3">
      <w:pPr>
        <w:rPr>
          <w:rFonts w:cs="Times New Roman"/>
          <w:szCs w:val="20"/>
        </w:rPr>
      </w:pPr>
      <w:r w:rsidRPr="00FC6422">
        <w:rPr>
          <w:rFonts w:cs="Times New Roman"/>
        </w:rPr>
        <w:t>The presented model solved the identity problem</w:t>
      </w:r>
      <w:ins w:id="171" w:author="Gleice" w:date="2012-04-03T15:14:00Z">
        <w:r w:rsidR="002F26E7">
          <w:rPr>
            <w:rFonts w:cs="Times New Roman"/>
          </w:rPr>
          <w:t>; nevertheless</w:t>
        </w:r>
      </w:ins>
      <w:del w:id="172" w:author="Gleice" w:date="2012-04-03T15:15:00Z">
        <w:r w:rsidRPr="00FC6422" w:rsidDel="002F26E7">
          <w:rPr>
            <w:rFonts w:cs="Times New Roman"/>
          </w:rPr>
          <w:delText>, but</w:delText>
        </w:r>
      </w:del>
      <w:r w:rsidRPr="00FC6422">
        <w:rPr>
          <w:rFonts w:cs="Times New Roman"/>
        </w:rPr>
        <w:t xml:space="preserve"> </w:t>
      </w:r>
      <w:r w:rsidR="009F3494" w:rsidRPr="00FC6422">
        <w:rPr>
          <w:rFonts w:cs="Times New Roman"/>
        </w:rPr>
        <w:t xml:space="preserve"> a hidden problem not related to the representation but to the reasoning</w:t>
      </w:r>
      <w:r w:rsidRPr="00FC6422">
        <w:rPr>
          <w:rFonts w:cs="Times New Roman"/>
        </w:rPr>
        <w:t xml:space="preserve"> </w:t>
      </w:r>
      <w:ins w:id="173" w:author="Gleice" w:date="2012-04-03T15:15:00Z">
        <w:r w:rsidR="002F26E7">
          <w:rPr>
            <w:rFonts w:cs="Times New Roman"/>
          </w:rPr>
          <w:t xml:space="preserve">still </w:t>
        </w:r>
      </w:ins>
      <w:r w:rsidRPr="00FC6422">
        <w:rPr>
          <w:rFonts w:cs="Times New Roman"/>
        </w:rPr>
        <w:t>remains</w:t>
      </w:r>
      <w:r w:rsidR="009F3494" w:rsidRPr="00FC6422">
        <w:rPr>
          <w:rFonts w:cs="Times New Roman"/>
        </w:rPr>
        <w:t>: i</w:t>
      </w:r>
      <w:r w:rsidR="009F3494" w:rsidRPr="00FC6422">
        <w:rPr>
          <w:rFonts w:cs="Times New Roman"/>
          <w:szCs w:val="20"/>
        </w:rPr>
        <w:t xml:space="preserve">f </w:t>
      </w:r>
      <w:del w:id="174" w:author="Gleice" w:date="2012-04-03T15:15:00Z">
        <w:r w:rsidR="009F3494" w:rsidRPr="00FC6422" w:rsidDel="002F26E7">
          <w:rPr>
            <w:rFonts w:cs="Times New Roman"/>
            <w:szCs w:val="20"/>
          </w:rPr>
          <w:delText xml:space="preserve">equalities </w:delText>
        </w:r>
      </w:del>
      <w:ins w:id="175" w:author="Gleice" w:date="2012-04-03T15:15:00Z">
        <w:r w:rsidR="002F26E7">
          <w:rPr>
            <w:rFonts w:cs="Times New Roman"/>
            <w:szCs w:val="20"/>
          </w:rPr>
          <w:t>agreements</w:t>
        </w:r>
        <w:r w:rsidR="002F26E7" w:rsidRPr="00FC6422">
          <w:rPr>
            <w:rFonts w:cs="Times New Roman"/>
            <w:szCs w:val="20"/>
          </w:rPr>
          <w:t xml:space="preserve"> </w:t>
        </w:r>
      </w:ins>
      <w:r w:rsidR="009F3494" w:rsidRPr="00FC6422">
        <w:rPr>
          <w:rFonts w:cs="Times New Roman"/>
          <w:szCs w:val="20"/>
        </w:rPr>
        <w:t>are not built over property chains of functional properties</w:t>
      </w:r>
      <w:del w:id="176" w:author="Gleice" w:date="2012-04-03T15:15:00Z">
        <w:r w:rsidR="009F3494" w:rsidRPr="00FC6422" w:rsidDel="002F26E7">
          <w:rPr>
            <w:rFonts w:cs="Times New Roman"/>
            <w:szCs w:val="20"/>
          </w:rPr>
          <w:delText xml:space="preserve"> in role-value-maps (like role compositions or agreements)</w:delText>
        </w:r>
      </w:del>
      <w:r w:rsidR="009F3494" w:rsidRPr="00FC6422">
        <w:rPr>
          <w:rFonts w:cs="Times New Roman"/>
          <w:szCs w:val="20"/>
        </w:rPr>
        <w:t xml:space="preserve">, then inference becomes </w:t>
      </w:r>
      <w:proofErr w:type="spellStart"/>
      <w:r w:rsidR="009F3494" w:rsidRPr="00FC6422">
        <w:rPr>
          <w:rFonts w:cs="Times New Roman"/>
          <w:szCs w:val="20"/>
        </w:rPr>
        <w:t>undecidable</w:t>
      </w:r>
      <w:proofErr w:type="spellEnd"/>
      <w:r w:rsidR="009F3494" w:rsidRPr="00FC6422">
        <w:rPr>
          <w:rFonts w:cs="Times New Roman"/>
          <w:szCs w:val="20"/>
        </w:rPr>
        <w:t xml:space="preserve"> </w:t>
      </w:r>
      <w:r w:rsidR="00155E3D" w:rsidRPr="00FC6422">
        <w:rPr>
          <w:rFonts w:cs="Times New Roman"/>
          <w:szCs w:val="20"/>
        </w:rPr>
        <w:fldChar w:fldCharType="begin" w:fldLock="1"/>
      </w:r>
      <w:r w:rsidR="00D63174">
        <w:rPr>
          <w:rFonts w:cs="Times New Roman"/>
          <w:szCs w:val="20"/>
        </w:rPr>
        <w:instrText xml:space="preserve">ADDIN Mendeley Citation{739ea584-e227-4da4-9bbc-e8d6190632f2} CSL_CITATION  { "citationItems" : [ { "id" : "ITEM-1", "itemData" : { "author" : [ { "family" : "Schmidt-Schauss", "given" : "M." } ], "container-title" : "Lecture notes in artificial intelligence", "edition" : "Lecture no", "id" : "ITEM-1", "issued" : { "date-parts" : [ [ "1989" ] ] }, "page" : "171", "publisher" : "Springer Verlag", "publisher-place" : "Berlin; New York", "title" : "Computational aspects of an order-sorted logic with term declarations", "type" : "book" }, "uris" : [ "http://www.mendeley.com/documents/?uuid=739ea584-e227-4da4-9bbc-e8d6190632f2" ] } ], "mendeley" : { "previouslyFormattedCitation" : "[24]" }, "properties" : { "noteIndex" : 0 }, "schema" : "https://github.com/citation-style-language/schema/raw/master/csl-citation.json" } </w:instrText>
      </w:r>
      <w:r w:rsidR="00155E3D" w:rsidRPr="00FC6422">
        <w:rPr>
          <w:rFonts w:cs="Times New Roman"/>
          <w:szCs w:val="20"/>
        </w:rPr>
        <w:fldChar w:fldCharType="separate"/>
      </w:r>
      <w:r w:rsidR="005A7729" w:rsidRPr="005A7729">
        <w:rPr>
          <w:rFonts w:cs="Times New Roman"/>
          <w:noProof/>
          <w:szCs w:val="20"/>
        </w:rPr>
        <w:t>[24]</w:t>
      </w:r>
      <w:r w:rsidR="00155E3D" w:rsidRPr="00FC6422">
        <w:rPr>
          <w:rFonts w:cs="Times New Roman"/>
          <w:szCs w:val="20"/>
        </w:rPr>
        <w:fldChar w:fldCharType="end"/>
      </w:r>
      <w:r w:rsidR="009F3494" w:rsidRPr="00FC6422">
        <w:rPr>
          <w:rFonts w:cs="Times New Roman"/>
          <w:szCs w:val="20"/>
        </w:rPr>
        <w:t>.</w:t>
      </w:r>
      <w:r w:rsidR="009F3494" w:rsidRPr="00FC6422">
        <w:rPr>
          <w:rFonts w:cs="Times New Roman"/>
        </w:rPr>
        <w:t xml:space="preserve"> </w:t>
      </w:r>
    </w:p>
    <w:p w14:paraId="66EBE07C" w14:textId="77777777" w:rsidR="009F3494" w:rsidRPr="00FC6422" w:rsidRDefault="009F3494" w:rsidP="00804C23">
      <w:pPr>
        <w:spacing w:line="480" w:lineRule="auto"/>
        <w:rPr>
          <w:rFonts w:cs="Times New Roman"/>
        </w:rPr>
      </w:pPr>
      <w:r w:rsidRPr="00FC6422">
        <w:rPr>
          <w:rFonts w:cs="Times New Roman"/>
          <w:szCs w:val="20"/>
        </w:rPr>
        <w:t xml:space="preserve">Another subtle aspect is that biological death processes may occur due to injury and unknown causes, apart from diseases. </w:t>
      </w:r>
    </w:p>
    <w:p w14:paraId="020FE239" w14:textId="77777777" w:rsidR="009F3494" w:rsidRPr="00FC6422" w:rsidRDefault="009F3494" w:rsidP="00A37907">
      <w:pPr>
        <w:spacing w:line="480" w:lineRule="auto"/>
        <w:ind w:left="1440"/>
        <w:rPr>
          <w:rFonts w:cs="Times New Roman"/>
          <w:szCs w:val="20"/>
        </w:rPr>
      </w:pPr>
    </w:p>
    <w:p w14:paraId="36664AC6" w14:textId="77777777" w:rsidR="00425E72" w:rsidRPr="00FC6422" w:rsidRDefault="009F3494" w:rsidP="001372A3">
      <w:pPr>
        <w:pStyle w:val="Ttulo3"/>
        <w:rPr>
          <w:rFonts w:ascii="Times New Roman" w:hAnsi="Times New Roman" w:cs="Times New Roman"/>
        </w:rPr>
      </w:pPr>
      <w:r w:rsidRPr="00FC6422">
        <w:rPr>
          <w:rFonts w:ascii="Times New Roman" w:hAnsi="Times New Roman" w:cs="Times New Roman"/>
        </w:rPr>
        <w:t>Version 4</w:t>
      </w:r>
    </w:p>
    <w:p w14:paraId="0D4F4BE7" w14:textId="062FE19B" w:rsidR="009F3494" w:rsidRPr="00FC6422" w:rsidRDefault="009F3494" w:rsidP="00A510CA">
      <w:pPr>
        <w:spacing w:line="480" w:lineRule="auto"/>
        <w:rPr>
          <w:rFonts w:cs="Times New Roman"/>
        </w:rPr>
      </w:pPr>
      <w:del w:id="177" w:author="Gleice" w:date="2012-04-03T15:16:00Z">
        <w:r w:rsidRPr="00FC6422" w:rsidDel="002F26E7">
          <w:rPr>
            <w:rFonts w:cs="Times New Roman"/>
          </w:rPr>
          <w:delText xml:space="preserve">Those </w:delText>
        </w:r>
      </w:del>
      <w:ins w:id="178" w:author="Gleice" w:date="2012-04-03T15:16:00Z">
        <w:r w:rsidR="002F26E7">
          <w:rPr>
            <w:rFonts w:cs="Times New Roman"/>
          </w:rPr>
          <w:t xml:space="preserve">The </w:t>
        </w:r>
        <w:proofErr w:type="spellStart"/>
        <w:r w:rsidR="002F26E7">
          <w:rPr>
            <w:rFonts w:cs="Times New Roman"/>
          </w:rPr>
          <w:t>undecidability</w:t>
        </w:r>
        <w:proofErr w:type="spellEnd"/>
        <w:r w:rsidR="002F26E7" w:rsidRPr="00FC6422">
          <w:rPr>
            <w:rFonts w:cs="Times New Roman"/>
          </w:rPr>
          <w:t xml:space="preserve"> </w:t>
        </w:r>
      </w:ins>
      <w:r w:rsidRPr="00FC6422">
        <w:rPr>
          <w:rFonts w:cs="Times New Roman"/>
        </w:rPr>
        <w:t>problem</w:t>
      </w:r>
      <w:del w:id="179" w:author="Gleice" w:date="2012-04-03T15:16:00Z">
        <w:r w:rsidRPr="00FC6422" w:rsidDel="002F26E7">
          <w:rPr>
            <w:rFonts w:cs="Times New Roman"/>
          </w:rPr>
          <w:delText>s</w:delText>
        </w:r>
      </w:del>
      <w:ins w:id="180" w:author="Gleice" w:date="2012-04-03T15:16:00Z">
        <w:r w:rsidR="002F26E7">
          <w:rPr>
            <w:rFonts w:cs="Times New Roman"/>
          </w:rPr>
          <w:t xml:space="preserve"> mentioned just above is</w:t>
        </w:r>
      </w:ins>
      <w:del w:id="181" w:author="Gleice" w:date="2012-04-03T15:16:00Z">
        <w:r w:rsidRPr="00FC6422" w:rsidDel="002F26E7">
          <w:rPr>
            <w:rFonts w:cs="Times New Roman"/>
          </w:rPr>
          <w:delText xml:space="preserve"> are</w:delText>
        </w:r>
      </w:del>
      <w:r w:rsidRPr="00FC6422">
        <w:rPr>
          <w:rFonts w:cs="Times New Roman"/>
        </w:rPr>
        <w:t xml:space="preserve"> related to the cardinality of the relationship </w:t>
      </w:r>
      <w:proofErr w:type="spellStart"/>
      <w:r w:rsidRPr="00FC6422">
        <w:rPr>
          <w:rFonts w:cs="Times New Roman"/>
        </w:rPr>
        <w:t>biotop</w:t>
      </w:r>
      <w:proofErr w:type="gramStart"/>
      <w:r w:rsidRPr="00FC6422">
        <w:rPr>
          <w:rFonts w:cs="Times New Roman"/>
        </w:rPr>
        <w:t>:</w:t>
      </w:r>
      <w:r w:rsidRPr="00FC6422">
        <w:rPr>
          <w:rFonts w:cs="Times New Roman"/>
          <w:b/>
        </w:rPr>
        <w:t>hasPatient</w:t>
      </w:r>
      <w:proofErr w:type="spellEnd"/>
      <w:proofErr w:type="gramEnd"/>
      <w:r w:rsidRPr="00FC6422">
        <w:rPr>
          <w:rFonts w:cs="Times New Roman"/>
        </w:rPr>
        <w:t xml:space="preserve">. For our purposes, this relation must be functional, </w:t>
      </w:r>
      <w:r w:rsidRPr="00FC6422">
        <w:rPr>
          <w:rFonts w:cs="Times New Roman"/>
          <w:i/>
        </w:rPr>
        <w:t>i.e.</w:t>
      </w:r>
      <w:r w:rsidRPr="00FC6422">
        <w:rPr>
          <w:rFonts w:cs="Times New Roman"/>
        </w:rPr>
        <w:t xml:space="preserve"> each </w:t>
      </w:r>
      <w:r w:rsidRPr="00FC6422">
        <w:rPr>
          <w:rFonts w:cs="Times New Roman"/>
        </w:rPr>
        <w:lastRenderedPageBreak/>
        <w:t>element of the domain must be mapped to at most one element of the range</w:t>
      </w:r>
      <w:ins w:id="182" w:author="Gleice" w:date="2012-04-03T15:17:00Z">
        <w:r w:rsidR="002F26E7">
          <w:rPr>
            <w:rFonts w:cs="Times New Roman"/>
          </w:rPr>
          <w:t xml:space="preserve">. </w:t>
        </w:r>
      </w:ins>
      <w:del w:id="183" w:author="Gleice" w:date="2012-04-03T15:17:00Z">
        <w:r w:rsidRPr="00FC6422" w:rsidDel="002F26E7">
          <w:rPr>
            <w:rFonts w:cs="Times New Roman"/>
          </w:rPr>
          <w:delText>,</w:delText>
        </w:r>
      </w:del>
      <w:ins w:id="184" w:author="Gleice" w:date="2012-04-03T15:18:00Z">
        <w:r w:rsidR="002F26E7" w:rsidRPr="002F26E7">
          <w:rPr>
            <w:rFonts w:cs="Times New Roman"/>
          </w:rPr>
          <w:t xml:space="preserve"> </w:t>
        </w:r>
        <w:r w:rsidR="002F26E7">
          <w:rPr>
            <w:rFonts w:cs="Times New Roman"/>
          </w:rPr>
          <w:t>I</w:t>
        </w:r>
        <w:r w:rsidR="002F26E7">
          <w:rPr>
            <w:rFonts w:cs="Times New Roman"/>
          </w:rPr>
          <w:t>n each death event</w:t>
        </w:r>
        <w:r w:rsidR="002F26E7">
          <w:rPr>
            <w:rFonts w:cs="Times New Roman"/>
          </w:rPr>
          <w:t>,</w:t>
        </w:r>
      </w:ins>
      <w:ins w:id="185" w:author="Gleice" w:date="2012-04-03T15:17:00Z">
        <w:r w:rsidR="002F26E7">
          <w:rPr>
            <w:rFonts w:cs="Times New Roman"/>
          </w:rPr>
          <w:t xml:space="preserve"> only one human being is a patient</w:t>
        </w:r>
      </w:ins>
      <w:ins w:id="186" w:author="Gleice" w:date="2012-04-03T15:18:00Z">
        <w:r w:rsidR="002F26E7">
          <w:rPr>
            <w:rFonts w:cs="Times New Roman"/>
          </w:rPr>
          <w:t xml:space="preserve">. </w:t>
        </w:r>
      </w:ins>
      <w:del w:id="187" w:author="Gleice" w:date="2012-04-03T15:18:00Z">
        <w:r w:rsidRPr="00FC6422" w:rsidDel="002F26E7">
          <w:rPr>
            <w:rFonts w:cs="Times New Roman"/>
          </w:rPr>
          <w:delText xml:space="preserve"> and</w:delText>
        </w:r>
      </w:del>
      <w:r w:rsidRPr="00FC6422">
        <w:rPr>
          <w:rFonts w:cs="Times New Roman"/>
        </w:rPr>
        <w:t xml:space="preserve"> </w:t>
      </w:r>
      <w:proofErr w:type="gramStart"/>
      <w:r w:rsidRPr="00FC6422">
        <w:rPr>
          <w:rFonts w:cs="Times New Roman"/>
        </w:rPr>
        <w:t>unfortunately</w:t>
      </w:r>
      <w:proofErr w:type="gramEnd"/>
      <w:r w:rsidRPr="00FC6422">
        <w:rPr>
          <w:rFonts w:cs="Times New Roman"/>
        </w:rPr>
        <w:t xml:space="preserve"> </w:t>
      </w:r>
      <w:proofErr w:type="spellStart"/>
      <w:r w:rsidRPr="00FC6422">
        <w:rPr>
          <w:rFonts w:cs="Times New Roman"/>
        </w:rPr>
        <w:t>BioTop</w:t>
      </w:r>
      <w:proofErr w:type="spellEnd"/>
      <w:r w:rsidRPr="00FC6422">
        <w:rPr>
          <w:rFonts w:cs="Times New Roman"/>
        </w:rPr>
        <w:t xml:space="preserve"> does not define </w:t>
      </w:r>
      <w:del w:id="188" w:author="Gleice" w:date="2012-04-03T15:18:00Z">
        <w:r w:rsidRPr="00FC6422" w:rsidDel="002F26E7">
          <w:rPr>
            <w:rFonts w:cs="Times New Roman"/>
          </w:rPr>
          <w:delText xml:space="preserve">it </w:delText>
        </w:r>
      </w:del>
      <w:ins w:id="189" w:author="Gleice" w:date="2012-04-03T15:18:00Z">
        <w:r w:rsidR="002F26E7">
          <w:rPr>
            <w:rFonts w:cs="Times New Roman"/>
          </w:rPr>
          <w:t xml:space="preserve">the relation </w:t>
        </w:r>
      </w:ins>
      <w:proofErr w:type="spellStart"/>
      <w:ins w:id="190" w:author="Gleice" w:date="2012-04-03T15:19:00Z">
        <w:r w:rsidR="002F26E7" w:rsidRPr="00FC6422">
          <w:rPr>
            <w:rFonts w:cs="Times New Roman"/>
          </w:rPr>
          <w:t>biotop:</w:t>
        </w:r>
        <w:r w:rsidR="002F26E7" w:rsidRPr="00FC6422">
          <w:rPr>
            <w:rFonts w:cs="Times New Roman"/>
            <w:b/>
          </w:rPr>
          <w:t>hasPatient</w:t>
        </w:r>
        <w:proofErr w:type="spellEnd"/>
        <w:r w:rsidR="002F26E7" w:rsidRPr="00FC6422">
          <w:rPr>
            <w:rFonts w:cs="Times New Roman"/>
          </w:rPr>
          <w:t xml:space="preserve">. </w:t>
        </w:r>
      </w:ins>
      <w:proofErr w:type="gramStart"/>
      <w:r w:rsidRPr="00FC6422">
        <w:rPr>
          <w:rFonts w:cs="Times New Roman"/>
        </w:rPr>
        <w:t>as</w:t>
      </w:r>
      <w:proofErr w:type="gramEnd"/>
      <w:r w:rsidRPr="00FC6422">
        <w:rPr>
          <w:rFonts w:cs="Times New Roman"/>
        </w:rPr>
        <w:t xml:space="preserve"> </w:t>
      </w:r>
      <w:del w:id="191" w:author="Gleice" w:date="2012-04-03T15:19:00Z">
        <w:r w:rsidRPr="00FC6422" w:rsidDel="002F26E7">
          <w:rPr>
            <w:rFonts w:cs="Times New Roman"/>
          </w:rPr>
          <w:delText>such</w:delText>
        </w:r>
      </w:del>
      <w:ins w:id="192" w:author="Gleice" w:date="2012-04-03T15:19:00Z">
        <w:r w:rsidR="002F26E7">
          <w:rPr>
            <w:rFonts w:cs="Times New Roman"/>
          </w:rPr>
          <w:t>functional</w:t>
        </w:r>
      </w:ins>
      <w:r w:rsidRPr="00FC6422">
        <w:rPr>
          <w:rFonts w:cs="Times New Roman"/>
        </w:rPr>
        <w:t xml:space="preserve">. Therefore, in order to meet this requirement, we created the following </w:t>
      </w:r>
      <w:proofErr w:type="spellStart"/>
      <w:r w:rsidRPr="00FC6422">
        <w:rPr>
          <w:rFonts w:cs="Times New Roman"/>
        </w:rPr>
        <w:t>subproperties</w:t>
      </w:r>
      <w:proofErr w:type="spellEnd"/>
      <w:r w:rsidRPr="00FC6422">
        <w:rPr>
          <w:rFonts w:cs="Times New Roman"/>
        </w:rPr>
        <w:t>, all functional:</w:t>
      </w:r>
    </w:p>
    <w:p w14:paraId="361F895A" w14:textId="77777777" w:rsidR="009F3494" w:rsidRPr="00FC6422" w:rsidRDefault="009F3494" w:rsidP="00A510CA">
      <w:pPr>
        <w:spacing w:line="480" w:lineRule="auto"/>
        <w:rPr>
          <w:rFonts w:cs="Times New Roman"/>
        </w:rPr>
      </w:pPr>
    </w:p>
    <w:p w14:paraId="72E51084" w14:textId="77777777" w:rsidR="009F3494" w:rsidRPr="00FC6422" w:rsidRDefault="009F3494" w:rsidP="00A510CA">
      <w:pPr>
        <w:spacing w:line="480" w:lineRule="auto"/>
        <w:rPr>
          <w:rFonts w:cs="Times New Roman"/>
        </w:rPr>
      </w:pPr>
      <w:r w:rsidRPr="00FC6422">
        <w:rPr>
          <w:rFonts w:cs="Times New Roman"/>
        </w:rPr>
        <w:t>Functional (</w:t>
      </w:r>
      <w:proofErr w:type="spellStart"/>
      <w:r w:rsidRPr="00FC6422">
        <w:rPr>
          <w:rFonts w:cs="Times New Roman"/>
          <w:b/>
        </w:rPr>
        <w:t>hasDeathPatient</w:t>
      </w:r>
      <w:proofErr w:type="spellEnd"/>
      <w:r w:rsidRPr="00FC6422">
        <w:rPr>
          <w:rFonts w:cs="Times New Roman"/>
          <w:b/>
        </w:rPr>
        <w:t xml:space="preserve">, </w:t>
      </w:r>
      <w:proofErr w:type="spellStart"/>
      <w:r w:rsidRPr="00FC6422">
        <w:rPr>
          <w:rFonts w:cs="Times New Roman"/>
          <w:b/>
        </w:rPr>
        <w:t>hasConvalescentPatient</w:t>
      </w:r>
      <w:proofErr w:type="spellEnd"/>
      <w:r w:rsidRPr="00FC6422">
        <w:rPr>
          <w:rFonts w:cs="Times New Roman"/>
          <w:b/>
        </w:rPr>
        <w:t xml:space="preserve">, </w:t>
      </w:r>
      <w:proofErr w:type="spellStart"/>
      <w:r w:rsidRPr="00FC6422">
        <w:rPr>
          <w:rFonts w:cs="Times New Roman"/>
          <w:b/>
        </w:rPr>
        <w:t>hasInjuredPatient</w:t>
      </w:r>
      <w:proofErr w:type="spellEnd"/>
      <w:r w:rsidRPr="00FC6422">
        <w:rPr>
          <w:rFonts w:cs="Times New Roman"/>
        </w:rPr>
        <w:t>)                                      (13)</w:t>
      </w:r>
    </w:p>
    <w:p w14:paraId="58B79B73" w14:textId="77777777" w:rsidR="009F3494" w:rsidRPr="00FC6422" w:rsidRDefault="009F3494" w:rsidP="003F4AF5">
      <w:pPr>
        <w:spacing w:line="480" w:lineRule="auto"/>
        <w:rPr>
          <w:rFonts w:cs="Times New Roman"/>
        </w:rPr>
      </w:pPr>
      <w:proofErr w:type="gramStart"/>
      <w:r w:rsidRPr="00FC6422">
        <w:rPr>
          <w:rFonts w:cs="Times New Roman"/>
        </w:rPr>
        <w:t>indicating</w:t>
      </w:r>
      <w:proofErr w:type="gramEnd"/>
      <w:r w:rsidRPr="00FC6422">
        <w:rPr>
          <w:rFonts w:cs="Times New Roman"/>
        </w:rPr>
        <w:t xml:space="preserve"> that an injury or death event admits only one instance of patient (</w:t>
      </w:r>
      <w:r w:rsidRPr="00FC6422">
        <w:rPr>
          <w:rFonts w:cs="Times New Roman"/>
          <w:i/>
        </w:rPr>
        <w:t xml:space="preserve">i.e. </w:t>
      </w:r>
      <w:r w:rsidRPr="00FC6422">
        <w:rPr>
          <w:rFonts w:cs="Times New Roman"/>
        </w:rPr>
        <w:t xml:space="preserve">person). For instance, the functional property </w:t>
      </w:r>
      <w:proofErr w:type="spellStart"/>
      <w:r w:rsidRPr="00FC6422">
        <w:rPr>
          <w:rFonts w:cs="Times New Roman"/>
        </w:rPr>
        <w:t>biotop</w:t>
      </w:r>
      <w:proofErr w:type="gramStart"/>
      <w:r w:rsidRPr="00FC6422">
        <w:rPr>
          <w:rFonts w:cs="Times New Roman"/>
        </w:rPr>
        <w:t>:</w:t>
      </w:r>
      <w:r w:rsidRPr="00FC6422">
        <w:rPr>
          <w:rFonts w:cs="Times New Roman"/>
          <w:b/>
        </w:rPr>
        <w:t>hasInjuredPatient</w:t>
      </w:r>
      <w:proofErr w:type="spellEnd"/>
      <w:proofErr w:type="gramEnd"/>
      <w:r w:rsidRPr="00FC6422">
        <w:rPr>
          <w:rFonts w:cs="Times New Roman"/>
        </w:rPr>
        <w:t xml:space="preserve"> fits perfectly to most healthcare notifications, since it refers exclusively to a single person. The property </w:t>
      </w:r>
      <w:proofErr w:type="spellStart"/>
      <w:r w:rsidRPr="00FC6422">
        <w:rPr>
          <w:rFonts w:cs="Times New Roman"/>
          <w:b/>
        </w:rPr>
        <w:t>hasConvalescentPatient</w:t>
      </w:r>
      <w:proofErr w:type="spellEnd"/>
      <w:r w:rsidRPr="00FC6422">
        <w:rPr>
          <w:rFonts w:cs="Times New Roman"/>
          <w:b/>
        </w:rPr>
        <w:t xml:space="preserve"> </w:t>
      </w:r>
      <w:r w:rsidRPr="00FC6422">
        <w:rPr>
          <w:rFonts w:cs="Times New Roman"/>
        </w:rPr>
        <w:t xml:space="preserve">is only employed in </w:t>
      </w:r>
      <w:proofErr w:type="spellStart"/>
      <w:r w:rsidRPr="00FC6422">
        <w:rPr>
          <w:rFonts w:cs="Times New Roman"/>
          <w:i/>
        </w:rPr>
        <w:t>BiologicalDeathProcesses</w:t>
      </w:r>
      <w:proofErr w:type="spellEnd"/>
      <w:r w:rsidRPr="00FC6422">
        <w:rPr>
          <w:rFonts w:cs="Times New Roman"/>
          <w:i/>
        </w:rPr>
        <w:t>,</w:t>
      </w:r>
      <w:r w:rsidRPr="00FC6422">
        <w:rPr>
          <w:rFonts w:cs="Times New Roman"/>
        </w:rPr>
        <w:t xml:space="preserve"> while analogously </w:t>
      </w:r>
      <w:proofErr w:type="spellStart"/>
      <w:r w:rsidRPr="00FC6422">
        <w:rPr>
          <w:rFonts w:cs="Times New Roman"/>
          <w:b/>
        </w:rPr>
        <w:t>hasDeathPatient</w:t>
      </w:r>
      <w:proofErr w:type="spellEnd"/>
      <w:r w:rsidRPr="00FC6422">
        <w:rPr>
          <w:rFonts w:cs="Times New Roman"/>
          <w:b/>
        </w:rPr>
        <w:t xml:space="preserve"> </w:t>
      </w:r>
      <w:r w:rsidRPr="00FC6422">
        <w:rPr>
          <w:rFonts w:cs="Times New Roman"/>
        </w:rPr>
        <w:t xml:space="preserve">is used in the definition of the </w:t>
      </w:r>
      <w:proofErr w:type="spellStart"/>
      <w:r w:rsidRPr="00FC6422">
        <w:rPr>
          <w:rFonts w:cs="Times New Roman"/>
          <w:i/>
        </w:rPr>
        <w:t>DeathEvent</w:t>
      </w:r>
      <w:proofErr w:type="gramStart"/>
      <w:r w:rsidRPr="00FC6422">
        <w:rPr>
          <w:rFonts w:cs="Times New Roman"/>
          <w:i/>
        </w:rPr>
        <w:t>,</w:t>
      </w:r>
      <w:r w:rsidRPr="00FC6422">
        <w:rPr>
          <w:rFonts w:cs="Times New Roman"/>
        </w:rPr>
        <w:t>as</w:t>
      </w:r>
      <w:proofErr w:type="spellEnd"/>
      <w:proofErr w:type="gramEnd"/>
      <w:r w:rsidRPr="00FC6422">
        <w:rPr>
          <w:rFonts w:cs="Times New Roman"/>
        </w:rPr>
        <w:t xml:space="preserve"> can be seen below:</w:t>
      </w:r>
    </w:p>
    <w:p w14:paraId="16D38297" w14:textId="77777777" w:rsidR="009F3494" w:rsidRPr="00FC6422" w:rsidRDefault="009F3494" w:rsidP="00C4538B">
      <w:pPr>
        <w:rPr>
          <w:rFonts w:cs="Times New Roman"/>
        </w:rPr>
      </w:pPr>
    </w:p>
    <w:p w14:paraId="4B459F57" w14:textId="77777777" w:rsidR="009F3494" w:rsidRPr="00FC6422" w:rsidRDefault="009F3494" w:rsidP="00C4538B">
      <w:pPr>
        <w:rPr>
          <w:rFonts w:cs="Times New Roman"/>
        </w:rPr>
      </w:pPr>
      <w:proofErr w:type="spellStart"/>
      <w:proofErr w:type="gramStart"/>
      <w:r w:rsidRPr="00FC6422">
        <w:rPr>
          <w:rFonts w:cs="Times New Roman"/>
        </w:rPr>
        <w:t>ntdo:</w:t>
      </w:r>
      <w:proofErr w:type="gramEnd"/>
      <w:r w:rsidRPr="00FC6422">
        <w:rPr>
          <w:rFonts w:cs="Times New Roman"/>
          <w:i/>
        </w:rPr>
        <w:t>DeathEvent</w:t>
      </w:r>
      <w:proofErr w:type="spellEnd"/>
      <w:r w:rsidRPr="00FC6422">
        <w:rPr>
          <w:rFonts w:cs="Times New Roman"/>
        </w:rPr>
        <w:t xml:space="preserve"> </w:t>
      </w:r>
      <w:proofErr w:type="spellStart"/>
      <w:r w:rsidRPr="00FC6422">
        <w:rPr>
          <w:rFonts w:cs="Times New Roman"/>
        </w:rPr>
        <w:t>equivalentTo</w:t>
      </w:r>
      <w:proofErr w:type="spellEnd"/>
      <w:r w:rsidRPr="00FC6422">
        <w:rPr>
          <w:rFonts w:cs="Times New Roman"/>
        </w:rPr>
        <w:t xml:space="preserve"> </w:t>
      </w:r>
      <w:proofErr w:type="spellStart"/>
      <w:r w:rsidRPr="00FC6422">
        <w:rPr>
          <w:rFonts w:cs="Times New Roman"/>
        </w:rPr>
        <w:t>ntdo:</w:t>
      </w:r>
      <w:r w:rsidRPr="00FC6422">
        <w:rPr>
          <w:rFonts w:cs="Times New Roman"/>
          <w:i/>
        </w:rPr>
        <w:t>Event</w:t>
      </w:r>
      <w:proofErr w:type="spellEnd"/>
      <w:r w:rsidR="006114D2" w:rsidRPr="00FC6422">
        <w:rPr>
          <w:rFonts w:cs="Times New Roman"/>
          <w:i/>
        </w:rPr>
        <w:tab/>
      </w:r>
      <w:r w:rsidR="006114D2" w:rsidRPr="00FC6422">
        <w:rPr>
          <w:rFonts w:cs="Times New Roman"/>
          <w:i/>
        </w:rPr>
        <w:tab/>
      </w:r>
      <w:r w:rsidR="006114D2" w:rsidRPr="00FC6422">
        <w:rPr>
          <w:rFonts w:cs="Times New Roman"/>
          <w:i/>
        </w:rPr>
        <w:tab/>
      </w:r>
      <w:r w:rsidR="006114D2" w:rsidRPr="00FC6422">
        <w:rPr>
          <w:rFonts w:cs="Times New Roman"/>
          <w:i/>
        </w:rPr>
        <w:tab/>
      </w:r>
      <w:r w:rsidR="006114D2" w:rsidRPr="00FC6422">
        <w:rPr>
          <w:rFonts w:cs="Times New Roman"/>
          <w:i/>
        </w:rPr>
        <w:tab/>
      </w:r>
      <w:r w:rsidR="006114D2" w:rsidRPr="00FC6422">
        <w:rPr>
          <w:rFonts w:cs="Times New Roman"/>
          <w:i/>
        </w:rPr>
        <w:tab/>
      </w:r>
      <w:r w:rsidR="006114D2" w:rsidRPr="00FC6422">
        <w:rPr>
          <w:rFonts w:cs="Times New Roman"/>
        </w:rPr>
        <w:t>(14)</w:t>
      </w:r>
    </w:p>
    <w:p w14:paraId="48FEA732" w14:textId="77777777" w:rsidR="009F3494" w:rsidRPr="00FC6422" w:rsidRDefault="009F3494" w:rsidP="00C4538B">
      <w:pPr>
        <w:ind w:firstLine="708"/>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rPr>
        <w:t>biotop:</w:t>
      </w:r>
      <w:r w:rsidRPr="00FC6422">
        <w:rPr>
          <w:rFonts w:cs="Times New Roman"/>
          <w:b/>
        </w:rPr>
        <w:t>hasLocus</w:t>
      </w:r>
      <w:proofErr w:type="spellEnd"/>
      <w:r w:rsidRPr="00FC6422">
        <w:rPr>
          <w:rFonts w:cs="Times New Roman"/>
        </w:rPr>
        <w:t xml:space="preserve"> some </w:t>
      </w:r>
      <w:proofErr w:type="spellStart"/>
      <w:r w:rsidRPr="00FC6422">
        <w:rPr>
          <w:rFonts w:cs="Times New Roman"/>
        </w:rPr>
        <w:t>ntdo:</w:t>
      </w:r>
      <w:r w:rsidRPr="00FC6422">
        <w:rPr>
          <w:rFonts w:cs="Times New Roman"/>
          <w:i/>
        </w:rPr>
        <w:t>GeographicLocation</w:t>
      </w:r>
      <w:proofErr w:type="spellEnd"/>
      <w:r w:rsidRPr="00FC6422">
        <w:rPr>
          <w:rFonts w:cs="Times New Roman"/>
        </w:rPr>
        <w:t xml:space="preserve">) </w:t>
      </w:r>
    </w:p>
    <w:p w14:paraId="6C60F3CA" w14:textId="77777777" w:rsidR="009F3494" w:rsidRPr="00FC6422" w:rsidRDefault="009F3494" w:rsidP="00C4538B">
      <w:pPr>
        <w:ind w:firstLine="708"/>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rPr>
        <w:t>ntdo:</w:t>
      </w:r>
      <w:r w:rsidRPr="00FC6422">
        <w:rPr>
          <w:rFonts w:cs="Times New Roman"/>
          <w:b/>
          <w:u w:val="single"/>
        </w:rPr>
        <w:t>hasDeathPatient</w:t>
      </w:r>
      <w:proofErr w:type="spellEnd"/>
      <w:r w:rsidRPr="00FC6422">
        <w:rPr>
          <w:rFonts w:cs="Times New Roman"/>
        </w:rPr>
        <w:t xml:space="preserve"> </w:t>
      </w:r>
      <w:r w:rsidR="00AE6A77" w:rsidRPr="00FC6422">
        <w:rPr>
          <w:rFonts w:cs="Times New Roman"/>
        </w:rPr>
        <w:t xml:space="preserve">exactly 1 </w:t>
      </w:r>
      <w:proofErr w:type="spellStart"/>
      <w:r w:rsidRPr="00FC6422">
        <w:rPr>
          <w:rFonts w:cs="Times New Roman"/>
        </w:rPr>
        <w:t>biotop:</w:t>
      </w:r>
      <w:r w:rsidRPr="00FC6422">
        <w:rPr>
          <w:rFonts w:cs="Times New Roman"/>
          <w:i/>
        </w:rPr>
        <w:t>LivingOrganism</w:t>
      </w:r>
      <w:proofErr w:type="spellEnd"/>
      <w:r w:rsidRPr="00FC6422">
        <w:rPr>
          <w:rFonts w:cs="Times New Roman"/>
        </w:rPr>
        <w:t xml:space="preserve">)                                         </w:t>
      </w:r>
    </w:p>
    <w:p w14:paraId="5E758949" w14:textId="7CBAF593" w:rsidR="009F3494" w:rsidRPr="00FC6422" w:rsidRDefault="009F3494" w:rsidP="00EA33F9">
      <w:pPr>
        <w:ind w:firstLine="708"/>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rPr>
        <w:t>ntdo:</w:t>
      </w:r>
      <w:r w:rsidRPr="00FC6422">
        <w:rPr>
          <w:rFonts w:cs="Times New Roman"/>
          <w:b/>
        </w:rPr>
        <w:t>precededBy</w:t>
      </w:r>
      <w:proofErr w:type="spellEnd"/>
      <w:r w:rsidRPr="00FC6422">
        <w:rPr>
          <w:rFonts w:cs="Times New Roman"/>
          <w:b/>
        </w:rPr>
        <w:t xml:space="preserve"> </w:t>
      </w:r>
      <w:del w:id="193" w:author="Gleice" w:date="2012-04-03T15:55:00Z">
        <w:r w:rsidRPr="00FC6422" w:rsidDel="00E22F77">
          <w:rPr>
            <w:rFonts w:cs="Times New Roman"/>
          </w:rPr>
          <w:delText>exactly 1</w:delText>
        </w:r>
      </w:del>
      <w:ins w:id="194" w:author="Gleice" w:date="2012-04-03T15:55:00Z">
        <w:r w:rsidR="00E22F77">
          <w:rPr>
            <w:rFonts w:cs="Times New Roman"/>
          </w:rPr>
          <w:t xml:space="preserve">some </w:t>
        </w:r>
      </w:ins>
      <w:proofErr w:type="spellStart"/>
      <w:r w:rsidRPr="00FC6422">
        <w:rPr>
          <w:rFonts w:cs="Times New Roman"/>
        </w:rPr>
        <w:t>biotop:</w:t>
      </w:r>
      <w:r w:rsidRPr="00FC6422">
        <w:rPr>
          <w:rFonts w:cs="Times New Roman"/>
          <w:i/>
        </w:rPr>
        <w:t>BiologicalDeathProcess</w:t>
      </w:r>
      <w:proofErr w:type="spellEnd"/>
      <w:r w:rsidRPr="00FC6422">
        <w:rPr>
          <w:rFonts w:cs="Times New Roman"/>
        </w:rPr>
        <w:t xml:space="preserve">) </w:t>
      </w:r>
    </w:p>
    <w:p w14:paraId="5E20ADEE" w14:textId="77777777" w:rsidR="009F3494" w:rsidRPr="00FC6422" w:rsidRDefault="009F3494" w:rsidP="00EA33F9">
      <w:pPr>
        <w:ind w:firstLine="708"/>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rPr>
        <w:t>ntdo:</w:t>
      </w:r>
      <w:r w:rsidRPr="00FC6422">
        <w:rPr>
          <w:rFonts w:cs="Times New Roman"/>
          <w:b/>
        </w:rPr>
        <w:t>hasInstant</w:t>
      </w:r>
      <w:proofErr w:type="spellEnd"/>
      <w:r w:rsidRPr="00FC6422">
        <w:rPr>
          <w:rFonts w:cs="Times New Roman"/>
          <w:b/>
        </w:rPr>
        <w:t xml:space="preserve"> </w:t>
      </w:r>
      <w:r w:rsidRPr="00FC6422">
        <w:rPr>
          <w:rFonts w:ascii="Cambria Math" w:hAnsi="Cambria Math" w:cs="Cambria Math"/>
          <w:b/>
        </w:rPr>
        <w:t>≐</w:t>
      </w:r>
      <w:r w:rsidRPr="00FC6422">
        <w:rPr>
          <w:rFonts w:cs="Times New Roman"/>
          <w:b/>
        </w:rPr>
        <w:t xml:space="preserve"> </w:t>
      </w:r>
      <w:proofErr w:type="spellStart"/>
      <w:r w:rsidRPr="00FC6422">
        <w:rPr>
          <w:rFonts w:cs="Times New Roman"/>
        </w:rPr>
        <w:t>ntdo:</w:t>
      </w:r>
      <w:r w:rsidRPr="00FC6422">
        <w:rPr>
          <w:rFonts w:cs="Times New Roman"/>
          <w:b/>
        </w:rPr>
        <w:t>precededBy</w:t>
      </w:r>
      <w:proofErr w:type="spellEnd"/>
      <w:r w:rsidRPr="00FC6422">
        <w:rPr>
          <w:rFonts w:cs="Times New Roman"/>
          <w:b/>
        </w:rPr>
        <w:t xml:space="preserve"> </w:t>
      </w:r>
      <w:r w:rsidRPr="00FC6422">
        <w:rPr>
          <w:rFonts w:cs="Times New Roman"/>
        </w:rPr>
        <w:t xml:space="preserve">o </w:t>
      </w:r>
      <w:proofErr w:type="spellStart"/>
      <w:r w:rsidRPr="00FC6422">
        <w:rPr>
          <w:rFonts w:cs="Times New Roman"/>
        </w:rPr>
        <w:t>gfo:</w:t>
      </w:r>
      <w:r w:rsidRPr="00FC6422">
        <w:rPr>
          <w:rFonts w:cs="Times New Roman"/>
          <w:b/>
        </w:rPr>
        <w:t>hasRightTimeBoundary</w:t>
      </w:r>
      <w:proofErr w:type="spellEnd"/>
      <w:r w:rsidRPr="00FC6422">
        <w:rPr>
          <w:rFonts w:cs="Times New Roman"/>
        </w:rPr>
        <w:t>)</w:t>
      </w:r>
    </w:p>
    <w:p w14:paraId="26BD5955" w14:textId="77777777" w:rsidR="009F3494" w:rsidRPr="00FC6422" w:rsidRDefault="009F3494" w:rsidP="00C4538B">
      <w:pPr>
        <w:ind w:firstLine="708"/>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rPr>
        <w:t>ntdo:</w:t>
      </w:r>
      <w:r w:rsidRPr="00FC6422">
        <w:rPr>
          <w:rFonts w:cs="Times New Roman"/>
          <w:b/>
        </w:rPr>
        <w:t>hasDeathPrimaryCause</w:t>
      </w:r>
      <w:proofErr w:type="spellEnd"/>
      <w:r w:rsidRPr="00FC6422">
        <w:rPr>
          <w:rFonts w:cs="Times New Roman"/>
          <w:b/>
        </w:rPr>
        <w:t xml:space="preserve"> </w:t>
      </w:r>
      <w:r w:rsidRPr="00FC6422">
        <w:rPr>
          <w:rFonts w:cs="Times New Roman"/>
        </w:rPr>
        <w:t>exactly 1biotop:</w:t>
      </w:r>
      <w:r w:rsidRPr="00FC6422">
        <w:rPr>
          <w:rFonts w:cs="Times New Roman"/>
          <w:i/>
        </w:rPr>
        <w:t>ProcessualEntity</w:t>
      </w:r>
      <w:r w:rsidRPr="00FC6422">
        <w:rPr>
          <w:rFonts w:cs="Times New Roman"/>
        </w:rPr>
        <w:t>)</w:t>
      </w:r>
    </w:p>
    <w:p w14:paraId="4918CB80" w14:textId="77777777" w:rsidR="009F3494" w:rsidRPr="00FC6422" w:rsidRDefault="009F3494" w:rsidP="00C4538B">
      <w:pPr>
        <w:ind w:firstLine="708"/>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rPr>
        <w:t>ntdo:</w:t>
      </w:r>
      <w:r w:rsidRPr="00FC6422">
        <w:rPr>
          <w:rFonts w:cs="Times New Roman"/>
          <w:b/>
          <w:u w:val="single"/>
        </w:rPr>
        <w:t>hasDeathPatient</w:t>
      </w:r>
      <w:proofErr w:type="spellEnd"/>
      <w:r w:rsidRPr="00FC6422">
        <w:rPr>
          <w:rFonts w:cs="Times New Roman"/>
          <w:b/>
        </w:rPr>
        <w:t xml:space="preserve"> </w:t>
      </w:r>
      <w:r w:rsidRPr="00FC6422">
        <w:rPr>
          <w:rFonts w:ascii="Cambria Math" w:hAnsi="Cambria Math" w:cs="Cambria Math"/>
        </w:rPr>
        <w:t>≐</w:t>
      </w:r>
      <w:r w:rsidRPr="00FC6422">
        <w:rPr>
          <w:rFonts w:cs="Times New Roman"/>
        </w:rPr>
        <w:t xml:space="preserve"> </w:t>
      </w:r>
      <w:proofErr w:type="spellStart"/>
      <w:r w:rsidRPr="00FC6422">
        <w:rPr>
          <w:rFonts w:cs="Times New Roman"/>
        </w:rPr>
        <w:t>ntdo:</w:t>
      </w:r>
      <w:r w:rsidRPr="00FC6422">
        <w:rPr>
          <w:rFonts w:cs="Times New Roman"/>
          <w:b/>
        </w:rPr>
        <w:t>precededBy</w:t>
      </w:r>
      <w:proofErr w:type="spellEnd"/>
      <w:r w:rsidRPr="00FC6422">
        <w:rPr>
          <w:rFonts w:cs="Times New Roman"/>
          <w:b/>
        </w:rPr>
        <w:t xml:space="preserve"> </w:t>
      </w:r>
      <w:r w:rsidRPr="00FC6422">
        <w:rPr>
          <w:rFonts w:cs="Times New Roman"/>
        </w:rPr>
        <w:t xml:space="preserve">o </w:t>
      </w:r>
      <w:proofErr w:type="spellStart"/>
      <w:r w:rsidRPr="00FC6422">
        <w:rPr>
          <w:rFonts w:cs="Times New Roman"/>
        </w:rPr>
        <w:t>ntdo:</w:t>
      </w:r>
      <w:r w:rsidRPr="00FC6422">
        <w:rPr>
          <w:rFonts w:cs="Times New Roman"/>
          <w:b/>
          <w:u w:val="single"/>
        </w:rPr>
        <w:t>hasConvalescentPatient</w:t>
      </w:r>
      <w:proofErr w:type="spellEnd"/>
      <w:r w:rsidRPr="00FC6422">
        <w:rPr>
          <w:rFonts w:cs="Times New Roman"/>
        </w:rPr>
        <w:t>)</w:t>
      </w:r>
    </w:p>
    <w:p w14:paraId="5743BB20" w14:textId="77777777" w:rsidR="009F3494" w:rsidRPr="00FC6422" w:rsidRDefault="009F3494" w:rsidP="00A510CA">
      <w:pPr>
        <w:spacing w:line="480" w:lineRule="auto"/>
        <w:rPr>
          <w:rFonts w:cs="Times New Roman"/>
        </w:rPr>
      </w:pPr>
      <w:r w:rsidRPr="00FC6422">
        <w:rPr>
          <w:rFonts w:cs="Times New Roman"/>
        </w:rPr>
        <w:t xml:space="preserve"> </w:t>
      </w:r>
    </w:p>
    <w:p w14:paraId="5C6E9B5B" w14:textId="77777777" w:rsidR="009F3494" w:rsidRPr="00FC6422" w:rsidRDefault="009F3494" w:rsidP="00526135">
      <w:pPr>
        <w:spacing w:line="480" w:lineRule="auto"/>
        <w:rPr>
          <w:rFonts w:cs="Times New Roman"/>
          <w:b/>
          <w:sz w:val="28"/>
          <w:szCs w:val="28"/>
        </w:rPr>
      </w:pPr>
      <w:r w:rsidRPr="00FC6422">
        <w:rPr>
          <w:rFonts w:cs="Times New Roman"/>
        </w:rPr>
        <w:t xml:space="preserve">This definition has the advantage of stressing explicitly the fact that the death patient coincides with the </w:t>
      </w:r>
      <w:proofErr w:type="spellStart"/>
      <w:r w:rsidRPr="00FC6422">
        <w:rPr>
          <w:rFonts w:cs="Times New Roman"/>
          <w:i/>
        </w:rPr>
        <w:t>BiologicalDeathProcess</w:t>
      </w:r>
      <w:proofErr w:type="spellEnd"/>
      <w:r w:rsidRPr="00FC6422">
        <w:rPr>
          <w:rFonts w:cs="Times New Roman"/>
        </w:rPr>
        <w:t xml:space="preserve"> convalescent patient. </w:t>
      </w:r>
      <w:bookmarkStart w:id="195" w:name="h.k0hin826ks3d"/>
      <w:bookmarkEnd w:id="195"/>
    </w:p>
    <w:p w14:paraId="1A4ADF02" w14:textId="77777777" w:rsidR="00425E72" w:rsidRPr="00FC6422" w:rsidRDefault="009F3494" w:rsidP="001372A3">
      <w:pPr>
        <w:pStyle w:val="Ttulo1"/>
        <w:rPr>
          <w:rFonts w:ascii="Times New Roman" w:hAnsi="Times New Roman" w:cs="Times New Roman"/>
        </w:rPr>
      </w:pPr>
      <w:r w:rsidRPr="00FC6422">
        <w:rPr>
          <w:rFonts w:ascii="Times New Roman" w:hAnsi="Times New Roman" w:cs="Times New Roman"/>
        </w:rPr>
        <w:lastRenderedPageBreak/>
        <w:t>Discussion</w:t>
      </w:r>
    </w:p>
    <w:p w14:paraId="455A0740" w14:textId="00EA42D5" w:rsidR="009F3494" w:rsidRPr="00FC6422" w:rsidRDefault="009F3494" w:rsidP="00526135">
      <w:pPr>
        <w:spacing w:line="480" w:lineRule="auto"/>
        <w:rPr>
          <w:rFonts w:cs="Times New Roman"/>
        </w:rPr>
      </w:pPr>
      <w:r w:rsidRPr="00FC6422">
        <w:rPr>
          <w:rFonts w:cs="Times New Roman"/>
        </w:rPr>
        <w:t xml:space="preserve">Since no ontology on mortality is available, we will </w:t>
      </w:r>
      <w:r w:rsidR="00364040" w:rsidRPr="00FC6422">
        <w:rPr>
          <w:rFonts w:cs="Times New Roman"/>
        </w:rPr>
        <w:t>compare our work with efforts</w:t>
      </w:r>
      <w:r w:rsidRPr="00FC6422">
        <w:rPr>
          <w:rFonts w:cs="Times New Roman"/>
        </w:rPr>
        <w:t xml:space="preserve"> that discuss mortality epistemologically. </w:t>
      </w:r>
      <w:r w:rsidR="00364040" w:rsidRPr="00FC6422">
        <w:rPr>
          <w:rFonts w:cs="Times New Roman"/>
        </w:rPr>
        <w:t xml:space="preserve">Although a  </w:t>
      </w:r>
      <w:r w:rsidRPr="00FC6422">
        <w:rPr>
          <w:rFonts w:cs="Times New Roman"/>
        </w:rPr>
        <w:t xml:space="preserve">related work about </w:t>
      </w:r>
      <w:r w:rsidR="00364040" w:rsidRPr="00FC6422">
        <w:rPr>
          <w:rFonts w:cs="Times New Roman"/>
        </w:rPr>
        <w:t>a</w:t>
      </w:r>
      <w:r w:rsidRPr="00FC6422">
        <w:rPr>
          <w:rFonts w:cs="Times New Roman"/>
        </w:rPr>
        <w:t xml:space="preserve">n ontology of death by </w:t>
      </w:r>
      <w:proofErr w:type="spellStart"/>
      <w:r w:rsidRPr="00FC6422">
        <w:rPr>
          <w:rFonts w:cs="Times New Roman"/>
        </w:rPr>
        <w:t>Thomasma</w:t>
      </w:r>
      <w:proofErr w:type="spellEnd"/>
      <w:r w:rsidRPr="00FC6422">
        <w:rPr>
          <w:rFonts w:cs="Times New Roman"/>
        </w:rPr>
        <w:t xml:space="preserve"> </w:t>
      </w:r>
      <w:r w:rsidR="00155E3D" w:rsidRPr="00FC6422">
        <w:rPr>
          <w:rFonts w:cs="Times New Roman"/>
        </w:rPr>
        <w:fldChar w:fldCharType="begin" w:fldLock="1"/>
      </w:r>
      <w:r w:rsidR="00D63174">
        <w:rPr>
          <w:rFonts w:cs="Times New Roman"/>
        </w:rPr>
        <w:instrText xml:space="preserve">ADDIN Mendeley Citation{7e102ddf-f37c-4731-8f18-75e994032263} CSL_CITATION  { "citationItems" : [ { "id" : "ITEM-1", "itemData" : { "DOI" : "10.1007/BF00489490", "author" : [ { "family" : "Thomasma", "given" : "David C." } ], "container-title" : "Theoretical Medicine", "id" : "ITEM-1", "issue" : "2", "issued" : { "date-parts" : [ [ "1984", "6" ] ] }, "page" : "181-196", "title" : "The comatose patient, the ontology of death, and the decision to stop treatment", "type" : "article-journal", "volume" : "5" }, "uris" : [ "http://www.mendeley.com/documents/?uuid=7e102ddf-f37c-4731-8f18-75e994032263" ] } ], "mendeley" : { "previouslyFormattedCitation" : "[25]" }, "properties" : { "noteIndex" : 0 }, "schema" : "https://github.com/citation-style-language/schema/raw/master/csl-citation.json" } </w:instrText>
      </w:r>
      <w:r w:rsidR="00155E3D" w:rsidRPr="00FC6422">
        <w:rPr>
          <w:rFonts w:cs="Times New Roman"/>
        </w:rPr>
        <w:fldChar w:fldCharType="separate"/>
      </w:r>
      <w:r w:rsidR="005A7729" w:rsidRPr="005A7729">
        <w:rPr>
          <w:rFonts w:cs="Times New Roman"/>
          <w:noProof/>
        </w:rPr>
        <w:t>[25]</w:t>
      </w:r>
      <w:r w:rsidR="00155E3D" w:rsidRPr="00FC6422">
        <w:rPr>
          <w:rFonts w:cs="Times New Roman"/>
        </w:rPr>
        <w:fldChar w:fldCharType="end"/>
      </w:r>
      <w:r w:rsidR="00364040" w:rsidRPr="00FC6422">
        <w:rPr>
          <w:rFonts w:cs="Times New Roman"/>
        </w:rPr>
        <w:t xml:space="preserve"> enlists related terms and provides some connections among them</w:t>
      </w:r>
      <w:r w:rsidRPr="00FC6422">
        <w:rPr>
          <w:rFonts w:cs="Times New Roman"/>
        </w:rPr>
        <w:t xml:space="preserve">, </w:t>
      </w:r>
      <w:r w:rsidR="00364040" w:rsidRPr="00FC6422">
        <w:rPr>
          <w:rFonts w:cs="Times New Roman"/>
        </w:rPr>
        <w:t xml:space="preserve">it does not </w:t>
      </w:r>
      <w:r w:rsidRPr="00FC6422">
        <w:rPr>
          <w:rFonts w:cs="Times New Roman"/>
        </w:rPr>
        <w:t xml:space="preserve">a sound definition for death. </w:t>
      </w:r>
    </w:p>
    <w:p w14:paraId="29D4EC95" w14:textId="3A34CFC4" w:rsidR="009F3494" w:rsidRPr="00FC6422" w:rsidRDefault="009F3494" w:rsidP="00526135">
      <w:pPr>
        <w:spacing w:line="480" w:lineRule="auto"/>
        <w:rPr>
          <w:rFonts w:cs="Times New Roman"/>
          <w:b/>
          <w:sz w:val="28"/>
          <w:szCs w:val="28"/>
        </w:rPr>
      </w:pPr>
      <w:r w:rsidRPr="00FC6422">
        <w:rPr>
          <w:rFonts w:cs="Times New Roman"/>
        </w:rPr>
        <w:t>The vision based on events</w:t>
      </w:r>
      <w:ins w:id="196" w:author="Gleice" w:date="2012-04-03T16:42:00Z">
        <w:r w:rsidR="000B4EED">
          <w:rPr>
            <w:rFonts w:cs="Times New Roman"/>
          </w:rPr>
          <w:t>, which is applied in our NTDO ontology,</w:t>
        </w:r>
      </w:ins>
      <w:r w:rsidRPr="00FC6422">
        <w:rPr>
          <w:rFonts w:cs="Times New Roman"/>
        </w:rPr>
        <w:t xml:space="preserve"> is </w:t>
      </w:r>
      <w:del w:id="197" w:author="Gleice" w:date="2012-04-03T16:42:00Z">
        <w:r w:rsidRPr="00FC6422" w:rsidDel="000B4EED">
          <w:rPr>
            <w:rFonts w:cs="Times New Roman"/>
          </w:rPr>
          <w:delText>supported by</w:delText>
        </w:r>
      </w:del>
      <w:ins w:id="198" w:author="Gleice" w:date="2012-04-03T16:43:00Z">
        <w:r w:rsidR="000B4EED">
          <w:rPr>
            <w:rFonts w:cs="Times New Roman"/>
          </w:rPr>
          <w:t>also present in</w:t>
        </w:r>
      </w:ins>
      <w:r w:rsidRPr="00FC6422">
        <w:rPr>
          <w:rFonts w:cs="Times New Roman"/>
        </w:rPr>
        <w:t xml:space="preserve"> </w:t>
      </w:r>
      <w:del w:id="199" w:author="Gleice" w:date="2012-04-03T16:43:00Z">
        <w:r w:rsidRPr="00FC6422" w:rsidDel="000B4EED">
          <w:rPr>
            <w:rFonts w:cs="Times New Roman"/>
          </w:rPr>
          <w:delText xml:space="preserve">Kment </w:delText>
        </w:r>
      </w:del>
      <w:del w:id="200" w:author="Filipe Santana" w:date="2012-03-29T16:38:00Z">
        <w:r w:rsidR="00155E3D" w:rsidRPr="00FC6422">
          <w:rPr>
            <w:rFonts w:cs="Times New Roman"/>
          </w:rPr>
          <w:fldChar w:fldCharType="begin" w:fldLock="1"/>
        </w:r>
      </w:del>
      <w:r w:rsidR="00804C23" w:rsidRPr="00FC6422">
        <w:rPr>
          <w:rFonts w:cs="Times New Roman"/>
        </w:rPr>
        <w:instrText xml:space="preserve">ADDIN Mendeley Citation{3313eb34-c7b0-4e77-b94f-fcc945a2c001} CSL_CITATION  { "citationItems" : [ { "id" : "ITEM-1", "itemData" : { "abstract" : "The central question in the field of experimental gerontology is: what is biological aging? It is true that a living body must obey the laws of causal determinism; like all bodies it is subject to the physical and chemical laws of the phenomenal world. But there is a further aspect; as well as the finality which unites the part, the organism and the organ, there is also a metaphysical meaning at work in life.", "author" : [ { "family" : "Kment", "given" : "a" } ], "container-title" : "Archives of gerontology and geriatrics", "id" : "ITEM-1", "issue" : "3", "issued" : { "date-parts" : [ [ "1988", "9" ] ] }, "page" : "221-7", "title" : "On the ontology of biological aging.", "type" : "article-journal", "volume" : "7" }, "uris" : [ "http://www.mendeley.com/documents/?uuid=3313eb34-c7b0-4e77-b94f-fcc945a2c001" ] } ], "mendeley" : { "previouslyFormattedCitation" : "(Kment, 1988)" }, "properties" : { "noteIndex" : 0 }, "schema" : "https://github.com/citation-style-language/schema/raw/master/csl-citation.json" } </w:instrText>
      </w:r>
      <w:del w:id="201" w:author="Filipe Santana" w:date="2012-03-29T16:38:00Z">
        <w:r w:rsidR="00155E3D" w:rsidRPr="00FC6422">
          <w:rPr>
            <w:rFonts w:cs="Times New Roman"/>
          </w:rPr>
          <w:fldChar w:fldCharType="separate"/>
        </w:r>
      </w:del>
      <w:r w:rsidR="00804C23" w:rsidRPr="00FC6422">
        <w:rPr>
          <w:rFonts w:cs="Times New Roman"/>
          <w:noProof/>
        </w:rPr>
        <w:t>(Kment, 1988)</w:t>
      </w:r>
      <w:del w:id="202" w:author="Filipe Santana" w:date="2012-03-29T16:38:00Z">
        <w:r w:rsidR="00155E3D" w:rsidRPr="00FC6422">
          <w:rPr>
            <w:rFonts w:cs="Times New Roman"/>
          </w:rPr>
          <w:fldChar w:fldCharType="end"/>
        </w:r>
      </w:del>
      <w:r w:rsidR="00804C23" w:rsidRPr="00FC6422">
        <w:rPr>
          <w:rFonts w:cs="Times New Roman"/>
        </w:rPr>
        <w:t xml:space="preserve"> </w:t>
      </w:r>
      <w:r w:rsidRPr="00FC6422">
        <w:rPr>
          <w:rFonts w:cs="Times New Roman"/>
        </w:rPr>
        <w:t xml:space="preserve">. For him, death can only possibly be identified by </w:t>
      </w:r>
      <w:del w:id="203" w:author="Gleice" w:date="2012-04-03T16:43:00Z">
        <w:r w:rsidRPr="00FC6422" w:rsidDel="000B4EED">
          <w:rPr>
            <w:rFonts w:cs="Times New Roman"/>
          </w:rPr>
          <w:delText xml:space="preserve">external </w:delText>
        </w:r>
      </w:del>
      <w:ins w:id="204" w:author="Gleice" w:date="2012-04-03T16:43:00Z">
        <w:r w:rsidR="000B4EED">
          <w:rPr>
            <w:rFonts w:cs="Times New Roman"/>
          </w:rPr>
          <w:t>another</w:t>
        </w:r>
        <w:r w:rsidR="000B4EED" w:rsidRPr="00FC6422">
          <w:rPr>
            <w:rFonts w:cs="Times New Roman"/>
          </w:rPr>
          <w:t xml:space="preserve"> </w:t>
        </w:r>
      </w:ins>
      <w:r w:rsidRPr="00FC6422">
        <w:rPr>
          <w:rFonts w:cs="Times New Roman"/>
        </w:rPr>
        <w:t xml:space="preserve">person(s). Another argument supporting our point of view, was described by Schrader </w:t>
      </w:r>
      <w:r w:rsidR="00804C23" w:rsidRPr="00FC6422">
        <w:rPr>
          <w:rFonts w:cs="Times New Roman"/>
        </w:rPr>
        <w:fldChar w:fldCharType="begin" w:fldLock="1"/>
      </w:r>
      <w:r w:rsidR="00D63174">
        <w:rPr>
          <w:rFonts w:cs="Times New Roman"/>
        </w:rPr>
        <w:instrText xml:space="preserve">ADDIN Mendeley Citation{55e12813-7a27-4cc6-a587-a3d781a407be} CSL_CITATION  { "citationItems" : [ { "id" : "ITEM-1", "itemData" : { "author" : [ { "family" : "Schrader", "given" : "George A." } ], "container-title" : "The Review of Metaphysics", "id" : "ITEM-1", "issue" : "1", "issued" : { "date-parts" : [ [ "1956" ] ] }, "page" : "35-56", "title" : "Heidegger's Ontology of Human Existence", "type" : "article-journal", "volume" : "10" }, "uris" : [ "http://www.mendeley.com/documents/?uuid=55e12813-7a27-4cc6-a587-a3d781a407be" ] } ], "mendeley" : { "previouslyFormattedCitation" : "[26]" }, "properties" : { "noteIndex" : 0 }, "schema" : "https://github.com/citation-style-language/schema/raw/master/csl-citation.json" } </w:instrText>
      </w:r>
      <w:r w:rsidR="00804C23" w:rsidRPr="00FC6422">
        <w:rPr>
          <w:rFonts w:cs="Times New Roman"/>
        </w:rPr>
        <w:fldChar w:fldCharType="separate"/>
      </w:r>
      <w:r w:rsidR="005A7729" w:rsidRPr="005A7729">
        <w:rPr>
          <w:rFonts w:cs="Times New Roman"/>
          <w:noProof/>
        </w:rPr>
        <w:t>[26]</w:t>
      </w:r>
      <w:r w:rsidR="00804C23" w:rsidRPr="00FC6422">
        <w:rPr>
          <w:rFonts w:cs="Times New Roman"/>
        </w:rPr>
        <w:fldChar w:fldCharType="end"/>
      </w:r>
      <w:r w:rsidR="00155E3D" w:rsidRPr="00FC6422">
        <w:rPr>
          <w:rFonts w:cs="Times New Roman"/>
        </w:rPr>
        <w:fldChar w:fldCharType="begin" w:fldLock="1"/>
      </w:r>
      <w:r w:rsidR="00804C23" w:rsidRPr="00FC6422">
        <w:rPr>
          <w:rFonts w:cs="Times New Roman"/>
        </w:rPr>
        <w:instrText>ERROR: requested citation index out of range</w:instrText>
      </w:r>
      <w:r w:rsidR="00155E3D" w:rsidRPr="00FC6422">
        <w:rPr>
          <w:rFonts w:cs="Times New Roman"/>
        </w:rPr>
        <w:fldChar w:fldCharType="separate"/>
      </w:r>
      <w:r w:rsidR="00804C23" w:rsidRPr="00FC6422">
        <w:rPr>
          <w:rFonts w:cs="Times New Roman"/>
          <w:noProof/>
        </w:rPr>
        <w:t>ERROR: requested citation index out of range</w:t>
      </w:r>
      <w:r w:rsidR="00155E3D" w:rsidRPr="00FC6422">
        <w:rPr>
          <w:rFonts w:cs="Times New Roman"/>
        </w:rPr>
        <w:fldChar w:fldCharType="end"/>
      </w:r>
      <w:r w:rsidRPr="00FC6422">
        <w:rPr>
          <w:rFonts w:cs="Times New Roman"/>
        </w:rPr>
        <w:t xml:space="preserve">. His work indicates that Immanuel Kant reported the fact that </w:t>
      </w:r>
      <w:commentRangeStart w:id="205"/>
      <w:r w:rsidRPr="00FC6422">
        <w:rPr>
          <w:rFonts w:cs="Times New Roman"/>
        </w:rPr>
        <w:t xml:space="preserve">indistinguishable </w:t>
      </w:r>
      <w:commentRangeEnd w:id="205"/>
      <w:r w:rsidR="00AE6A77" w:rsidRPr="00FC6422">
        <w:rPr>
          <w:rStyle w:val="Refdecomentrio"/>
          <w:szCs w:val="20"/>
        </w:rPr>
        <w:commentReference w:id="205"/>
      </w:r>
      <w:r w:rsidRPr="00FC6422">
        <w:rPr>
          <w:rFonts w:cs="Times New Roman"/>
        </w:rPr>
        <w:t>entities (like 'death') can be distinguished by the particular and unique situation against 'space' and 'time'. Such standpoint is fulfilled by the model shown here.</w:t>
      </w:r>
    </w:p>
    <w:p w14:paraId="6884CACC" w14:textId="77777777" w:rsidR="00425E72" w:rsidRPr="00FC6422" w:rsidRDefault="009F3494" w:rsidP="001372A3">
      <w:pPr>
        <w:pStyle w:val="Ttulo1"/>
        <w:rPr>
          <w:rFonts w:ascii="Times New Roman" w:hAnsi="Times New Roman" w:cs="Times New Roman"/>
        </w:rPr>
      </w:pPr>
      <w:r w:rsidRPr="00FC6422">
        <w:rPr>
          <w:rFonts w:ascii="Times New Roman" w:hAnsi="Times New Roman" w:cs="Times New Roman"/>
        </w:rPr>
        <w:t>Conclusion</w:t>
      </w:r>
    </w:p>
    <w:p w14:paraId="4964D691" w14:textId="7B98B7CD" w:rsidR="009F3494" w:rsidRPr="00FC6422" w:rsidRDefault="009F3494" w:rsidP="00526135">
      <w:pPr>
        <w:spacing w:line="480" w:lineRule="auto"/>
        <w:rPr>
          <w:rFonts w:cs="Times New Roman"/>
        </w:rPr>
      </w:pPr>
      <w:r w:rsidRPr="00FC6422">
        <w:rPr>
          <w:rFonts w:cs="Times New Roman"/>
        </w:rPr>
        <w:t xml:space="preserve">In the current work, we represented complex processes, characterized by temporal marks, causality, and an objective and explicit representation of entities related to events of death. Several representational difficulties were faced, mainly regarding to the </w:t>
      </w:r>
      <w:r w:rsidR="00AE6A77" w:rsidRPr="00FC6422">
        <w:rPr>
          <w:rFonts w:cs="Times New Roman"/>
        </w:rPr>
        <w:t xml:space="preserve">types of entities </w:t>
      </w:r>
      <w:r w:rsidRPr="00FC6422">
        <w:rPr>
          <w:rFonts w:cs="Times New Roman"/>
        </w:rPr>
        <w:t xml:space="preserve">which are </w:t>
      </w:r>
      <w:r w:rsidR="00AE6A77" w:rsidRPr="00FC6422">
        <w:rPr>
          <w:rFonts w:cs="Times New Roman"/>
        </w:rPr>
        <w:t xml:space="preserve">difficult </w:t>
      </w:r>
      <w:r w:rsidRPr="00FC6422">
        <w:rPr>
          <w:rFonts w:cs="Times New Roman"/>
        </w:rPr>
        <w:t xml:space="preserve">to be precisely </w:t>
      </w:r>
      <w:r w:rsidR="00AE6A77" w:rsidRPr="00FC6422">
        <w:rPr>
          <w:rFonts w:cs="Times New Roman"/>
        </w:rPr>
        <w:t>described by formal ontologies</w:t>
      </w:r>
      <w:r w:rsidRPr="00FC6422">
        <w:rPr>
          <w:rFonts w:cs="Times New Roman"/>
        </w:rPr>
        <w:t xml:space="preserve">, </w:t>
      </w:r>
      <w:r w:rsidRPr="00FC6422">
        <w:rPr>
          <w:rFonts w:cs="Times New Roman"/>
          <w:i/>
        </w:rPr>
        <w:t>viz.</w:t>
      </w:r>
      <w:r w:rsidRPr="00FC6422">
        <w:rPr>
          <w:rFonts w:cs="Times New Roman"/>
        </w:rPr>
        <w:t xml:space="preserve"> death and its relationships with </w:t>
      </w:r>
      <w:r w:rsidR="00A356DD" w:rsidRPr="00FC6422">
        <w:rPr>
          <w:rFonts w:cs="Times New Roman"/>
        </w:rPr>
        <w:t xml:space="preserve">diseases and </w:t>
      </w:r>
      <w:r w:rsidRPr="00FC6422">
        <w:rPr>
          <w:rFonts w:cs="Times New Roman"/>
        </w:rPr>
        <w:t>injuries</w:t>
      </w:r>
      <w:r w:rsidR="00A356DD" w:rsidRPr="00FC6422">
        <w:rPr>
          <w:rFonts w:cs="Times New Roman"/>
        </w:rPr>
        <w:t xml:space="preserve">. </w:t>
      </w:r>
      <w:proofErr w:type="gramStart"/>
      <w:r w:rsidR="00A356DD" w:rsidRPr="00FC6422">
        <w:rPr>
          <w:rFonts w:cs="Times New Roman"/>
        </w:rPr>
        <w:t>Processes serving as primary or secondary death causes.</w:t>
      </w:r>
      <w:proofErr w:type="gramEnd"/>
    </w:p>
    <w:p w14:paraId="3C884614" w14:textId="520F2B29" w:rsidR="009F3494" w:rsidRPr="00FC6422" w:rsidRDefault="00A356DD" w:rsidP="00526135">
      <w:pPr>
        <w:spacing w:line="480" w:lineRule="auto"/>
        <w:rPr>
          <w:rFonts w:cs="Times New Roman"/>
        </w:rPr>
      </w:pPr>
      <w:r w:rsidRPr="00FC6422">
        <w:rPr>
          <w:rFonts w:cs="Times New Roman"/>
        </w:rPr>
        <w:t xml:space="preserve">Our iterative model optimization exemplified here by </w:t>
      </w:r>
      <w:del w:id="206" w:author="Gleice" w:date="2012-04-03T15:26:00Z">
        <w:r w:rsidR="009F3494" w:rsidRPr="00FC6422" w:rsidDel="00FC2992">
          <w:rPr>
            <w:rFonts w:cs="Times New Roman"/>
          </w:rPr>
          <w:delText xml:space="preserve"> </w:delText>
        </w:r>
      </w:del>
      <w:r w:rsidR="009F3494" w:rsidRPr="00FC6422">
        <w:rPr>
          <w:rFonts w:cs="Times New Roman"/>
        </w:rPr>
        <w:t>four versions of the ontology aim</w:t>
      </w:r>
      <w:r w:rsidRPr="00FC6422">
        <w:rPr>
          <w:rFonts w:cs="Times New Roman"/>
        </w:rPr>
        <w:t>s</w:t>
      </w:r>
      <w:r w:rsidR="009F3494" w:rsidRPr="00FC6422">
        <w:rPr>
          <w:rFonts w:cs="Times New Roman"/>
        </w:rPr>
        <w:t xml:space="preserve"> at stressing the typical problems encountered in representing </w:t>
      </w:r>
      <w:commentRangeStart w:id="207"/>
      <w:r w:rsidR="009F3494" w:rsidRPr="00FC6422">
        <w:rPr>
          <w:rFonts w:cs="Times New Roman"/>
        </w:rPr>
        <w:t xml:space="preserve">complex biological events, as well as pointing out </w:t>
      </w:r>
      <w:r w:rsidR="00AE6A77" w:rsidRPr="00FC6422">
        <w:rPr>
          <w:rFonts w:cs="Times New Roman"/>
        </w:rPr>
        <w:t xml:space="preserve">typical </w:t>
      </w:r>
      <w:r w:rsidR="009F3494" w:rsidRPr="00FC6422">
        <w:rPr>
          <w:rFonts w:cs="Times New Roman"/>
        </w:rPr>
        <w:t>solutions</w:t>
      </w:r>
      <w:commentRangeEnd w:id="207"/>
      <w:r w:rsidRPr="00FC6422">
        <w:rPr>
          <w:rStyle w:val="Refdecomentrio"/>
          <w:szCs w:val="20"/>
        </w:rPr>
        <w:commentReference w:id="207"/>
      </w:r>
      <w:r w:rsidR="009F3494" w:rsidRPr="00FC6422">
        <w:rPr>
          <w:rFonts w:cs="Times New Roman"/>
        </w:rPr>
        <w:t xml:space="preserve">. </w:t>
      </w:r>
    </w:p>
    <w:p w14:paraId="52F53918" w14:textId="7A870713" w:rsidR="009F3494" w:rsidRPr="00FC6422" w:rsidRDefault="009F3494" w:rsidP="00A25B0A">
      <w:pPr>
        <w:spacing w:line="480" w:lineRule="auto"/>
        <w:rPr>
          <w:rFonts w:cs="Times New Roman"/>
        </w:rPr>
      </w:pPr>
      <w:commentRangeStart w:id="208"/>
      <w:r w:rsidRPr="00FC6422">
        <w:rPr>
          <w:rFonts w:cs="Times New Roman"/>
        </w:rPr>
        <w:t>The NTDO in its current status allows for an accurate description of all of the processes related to diseases and injuries, including their evolution that ultimately can lead to death</w:t>
      </w:r>
      <w:commentRangeEnd w:id="208"/>
      <w:r w:rsidR="005D116C" w:rsidRPr="00FC6422">
        <w:rPr>
          <w:rStyle w:val="Refdecomentrio"/>
          <w:szCs w:val="20"/>
        </w:rPr>
        <w:commentReference w:id="208"/>
      </w:r>
      <w:r w:rsidRPr="00FC6422">
        <w:rPr>
          <w:rFonts w:cs="Times New Roman"/>
        </w:rPr>
        <w:t xml:space="preserve">. Using it together with other parts of NTDO, as the description of pathogen transmission by arthropod </w:t>
      </w:r>
      <w:r w:rsidRPr="00FC6422">
        <w:rPr>
          <w:rFonts w:cs="Times New Roman"/>
        </w:rPr>
        <w:lastRenderedPageBreak/>
        <w:t xml:space="preserve">vectors (present </w:t>
      </w:r>
      <w:proofErr w:type="gramStart"/>
      <w:r w:rsidRPr="00FC6422">
        <w:rPr>
          <w:rFonts w:cs="Times New Roman"/>
        </w:rPr>
        <w:t xml:space="preserve">in </w:t>
      </w:r>
      <w:proofErr w:type="gramEnd"/>
      <w:r w:rsidR="00155E3D" w:rsidRPr="00FC6422">
        <w:rPr>
          <w:rFonts w:cs="Times New Roman"/>
        </w:rPr>
        <w:fldChar w:fldCharType="begin" w:fldLock="1"/>
      </w:r>
      <w:r w:rsidR="00804C23" w:rsidRPr="00FC6422">
        <w:rPr>
          <w:rFonts w:cs="Times New Roman"/>
        </w:rPr>
        <w:instrText>ERROR: requested citation index out of range</w:instrText>
      </w:r>
      <w:r w:rsidR="00155E3D" w:rsidRPr="00FC6422">
        <w:rPr>
          <w:rFonts w:cs="Times New Roman"/>
        </w:rPr>
        <w:fldChar w:fldCharType="separate"/>
      </w:r>
      <w:r w:rsidR="00804C23" w:rsidRPr="00FC6422">
        <w:rPr>
          <w:rFonts w:cs="Times New Roman"/>
          <w:noProof/>
        </w:rPr>
        <w:t>ERROR: requested citation index out of range</w:t>
      </w:r>
      <w:r w:rsidR="00155E3D" w:rsidRPr="00FC6422">
        <w:rPr>
          <w:rFonts w:cs="Times New Roman"/>
        </w:rPr>
        <w:fldChar w:fldCharType="end"/>
      </w:r>
      <w:r w:rsidRPr="00FC6422">
        <w:rPr>
          <w:rFonts w:cs="Times New Roman"/>
        </w:rPr>
        <w:t xml:space="preserve">), </w:t>
      </w:r>
      <w:commentRangeStart w:id="209"/>
      <w:r w:rsidRPr="00FC6422">
        <w:rPr>
          <w:rFonts w:cs="Times New Roman"/>
        </w:rPr>
        <w:t xml:space="preserve">a complete sequence of processes can be described in detail, starting from the inoculation of a pathogen by a vector, until the death of an individual. Therefore, the ontology, with the current addition of mortality related contents, may serve many different purposes, such as supporting tutor systems, serving as shared vocabulary in data integration solutions, etc. </w:t>
      </w:r>
      <w:commentRangeEnd w:id="209"/>
      <w:r w:rsidR="005D116C" w:rsidRPr="00FC6422">
        <w:rPr>
          <w:rStyle w:val="Refdecomentrio"/>
          <w:szCs w:val="20"/>
        </w:rPr>
        <w:commentReference w:id="209"/>
      </w:r>
    </w:p>
    <w:p w14:paraId="249C20AB" w14:textId="3E3409A5" w:rsidR="009F3494" w:rsidRPr="00FC6422" w:rsidRDefault="009F3494" w:rsidP="00A25B0A">
      <w:pPr>
        <w:spacing w:line="480" w:lineRule="auto"/>
        <w:rPr>
          <w:rFonts w:cs="Times New Roman"/>
        </w:rPr>
      </w:pPr>
      <w:r w:rsidRPr="00FC6422">
        <w:rPr>
          <w:rFonts w:cs="Times New Roman"/>
        </w:rPr>
        <w:t xml:space="preserve">Currently, we are </w:t>
      </w:r>
      <w:r w:rsidR="00AE6A77" w:rsidRPr="00FC6422">
        <w:rPr>
          <w:rFonts w:cs="Times New Roman"/>
        </w:rPr>
        <w:t xml:space="preserve">elaborating </w:t>
      </w:r>
      <w:r w:rsidRPr="00FC6422">
        <w:rPr>
          <w:rFonts w:cs="Times New Roman"/>
        </w:rPr>
        <w:t>a use case that match</w:t>
      </w:r>
      <w:r w:rsidR="008869D7" w:rsidRPr="00FC6422">
        <w:rPr>
          <w:rFonts w:cs="Times New Roman"/>
        </w:rPr>
        <w:t>es</w:t>
      </w:r>
      <w:r w:rsidRPr="00FC6422">
        <w:rPr>
          <w:rFonts w:cs="Times New Roman"/>
        </w:rPr>
        <w:t xml:space="preserve"> morbidity and mortality databases. The ontology is being used for </w:t>
      </w:r>
      <w:commentRangeStart w:id="210"/>
      <w:r w:rsidRPr="00FC6422">
        <w:rPr>
          <w:rFonts w:cs="Times New Roman"/>
        </w:rPr>
        <w:t xml:space="preserve">checking whether the notified data is correct against the constraints imposed by the complex axioms (such as impossibility of a certain disease occur in some areas) and rectifying wrong data (such as symptoms of a disease mistakenly considered as main causes of death instead of the disease itself). </w:t>
      </w:r>
      <w:commentRangeEnd w:id="210"/>
      <w:r w:rsidR="005D116C" w:rsidRPr="00FC6422">
        <w:rPr>
          <w:rStyle w:val="Refdecomentrio"/>
          <w:szCs w:val="20"/>
        </w:rPr>
        <w:commentReference w:id="210"/>
      </w:r>
      <w:r w:rsidRPr="00FC6422">
        <w:rPr>
          <w:rFonts w:cs="Times New Roman"/>
        </w:rPr>
        <w:t>.</w:t>
      </w:r>
    </w:p>
    <w:p w14:paraId="149DF686" w14:textId="77777777" w:rsidR="009F3494" w:rsidRPr="00FC6422" w:rsidRDefault="009F3494" w:rsidP="00340F29">
      <w:pPr>
        <w:pStyle w:val="Ttulo1"/>
        <w:rPr>
          <w:rFonts w:ascii="Times New Roman" w:hAnsi="Times New Roman" w:cs="Times New Roman"/>
        </w:rPr>
      </w:pPr>
      <w:r w:rsidRPr="00FC6422">
        <w:rPr>
          <w:rFonts w:ascii="Times New Roman" w:hAnsi="Times New Roman" w:cs="Times New Roman"/>
        </w:rPr>
        <w:br w:type="page"/>
      </w:r>
      <w:r w:rsidRPr="00FC6422">
        <w:rPr>
          <w:rFonts w:ascii="Times New Roman" w:hAnsi="Times New Roman" w:cs="Times New Roman"/>
        </w:rPr>
        <w:lastRenderedPageBreak/>
        <w:t>Competing interests</w:t>
      </w:r>
    </w:p>
    <w:p w14:paraId="0B072137" w14:textId="0C6BAAB6" w:rsidR="009F3494" w:rsidRPr="00FC2992" w:rsidRDefault="00624412" w:rsidP="001372A3">
      <w:pPr>
        <w:pStyle w:val="Default"/>
        <w:spacing w:line="480" w:lineRule="auto"/>
        <w:rPr>
          <w:rFonts w:ascii="Times New Roman" w:hAnsi="Times New Roman" w:cs="Times New Roman"/>
          <w:sz w:val="22"/>
          <w:szCs w:val="22"/>
          <w:lang w:val="en-US"/>
        </w:rPr>
      </w:pPr>
      <w:r w:rsidRPr="00FC6422">
        <w:rPr>
          <w:rFonts w:ascii="Times New Roman" w:hAnsi="Times New Roman" w:cs="Times New Roman"/>
          <w:sz w:val="22"/>
          <w:szCs w:val="22"/>
          <w:lang w:val="en-US"/>
        </w:rPr>
        <w:t xml:space="preserve">We declare to have no competing interests. </w:t>
      </w:r>
      <w:r w:rsidR="009F3494" w:rsidRPr="00FC6422">
        <w:rPr>
          <w:rFonts w:ascii="Times New Roman" w:hAnsi="Times New Roman" w:cs="Times New Roman"/>
          <w:sz w:val="22"/>
          <w:szCs w:val="22"/>
          <w:lang w:val="en-US"/>
        </w:rPr>
        <w:t xml:space="preserve">In the past </w:t>
      </w:r>
      <w:r w:rsidR="000A31CA" w:rsidRPr="00FC6422">
        <w:rPr>
          <w:rFonts w:ascii="Times New Roman" w:hAnsi="Times New Roman" w:cs="Times New Roman"/>
          <w:sz w:val="22"/>
          <w:szCs w:val="22"/>
          <w:lang w:val="en-US"/>
        </w:rPr>
        <w:t>f</w:t>
      </w:r>
      <w:r w:rsidR="009F3494" w:rsidRPr="00FC6422">
        <w:rPr>
          <w:rFonts w:ascii="Times New Roman" w:hAnsi="Times New Roman" w:cs="Times New Roman"/>
          <w:sz w:val="22"/>
          <w:szCs w:val="22"/>
          <w:lang w:val="en-US"/>
        </w:rPr>
        <w:t xml:space="preserve">ive </w:t>
      </w:r>
      <w:proofErr w:type="gramStart"/>
      <w:r w:rsidR="009F3494" w:rsidRPr="00FC6422">
        <w:rPr>
          <w:rFonts w:ascii="Times New Roman" w:hAnsi="Times New Roman" w:cs="Times New Roman"/>
          <w:sz w:val="22"/>
          <w:szCs w:val="22"/>
          <w:lang w:val="en-US"/>
        </w:rPr>
        <w:t xml:space="preserve">years  </w:t>
      </w:r>
      <w:r w:rsidR="000A31CA" w:rsidRPr="00FC6422">
        <w:rPr>
          <w:rFonts w:ascii="Times New Roman" w:hAnsi="Times New Roman" w:cs="Times New Roman"/>
          <w:sz w:val="22"/>
          <w:szCs w:val="22"/>
          <w:lang w:val="en-US"/>
        </w:rPr>
        <w:t>none</w:t>
      </w:r>
      <w:proofErr w:type="gramEnd"/>
      <w:r w:rsidR="000A31CA" w:rsidRPr="00FC6422">
        <w:rPr>
          <w:rFonts w:ascii="Times New Roman" w:hAnsi="Times New Roman" w:cs="Times New Roman"/>
          <w:sz w:val="22"/>
          <w:szCs w:val="22"/>
          <w:lang w:val="en-US"/>
        </w:rPr>
        <w:t xml:space="preserve"> </w:t>
      </w:r>
      <w:r w:rsidR="009F3494" w:rsidRPr="00FC6422">
        <w:rPr>
          <w:rFonts w:ascii="Times New Roman" w:hAnsi="Times New Roman" w:cs="Times New Roman"/>
          <w:sz w:val="22"/>
          <w:szCs w:val="22"/>
          <w:lang w:val="en-US"/>
        </w:rPr>
        <w:t>of the authors received reimbursements, fees, funding, or salary from any organization that may, in any way, gain or lose financially from the publication of this manuscript, neither now or in the future. DS and SS</w:t>
      </w:r>
      <w:r w:rsidRPr="00FC6422">
        <w:rPr>
          <w:rFonts w:ascii="Times New Roman" w:hAnsi="Times New Roman" w:cs="Times New Roman"/>
          <w:sz w:val="22"/>
          <w:szCs w:val="22"/>
          <w:lang w:val="en-US"/>
        </w:rPr>
        <w:t xml:space="preserve"> are supported by  </w:t>
      </w:r>
      <w:r w:rsidRPr="00FC2992">
        <w:rPr>
          <w:rFonts w:ascii="Times New Roman" w:hAnsi="Times New Roman" w:cs="Times New Roman"/>
          <w:sz w:val="22"/>
          <w:szCs w:val="22"/>
          <w:lang w:val="en-US"/>
        </w:rPr>
        <w:t xml:space="preserve">the </w:t>
      </w:r>
      <w:del w:id="211" w:author="Gleice" w:date="2012-04-03T15:24:00Z">
        <w:r w:rsidR="00155E3D" w:rsidRPr="00FC2992" w:rsidDel="002F26E7">
          <w:rPr>
            <w:rFonts w:ascii="Times New Roman" w:hAnsi="Times New Roman" w:cs="Times New Roman"/>
            <w:sz w:val="22"/>
            <w:szCs w:val="22"/>
            <w:lang w:val="en-US"/>
          </w:rPr>
          <w:delText>International Bureau Of the German Ministry of Education and Research (BMBF)</w:delText>
        </w:r>
      </w:del>
      <w:r w:rsidR="002F26E7" w:rsidRPr="00FC2992">
        <w:rPr>
          <w:rFonts w:ascii="Times New Roman" w:hAnsi="Times New Roman" w:cs="Times New Roman"/>
          <w:color w:val="212121"/>
          <w:sz w:val="22"/>
          <w:szCs w:val="22"/>
          <w:shd w:val="clear" w:color="auto" w:fill="F8F8F8"/>
          <w:lang w:val="en-US" w:eastAsia="en-US"/>
        </w:rPr>
        <w:t xml:space="preserve">Deutsche </w:t>
      </w:r>
      <w:proofErr w:type="spellStart"/>
      <w:r w:rsidR="002F26E7" w:rsidRPr="00FC2992">
        <w:rPr>
          <w:rFonts w:ascii="Times New Roman" w:hAnsi="Times New Roman" w:cs="Times New Roman"/>
          <w:color w:val="212121"/>
          <w:sz w:val="22"/>
          <w:szCs w:val="22"/>
          <w:shd w:val="clear" w:color="auto" w:fill="F8F8F8"/>
          <w:lang w:val="en-US" w:eastAsia="en-US"/>
        </w:rPr>
        <w:t>Forschungsgemeinschaft</w:t>
      </w:r>
      <w:proofErr w:type="spellEnd"/>
      <w:r w:rsidR="002F26E7" w:rsidRPr="00FC2992">
        <w:rPr>
          <w:rFonts w:ascii="Times New Roman" w:hAnsi="Times New Roman" w:cs="Times New Roman"/>
          <w:color w:val="212121"/>
          <w:sz w:val="22"/>
          <w:szCs w:val="22"/>
          <w:shd w:val="clear" w:color="auto" w:fill="F8F8F8"/>
          <w:lang w:val="en-US" w:eastAsia="en-US"/>
        </w:rPr>
        <w:t xml:space="preserve"> (DFG) grant JA 1904/2-1, SCHU 2515/1-1 </w:t>
      </w:r>
      <w:proofErr w:type="spellStart"/>
      <w:r w:rsidR="002F26E7" w:rsidRPr="00FC2992">
        <w:rPr>
          <w:rFonts w:ascii="Times New Roman" w:hAnsi="Times New Roman" w:cs="Times New Roman"/>
          <w:color w:val="212121"/>
          <w:sz w:val="22"/>
          <w:szCs w:val="22"/>
          <w:shd w:val="clear" w:color="auto" w:fill="F8F8F8"/>
          <w:lang w:val="en-US" w:eastAsia="en-US"/>
        </w:rPr>
        <w:t>GoodOD</w:t>
      </w:r>
      <w:proofErr w:type="spellEnd"/>
      <w:r w:rsidR="002F26E7" w:rsidRPr="00FC2992">
        <w:rPr>
          <w:rFonts w:ascii="Times New Roman" w:hAnsi="Times New Roman" w:cs="Times New Roman"/>
          <w:color w:val="212121"/>
          <w:sz w:val="22"/>
          <w:szCs w:val="22"/>
          <w:shd w:val="clear" w:color="auto" w:fill="F8F8F8"/>
          <w:lang w:val="en-US" w:eastAsia="en-US"/>
        </w:rPr>
        <w:t xml:space="preserve"> (Good Ontology Design) and the </w:t>
      </w:r>
      <w:proofErr w:type="spellStart"/>
      <w:r w:rsidR="002F26E7" w:rsidRPr="00FC2992">
        <w:rPr>
          <w:rFonts w:ascii="Times New Roman" w:hAnsi="Times New Roman" w:cs="Times New Roman"/>
          <w:color w:val="212121"/>
          <w:sz w:val="22"/>
          <w:szCs w:val="22"/>
          <w:shd w:val="clear" w:color="auto" w:fill="F8F8F8"/>
          <w:lang w:val="en-US" w:eastAsia="en-US"/>
        </w:rPr>
        <w:t>Bundesministerium</w:t>
      </w:r>
      <w:proofErr w:type="spellEnd"/>
      <w:r w:rsidR="002F26E7" w:rsidRPr="00FC2992">
        <w:rPr>
          <w:rFonts w:ascii="Times New Roman" w:hAnsi="Times New Roman" w:cs="Times New Roman"/>
          <w:color w:val="212121"/>
          <w:sz w:val="22"/>
          <w:szCs w:val="22"/>
          <w:shd w:val="clear" w:color="auto" w:fill="F8F8F8"/>
          <w:lang w:val="en-US" w:eastAsia="en-US"/>
        </w:rPr>
        <w:t xml:space="preserve"> </w:t>
      </w:r>
      <w:proofErr w:type="spellStart"/>
      <w:r w:rsidR="002F26E7" w:rsidRPr="00FC2992">
        <w:rPr>
          <w:rFonts w:ascii="Times New Roman" w:hAnsi="Times New Roman" w:cs="Times New Roman"/>
          <w:color w:val="212121"/>
          <w:sz w:val="22"/>
          <w:szCs w:val="22"/>
          <w:shd w:val="clear" w:color="auto" w:fill="F8F8F8"/>
          <w:lang w:val="en-US" w:eastAsia="en-US"/>
        </w:rPr>
        <w:t>für</w:t>
      </w:r>
      <w:proofErr w:type="spellEnd"/>
      <w:r w:rsidR="002F26E7" w:rsidRPr="00FC2992">
        <w:rPr>
          <w:rFonts w:ascii="Times New Roman" w:hAnsi="Times New Roman" w:cs="Times New Roman"/>
          <w:color w:val="212121"/>
          <w:sz w:val="22"/>
          <w:szCs w:val="22"/>
          <w:shd w:val="clear" w:color="auto" w:fill="F8F8F8"/>
          <w:lang w:val="en-US" w:eastAsia="en-US"/>
        </w:rPr>
        <w:t xml:space="preserve"> </w:t>
      </w:r>
      <w:proofErr w:type="spellStart"/>
      <w:r w:rsidR="002F26E7" w:rsidRPr="00FC2992">
        <w:rPr>
          <w:rFonts w:ascii="Times New Roman" w:hAnsi="Times New Roman" w:cs="Times New Roman"/>
          <w:color w:val="212121"/>
          <w:sz w:val="22"/>
          <w:szCs w:val="22"/>
          <w:shd w:val="clear" w:color="auto" w:fill="F8F8F8"/>
          <w:lang w:val="en-US" w:eastAsia="en-US"/>
        </w:rPr>
        <w:t>Bildung</w:t>
      </w:r>
      <w:proofErr w:type="spellEnd"/>
      <w:r w:rsidR="002F26E7" w:rsidRPr="00FC2992">
        <w:rPr>
          <w:rFonts w:ascii="Times New Roman" w:hAnsi="Times New Roman" w:cs="Times New Roman"/>
          <w:color w:val="212121"/>
          <w:sz w:val="22"/>
          <w:szCs w:val="22"/>
          <w:shd w:val="clear" w:color="auto" w:fill="F8F8F8"/>
          <w:lang w:val="en-US" w:eastAsia="en-US"/>
        </w:rPr>
        <w:t xml:space="preserve"> und </w:t>
      </w:r>
      <w:proofErr w:type="spellStart"/>
      <w:r w:rsidR="002F26E7" w:rsidRPr="00FC2992">
        <w:rPr>
          <w:rFonts w:ascii="Times New Roman" w:hAnsi="Times New Roman" w:cs="Times New Roman"/>
          <w:color w:val="212121"/>
          <w:sz w:val="22"/>
          <w:szCs w:val="22"/>
          <w:shd w:val="clear" w:color="auto" w:fill="F8F8F8"/>
          <w:lang w:val="en-US" w:eastAsia="en-US"/>
        </w:rPr>
        <w:t>Forschung</w:t>
      </w:r>
      <w:proofErr w:type="spellEnd"/>
      <w:r w:rsidR="002F26E7" w:rsidRPr="00FC2992">
        <w:rPr>
          <w:rFonts w:ascii="Times New Roman" w:hAnsi="Times New Roman" w:cs="Times New Roman"/>
          <w:color w:val="212121"/>
          <w:sz w:val="22"/>
          <w:szCs w:val="22"/>
          <w:shd w:val="clear" w:color="auto" w:fill="F8F8F8"/>
          <w:lang w:val="en-US" w:eastAsia="en-US"/>
        </w:rPr>
        <w:t xml:space="preserve"> (BMBF)-IB mobility project BRA 09/006.</w:t>
      </w:r>
      <w:r w:rsidR="00155E3D" w:rsidRPr="00FC2992">
        <w:rPr>
          <w:rFonts w:ascii="Times New Roman" w:hAnsi="Times New Roman" w:cs="Times New Roman"/>
          <w:sz w:val="22"/>
          <w:szCs w:val="22"/>
          <w:lang w:val="en-US"/>
        </w:rPr>
        <w:t>.</w:t>
      </w:r>
    </w:p>
    <w:p w14:paraId="2B91E6BD" w14:textId="50F02AD2" w:rsidR="009F3494" w:rsidRPr="00FC6422" w:rsidRDefault="00624412" w:rsidP="00B429EC">
      <w:pPr>
        <w:pStyle w:val="Default"/>
        <w:spacing w:line="480" w:lineRule="auto"/>
        <w:rPr>
          <w:rFonts w:ascii="Times New Roman" w:hAnsi="Times New Roman" w:cs="Times New Roman"/>
          <w:sz w:val="22"/>
          <w:szCs w:val="22"/>
          <w:lang w:val="en-US"/>
        </w:rPr>
      </w:pPr>
      <w:r w:rsidRPr="00FC6422">
        <w:rPr>
          <w:rFonts w:ascii="Times New Roman" w:hAnsi="Times New Roman" w:cs="Times New Roman"/>
          <w:sz w:val="22"/>
          <w:szCs w:val="22"/>
          <w:lang w:val="en-US"/>
        </w:rPr>
        <w:t xml:space="preserve">None </w:t>
      </w:r>
      <w:r w:rsidR="009F3494" w:rsidRPr="00FC6422">
        <w:rPr>
          <w:rFonts w:ascii="Times New Roman" w:hAnsi="Times New Roman" w:cs="Times New Roman"/>
          <w:sz w:val="22"/>
          <w:szCs w:val="22"/>
          <w:lang w:val="en-US"/>
        </w:rPr>
        <w:t xml:space="preserve">of the authors hold stocks or shares in an organization that may gain or lose financially from the publication of this manuscript, neither now </w:t>
      </w:r>
      <w:r w:rsidR="008869D7" w:rsidRPr="00FC6422">
        <w:rPr>
          <w:rFonts w:ascii="Times New Roman" w:hAnsi="Times New Roman" w:cs="Times New Roman"/>
          <w:sz w:val="22"/>
          <w:szCs w:val="22"/>
          <w:lang w:val="en-US"/>
        </w:rPr>
        <w:t>n</w:t>
      </w:r>
      <w:r w:rsidR="009F3494" w:rsidRPr="00FC6422">
        <w:rPr>
          <w:rFonts w:ascii="Times New Roman" w:hAnsi="Times New Roman" w:cs="Times New Roman"/>
          <w:sz w:val="22"/>
          <w:szCs w:val="22"/>
          <w:lang w:val="en-US"/>
        </w:rPr>
        <w:t>or in the future.</w:t>
      </w:r>
    </w:p>
    <w:p w14:paraId="174DBD80" w14:textId="28A79AA6" w:rsidR="009F3494" w:rsidRPr="00FC6422" w:rsidRDefault="00624412" w:rsidP="00B429EC">
      <w:pPr>
        <w:pStyle w:val="Default"/>
        <w:spacing w:line="480" w:lineRule="auto"/>
        <w:rPr>
          <w:rFonts w:ascii="Times New Roman" w:hAnsi="Times New Roman" w:cs="Times New Roman"/>
          <w:sz w:val="22"/>
          <w:szCs w:val="22"/>
          <w:lang w:val="en-US"/>
        </w:rPr>
      </w:pPr>
      <w:r w:rsidRPr="00FC6422">
        <w:rPr>
          <w:rFonts w:ascii="Times New Roman" w:hAnsi="Times New Roman" w:cs="Times New Roman"/>
          <w:sz w:val="22"/>
          <w:szCs w:val="22"/>
          <w:lang w:val="en-US"/>
        </w:rPr>
        <w:t>None</w:t>
      </w:r>
      <w:r w:rsidR="009F3494" w:rsidRPr="00FC6422">
        <w:rPr>
          <w:rFonts w:ascii="Times New Roman" w:hAnsi="Times New Roman" w:cs="Times New Roman"/>
          <w:sz w:val="22"/>
          <w:szCs w:val="22"/>
          <w:lang w:val="en-US"/>
        </w:rPr>
        <w:t xml:space="preserve"> of the authors is currently applying for any patents relating to the content of the manuscript.</w:t>
      </w:r>
    </w:p>
    <w:p w14:paraId="1C6B8D00" w14:textId="1D513446" w:rsidR="009F3494" w:rsidRPr="00FC6422" w:rsidRDefault="009F3494" w:rsidP="00B429EC">
      <w:pPr>
        <w:pStyle w:val="Default"/>
        <w:spacing w:line="480" w:lineRule="auto"/>
        <w:rPr>
          <w:rFonts w:ascii="Times New Roman" w:hAnsi="Times New Roman" w:cs="Times New Roman"/>
          <w:sz w:val="22"/>
          <w:szCs w:val="22"/>
          <w:lang w:val="en-US"/>
        </w:rPr>
      </w:pPr>
    </w:p>
    <w:p w14:paraId="650D0700" w14:textId="77777777" w:rsidR="009F3494" w:rsidRPr="00FC6422" w:rsidRDefault="009F3494" w:rsidP="00340F29">
      <w:pPr>
        <w:pStyle w:val="Ttulo1"/>
        <w:rPr>
          <w:rFonts w:ascii="Times New Roman" w:hAnsi="Times New Roman" w:cs="Times New Roman"/>
        </w:rPr>
      </w:pPr>
      <w:r w:rsidRPr="00FC6422">
        <w:rPr>
          <w:rFonts w:ascii="Times New Roman" w:hAnsi="Times New Roman" w:cs="Times New Roman"/>
        </w:rPr>
        <w:t>Authors' contributions</w:t>
      </w:r>
    </w:p>
    <w:p w14:paraId="3FD26836" w14:textId="77777777" w:rsidR="009F3494" w:rsidRPr="00FC6422" w:rsidRDefault="009F3494" w:rsidP="009B4CBF">
      <w:pPr>
        <w:spacing w:line="480" w:lineRule="auto"/>
        <w:rPr>
          <w:rFonts w:cs="Times New Roman"/>
        </w:rPr>
      </w:pPr>
      <w:r w:rsidRPr="00FC6422">
        <w:rPr>
          <w:rFonts w:cs="Times New Roman"/>
        </w:rPr>
        <w:t>FS – Main idea about the article, development and review of most part of the manuscript;</w:t>
      </w:r>
    </w:p>
    <w:p w14:paraId="05F4B7F6" w14:textId="77777777" w:rsidR="009F3494" w:rsidRPr="00FC6422" w:rsidRDefault="009F3494" w:rsidP="009B4CBF">
      <w:pPr>
        <w:spacing w:line="480" w:lineRule="auto"/>
        <w:rPr>
          <w:rFonts w:cs="Times New Roman"/>
        </w:rPr>
      </w:pPr>
      <w:r w:rsidRPr="00FC6422">
        <w:rPr>
          <w:rFonts w:cs="Times New Roman"/>
        </w:rPr>
        <w:t>RF – Development of the ideas concerning to link morbidity and mortality data, also to link mortality and morbidity entities;</w:t>
      </w:r>
    </w:p>
    <w:p w14:paraId="184211C4" w14:textId="77777777" w:rsidR="009F3494" w:rsidRPr="00FC6422" w:rsidRDefault="009F3494" w:rsidP="009B4CBF">
      <w:pPr>
        <w:spacing w:line="480" w:lineRule="auto"/>
        <w:rPr>
          <w:rFonts w:cs="Times New Roman"/>
        </w:rPr>
      </w:pPr>
      <w:r w:rsidRPr="00FC6422">
        <w:rPr>
          <w:rFonts w:cs="Times New Roman"/>
        </w:rPr>
        <w:t>DS – Reviewed the manuscript and gave ideas concerning to the content;</w:t>
      </w:r>
    </w:p>
    <w:p w14:paraId="39B044ED" w14:textId="77777777" w:rsidR="009F3494" w:rsidRPr="00FC6422" w:rsidRDefault="009F3494" w:rsidP="004C0A5C">
      <w:pPr>
        <w:spacing w:line="480" w:lineRule="auto"/>
        <w:rPr>
          <w:rFonts w:cs="Times New Roman"/>
        </w:rPr>
      </w:pPr>
      <w:r w:rsidRPr="00FC6422">
        <w:rPr>
          <w:rFonts w:cs="Times New Roman"/>
        </w:rPr>
        <w:t>SS – Reviewed the manuscript and gave ideas concerning to the content;</w:t>
      </w:r>
    </w:p>
    <w:p w14:paraId="3A50FED5" w14:textId="77777777" w:rsidR="009F3494" w:rsidRPr="00FC6422" w:rsidRDefault="009F3494" w:rsidP="009B4CBF">
      <w:pPr>
        <w:spacing w:line="480" w:lineRule="auto"/>
        <w:rPr>
          <w:rFonts w:cs="Times New Roman"/>
        </w:rPr>
      </w:pPr>
      <w:r w:rsidRPr="00FC6422">
        <w:rPr>
          <w:rFonts w:cs="Times New Roman"/>
        </w:rPr>
        <w:t>ZM – Supported the development of the ideas, mainly the parts which concerns to epidemiological issues;</w:t>
      </w:r>
    </w:p>
    <w:p w14:paraId="504CF6D6" w14:textId="77777777" w:rsidR="009F3494" w:rsidRPr="00FC6422" w:rsidRDefault="009F3494" w:rsidP="009B4CBF">
      <w:pPr>
        <w:spacing w:line="480" w:lineRule="auto"/>
        <w:rPr>
          <w:rFonts w:cs="Times New Roman"/>
        </w:rPr>
      </w:pPr>
      <w:r w:rsidRPr="00FC6422">
        <w:rPr>
          <w:rFonts w:cs="Times New Roman"/>
        </w:rPr>
        <w:t>FF – Main idea about the article, development and review of most part of the manuscript;</w:t>
      </w:r>
    </w:p>
    <w:p w14:paraId="33A65831" w14:textId="77777777" w:rsidR="009F3494" w:rsidRPr="00FC6422" w:rsidRDefault="009F3494" w:rsidP="00C9778E">
      <w:pPr>
        <w:rPr>
          <w:rFonts w:cs="Times New Roman"/>
        </w:rPr>
      </w:pPr>
    </w:p>
    <w:p w14:paraId="0F923196" w14:textId="77777777" w:rsidR="009F3494" w:rsidRPr="00FC6422" w:rsidRDefault="009F3494" w:rsidP="00340F29">
      <w:pPr>
        <w:pStyle w:val="Ttulo1"/>
        <w:rPr>
          <w:rFonts w:ascii="Times New Roman" w:hAnsi="Times New Roman" w:cs="Times New Roman"/>
        </w:rPr>
      </w:pPr>
      <w:r w:rsidRPr="00FC6422">
        <w:rPr>
          <w:rFonts w:ascii="Times New Roman" w:hAnsi="Times New Roman" w:cs="Times New Roman"/>
        </w:rPr>
        <w:lastRenderedPageBreak/>
        <w:t xml:space="preserve">Acknowledgements </w:t>
      </w:r>
    </w:p>
    <w:p w14:paraId="7684FC8A" w14:textId="77777777" w:rsidR="009F3494" w:rsidRPr="00FC6422" w:rsidRDefault="009F3494" w:rsidP="00C9778E">
      <w:pPr>
        <w:rPr>
          <w:rFonts w:cs="Times New Roman"/>
        </w:rPr>
      </w:pPr>
      <w:r w:rsidRPr="00FC6422">
        <w:rPr>
          <w:rFonts w:cs="Times New Roman"/>
        </w:rPr>
        <w:t xml:space="preserve">This work was sponsored by the German DFG grant JA 1904/2-1, DFG SCHU 2515/1-1 </w:t>
      </w:r>
      <w:proofErr w:type="spellStart"/>
      <w:r w:rsidRPr="00FC6422">
        <w:rPr>
          <w:rFonts w:cs="Times New Roman"/>
        </w:rPr>
        <w:t>GoodOD</w:t>
      </w:r>
      <w:proofErr w:type="spellEnd"/>
      <w:r w:rsidRPr="00FC6422">
        <w:rPr>
          <w:rFonts w:cs="Times New Roman"/>
        </w:rPr>
        <w:t xml:space="preserve"> (Good Ontology Design) and German Ministry of Education and Research (BMBF)-IB mobility project BRA 09/006.</w:t>
      </w:r>
    </w:p>
    <w:p w14:paraId="66D92B0C" w14:textId="77777777" w:rsidR="009F3494" w:rsidRPr="00FC6422" w:rsidRDefault="009F3494" w:rsidP="00C9778E">
      <w:pPr>
        <w:rPr>
          <w:rFonts w:cs="Times New Roman"/>
        </w:rPr>
      </w:pPr>
    </w:p>
    <w:p w14:paraId="3455615F" w14:textId="77777777" w:rsidR="00425E72" w:rsidRPr="00FC6422" w:rsidRDefault="009F3494" w:rsidP="001372A3">
      <w:pPr>
        <w:pStyle w:val="Ttulo1"/>
        <w:rPr>
          <w:rFonts w:ascii="Times New Roman" w:hAnsi="Times New Roman" w:cs="Times New Roman"/>
        </w:rPr>
      </w:pPr>
      <w:r w:rsidRPr="00FC6422">
        <w:rPr>
          <w:rFonts w:ascii="Times New Roman" w:hAnsi="Times New Roman" w:cs="Times New Roman"/>
        </w:rPr>
        <w:t>Reference</w:t>
      </w:r>
      <w:r w:rsidR="00340F29" w:rsidRPr="00FC6422">
        <w:rPr>
          <w:rFonts w:ascii="Times New Roman" w:hAnsi="Times New Roman" w:cs="Times New Roman"/>
        </w:rPr>
        <w:t>s</w:t>
      </w:r>
    </w:p>
    <w:p w14:paraId="1BC2970F" w14:textId="449EF354" w:rsidR="00D63174" w:rsidRPr="00D63174" w:rsidRDefault="00155E3D">
      <w:pPr>
        <w:pStyle w:val="NormalWeb"/>
        <w:divId w:val="972558525"/>
        <w:rPr>
          <w:sz w:val="22"/>
        </w:rPr>
      </w:pPr>
      <w:r w:rsidRPr="00FC6422">
        <w:rPr>
          <w:sz w:val="22"/>
          <w:szCs w:val="22"/>
        </w:rPr>
        <w:fldChar w:fldCharType="begin" w:fldLock="1"/>
      </w:r>
      <w:r w:rsidR="009F3494" w:rsidRPr="00FC6422">
        <w:rPr>
          <w:sz w:val="22"/>
          <w:szCs w:val="22"/>
        </w:rPr>
        <w:instrText xml:space="preserve">ADDIN Mendeley Bibliography CSL_BIBLIOGRAPHY </w:instrText>
      </w:r>
      <w:r w:rsidRPr="00FC6422">
        <w:rPr>
          <w:sz w:val="22"/>
          <w:szCs w:val="22"/>
        </w:rPr>
        <w:fldChar w:fldCharType="separate"/>
      </w:r>
      <w:r w:rsidR="00D63174" w:rsidRPr="00D63174">
        <w:rPr>
          <w:sz w:val="22"/>
        </w:rPr>
        <w:t xml:space="preserve">1. Baader F, McGuinness DL, Nardi D, Patel-Schneider P: </w:t>
      </w:r>
      <w:r w:rsidR="00D63174" w:rsidRPr="00D63174">
        <w:rPr>
          <w:i/>
          <w:iCs/>
          <w:sz w:val="22"/>
        </w:rPr>
        <w:t>The Description Logic Handbook: Theory, implementation, and applications</w:t>
      </w:r>
      <w:r w:rsidR="00D63174" w:rsidRPr="00D63174">
        <w:rPr>
          <w:sz w:val="22"/>
        </w:rPr>
        <w:t>. 1st edition. Cambridge: Cambridge University Press; 2003.</w:t>
      </w:r>
    </w:p>
    <w:p w14:paraId="1329E7DA" w14:textId="77777777" w:rsidR="00D63174" w:rsidRPr="00D63174" w:rsidRDefault="00D63174">
      <w:pPr>
        <w:pStyle w:val="NormalWeb"/>
        <w:divId w:val="972558525"/>
        <w:rPr>
          <w:sz w:val="22"/>
        </w:rPr>
      </w:pPr>
      <w:r w:rsidRPr="00D63174">
        <w:rPr>
          <w:sz w:val="22"/>
        </w:rPr>
        <w:t xml:space="preserve">2. Noy NF, Shah NH, Whetzel PL, Dai B, Dorf M, Griffith N, Jonquet C, Rubin DL, Storey M-A, Chute CG, Musen M a: </w:t>
      </w:r>
      <w:r w:rsidRPr="00D63174">
        <w:rPr>
          <w:b/>
          <w:bCs/>
          <w:sz w:val="22"/>
        </w:rPr>
        <w:t>BioPortal: ontologies and integrated data resources at the click of a mouse.</w:t>
      </w:r>
      <w:r w:rsidRPr="00D63174">
        <w:rPr>
          <w:sz w:val="22"/>
        </w:rPr>
        <w:t xml:space="preserve"> </w:t>
      </w:r>
      <w:r w:rsidRPr="00D63174">
        <w:rPr>
          <w:i/>
          <w:iCs/>
          <w:sz w:val="22"/>
        </w:rPr>
        <w:t>Nucl. Acids Res.</w:t>
      </w:r>
      <w:r w:rsidRPr="00D63174">
        <w:rPr>
          <w:sz w:val="22"/>
        </w:rPr>
        <w:t xml:space="preserve"> 2009, </w:t>
      </w:r>
      <w:r w:rsidRPr="00D63174">
        <w:rPr>
          <w:b/>
          <w:bCs/>
          <w:sz w:val="22"/>
        </w:rPr>
        <w:t>37</w:t>
      </w:r>
      <w:r w:rsidRPr="00D63174">
        <w:rPr>
          <w:sz w:val="22"/>
        </w:rPr>
        <w:t>:W170-3.</w:t>
      </w:r>
    </w:p>
    <w:p w14:paraId="49B06206" w14:textId="77777777" w:rsidR="00D63174" w:rsidRPr="00057BFD" w:rsidRDefault="00D63174">
      <w:pPr>
        <w:pStyle w:val="NormalWeb"/>
        <w:divId w:val="972558525"/>
        <w:rPr>
          <w:sz w:val="22"/>
          <w:lang w:val="pt-BR"/>
        </w:rPr>
      </w:pPr>
      <w:r w:rsidRPr="00D63174">
        <w:rPr>
          <w:sz w:val="22"/>
        </w:rPr>
        <w:t xml:space="preserve">3. The Gene Ontology Consortium: </w:t>
      </w:r>
      <w:r w:rsidRPr="00D63174">
        <w:rPr>
          <w:b/>
          <w:bCs/>
          <w:sz w:val="22"/>
        </w:rPr>
        <w:t>Gene Ontology : tool for the unification of biology</w:t>
      </w:r>
      <w:r w:rsidRPr="00D63174">
        <w:rPr>
          <w:sz w:val="22"/>
        </w:rPr>
        <w:t xml:space="preserve">. </w:t>
      </w:r>
      <w:proofErr w:type="spellStart"/>
      <w:r w:rsidRPr="00057BFD">
        <w:rPr>
          <w:i/>
          <w:iCs/>
          <w:sz w:val="22"/>
          <w:lang w:val="pt-BR"/>
        </w:rPr>
        <w:t>Nature</w:t>
      </w:r>
      <w:proofErr w:type="spellEnd"/>
      <w:r w:rsidRPr="00057BFD">
        <w:rPr>
          <w:i/>
          <w:iCs/>
          <w:sz w:val="22"/>
          <w:lang w:val="pt-BR"/>
        </w:rPr>
        <w:t xml:space="preserve"> </w:t>
      </w:r>
      <w:proofErr w:type="spellStart"/>
      <w:r w:rsidRPr="00057BFD">
        <w:rPr>
          <w:i/>
          <w:iCs/>
          <w:sz w:val="22"/>
          <w:lang w:val="pt-BR"/>
        </w:rPr>
        <w:t>Genetics</w:t>
      </w:r>
      <w:proofErr w:type="spellEnd"/>
      <w:r w:rsidRPr="00057BFD">
        <w:rPr>
          <w:sz w:val="22"/>
          <w:lang w:val="pt-BR"/>
        </w:rPr>
        <w:t xml:space="preserve"> 2000, </w:t>
      </w:r>
      <w:proofErr w:type="gramStart"/>
      <w:r w:rsidRPr="00057BFD">
        <w:rPr>
          <w:b/>
          <w:bCs/>
          <w:sz w:val="22"/>
          <w:lang w:val="pt-BR"/>
        </w:rPr>
        <w:t>25</w:t>
      </w:r>
      <w:r w:rsidRPr="00057BFD">
        <w:rPr>
          <w:sz w:val="22"/>
          <w:lang w:val="pt-BR"/>
        </w:rPr>
        <w:t>:25</w:t>
      </w:r>
      <w:proofErr w:type="gramEnd"/>
      <w:r w:rsidRPr="00057BFD">
        <w:rPr>
          <w:sz w:val="22"/>
          <w:lang w:val="pt-BR"/>
        </w:rPr>
        <w:t>-29.</w:t>
      </w:r>
    </w:p>
    <w:p w14:paraId="0EAD5321" w14:textId="77777777" w:rsidR="00D63174" w:rsidRPr="00D63174" w:rsidRDefault="00D63174">
      <w:pPr>
        <w:pStyle w:val="NormalWeb"/>
        <w:divId w:val="972558525"/>
        <w:rPr>
          <w:sz w:val="22"/>
          <w:lang w:val="pt-BR"/>
        </w:rPr>
      </w:pPr>
      <w:r w:rsidRPr="00D63174">
        <w:rPr>
          <w:sz w:val="22"/>
          <w:lang w:val="pt-BR"/>
        </w:rPr>
        <w:t xml:space="preserve">4. </w:t>
      </w:r>
      <w:r w:rsidRPr="00D63174">
        <w:rPr>
          <w:b/>
          <w:bCs/>
          <w:sz w:val="22"/>
          <w:lang w:val="pt-BR"/>
        </w:rPr>
        <w:t>Sistema de Informação de Agravos de Notificação (SINAN)</w:t>
      </w:r>
      <w:r w:rsidRPr="00D63174">
        <w:rPr>
          <w:sz w:val="22"/>
          <w:lang w:val="pt-BR"/>
        </w:rPr>
        <w:t xml:space="preserve"> [http://portal.saude.gov.br/portal/saude/visualizar_texto.cfm?idtxt=21383].</w:t>
      </w:r>
    </w:p>
    <w:p w14:paraId="2A5ACF63" w14:textId="77777777" w:rsidR="00D63174" w:rsidRPr="00D63174" w:rsidRDefault="00D63174">
      <w:pPr>
        <w:pStyle w:val="NormalWeb"/>
        <w:divId w:val="972558525"/>
        <w:rPr>
          <w:sz w:val="22"/>
          <w:lang w:val="pt-BR"/>
        </w:rPr>
      </w:pPr>
      <w:r w:rsidRPr="00D63174">
        <w:rPr>
          <w:sz w:val="22"/>
          <w:lang w:val="pt-BR"/>
        </w:rPr>
        <w:t xml:space="preserve">5. </w:t>
      </w:r>
      <w:r w:rsidRPr="00D63174">
        <w:rPr>
          <w:b/>
          <w:bCs/>
          <w:sz w:val="22"/>
          <w:lang w:val="pt-BR"/>
        </w:rPr>
        <w:t>Sistema de Informação de Mortalidade (SIM)</w:t>
      </w:r>
      <w:r w:rsidRPr="00D63174">
        <w:rPr>
          <w:sz w:val="22"/>
          <w:lang w:val="pt-BR"/>
        </w:rPr>
        <w:t xml:space="preserve"> [http://portal.saude.gov.br/portal/saude/visualizar_texto.cfm?idtxt=21377].</w:t>
      </w:r>
    </w:p>
    <w:p w14:paraId="78D2DDDB" w14:textId="77777777" w:rsidR="00D63174" w:rsidRPr="00D63174" w:rsidRDefault="00D63174">
      <w:pPr>
        <w:pStyle w:val="NormalWeb"/>
        <w:divId w:val="972558525"/>
        <w:rPr>
          <w:sz w:val="22"/>
          <w:lang w:val="pt-BR"/>
        </w:rPr>
      </w:pPr>
      <w:r w:rsidRPr="00D63174">
        <w:rPr>
          <w:sz w:val="22"/>
          <w:lang w:val="pt-BR"/>
        </w:rPr>
        <w:t xml:space="preserve">6. Selig L, Belo M, Cunha AJLA da, Teixeira EG, Brito R, Luna AL, Trajman A: </w:t>
      </w:r>
      <w:r w:rsidRPr="00D63174">
        <w:rPr>
          <w:b/>
          <w:bCs/>
          <w:sz w:val="22"/>
          <w:lang w:val="pt-BR"/>
        </w:rPr>
        <w:t>Óbitos atribuídos à tuberculose no Estado do Rio de Janeiro</w:t>
      </w:r>
      <w:r w:rsidRPr="00D63174">
        <w:rPr>
          <w:sz w:val="22"/>
          <w:lang w:val="pt-BR"/>
        </w:rPr>
        <w:t xml:space="preserve">. </w:t>
      </w:r>
      <w:r w:rsidRPr="00D63174">
        <w:rPr>
          <w:i/>
          <w:iCs/>
          <w:sz w:val="22"/>
          <w:lang w:val="pt-BR"/>
        </w:rPr>
        <w:t>Jornal Brasileiro de Pneumologia</w:t>
      </w:r>
      <w:r w:rsidRPr="00D63174">
        <w:rPr>
          <w:sz w:val="22"/>
          <w:lang w:val="pt-BR"/>
        </w:rPr>
        <w:t xml:space="preserve"> 2004, </w:t>
      </w:r>
      <w:r w:rsidRPr="00D63174">
        <w:rPr>
          <w:b/>
          <w:bCs/>
          <w:sz w:val="22"/>
          <w:lang w:val="pt-BR"/>
        </w:rPr>
        <w:t>30</w:t>
      </w:r>
      <w:r w:rsidRPr="00D63174">
        <w:rPr>
          <w:sz w:val="22"/>
          <w:lang w:val="pt-BR"/>
        </w:rPr>
        <w:t>:335-342.</w:t>
      </w:r>
    </w:p>
    <w:p w14:paraId="4C96130B" w14:textId="77777777" w:rsidR="00D63174" w:rsidRPr="00D63174" w:rsidRDefault="00D63174">
      <w:pPr>
        <w:pStyle w:val="NormalWeb"/>
        <w:divId w:val="972558525"/>
        <w:rPr>
          <w:sz w:val="22"/>
        </w:rPr>
      </w:pPr>
      <w:r w:rsidRPr="00D63174">
        <w:rPr>
          <w:sz w:val="22"/>
          <w:lang w:val="pt-BR"/>
        </w:rPr>
        <w:t xml:space="preserve">7. Bodenreider O, Mitchell JA, McCray AT: </w:t>
      </w:r>
      <w:r w:rsidRPr="00D63174">
        <w:rPr>
          <w:b/>
          <w:bCs/>
          <w:sz w:val="22"/>
          <w:lang w:val="pt-BR"/>
        </w:rPr>
        <w:t>Biomedical ontologies.</w:t>
      </w:r>
      <w:r w:rsidRPr="00D63174">
        <w:rPr>
          <w:sz w:val="22"/>
          <w:lang w:val="pt-BR"/>
        </w:rPr>
        <w:t xml:space="preserve"> </w:t>
      </w:r>
      <w:r w:rsidRPr="00D63174">
        <w:rPr>
          <w:sz w:val="22"/>
        </w:rPr>
        <w:t xml:space="preserve">In </w:t>
      </w:r>
      <w:r w:rsidRPr="00D63174">
        <w:rPr>
          <w:i/>
          <w:iCs/>
          <w:sz w:val="22"/>
        </w:rPr>
        <w:t>Pacific Symposium on Biocomputing. Pacific Symposium on Biocomputing</w:t>
      </w:r>
      <w:r w:rsidRPr="00D63174">
        <w:rPr>
          <w:sz w:val="22"/>
        </w:rPr>
        <w:t xml:space="preserve">. 2005, </w:t>
      </w:r>
      <w:r w:rsidRPr="00D63174">
        <w:rPr>
          <w:b/>
          <w:bCs/>
          <w:sz w:val="22"/>
        </w:rPr>
        <w:t>78</w:t>
      </w:r>
      <w:r w:rsidRPr="00D63174">
        <w:rPr>
          <w:sz w:val="22"/>
        </w:rPr>
        <w:t>:76-8.</w:t>
      </w:r>
    </w:p>
    <w:p w14:paraId="346569D5" w14:textId="77777777" w:rsidR="00D63174" w:rsidRPr="00D63174" w:rsidRDefault="00D63174">
      <w:pPr>
        <w:pStyle w:val="NormalWeb"/>
        <w:divId w:val="972558525"/>
        <w:rPr>
          <w:sz w:val="22"/>
        </w:rPr>
      </w:pPr>
      <w:r w:rsidRPr="00D63174">
        <w:rPr>
          <w:sz w:val="22"/>
        </w:rPr>
        <w:t xml:space="preserve">8. Santana F, Schober D, Medeiros Z, Freitas F, Schulz S: </w:t>
      </w:r>
      <w:r w:rsidRPr="00D63174">
        <w:rPr>
          <w:b/>
          <w:bCs/>
          <w:sz w:val="22"/>
        </w:rPr>
        <w:t>Ontology patterns for tabular representations of biomedical knowledge on neglected tropical diseases</w:t>
      </w:r>
      <w:r w:rsidRPr="00D63174">
        <w:rPr>
          <w:sz w:val="22"/>
        </w:rPr>
        <w:t xml:space="preserve">. </w:t>
      </w:r>
      <w:r w:rsidRPr="00D63174">
        <w:rPr>
          <w:i/>
          <w:iCs/>
          <w:sz w:val="22"/>
        </w:rPr>
        <w:t>Bioinformatics</w:t>
      </w:r>
      <w:r w:rsidRPr="00D63174">
        <w:rPr>
          <w:sz w:val="22"/>
        </w:rPr>
        <w:t xml:space="preserve"> 2011, </w:t>
      </w:r>
      <w:r w:rsidRPr="00D63174">
        <w:rPr>
          <w:b/>
          <w:bCs/>
          <w:sz w:val="22"/>
        </w:rPr>
        <w:t>27</w:t>
      </w:r>
      <w:r w:rsidRPr="00D63174">
        <w:rPr>
          <w:sz w:val="22"/>
        </w:rPr>
        <w:t>:i349-i356.</w:t>
      </w:r>
    </w:p>
    <w:p w14:paraId="3199EC3E" w14:textId="77777777" w:rsidR="00D63174" w:rsidRPr="00D63174" w:rsidRDefault="00D63174">
      <w:pPr>
        <w:pStyle w:val="NormalWeb"/>
        <w:divId w:val="972558525"/>
        <w:rPr>
          <w:sz w:val="22"/>
        </w:rPr>
      </w:pPr>
      <w:r w:rsidRPr="00D63174">
        <w:rPr>
          <w:sz w:val="22"/>
        </w:rPr>
        <w:t xml:space="preserve">9. </w:t>
      </w:r>
      <w:r w:rsidRPr="00D63174">
        <w:rPr>
          <w:b/>
          <w:bCs/>
          <w:sz w:val="22"/>
        </w:rPr>
        <w:t>Neglected Tropical Disease Ontology</w:t>
      </w:r>
      <w:r w:rsidRPr="00D63174">
        <w:rPr>
          <w:sz w:val="22"/>
        </w:rPr>
        <w:t xml:space="preserve"> [http://www.cin.ufpe.br/~ntdo/].</w:t>
      </w:r>
    </w:p>
    <w:p w14:paraId="7908D485" w14:textId="77777777" w:rsidR="00D63174" w:rsidRPr="00D63174" w:rsidRDefault="00D63174">
      <w:pPr>
        <w:pStyle w:val="NormalWeb"/>
        <w:divId w:val="972558525"/>
        <w:rPr>
          <w:sz w:val="22"/>
        </w:rPr>
      </w:pPr>
      <w:r w:rsidRPr="00D63174">
        <w:rPr>
          <w:sz w:val="22"/>
        </w:rPr>
        <w:t xml:space="preserve">10. </w:t>
      </w:r>
      <w:r w:rsidRPr="00D63174">
        <w:rPr>
          <w:b/>
          <w:bCs/>
          <w:sz w:val="22"/>
        </w:rPr>
        <w:t>OWL 2 Web Ontology: Language Document Overview</w:t>
      </w:r>
      <w:r w:rsidRPr="00D63174">
        <w:rPr>
          <w:sz w:val="22"/>
        </w:rPr>
        <w:t xml:space="preserve"> [http://www.w3.org/TR/2009/REC-owl2-overview-20091027/].</w:t>
      </w:r>
    </w:p>
    <w:p w14:paraId="62CDF5E4" w14:textId="77777777" w:rsidR="00D63174" w:rsidRPr="00D63174" w:rsidRDefault="00D63174">
      <w:pPr>
        <w:pStyle w:val="NormalWeb"/>
        <w:divId w:val="972558525"/>
        <w:rPr>
          <w:sz w:val="22"/>
          <w:lang w:val="pt-BR"/>
        </w:rPr>
      </w:pPr>
      <w:r w:rsidRPr="00D63174">
        <w:rPr>
          <w:sz w:val="22"/>
        </w:rPr>
        <w:t xml:space="preserve">11. Camargo KR, Coeli CM: </w:t>
      </w:r>
      <w:r w:rsidRPr="00D63174">
        <w:rPr>
          <w:b/>
          <w:bCs/>
          <w:sz w:val="22"/>
        </w:rPr>
        <w:t>[Reclink: an application for database linkage implementing the probabilistic record linkage method].</w:t>
      </w:r>
      <w:r w:rsidRPr="00D63174">
        <w:rPr>
          <w:sz w:val="22"/>
        </w:rPr>
        <w:t xml:space="preserve"> </w:t>
      </w:r>
      <w:r w:rsidRPr="00D63174">
        <w:rPr>
          <w:i/>
          <w:iCs/>
          <w:sz w:val="22"/>
          <w:lang w:val="pt-BR"/>
        </w:rPr>
        <w:t>Cadernos de saúde pública / Ministério da Saúde, Fundação Oswaldo Cruz, Escola Nacional de Saúde Pública</w:t>
      </w:r>
      <w:r w:rsidRPr="00D63174">
        <w:rPr>
          <w:sz w:val="22"/>
          <w:lang w:val="pt-BR"/>
        </w:rPr>
        <w:t xml:space="preserve"> 2000, </w:t>
      </w:r>
      <w:r w:rsidRPr="00D63174">
        <w:rPr>
          <w:b/>
          <w:bCs/>
          <w:sz w:val="22"/>
          <w:lang w:val="pt-BR"/>
        </w:rPr>
        <w:t>16</w:t>
      </w:r>
      <w:r w:rsidRPr="00D63174">
        <w:rPr>
          <w:sz w:val="22"/>
          <w:lang w:val="pt-BR"/>
        </w:rPr>
        <w:t>:439-47.</w:t>
      </w:r>
    </w:p>
    <w:p w14:paraId="125F042C" w14:textId="77777777" w:rsidR="00D63174" w:rsidRPr="00D63174" w:rsidRDefault="00D63174">
      <w:pPr>
        <w:pStyle w:val="NormalWeb"/>
        <w:divId w:val="972558525"/>
        <w:rPr>
          <w:sz w:val="22"/>
        </w:rPr>
      </w:pPr>
      <w:r w:rsidRPr="00D63174">
        <w:rPr>
          <w:sz w:val="22"/>
        </w:rPr>
        <w:lastRenderedPageBreak/>
        <w:t xml:space="preserve">12. Beisswanger E, Schulz S, Stenzhorn H, Hahn U: </w:t>
      </w:r>
      <w:r w:rsidRPr="00D63174">
        <w:rPr>
          <w:b/>
          <w:bCs/>
          <w:sz w:val="22"/>
        </w:rPr>
        <w:t>BIOTOP : An Upper Domain Ontology for the Life Sciences</w:t>
      </w:r>
      <w:r w:rsidRPr="00D63174">
        <w:rPr>
          <w:sz w:val="22"/>
        </w:rPr>
        <w:t xml:space="preserve">. </w:t>
      </w:r>
      <w:r w:rsidRPr="00D63174">
        <w:rPr>
          <w:i/>
          <w:iCs/>
          <w:sz w:val="22"/>
        </w:rPr>
        <w:t>Applied Ontology</w:t>
      </w:r>
      <w:r w:rsidRPr="00D63174">
        <w:rPr>
          <w:sz w:val="22"/>
        </w:rPr>
        <w:t xml:space="preserve"> 2008, </w:t>
      </w:r>
      <w:r w:rsidRPr="00D63174">
        <w:rPr>
          <w:b/>
          <w:bCs/>
          <w:sz w:val="22"/>
        </w:rPr>
        <w:t>3</w:t>
      </w:r>
      <w:r w:rsidRPr="00D63174">
        <w:rPr>
          <w:sz w:val="22"/>
        </w:rPr>
        <w:t>:205-212.</w:t>
      </w:r>
    </w:p>
    <w:p w14:paraId="622FC561" w14:textId="77777777" w:rsidR="00D63174" w:rsidRPr="00D63174" w:rsidRDefault="00D63174">
      <w:pPr>
        <w:pStyle w:val="NormalWeb"/>
        <w:divId w:val="972558525"/>
        <w:rPr>
          <w:sz w:val="22"/>
        </w:rPr>
      </w:pPr>
      <w:r w:rsidRPr="00D63174">
        <w:rPr>
          <w:sz w:val="22"/>
        </w:rPr>
        <w:t xml:space="preserve">13. Heller B, Herre H: </w:t>
      </w:r>
      <w:r w:rsidRPr="00D63174">
        <w:rPr>
          <w:b/>
          <w:bCs/>
          <w:sz w:val="22"/>
        </w:rPr>
        <w:t>Ontological Categories in GOL</w:t>
      </w:r>
      <w:r w:rsidRPr="00D63174">
        <w:rPr>
          <w:sz w:val="22"/>
        </w:rPr>
        <w:t xml:space="preserve">. </w:t>
      </w:r>
      <w:r w:rsidRPr="00D63174">
        <w:rPr>
          <w:i/>
          <w:iCs/>
          <w:sz w:val="22"/>
        </w:rPr>
        <w:t>Axiomathes</w:t>
      </w:r>
      <w:r w:rsidRPr="00D63174">
        <w:rPr>
          <w:sz w:val="22"/>
        </w:rPr>
        <w:t xml:space="preserve"> 2004, </w:t>
      </w:r>
      <w:r w:rsidRPr="00D63174">
        <w:rPr>
          <w:b/>
          <w:bCs/>
          <w:sz w:val="22"/>
        </w:rPr>
        <w:t>14</w:t>
      </w:r>
      <w:r w:rsidRPr="00D63174">
        <w:rPr>
          <w:sz w:val="22"/>
        </w:rPr>
        <w:t>:57-76.</w:t>
      </w:r>
    </w:p>
    <w:p w14:paraId="5DB3F952" w14:textId="77777777" w:rsidR="00D63174" w:rsidRPr="00D63174" w:rsidRDefault="00D63174">
      <w:pPr>
        <w:pStyle w:val="NormalWeb"/>
        <w:divId w:val="972558525"/>
        <w:rPr>
          <w:sz w:val="22"/>
        </w:rPr>
      </w:pPr>
      <w:r w:rsidRPr="00D63174">
        <w:rPr>
          <w:sz w:val="22"/>
        </w:rPr>
        <w:t xml:space="preserve">14. Herre H, Heller B, Burek P, Hoehndorf R, Loebe F, Michalek H: </w:t>
      </w:r>
      <w:r w:rsidRPr="00D63174">
        <w:rPr>
          <w:i/>
          <w:iCs/>
          <w:sz w:val="22"/>
        </w:rPr>
        <w:t>General Formal Ontology (GFO): A Foundational Ontology Integrating Objects and Processes. Part I: Basic Principles</w:t>
      </w:r>
      <w:r w:rsidRPr="00D63174">
        <w:rPr>
          <w:sz w:val="22"/>
        </w:rPr>
        <w:t>. Leipzig: 2007:85.</w:t>
      </w:r>
    </w:p>
    <w:p w14:paraId="5C70ABE2" w14:textId="77777777" w:rsidR="00D63174" w:rsidRPr="00D63174" w:rsidRDefault="00D63174">
      <w:pPr>
        <w:pStyle w:val="NormalWeb"/>
        <w:divId w:val="972558525"/>
        <w:rPr>
          <w:sz w:val="22"/>
        </w:rPr>
      </w:pPr>
      <w:r w:rsidRPr="00D63174">
        <w:rPr>
          <w:sz w:val="22"/>
        </w:rPr>
        <w:t xml:space="preserve">15. Rector AL: </w:t>
      </w:r>
      <w:r w:rsidRPr="00D63174">
        <w:rPr>
          <w:b/>
          <w:bCs/>
          <w:sz w:val="22"/>
        </w:rPr>
        <w:t>Modularisation of domain ontologies implemented in description logics and related formalisms including OWL</w:t>
      </w:r>
      <w:r w:rsidRPr="00D63174">
        <w:rPr>
          <w:sz w:val="22"/>
        </w:rPr>
        <w:t xml:space="preserve">. In </w:t>
      </w:r>
      <w:r w:rsidRPr="00D63174">
        <w:rPr>
          <w:i/>
          <w:iCs/>
          <w:sz w:val="22"/>
        </w:rPr>
        <w:t>Proceedings of the international conference on Knowledge capture - K-CAP  ’03</w:t>
      </w:r>
      <w:r w:rsidRPr="00D63174">
        <w:rPr>
          <w:sz w:val="22"/>
        </w:rPr>
        <w:t>. New York, New York, USA: ACM Press; 2003:121.</w:t>
      </w:r>
    </w:p>
    <w:p w14:paraId="697EE8EC" w14:textId="77777777" w:rsidR="00D63174" w:rsidRPr="00D63174" w:rsidRDefault="00D63174">
      <w:pPr>
        <w:pStyle w:val="NormalWeb"/>
        <w:divId w:val="972558525"/>
        <w:rPr>
          <w:sz w:val="22"/>
        </w:rPr>
      </w:pPr>
      <w:r w:rsidRPr="00D63174">
        <w:rPr>
          <w:sz w:val="22"/>
        </w:rPr>
        <w:t xml:space="preserve">16. Schober D, Smith B, Lewis SE, Kusnierczyk W, Lomax J, Mungall C, Taylor CF, Rocca-Serra P, Sansone S-A: </w:t>
      </w:r>
      <w:r w:rsidRPr="00D63174">
        <w:rPr>
          <w:b/>
          <w:bCs/>
          <w:sz w:val="22"/>
        </w:rPr>
        <w:t>Survey-based naming conventions for use in OBO Foundry ontology development.</w:t>
      </w:r>
      <w:r w:rsidRPr="00D63174">
        <w:rPr>
          <w:sz w:val="22"/>
        </w:rPr>
        <w:t xml:space="preserve"> </w:t>
      </w:r>
      <w:r w:rsidRPr="00D63174">
        <w:rPr>
          <w:i/>
          <w:iCs/>
          <w:sz w:val="22"/>
        </w:rPr>
        <w:t>BMC bioinformatics</w:t>
      </w:r>
      <w:r w:rsidRPr="00D63174">
        <w:rPr>
          <w:sz w:val="22"/>
        </w:rPr>
        <w:t xml:space="preserve"> 2009, </w:t>
      </w:r>
      <w:r w:rsidRPr="00D63174">
        <w:rPr>
          <w:b/>
          <w:bCs/>
          <w:sz w:val="22"/>
        </w:rPr>
        <w:t>10</w:t>
      </w:r>
      <w:r w:rsidRPr="00D63174">
        <w:rPr>
          <w:sz w:val="22"/>
        </w:rPr>
        <w:t>:125.</w:t>
      </w:r>
    </w:p>
    <w:p w14:paraId="44BA8E2F" w14:textId="77777777" w:rsidR="00D63174" w:rsidRPr="00D63174" w:rsidRDefault="00D63174">
      <w:pPr>
        <w:pStyle w:val="NormalWeb"/>
        <w:divId w:val="972558525"/>
        <w:rPr>
          <w:sz w:val="22"/>
        </w:rPr>
      </w:pPr>
      <w:r w:rsidRPr="00D63174">
        <w:rPr>
          <w:sz w:val="22"/>
        </w:rPr>
        <w:t xml:space="preserve">17. Motik B, Shearer R, Horrocks I: </w:t>
      </w:r>
      <w:r w:rsidRPr="00D63174">
        <w:rPr>
          <w:b/>
          <w:bCs/>
          <w:sz w:val="22"/>
        </w:rPr>
        <w:t>Hypertableau Reasoning for Description Logics</w:t>
      </w:r>
      <w:r w:rsidRPr="00D63174">
        <w:rPr>
          <w:sz w:val="22"/>
        </w:rPr>
        <w:t xml:space="preserve">. </w:t>
      </w:r>
      <w:r w:rsidRPr="00D63174">
        <w:rPr>
          <w:i/>
          <w:iCs/>
          <w:sz w:val="22"/>
        </w:rPr>
        <w:t>Journal of Artificial Intelligence Research</w:t>
      </w:r>
      <w:r w:rsidRPr="00D63174">
        <w:rPr>
          <w:sz w:val="22"/>
        </w:rPr>
        <w:t xml:space="preserve"> 2009, </w:t>
      </w:r>
      <w:r w:rsidRPr="00D63174">
        <w:rPr>
          <w:b/>
          <w:bCs/>
          <w:sz w:val="22"/>
        </w:rPr>
        <w:t>36</w:t>
      </w:r>
      <w:r w:rsidRPr="00D63174">
        <w:rPr>
          <w:sz w:val="22"/>
        </w:rPr>
        <w:t>:165-228.</w:t>
      </w:r>
    </w:p>
    <w:p w14:paraId="43ED82DB" w14:textId="77777777" w:rsidR="00D63174" w:rsidRPr="00D63174" w:rsidRDefault="00D63174">
      <w:pPr>
        <w:pStyle w:val="NormalWeb"/>
        <w:divId w:val="972558525"/>
        <w:rPr>
          <w:sz w:val="22"/>
        </w:rPr>
      </w:pPr>
      <w:r w:rsidRPr="00D63174">
        <w:rPr>
          <w:sz w:val="22"/>
        </w:rPr>
        <w:t xml:space="preserve">18. Gruber T: </w:t>
      </w:r>
      <w:r w:rsidRPr="00D63174">
        <w:rPr>
          <w:b/>
          <w:bCs/>
          <w:sz w:val="22"/>
        </w:rPr>
        <w:t>A translation approach to portable ontology specifications</w:t>
      </w:r>
      <w:r w:rsidRPr="00D63174">
        <w:rPr>
          <w:sz w:val="22"/>
        </w:rPr>
        <w:t xml:space="preserve">. </w:t>
      </w:r>
      <w:r w:rsidRPr="00D63174">
        <w:rPr>
          <w:i/>
          <w:iCs/>
          <w:sz w:val="22"/>
        </w:rPr>
        <w:t>Knowledge Acquisition</w:t>
      </w:r>
      <w:r w:rsidRPr="00D63174">
        <w:rPr>
          <w:sz w:val="22"/>
        </w:rPr>
        <w:t xml:space="preserve"> 1993, </w:t>
      </w:r>
      <w:r w:rsidRPr="00D63174">
        <w:rPr>
          <w:b/>
          <w:bCs/>
          <w:sz w:val="22"/>
        </w:rPr>
        <w:t>5</w:t>
      </w:r>
      <w:r w:rsidRPr="00D63174">
        <w:rPr>
          <w:sz w:val="22"/>
        </w:rPr>
        <w:t>:199-220.</w:t>
      </w:r>
    </w:p>
    <w:p w14:paraId="09C1E6FA" w14:textId="77777777" w:rsidR="00D63174" w:rsidRPr="00D63174" w:rsidRDefault="00D63174">
      <w:pPr>
        <w:pStyle w:val="NormalWeb"/>
        <w:divId w:val="972558525"/>
        <w:rPr>
          <w:sz w:val="22"/>
        </w:rPr>
      </w:pPr>
      <w:r w:rsidRPr="00D63174">
        <w:rPr>
          <w:sz w:val="22"/>
        </w:rPr>
        <w:t xml:space="preserve">19. Koshland DE: </w:t>
      </w:r>
      <w:r w:rsidRPr="00D63174">
        <w:rPr>
          <w:b/>
          <w:bCs/>
          <w:sz w:val="22"/>
        </w:rPr>
        <w:t>The seven pillars of life.</w:t>
      </w:r>
      <w:r w:rsidRPr="00D63174">
        <w:rPr>
          <w:sz w:val="22"/>
        </w:rPr>
        <w:t xml:space="preserve"> </w:t>
      </w:r>
      <w:r w:rsidRPr="00D63174">
        <w:rPr>
          <w:i/>
          <w:iCs/>
          <w:sz w:val="22"/>
        </w:rPr>
        <w:t>Science (New York, N.Y.)</w:t>
      </w:r>
      <w:r w:rsidRPr="00D63174">
        <w:rPr>
          <w:sz w:val="22"/>
        </w:rPr>
        <w:t xml:space="preserve"> 2002, </w:t>
      </w:r>
      <w:r w:rsidRPr="00D63174">
        <w:rPr>
          <w:b/>
          <w:bCs/>
          <w:sz w:val="22"/>
        </w:rPr>
        <w:t>295</w:t>
      </w:r>
      <w:r w:rsidRPr="00D63174">
        <w:rPr>
          <w:sz w:val="22"/>
        </w:rPr>
        <w:t>:2215-6.</w:t>
      </w:r>
    </w:p>
    <w:p w14:paraId="6EC6A902" w14:textId="77777777" w:rsidR="00D63174" w:rsidRPr="00D63174" w:rsidRDefault="00D63174">
      <w:pPr>
        <w:pStyle w:val="NormalWeb"/>
        <w:divId w:val="972558525"/>
        <w:rPr>
          <w:sz w:val="22"/>
          <w:lang w:val="pt-BR"/>
        </w:rPr>
      </w:pPr>
      <w:r w:rsidRPr="00D63174">
        <w:rPr>
          <w:sz w:val="22"/>
          <w:lang w:val="pt-BR"/>
        </w:rPr>
        <w:t xml:space="preserve">20. </w:t>
      </w:r>
      <w:r w:rsidRPr="00D63174">
        <w:rPr>
          <w:b/>
          <w:bCs/>
          <w:sz w:val="22"/>
          <w:lang w:val="pt-BR"/>
        </w:rPr>
        <w:t>Nascido Vivo</w:t>
      </w:r>
      <w:r w:rsidRPr="00D63174">
        <w:rPr>
          <w:sz w:val="22"/>
          <w:lang w:val="pt-BR"/>
        </w:rPr>
        <w:t xml:space="preserve"> [http://www.ibge.gov.br/home/estatistica/populacao/registrocivil/nascido_vivo.shtm].</w:t>
      </w:r>
    </w:p>
    <w:p w14:paraId="564EA7AA" w14:textId="77777777" w:rsidR="00D63174" w:rsidRPr="00D63174" w:rsidRDefault="00D63174">
      <w:pPr>
        <w:pStyle w:val="NormalWeb"/>
        <w:divId w:val="972558525"/>
        <w:rPr>
          <w:sz w:val="22"/>
        </w:rPr>
      </w:pPr>
      <w:r w:rsidRPr="00D63174">
        <w:rPr>
          <w:sz w:val="22"/>
        </w:rPr>
        <w:t xml:space="preserve">21. Miller FG, Truog RD: </w:t>
      </w:r>
      <w:r w:rsidRPr="00D63174">
        <w:rPr>
          <w:b/>
          <w:bCs/>
          <w:sz w:val="22"/>
        </w:rPr>
        <w:t>Decapitation and the definition of death.</w:t>
      </w:r>
      <w:r w:rsidRPr="00D63174">
        <w:rPr>
          <w:sz w:val="22"/>
        </w:rPr>
        <w:t xml:space="preserve"> </w:t>
      </w:r>
      <w:r w:rsidRPr="00D63174">
        <w:rPr>
          <w:i/>
          <w:iCs/>
          <w:sz w:val="22"/>
        </w:rPr>
        <w:t>Journal of medical ethics</w:t>
      </w:r>
      <w:r w:rsidRPr="00D63174">
        <w:rPr>
          <w:sz w:val="22"/>
        </w:rPr>
        <w:t xml:space="preserve"> 2010, </w:t>
      </w:r>
      <w:r w:rsidRPr="00D63174">
        <w:rPr>
          <w:b/>
          <w:bCs/>
          <w:sz w:val="22"/>
        </w:rPr>
        <w:t>36</w:t>
      </w:r>
      <w:r w:rsidRPr="00D63174">
        <w:rPr>
          <w:sz w:val="22"/>
        </w:rPr>
        <w:t>:632-4.</w:t>
      </w:r>
    </w:p>
    <w:p w14:paraId="2282FADA" w14:textId="77777777" w:rsidR="00D63174" w:rsidRPr="00D63174" w:rsidRDefault="00D63174">
      <w:pPr>
        <w:pStyle w:val="NormalWeb"/>
        <w:divId w:val="972558525"/>
        <w:rPr>
          <w:sz w:val="22"/>
        </w:rPr>
      </w:pPr>
      <w:r w:rsidRPr="00D63174">
        <w:rPr>
          <w:sz w:val="22"/>
        </w:rPr>
        <w:t xml:space="preserve">22. Guarino N, Welty C: </w:t>
      </w:r>
      <w:r w:rsidRPr="00D63174">
        <w:rPr>
          <w:b/>
          <w:bCs/>
          <w:sz w:val="22"/>
        </w:rPr>
        <w:t>A Formal Ontology of Properties</w:t>
      </w:r>
      <w:r w:rsidRPr="00D63174">
        <w:rPr>
          <w:sz w:val="22"/>
        </w:rPr>
        <w:t xml:space="preserve">. In </w:t>
      </w:r>
      <w:r w:rsidRPr="00D63174">
        <w:rPr>
          <w:i/>
          <w:iCs/>
          <w:sz w:val="22"/>
        </w:rPr>
        <w:t>Proceedings of EKAW-2000: The 12th International Conference on Knowledge Engineering and Knowledge Management</w:t>
      </w:r>
      <w:r w:rsidRPr="00D63174">
        <w:rPr>
          <w:sz w:val="22"/>
        </w:rPr>
        <w:t>. edited by Dieng R, Corby O Menlo Park: AAAI Press; 2000.</w:t>
      </w:r>
    </w:p>
    <w:p w14:paraId="15DE4BB9" w14:textId="77777777" w:rsidR="00D63174" w:rsidRPr="00D63174" w:rsidRDefault="00D63174">
      <w:pPr>
        <w:pStyle w:val="NormalWeb"/>
        <w:divId w:val="972558525"/>
        <w:rPr>
          <w:sz w:val="22"/>
        </w:rPr>
      </w:pPr>
      <w:r w:rsidRPr="00D63174">
        <w:rPr>
          <w:sz w:val="22"/>
        </w:rPr>
        <w:t xml:space="preserve">23. Schulz S, Spackman K, James A, Cocos C, Boeker M: </w:t>
      </w:r>
      <w:r w:rsidRPr="00D63174">
        <w:rPr>
          <w:b/>
          <w:bCs/>
          <w:sz w:val="22"/>
        </w:rPr>
        <w:t>Scalable representations of diseases in biomedical ontologies.</w:t>
      </w:r>
      <w:r w:rsidRPr="00D63174">
        <w:rPr>
          <w:sz w:val="22"/>
        </w:rPr>
        <w:t xml:space="preserve"> </w:t>
      </w:r>
      <w:r w:rsidRPr="00D63174">
        <w:rPr>
          <w:i/>
          <w:iCs/>
          <w:sz w:val="22"/>
        </w:rPr>
        <w:t>Journal of biomedical semantics</w:t>
      </w:r>
      <w:r w:rsidRPr="00D63174">
        <w:rPr>
          <w:sz w:val="22"/>
        </w:rPr>
        <w:t xml:space="preserve"> 2011, </w:t>
      </w:r>
      <w:r w:rsidRPr="00D63174">
        <w:rPr>
          <w:b/>
          <w:bCs/>
          <w:sz w:val="22"/>
        </w:rPr>
        <w:t>2 Suppl 2</w:t>
      </w:r>
      <w:r w:rsidRPr="00D63174">
        <w:rPr>
          <w:sz w:val="22"/>
        </w:rPr>
        <w:t>:S6.</w:t>
      </w:r>
    </w:p>
    <w:p w14:paraId="0C0BB979" w14:textId="77777777" w:rsidR="00D63174" w:rsidRPr="00D63174" w:rsidRDefault="00D63174">
      <w:pPr>
        <w:pStyle w:val="NormalWeb"/>
        <w:divId w:val="972558525"/>
        <w:rPr>
          <w:sz w:val="22"/>
        </w:rPr>
      </w:pPr>
      <w:r w:rsidRPr="00D63174">
        <w:rPr>
          <w:sz w:val="22"/>
        </w:rPr>
        <w:t xml:space="preserve">24. Schmidt-Schauss M: </w:t>
      </w:r>
      <w:r w:rsidRPr="00D63174">
        <w:rPr>
          <w:i/>
          <w:iCs/>
          <w:sz w:val="22"/>
        </w:rPr>
        <w:t>Computational aspects of an order-sorted logic with term declarations</w:t>
      </w:r>
      <w:r w:rsidRPr="00D63174">
        <w:rPr>
          <w:sz w:val="22"/>
        </w:rPr>
        <w:t>. Lecture no. Berlin; New York: Springer Verlag; 1989:171.</w:t>
      </w:r>
    </w:p>
    <w:p w14:paraId="38D71273" w14:textId="77777777" w:rsidR="00D63174" w:rsidRPr="00D63174" w:rsidRDefault="00D63174">
      <w:pPr>
        <w:pStyle w:val="NormalWeb"/>
        <w:divId w:val="972558525"/>
        <w:rPr>
          <w:sz w:val="22"/>
        </w:rPr>
      </w:pPr>
      <w:r w:rsidRPr="00D63174">
        <w:rPr>
          <w:sz w:val="22"/>
        </w:rPr>
        <w:t xml:space="preserve">25. Thomasma DC: </w:t>
      </w:r>
      <w:r w:rsidRPr="00D63174">
        <w:rPr>
          <w:b/>
          <w:bCs/>
          <w:sz w:val="22"/>
        </w:rPr>
        <w:t>The comatose patient, the ontology of death, and the decision to stop treatment</w:t>
      </w:r>
      <w:r w:rsidRPr="00D63174">
        <w:rPr>
          <w:sz w:val="22"/>
        </w:rPr>
        <w:t xml:space="preserve">. </w:t>
      </w:r>
      <w:r w:rsidRPr="00D63174">
        <w:rPr>
          <w:i/>
          <w:iCs/>
          <w:sz w:val="22"/>
        </w:rPr>
        <w:t>Theoretical Medicine</w:t>
      </w:r>
      <w:r w:rsidRPr="00D63174">
        <w:rPr>
          <w:sz w:val="22"/>
        </w:rPr>
        <w:t xml:space="preserve"> 1984, </w:t>
      </w:r>
      <w:r w:rsidRPr="00D63174">
        <w:rPr>
          <w:b/>
          <w:bCs/>
          <w:sz w:val="22"/>
        </w:rPr>
        <w:t>5</w:t>
      </w:r>
      <w:r w:rsidRPr="00D63174">
        <w:rPr>
          <w:sz w:val="22"/>
        </w:rPr>
        <w:t>:181-196.</w:t>
      </w:r>
    </w:p>
    <w:p w14:paraId="2DEBA829" w14:textId="77777777" w:rsidR="00D63174" w:rsidRPr="00D63174" w:rsidRDefault="00D63174">
      <w:pPr>
        <w:pStyle w:val="NormalWeb"/>
        <w:divId w:val="972558525"/>
        <w:rPr>
          <w:sz w:val="22"/>
        </w:rPr>
      </w:pPr>
      <w:r w:rsidRPr="00D63174">
        <w:rPr>
          <w:sz w:val="22"/>
        </w:rPr>
        <w:t xml:space="preserve">26. Schrader GA: </w:t>
      </w:r>
      <w:r w:rsidRPr="00D63174">
        <w:rPr>
          <w:b/>
          <w:bCs/>
          <w:sz w:val="22"/>
        </w:rPr>
        <w:t>Heidegger’s Ontology of Human Existence</w:t>
      </w:r>
      <w:r w:rsidRPr="00D63174">
        <w:rPr>
          <w:sz w:val="22"/>
        </w:rPr>
        <w:t xml:space="preserve">. </w:t>
      </w:r>
      <w:r w:rsidRPr="00D63174">
        <w:rPr>
          <w:i/>
          <w:iCs/>
          <w:sz w:val="22"/>
        </w:rPr>
        <w:t>The Review of Metaphysics</w:t>
      </w:r>
      <w:r w:rsidRPr="00D63174">
        <w:rPr>
          <w:sz w:val="22"/>
        </w:rPr>
        <w:t xml:space="preserve"> 1956, </w:t>
      </w:r>
      <w:r w:rsidRPr="00D63174">
        <w:rPr>
          <w:b/>
          <w:bCs/>
          <w:sz w:val="22"/>
        </w:rPr>
        <w:t>10</w:t>
      </w:r>
      <w:r w:rsidRPr="00D63174">
        <w:rPr>
          <w:sz w:val="22"/>
        </w:rPr>
        <w:t xml:space="preserve">:35-56. </w:t>
      </w:r>
    </w:p>
    <w:p w14:paraId="0EBDE034" w14:textId="322E9986" w:rsidR="009F3494" w:rsidRPr="00FC6422" w:rsidRDefault="00155E3D" w:rsidP="00D63174">
      <w:pPr>
        <w:pStyle w:val="NormalWeb"/>
        <w:divId w:val="1283224150"/>
      </w:pPr>
      <w:r w:rsidRPr="00FC6422">
        <w:fldChar w:fldCharType="end"/>
      </w:r>
    </w:p>
    <w:p w14:paraId="254EE0B1" w14:textId="77777777" w:rsidR="009F3494" w:rsidRPr="00FC6422" w:rsidRDefault="009F3494" w:rsidP="00C9778E">
      <w:pPr>
        <w:pStyle w:val="Ttulo1"/>
        <w:rPr>
          <w:rFonts w:ascii="Times New Roman" w:hAnsi="Times New Roman" w:cs="Times New Roman"/>
          <w:sz w:val="28"/>
        </w:rPr>
      </w:pPr>
      <w:commentRangeStart w:id="212"/>
      <w:r w:rsidRPr="00FC6422">
        <w:rPr>
          <w:rFonts w:ascii="Times New Roman" w:hAnsi="Times New Roman" w:cs="Times New Roman"/>
          <w:sz w:val="28"/>
        </w:rPr>
        <w:lastRenderedPageBreak/>
        <w:t>Figures</w:t>
      </w:r>
      <w:commentRangeEnd w:id="212"/>
      <w:r w:rsidR="009A09EB" w:rsidRPr="00FC6422">
        <w:rPr>
          <w:rStyle w:val="Refdecomentrio"/>
          <w:rFonts w:ascii="Times New Roman" w:hAnsi="Times New Roman"/>
          <w:b w:val="0"/>
        </w:rPr>
        <w:commentReference w:id="212"/>
      </w:r>
    </w:p>
    <w:p w14:paraId="5E0EA9CF" w14:textId="4F4F29E2" w:rsidR="009F3494" w:rsidRPr="00FC6422" w:rsidRDefault="009F3494" w:rsidP="00570230">
      <w:pPr>
        <w:spacing w:line="480" w:lineRule="auto"/>
        <w:rPr>
          <w:rFonts w:cs="Times New Roman"/>
        </w:rPr>
      </w:pPr>
      <w:r w:rsidRPr="00FC6422">
        <w:rPr>
          <w:rFonts w:cs="Times New Roman"/>
          <w:b/>
        </w:rPr>
        <w:t>FIGURE 1 -</w:t>
      </w:r>
      <w:r w:rsidRPr="00FC6422">
        <w:rPr>
          <w:rFonts w:cs="Times New Roman"/>
        </w:rPr>
        <w:t xml:space="preserve"> Connections between NTDO</w:t>
      </w:r>
      <w:proofErr w:type="gramStart"/>
      <w:r w:rsidR="005E3177" w:rsidRPr="00FC6422">
        <w:rPr>
          <w:rFonts w:cs="Times New Roman"/>
        </w:rPr>
        <w:t xml:space="preserve">, </w:t>
      </w:r>
      <w:r w:rsidRPr="00FC6422">
        <w:rPr>
          <w:rFonts w:cs="Times New Roman"/>
        </w:rPr>
        <w:t xml:space="preserve"> </w:t>
      </w:r>
      <w:proofErr w:type="spellStart"/>
      <w:r w:rsidRPr="00FC6422">
        <w:rPr>
          <w:rFonts w:cs="Times New Roman"/>
        </w:rPr>
        <w:t>BioTop</w:t>
      </w:r>
      <w:proofErr w:type="spellEnd"/>
      <w:proofErr w:type="gramEnd"/>
      <w:r w:rsidRPr="00FC6422">
        <w:rPr>
          <w:rFonts w:cs="Times New Roman"/>
        </w:rPr>
        <w:t xml:space="preserve"> and GFO. Many NTDO classes are subclasses of </w:t>
      </w:r>
      <w:proofErr w:type="spellStart"/>
      <w:r w:rsidRPr="00FC6422">
        <w:rPr>
          <w:rFonts w:cs="Times New Roman"/>
        </w:rPr>
        <w:t>BioTop</w:t>
      </w:r>
      <w:proofErr w:type="spellEnd"/>
      <w:r w:rsidRPr="00FC6422">
        <w:rPr>
          <w:rFonts w:cs="Times New Roman"/>
        </w:rPr>
        <w:t xml:space="preserve"> classes, while some GFO classes were imported from GFO. </w:t>
      </w:r>
    </w:p>
    <w:p w14:paraId="73955D49" w14:textId="77777777" w:rsidR="009F3494" w:rsidRPr="00FC6422" w:rsidRDefault="009F3494" w:rsidP="00570230">
      <w:pPr>
        <w:spacing w:line="480" w:lineRule="auto"/>
        <w:rPr>
          <w:rFonts w:cs="Times New Roman"/>
        </w:rPr>
      </w:pPr>
      <w:r w:rsidRPr="00FC6422">
        <w:rPr>
          <w:rFonts w:cs="Times New Roman"/>
        </w:rPr>
        <w:t>(PIC 1 File)</w:t>
      </w:r>
    </w:p>
    <w:p w14:paraId="4428B9B9" w14:textId="77777777" w:rsidR="009F3494" w:rsidRPr="00FC6422" w:rsidRDefault="009F3494" w:rsidP="00570230">
      <w:pPr>
        <w:spacing w:line="480" w:lineRule="auto"/>
        <w:rPr>
          <w:rFonts w:cs="Times New Roman"/>
        </w:rPr>
      </w:pPr>
    </w:p>
    <w:p w14:paraId="6969BFF4" w14:textId="77777777" w:rsidR="009F3494" w:rsidRPr="00FC6422" w:rsidRDefault="009F3494" w:rsidP="00570230">
      <w:pPr>
        <w:spacing w:line="480" w:lineRule="auto"/>
        <w:ind w:right="140"/>
        <w:rPr>
          <w:rFonts w:cs="Times New Roman"/>
        </w:rPr>
      </w:pPr>
      <w:r w:rsidRPr="00FC6422">
        <w:rPr>
          <w:rFonts w:cs="Times New Roman"/>
          <w:b/>
        </w:rPr>
        <w:t>FIGURE 2</w:t>
      </w:r>
      <w:r w:rsidRPr="00FC6422">
        <w:rPr>
          <w:rFonts w:cs="Times New Roman"/>
        </w:rPr>
        <w:t xml:space="preserve"> – The </w:t>
      </w:r>
      <w:r w:rsidR="005E3177" w:rsidRPr="00FC6422">
        <w:rPr>
          <w:rFonts w:cs="Times New Roman"/>
        </w:rPr>
        <w:t xml:space="preserve">typical </w:t>
      </w:r>
      <w:r w:rsidRPr="00FC6422">
        <w:rPr>
          <w:rFonts w:cs="Times New Roman"/>
        </w:rPr>
        <w:t>life cycle of a human. This figure includes the main processes and the points they occur.</w:t>
      </w:r>
    </w:p>
    <w:p w14:paraId="18F5D400" w14:textId="77777777" w:rsidR="009F3494" w:rsidRPr="00FC6422" w:rsidRDefault="009F3494" w:rsidP="00570230">
      <w:pPr>
        <w:spacing w:line="480" w:lineRule="auto"/>
        <w:ind w:right="140"/>
        <w:rPr>
          <w:rFonts w:cs="Times New Roman"/>
        </w:rPr>
      </w:pPr>
      <w:r w:rsidRPr="00FC6422">
        <w:rPr>
          <w:rFonts w:cs="Times New Roman"/>
        </w:rPr>
        <w:t>(PIC 2 File)</w:t>
      </w:r>
    </w:p>
    <w:p w14:paraId="29D2CE1B" w14:textId="77777777" w:rsidR="009F3494" w:rsidRPr="00FC6422" w:rsidRDefault="009F3494" w:rsidP="00570230">
      <w:pPr>
        <w:spacing w:line="480" w:lineRule="auto"/>
        <w:ind w:right="140"/>
        <w:rPr>
          <w:rFonts w:cs="Times New Roman"/>
        </w:rPr>
      </w:pPr>
    </w:p>
    <w:p w14:paraId="1739ADF0" w14:textId="77777777" w:rsidR="009F3494" w:rsidRPr="00FC6422" w:rsidRDefault="009F3494" w:rsidP="00570230">
      <w:pPr>
        <w:spacing w:line="480" w:lineRule="auto"/>
        <w:ind w:right="140"/>
        <w:rPr>
          <w:rFonts w:cs="Times New Roman"/>
        </w:rPr>
      </w:pPr>
      <w:r w:rsidRPr="00FC6422">
        <w:rPr>
          <w:rFonts w:cs="Times New Roman"/>
          <w:b/>
        </w:rPr>
        <w:t>FIGURE 3</w:t>
      </w:r>
      <w:r w:rsidRPr="00FC6422">
        <w:rPr>
          <w:rFonts w:cs="Times New Roman"/>
        </w:rPr>
        <w:t xml:space="preserve"> – The interval described for a </w:t>
      </w:r>
      <w:proofErr w:type="spellStart"/>
      <w:r w:rsidRPr="00FC6422">
        <w:rPr>
          <w:rFonts w:cs="Times New Roman"/>
        </w:rPr>
        <w:t>gfo</w:t>
      </w:r>
      <w:proofErr w:type="gramStart"/>
      <w:r w:rsidRPr="00FC6422">
        <w:rPr>
          <w:rFonts w:cs="Times New Roman"/>
        </w:rPr>
        <w:t>:</w:t>
      </w:r>
      <w:r w:rsidRPr="00FC6422">
        <w:rPr>
          <w:rFonts w:cs="Times New Roman"/>
          <w:i/>
        </w:rPr>
        <w:t>Chronoid</w:t>
      </w:r>
      <w:proofErr w:type="spellEnd"/>
      <w:proofErr w:type="gramEnd"/>
      <w:r w:rsidRPr="00FC6422">
        <w:rPr>
          <w:rFonts w:cs="Times New Roman"/>
        </w:rPr>
        <w:t xml:space="preserve"> and its limits (</w:t>
      </w:r>
      <w:proofErr w:type="spellStart"/>
      <w:r w:rsidRPr="00FC6422">
        <w:rPr>
          <w:rFonts w:cs="Times New Roman"/>
        </w:rPr>
        <w:t>gfo:</w:t>
      </w:r>
      <w:r w:rsidRPr="00FC6422">
        <w:rPr>
          <w:rFonts w:cs="Times New Roman"/>
          <w:i/>
        </w:rPr>
        <w:t>LeftTimeBoundary</w:t>
      </w:r>
      <w:proofErr w:type="spellEnd"/>
      <w:r w:rsidRPr="00FC6422">
        <w:rPr>
          <w:rFonts w:cs="Times New Roman"/>
        </w:rPr>
        <w:t xml:space="preserve"> and </w:t>
      </w:r>
      <w:proofErr w:type="spellStart"/>
      <w:r w:rsidRPr="00FC6422">
        <w:rPr>
          <w:rFonts w:cs="Times New Roman"/>
        </w:rPr>
        <w:t>gfo:</w:t>
      </w:r>
      <w:r w:rsidRPr="00FC6422">
        <w:rPr>
          <w:rFonts w:cs="Times New Roman"/>
          <w:i/>
        </w:rPr>
        <w:t>RightTimeBoundary</w:t>
      </w:r>
      <w:proofErr w:type="spellEnd"/>
      <w:r w:rsidRPr="00FC6422">
        <w:rPr>
          <w:rFonts w:cs="Times New Roman"/>
        </w:rPr>
        <w:t>), in the temporal axis.</w:t>
      </w:r>
    </w:p>
    <w:p w14:paraId="1AD298A5" w14:textId="77777777" w:rsidR="009F3494" w:rsidRPr="00FC6422" w:rsidRDefault="009F3494" w:rsidP="00570230">
      <w:pPr>
        <w:spacing w:line="480" w:lineRule="auto"/>
        <w:ind w:right="140"/>
        <w:rPr>
          <w:rFonts w:cs="Times New Roman"/>
        </w:rPr>
      </w:pPr>
      <w:r w:rsidRPr="00FC6422">
        <w:rPr>
          <w:rFonts w:cs="Times New Roman"/>
        </w:rPr>
        <w:t>(PIC 3 File)</w:t>
      </w:r>
    </w:p>
    <w:p w14:paraId="1C36BE39" w14:textId="77777777" w:rsidR="009F3494" w:rsidRPr="00FC6422" w:rsidRDefault="009F3494" w:rsidP="00570230">
      <w:pPr>
        <w:spacing w:line="480" w:lineRule="auto"/>
        <w:ind w:right="140"/>
        <w:rPr>
          <w:rFonts w:cs="Times New Roman"/>
          <w:b/>
        </w:rPr>
      </w:pPr>
    </w:p>
    <w:p w14:paraId="7B2C40BC" w14:textId="2B06B5BE" w:rsidR="009F3494" w:rsidRPr="00FC6422" w:rsidRDefault="009F3494" w:rsidP="00570230">
      <w:pPr>
        <w:spacing w:line="480" w:lineRule="auto"/>
        <w:ind w:right="140"/>
        <w:rPr>
          <w:rFonts w:cs="Times New Roman"/>
          <w:i/>
        </w:rPr>
      </w:pPr>
      <w:r w:rsidRPr="00FC6422">
        <w:rPr>
          <w:rFonts w:cs="Times New Roman"/>
          <w:b/>
        </w:rPr>
        <w:t>FIGURE 4</w:t>
      </w:r>
      <w:r w:rsidRPr="00FC6422">
        <w:rPr>
          <w:rFonts w:cs="Times New Roman"/>
        </w:rPr>
        <w:t xml:space="preserve"> – Graphical Model of an </w:t>
      </w:r>
      <w:commentRangeStart w:id="213"/>
      <w:proofErr w:type="spellStart"/>
      <w:r w:rsidRPr="00FC6422">
        <w:rPr>
          <w:rFonts w:cs="Times New Roman"/>
          <w:i/>
        </w:rPr>
        <w:t>Injury</w:t>
      </w:r>
      <w:commentRangeEnd w:id="213"/>
      <w:r w:rsidR="0006511B" w:rsidRPr="00FC6422">
        <w:rPr>
          <w:rStyle w:val="Refdecomentrio"/>
          <w:szCs w:val="20"/>
        </w:rPr>
        <w:commentReference w:id="213"/>
      </w:r>
      <w:r w:rsidRPr="00FC6422">
        <w:rPr>
          <w:rFonts w:cs="Times New Roman"/>
          <w:i/>
        </w:rPr>
        <w:t>Event</w:t>
      </w:r>
      <w:proofErr w:type="spellEnd"/>
      <w:r w:rsidRPr="00FC6422">
        <w:rPr>
          <w:rFonts w:cs="Times New Roman"/>
        </w:rPr>
        <w:t xml:space="preserve">, </w:t>
      </w:r>
      <w:proofErr w:type="spellStart"/>
      <w:r w:rsidRPr="00FC6422">
        <w:rPr>
          <w:rFonts w:cs="Times New Roman"/>
          <w:i/>
        </w:rPr>
        <w:t>DeathEvent</w:t>
      </w:r>
      <w:proofErr w:type="spellEnd"/>
      <w:r w:rsidRPr="00FC6422">
        <w:rPr>
          <w:rFonts w:cs="Times New Roman"/>
        </w:rPr>
        <w:t xml:space="preserve"> and </w:t>
      </w:r>
      <w:proofErr w:type="spellStart"/>
      <w:r w:rsidRPr="00FC6422">
        <w:rPr>
          <w:rFonts w:cs="Times New Roman"/>
          <w:i/>
        </w:rPr>
        <w:t>BiologicalDeathProcess</w:t>
      </w:r>
      <w:proofErr w:type="spellEnd"/>
    </w:p>
    <w:p w14:paraId="6BBC56B1" w14:textId="77777777" w:rsidR="009F3494" w:rsidRPr="00FC6422" w:rsidRDefault="009F3494" w:rsidP="008344B3">
      <w:pPr>
        <w:spacing w:line="480" w:lineRule="auto"/>
        <w:ind w:right="140"/>
        <w:rPr>
          <w:rFonts w:cs="Times New Roman"/>
        </w:rPr>
      </w:pPr>
      <w:r w:rsidRPr="00FC6422">
        <w:rPr>
          <w:rFonts w:cs="Times New Roman"/>
        </w:rPr>
        <w:t>(PIC 4 File)</w:t>
      </w:r>
    </w:p>
    <w:p w14:paraId="3356C1CF" w14:textId="77777777" w:rsidR="009F3494" w:rsidRPr="00FC6422" w:rsidRDefault="009F3494" w:rsidP="00C9778E">
      <w:pPr>
        <w:rPr>
          <w:rFonts w:cs="Times New Roman"/>
        </w:rPr>
      </w:pPr>
    </w:p>
    <w:p w14:paraId="2255DF45" w14:textId="77777777" w:rsidR="009F3494" w:rsidRPr="00FC6422" w:rsidRDefault="009F3494" w:rsidP="00C9778E">
      <w:pPr>
        <w:pStyle w:val="Ttulo1"/>
        <w:rPr>
          <w:rFonts w:ascii="Times New Roman" w:hAnsi="Times New Roman" w:cs="Times New Roman"/>
          <w:sz w:val="28"/>
        </w:rPr>
      </w:pPr>
      <w:r w:rsidRPr="00FC6422">
        <w:rPr>
          <w:rFonts w:ascii="Times New Roman" w:hAnsi="Times New Roman" w:cs="Times New Roman"/>
          <w:sz w:val="28"/>
        </w:rPr>
        <w:t>Tables</w:t>
      </w:r>
    </w:p>
    <w:p w14:paraId="53630EF7" w14:textId="77777777" w:rsidR="009F3494" w:rsidRPr="00FC6422" w:rsidRDefault="009F3494" w:rsidP="00C9778E">
      <w:pPr>
        <w:rPr>
          <w:rFonts w:cs="Times New Roman"/>
        </w:rPr>
      </w:pPr>
      <w:proofErr w:type="gramStart"/>
      <w:r w:rsidRPr="00FC6422">
        <w:rPr>
          <w:rFonts w:cs="Times New Roman"/>
          <w:b/>
        </w:rPr>
        <w:t xml:space="preserve">TABLE 1 – </w:t>
      </w:r>
      <w:r w:rsidRPr="00FC6422">
        <w:rPr>
          <w:rFonts w:cs="Times New Roman"/>
        </w:rPr>
        <w:t xml:space="preserve">Mappings between GFO and </w:t>
      </w:r>
      <w:proofErr w:type="spellStart"/>
      <w:r w:rsidRPr="00FC6422">
        <w:rPr>
          <w:rFonts w:cs="Times New Roman"/>
        </w:rPr>
        <w:t>BioTop</w:t>
      </w:r>
      <w:proofErr w:type="spellEnd"/>
      <w:r w:rsidRPr="00FC6422">
        <w:rPr>
          <w:rFonts w:cs="Times New Roman"/>
        </w:rPr>
        <w:t>.</w:t>
      </w:r>
      <w:proofErr w:type="gramEnd"/>
    </w:p>
    <w:p w14:paraId="1A41FCB7" w14:textId="77777777" w:rsidR="009F3494" w:rsidRPr="00FC6422" w:rsidRDefault="009F3494" w:rsidP="00C9778E">
      <w:pPr>
        <w:rPr>
          <w:rFonts w:cs="Times New Roman"/>
          <w:b/>
        </w:rPr>
      </w:pPr>
    </w:p>
    <w:p w14:paraId="7088A9EE" w14:textId="77777777" w:rsidR="009F3494" w:rsidRPr="00FC6422" w:rsidRDefault="009F3494" w:rsidP="00C9778E">
      <w:pPr>
        <w:rPr>
          <w:rFonts w:cs="Times New Roman"/>
        </w:rPr>
      </w:pPr>
    </w:p>
    <w:tbl>
      <w:tblPr>
        <w:tblW w:w="0" w:type="auto"/>
        <w:tblInd w:w="1526" w:type="dxa"/>
        <w:tblBorders>
          <w:top w:val="thinThickSmallGap" w:sz="24" w:space="0" w:color="auto"/>
          <w:bottom w:val="thickThinSmallGap" w:sz="24" w:space="0" w:color="auto"/>
          <w:insideV w:val="single" w:sz="4" w:space="0" w:color="auto"/>
        </w:tblBorders>
        <w:tblLook w:val="00A0" w:firstRow="1" w:lastRow="0" w:firstColumn="1" w:lastColumn="0" w:noHBand="0" w:noVBand="0"/>
      </w:tblPr>
      <w:tblGrid>
        <w:gridCol w:w="1706"/>
        <w:gridCol w:w="2263"/>
        <w:gridCol w:w="1559"/>
      </w:tblGrid>
      <w:tr w:rsidR="00BC5C4B" w:rsidRPr="00FC6422" w14:paraId="2987F7A6" w14:textId="77777777" w:rsidTr="002C436C">
        <w:tc>
          <w:tcPr>
            <w:tcW w:w="1706" w:type="dxa"/>
            <w:tcBorders>
              <w:top w:val="thinThickSmallGap" w:sz="24" w:space="0" w:color="auto"/>
              <w:bottom w:val="single" w:sz="4" w:space="0" w:color="auto"/>
              <w:right w:val="nil"/>
            </w:tcBorders>
          </w:tcPr>
          <w:p w14:paraId="45EC0B2B" w14:textId="77777777" w:rsidR="009F3494" w:rsidRPr="00FC6422" w:rsidRDefault="009F3494" w:rsidP="002C436C">
            <w:pPr>
              <w:spacing w:line="480" w:lineRule="auto"/>
              <w:rPr>
                <w:rFonts w:cs="Times New Roman"/>
                <w:sz w:val="18"/>
                <w:szCs w:val="18"/>
              </w:rPr>
            </w:pPr>
            <w:proofErr w:type="spellStart"/>
            <w:r w:rsidRPr="00FC6422">
              <w:rPr>
                <w:rFonts w:cs="Times New Roman"/>
                <w:sz w:val="18"/>
                <w:szCs w:val="18"/>
              </w:rPr>
              <w:t>Biotop</w:t>
            </w:r>
            <w:proofErr w:type="spellEnd"/>
          </w:p>
        </w:tc>
        <w:tc>
          <w:tcPr>
            <w:tcW w:w="2263" w:type="dxa"/>
            <w:tcBorders>
              <w:top w:val="thinThickSmallGap" w:sz="24" w:space="0" w:color="auto"/>
              <w:left w:val="nil"/>
              <w:bottom w:val="single" w:sz="4" w:space="0" w:color="auto"/>
              <w:right w:val="nil"/>
            </w:tcBorders>
          </w:tcPr>
          <w:p w14:paraId="0B754645" w14:textId="77777777" w:rsidR="009F3494" w:rsidRPr="00FC6422" w:rsidRDefault="009F3494" w:rsidP="002C436C">
            <w:pPr>
              <w:spacing w:line="480" w:lineRule="auto"/>
              <w:rPr>
                <w:rFonts w:cs="Times New Roman"/>
                <w:sz w:val="18"/>
                <w:szCs w:val="18"/>
              </w:rPr>
            </w:pPr>
            <w:r w:rsidRPr="00FC6422">
              <w:rPr>
                <w:rFonts w:cs="Times New Roman"/>
                <w:sz w:val="18"/>
                <w:szCs w:val="18"/>
              </w:rPr>
              <w:t>mapping</w:t>
            </w:r>
          </w:p>
        </w:tc>
        <w:tc>
          <w:tcPr>
            <w:tcW w:w="1559" w:type="dxa"/>
            <w:tcBorders>
              <w:top w:val="thinThickSmallGap" w:sz="24" w:space="0" w:color="auto"/>
              <w:left w:val="nil"/>
              <w:bottom w:val="single" w:sz="4" w:space="0" w:color="auto"/>
            </w:tcBorders>
          </w:tcPr>
          <w:p w14:paraId="2D1569C8" w14:textId="77777777" w:rsidR="009F3494" w:rsidRPr="00FC6422" w:rsidRDefault="009F3494" w:rsidP="002C436C">
            <w:pPr>
              <w:spacing w:line="480" w:lineRule="auto"/>
              <w:rPr>
                <w:rFonts w:cs="Times New Roman"/>
                <w:sz w:val="18"/>
                <w:szCs w:val="18"/>
              </w:rPr>
            </w:pPr>
            <w:r w:rsidRPr="00FC6422">
              <w:rPr>
                <w:rFonts w:cs="Times New Roman"/>
                <w:sz w:val="18"/>
                <w:szCs w:val="18"/>
              </w:rPr>
              <w:t>GFO</w:t>
            </w:r>
          </w:p>
        </w:tc>
      </w:tr>
      <w:tr w:rsidR="00BC5C4B" w:rsidRPr="00FC6422" w14:paraId="618B251E" w14:textId="77777777" w:rsidTr="002C436C">
        <w:tc>
          <w:tcPr>
            <w:tcW w:w="1706" w:type="dxa"/>
            <w:tcBorders>
              <w:top w:val="single" w:sz="4" w:space="0" w:color="auto"/>
              <w:bottom w:val="nil"/>
              <w:right w:val="nil"/>
            </w:tcBorders>
          </w:tcPr>
          <w:p w14:paraId="6034548C" w14:textId="77777777" w:rsidR="009F3494" w:rsidRPr="00FC6422" w:rsidRDefault="009F3494" w:rsidP="002C436C">
            <w:pPr>
              <w:spacing w:line="480" w:lineRule="auto"/>
              <w:rPr>
                <w:rFonts w:cs="Times New Roman"/>
                <w:sz w:val="18"/>
                <w:szCs w:val="18"/>
              </w:rPr>
            </w:pPr>
            <w:r w:rsidRPr="00FC6422">
              <w:rPr>
                <w:rFonts w:cs="Times New Roman"/>
                <w:i/>
                <w:sz w:val="18"/>
                <w:szCs w:val="18"/>
              </w:rPr>
              <w:t xml:space="preserve">Material Entity </w:t>
            </w:r>
          </w:p>
        </w:tc>
        <w:tc>
          <w:tcPr>
            <w:tcW w:w="2263" w:type="dxa"/>
            <w:tcBorders>
              <w:top w:val="single" w:sz="4" w:space="0" w:color="auto"/>
              <w:left w:val="nil"/>
              <w:bottom w:val="nil"/>
              <w:right w:val="nil"/>
            </w:tcBorders>
          </w:tcPr>
          <w:p w14:paraId="529C765F" w14:textId="77777777" w:rsidR="009F3494" w:rsidRPr="00FC6422" w:rsidRDefault="009F3494" w:rsidP="002C436C">
            <w:pPr>
              <w:spacing w:line="480" w:lineRule="auto"/>
              <w:rPr>
                <w:rFonts w:cs="Times New Roman"/>
                <w:sz w:val="18"/>
                <w:szCs w:val="18"/>
              </w:rPr>
            </w:pPr>
            <w:proofErr w:type="spellStart"/>
            <w:r w:rsidRPr="00FC6422">
              <w:rPr>
                <w:rFonts w:cs="Times New Roman"/>
                <w:b/>
                <w:sz w:val="18"/>
                <w:szCs w:val="18"/>
              </w:rPr>
              <w:t>subclassOf</w:t>
            </w:r>
            <w:proofErr w:type="spellEnd"/>
          </w:p>
        </w:tc>
        <w:tc>
          <w:tcPr>
            <w:tcW w:w="1559" w:type="dxa"/>
            <w:tcBorders>
              <w:top w:val="single" w:sz="4" w:space="0" w:color="auto"/>
              <w:left w:val="nil"/>
              <w:bottom w:val="nil"/>
            </w:tcBorders>
          </w:tcPr>
          <w:p w14:paraId="5775E97C" w14:textId="77777777" w:rsidR="009F3494" w:rsidRPr="00FC6422" w:rsidRDefault="009F3494" w:rsidP="002C436C">
            <w:pPr>
              <w:spacing w:line="480" w:lineRule="auto"/>
              <w:rPr>
                <w:rFonts w:cs="Times New Roman"/>
                <w:sz w:val="18"/>
                <w:szCs w:val="18"/>
              </w:rPr>
            </w:pPr>
            <w:proofErr w:type="spellStart"/>
            <w:r w:rsidRPr="00FC6422">
              <w:rPr>
                <w:rFonts w:cs="Times New Roman"/>
                <w:i/>
                <w:sz w:val="18"/>
                <w:szCs w:val="18"/>
              </w:rPr>
              <w:t>Presential</w:t>
            </w:r>
            <w:proofErr w:type="spellEnd"/>
          </w:p>
        </w:tc>
      </w:tr>
      <w:tr w:rsidR="00BC5C4B" w:rsidRPr="00FC6422" w14:paraId="62415EE4" w14:textId="77777777" w:rsidTr="002C436C">
        <w:tc>
          <w:tcPr>
            <w:tcW w:w="1706" w:type="dxa"/>
            <w:tcBorders>
              <w:top w:val="nil"/>
              <w:bottom w:val="nil"/>
              <w:right w:val="nil"/>
            </w:tcBorders>
          </w:tcPr>
          <w:p w14:paraId="321BDF65" w14:textId="77777777" w:rsidR="009F3494" w:rsidRPr="00FC6422" w:rsidRDefault="009F3494" w:rsidP="002C436C">
            <w:pPr>
              <w:spacing w:line="480" w:lineRule="auto"/>
              <w:rPr>
                <w:rFonts w:cs="Times New Roman"/>
                <w:i/>
                <w:sz w:val="18"/>
                <w:szCs w:val="18"/>
              </w:rPr>
            </w:pPr>
            <w:proofErr w:type="spellStart"/>
            <w:r w:rsidRPr="00FC6422">
              <w:rPr>
                <w:rFonts w:cs="Times New Roman"/>
                <w:i/>
                <w:sz w:val="18"/>
                <w:szCs w:val="18"/>
              </w:rPr>
              <w:t>TemporalRegion</w:t>
            </w:r>
            <w:proofErr w:type="spellEnd"/>
          </w:p>
        </w:tc>
        <w:tc>
          <w:tcPr>
            <w:tcW w:w="2263" w:type="dxa"/>
            <w:tcBorders>
              <w:top w:val="nil"/>
              <w:left w:val="nil"/>
              <w:bottom w:val="nil"/>
              <w:right w:val="nil"/>
            </w:tcBorders>
          </w:tcPr>
          <w:p w14:paraId="7255E3F4" w14:textId="77777777" w:rsidR="009F3494" w:rsidRPr="00FC6422" w:rsidRDefault="009F3494" w:rsidP="002C436C">
            <w:pPr>
              <w:spacing w:line="480" w:lineRule="auto"/>
              <w:rPr>
                <w:rFonts w:cs="Times New Roman"/>
                <w:b/>
                <w:sz w:val="18"/>
                <w:szCs w:val="18"/>
              </w:rPr>
            </w:pPr>
            <w:proofErr w:type="spellStart"/>
            <w:r w:rsidRPr="00FC6422">
              <w:rPr>
                <w:rFonts w:cs="Times New Roman"/>
                <w:b/>
                <w:sz w:val="18"/>
                <w:szCs w:val="18"/>
              </w:rPr>
              <w:t>hasSubclass</w:t>
            </w:r>
            <w:proofErr w:type="spellEnd"/>
          </w:p>
        </w:tc>
        <w:tc>
          <w:tcPr>
            <w:tcW w:w="1559" w:type="dxa"/>
            <w:tcBorders>
              <w:top w:val="nil"/>
              <w:left w:val="nil"/>
              <w:bottom w:val="nil"/>
            </w:tcBorders>
          </w:tcPr>
          <w:p w14:paraId="641705AB" w14:textId="77777777" w:rsidR="009F3494" w:rsidRPr="00FC6422" w:rsidRDefault="009F3494" w:rsidP="002C436C">
            <w:pPr>
              <w:spacing w:line="480" w:lineRule="auto"/>
              <w:rPr>
                <w:rFonts w:cs="Times New Roman"/>
                <w:i/>
                <w:sz w:val="18"/>
                <w:szCs w:val="18"/>
              </w:rPr>
            </w:pPr>
            <w:proofErr w:type="spellStart"/>
            <w:r w:rsidRPr="00FC6422">
              <w:rPr>
                <w:rFonts w:cs="Times New Roman"/>
                <w:i/>
                <w:sz w:val="18"/>
                <w:szCs w:val="18"/>
              </w:rPr>
              <w:t>Chronoid</w:t>
            </w:r>
            <w:proofErr w:type="spellEnd"/>
          </w:p>
        </w:tc>
      </w:tr>
      <w:tr w:rsidR="00BC5C4B" w:rsidRPr="00FC6422" w14:paraId="69AB4F2F" w14:textId="77777777" w:rsidTr="002C436C">
        <w:tc>
          <w:tcPr>
            <w:tcW w:w="1706" w:type="dxa"/>
            <w:tcBorders>
              <w:top w:val="nil"/>
              <w:bottom w:val="nil"/>
              <w:right w:val="nil"/>
            </w:tcBorders>
          </w:tcPr>
          <w:p w14:paraId="00E22EA4" w14:textId="77777777" w:rsidR="009F3494" w:rsidRPr="00FC6422" w:rsidRDefault="009F3494" w:rsidP="002C436C">
            <w:pPr>
              <w:spacing w:line="480" w:lineRule="auto"/>
              <w:rPr>
                <w:rFonts w:cs="Times New Roman"/>
                <w:i/>
                <w:sz w:val="18"/>
                <w:szCs w:val="18"/>
              </w:rPr>
            </w:pPr>
            <w:commentRangeStart w:id="214"/>
            <w:proofErr w:type="spellStart"/>
            <w:r w:rsidRPr="00FC6422">
              <w:rPr>
                <w:rFonts w:cs="Times New Roman"/>
                <w:i/>
                <w:sz w:val="18"/>
                <w:szCs w:val="18"/>
              </w:rPr>
              <w:t>TemporalEntity</w:t>
            </w:r>
            <w:commentRangeEnd w:id="214"/>
            <w:proofErr w:type="spellEnd"/>
            <w:r w:rsidR="00AB7BBE" w:rsidRPr="00FC6422">
              <w:rPr>
                <w:rStyle w:val="Refdecomentrio"/>
                <w:szCs w:val="20"/>
              </w:rPr>
              <w:commentReference w:id="214"/>
            </w:r>
          </w:p>
        </w:tc>
        <w:tc>
          <w:tcPr>
            <w:tcW w:w="2263" w:type="dxa"/>
            <w:tcBorders>
              <w:top w:val="nil"/>
              <w:left w:val="nil"/>
              <w:bottom w:val="nil"/>
              <w:right w:val="nil"/>
            </w:tcBorders>
          </w:tcPr>
          <w:p w14:paraId="00240CF1" w14:textId="77777777" w:rsidR="009F3494" w:rsidRPr="00FC6422" w:rsidRDefault="009F3494" w:rsidP="002C436C">
            <w:pPr>
              <w:spacing w:line="480" w:lineRule="auto"/>
              <w:rPr>
                <w:rFonts w:cs="Times New Roman"/>
                <w:b/>
                <w:sz w:val="18"/>
                <w:szCs w:val="18"/>
              </w:rPr>
            </w:pPr>
            <w:proofErr w:type="spellStart"/>
            <w:r w:rsidRPr="00FC6422">
              <w:rPr>
                <w:rFonts w:cs="Times New Roman"/>
                <w:b/>
                <w:sz w:val="18"/>
                <w:szCs w:val="18"/>
              </w:rPr>
              <w:t>hasSubclass</w:t>
            </w:r>
            <w:proofErr w:type="spellEnd"/>
          </w:p>
        </w:tc>
        <w:tc>
          <w:tcPr>
            <w:tcW w:w="1559" w:type="dxa"/>
            <w:tcBorders>
              <w:top w:val="nil"/>
              <w:left w:val="nil"/>
              <w:bottom w:val="nil"/>
            </w:tcBorders>
          </w:tcPr>
          <w:p w14:paraId="02113859" w14:textId="77777777" w:rsidR="009F3494" w:rsidRPr="00FC6422" w:rsidRDefault="009F3494" w:rsidP="002C436C">
            <w:pPr>
              <w:spacing w:line="480" w:lineRule="auto"/>
              <w:rPr>
                <w:rFonts w:cs="Times New Roman"/>
                <w:i/>
                <w:sz w:val="18"/>
                <w:szCs w:val="18"/>
              </w:rPr>
            </w:pPr>
            <w:proofErr w:type="spellStart"/>
            <w:r w:rsidRPr="00FC6422">
              <w:rPr>
                <w:rFonts w:cs="Times New Roman"/>
                <w:i/>
                <w:sz w:val="18"/>
                <w:szCs w:val="18"/>
              </w:rPr>
              <w:t>TimeBoundary</w:t>
            </w:r>
            <w:proofErr w:type="spellEnd"/>
          </w:p>
        </w:tc>
      </w:tr>
      <w:tr w:rsidR="00BC5C4B" w:rsidRPr="00FC6422" w14:paraId="7FE0277D" w14:textId="77777777" w:rsidTr="002C436C">
        <w:tc>
          <w:tcPr>
            <w:tcW w:w="1706" w:type="dxa"/>
            <w:tcBorders>
              <w:top w:val="nil"/>
              <w:bottom w:val="thickThinSmallGap" w:sz="24" w:space="0" w:color="auto"/>
              <w:right w:val="nil"/>
            </w:tcBorders>
          </w:tcPr>
          <w:p w14:paraId="6C09AFE3" w14:textId="77777777" w:rsidR="009F3494" w:rsidRPr="00FC6422" w:rsidRDefault="009F3494" w:rsidP="002C436C">
            <w:pPr>
              <w:spacing w:line="480" w:lineRule="auto"/>
              <w:rPr>
                <w:rFonts w:cs="Times New Roman"/>
                <w:sz w:val="18"/>
                <w:szCs w:val="18"/>
              </w:rPr>
            </w:pPr>
            <w:proofErr w:type="spellStart"/>
            <w:r w:rsidRPr="00FC6422">
              <w:rPr>
                <w:rFonts w:cs="Times New Roman"/>
                <w:i/>
                <w:sz w:val="18"/>
                <w:szCs w:val="18"/>
              </w:rPr>
              <w:lastRenderedPageBreak/>
              <w:t>ProcessualEntity</w:t>
            </w:r>
            <w:proofErr w:type="spellEnd"/>
          </w:p>
        </w:tc>
        <w:tc>
          <w:tcPr>
            <w:tcW w:w="2263" w:type="dxa"/>
            <w:tcBorders>
              <w:top w:val="nil"/>
              <w:left w:val="nil"/>
              <w:bottom w:val="thickThinSmallGap" w:sz="24" w:space="0" w:color="auto"/>
              <w:right w:val="nil"/>
            </w:tcBorders>
          </w:tcPr>
          <w:p w14:paraId="4AAD7D4B" w14:textId="77777777" w:rsidR="009F3494" w:rsidRPr="00FC6422" w:rsidRDefault="009F3494" w:rsidP="002C436C">
            <w:pPr>
              <w:spacing w:line="480" w:lineRule="auto"/>
              <w:rPr>
                <w:rFonts w:cs="Times New Roman"/>
                <w:sz w:val="18"/>
                <w:szCs w:val="18"/>
              </w:rPr>
            </w:pPr>
            <w:proofErr w:type="spellStart"/>
            <w:r w:rsidRPr="00FC6422">
              <w:rPr>
                <w:rFonts w:cs="Times New Roman"/>
                <w:b/>
                <w:sz w:val="18"/>
                <w:szCs w:val="18"/>
              </w:rPr>
              <w:t>equivalentTo</w:t>
            </w:r>
            <w:proofErr w:type="spellEnd"/>
          </w:p>
        </w:tc>
        <w:tc>
          <w:tcPr>
            <w:tcW w:w="1559" w:type="dxa"/>
            <w:tcBorders>
              <w:top w:val="nil"/>
              <w:left w:val="nil"/>
              <w:bottom w:val="thickThinSmallGap" w:sz="24" w:space="0" w:color="auto"/>
            </w:tcBorders>
          </w:tcPr>
          <w:p w14:paraId="7CAC7A63" w14:textId="77777777" w:rsidR="009F3494" w:rsidRPr="00FC6422" w:rsidRDefault="009F3494" w:rsidP="002C436C">
            <w:pPr>
              <w:spacing w:line="480" w:lineRule="auto"/>
              <w:rPr>
                <w:rFonts w:cs="Times New Roman"/>
                <w:i/>
                <w:sz w:val="18"/>
                <w:szCs w:val="18"/>
              </w:rPr>
            </w:pPr>
            <w:r w:rsidRPr="00FC6422">
              <w:rPr>
                <w:rFonts w:cs="Times New Roman"/>
                <w:i/>
                <w:sz w:val="18"/>
                <w:szCs w:val="18"/>
              </w:rPr>
              <w:t>Process</w:t>
            </w:r>
          </w:p>
        </w:tc>
      </w:tr>
    </w:tbl>
    <w:p w14:paraId="5557EC75" w14:textId="77777777" w:rsidR="009F3494" w:rsidRPr="00FC6422" w:rsidRDefault="009F3494" w:rsidP="00BC384E">
      <w:pPr>
        <w:spacing w:line="480" w:lineRule="auto"/>
        <w:rPr>
          <w:rFonts w:cs="Times New Roman"/>
        </w:rPr>
      </w:pPr>
    </w:p>
    <w:sectPr w:rsidR="009F3494" w:rsidRPr="00FC6422" w:rsidSect="008238C4">
      <w:headerReference w:type="default" r:id="rId11"/>
      <w:footerReference w:type="default" r:id="rId1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1" w:author="schulz" w:date="2012-03-25T18:32:00Z" w:initials="s">
    <w:p w14:paraId="05957AD8" w14:textId="77777777" w:rsidR="00057BFD" w:rsidRDefault="00057BFD">
      <w:pPr>
        <w:pStyle w:val="Textodecomentrio"/>
      </w:pPr>
      <w:r>
        <w:rPr>
          <w:rStyle w:val="Refdecomentrio"/>
        </w:rPr>
        <w:annotationRef/>
      </w:r>
      <w:r>
        <w:t>The ontological distinction between events and processes is crucial. It does not become clear in this paper what the difference is!</w:t>
      </w:r>
    </w:p>
  </w:comment>
  <w:comment w:id="94" w:author="schulz" w:date="2012-03-28T14:01:00Z" w:initials="s">
    <w:p w14:paraId="1123980C" w14:textId="77777777" w:rsidR="00057BFD" w:rsidRDefault="00057BFD">
      <w:pPr>
        <w:pStyle w:val="Textodecomentrio"/>
      </w:pPr>
      <w:r>
        <w:rPr>
          <w:rStyle w:val="Refdecomentrio"/>
        </w:rPr>
        <w:annotationRef/>
      </w:r>
      <w:proofErr w:type="gramStart"/>
      <w:r>
        <w:t>explain</w:t>
      </w:r>
      <w:proofErr w:type="gramEnd"/>
      <w:r>
        <w:t xml:space="preserve">. Is it the same as in </w:t>
      </w:r>
      <w:proofErr w:type="spellStart"/>
      <w:r>
        <w:t>BioTop</w:t>
      </w:r>
      <w:proofErr w:type="spellEnd"/>
      <w:r>
        <w:t xml:space="preserve">? </w:t>
      </w:r>
    </w:p>
  </w:comment>
  <w:comment w:id="96" w:author="schulz" w:date="2012-03-28T14:01:00Z" w:initials="s">
    <w:p w14:paraId="1302A170" w14:textId="77777777" w:rsidR="00057BFD" w:rsidRDefault="00057BFD">
      <w:pPr>
        <w:pStyle w:val="Textodecomentrio"/>
      </w:pPr>
      <w:r>
        <w:rPr>
          <w:rStyle w:val="Refdecomentrio"/>
        </w:rPr>
        <w:annotationRef/>
      </w:r>
      <w:proofErr w:type="gramStart"/>
      <w:r>
        <w:t>use</w:t>
      </w:r>
      <w:proofErr w:type="gramEnd"/>
      <w:r>
        <w:t xml:space="preserve"> subheadings here, not a bullet list</w:t>
      </w:r>
    </w:p>
  </w:comment>
  <w:comment w:id="97" w:author="schulz" w:date="2012-03-28T14:01:00Z" w:initials="s">
    <w:p w14:paraId="51F09400" w14:textId="77777777" w:rsidR="00057BFD" w:rsidRDefault="00057BFD">
      <w:pPr>
        <w:pStyle w:val="Textodecomentrio"/>
      </w:pPr>
      <w:r>
        <w:rPr>
          <w:rStyle w:val="Refdecomentrio"/>
        </w:rPr>
        <w:annotationRef/>
      </w:r>
      <w:r>
        <w:t>It should be defined what an event is (</w:t>
      </w:r>
      <w:proofErr w:type="spellStart"/>
      <w:r>
        <w:t>biotop</w:t>
      </w:r>
      <w:proofErr w:type="gramStart"/>
      <w:r>
        <w:t>:Event</w:t>
      </w:r>
      <w:proofErr w:type="spellEnd"/>
      <w:proofErr w:type="gramEnd"/>
      <w:r>
        <w:t xml:space="preserve"> = </w:t>
      </w:r>
      <w:proofErr w:type="spellStart"/>
      <w:r>
        <w:t>bfo:ProcessBoundary</w:t>
      </w:r>
      <w:proofErr w:type="spellEnd"/>
    </w:p>
  </w:comment>
  <w:comment w:id="121" w:author="schulz" w:date="2012-03-28T14:01:00Z" w:initials="s">
    <w:p w14:paraId="09F27D26" w14:textId="77777777" w:rsidR="00057BFD" w:rsidRDefault="00057BFD">
      <w:pPr>
        <w:pStyle w:val="Textodecomentrio"/>
      </w:pPr>
      <w:r>
        <w:rPr>
          <w:rStyle w:val="Refdecomentrio"/>
        </w:rPr>
        <w:annotationRef/>
      </w:r>
      <w:r>
        <w:t xml:space="preserve">All material entities are </w:t>
      </w:r>
      <w:proofErr w:type="spellStart"/>
      <w:r>
        <w:t>presentials</w:t>
      </w:r>
      <w:proofErr w:type="spellEnd"/>
      <w:r>
        <w:t xml:space="preserve">? Is there a material entity which is NOT a </w:t>
      </w:r>
      <w:proofErr w:type="spellStart"/>
      <w:r>
        <w:t>prersential</w:t>
      </w:r>
      <w:proofErr w:type="spellEnd"/>
      <w:r>
        <w:t>??</w:t>
      </w:r>
    </w:p>
  </w:comment>
  <w:comment w:id="127" w:author="schulz" w:date="2012-03-28T14:01:00Z" w:initials="s">
    <w:p w14:paraId="7C3F1486" w14:textId="77777777" w:rsidR="00057BFD" w:rsidRDefault="00057BFD">
      <w:pPr>
        <w:pStyle w:val="Textodecomentrio"/>
      </w:pPr>
      <w:r>
        <w:rPr>
          <w:rStyle w:val="Refdecomentrio"/>
        </w:rPr>
        <w:annotationRef/>
      </w:r>
      <w:proofErr w:type="gramStart"/>
      <w:r>
        <w:t>is</w:t>
      </w:r>
      <w:proofErr w:type="gramEnd"/>
      <w:r>
        <w:t xml:space="preserve"> this </w:t>
      </w:r>
      <w:proofErr w:type="spellStart"/>
      <w:r>
        <w:t>BioTop:Event</w:t>
      </w:r>
      <w:proofErr w:type="spellEnd"/>
      <w:r>
        <w:t xml:space="preserve">? It has been deprecated and </w:t>
      </w:r>
      <w:r w:rsidRPr="00AB7BBE">
        <w:rPr>
          <w:highlight w:val="yellow"/>
        </w:rPr>
        <w:t>must therefore not be used</w:t>
      </w:r>
      <w:r>
        <w:t xml:space="preserve">. Use </w:t>
      </w:r>
      <w:proofErr w:type="spellStart"/>
      <w:r w:rsidRPr="00AB7BBE">
        <w:rPr>
          <w:i/>
        </w:rPr>
        <w:t>InstantaneousProcess</w:t>
      </w:r>
      <w:proofErr w:type="spellEnd"/>
      <w:r w:rsidRPr="00AB7BBE">
        <w:rPr>
          <w:i/>
        </w:rPr>
        <w:t xml:space="preserve"> </w:t>
      </w:r>
      <w:r>
        <w:t>instead</w:t>
      </w:r>
    </w:p>
  </w:comment>
  <w:comment w:id="134" w:author="schulz" w:date="2012-03-28T14:01:00Z" w:initials="s">
    <w:p w14:paraId="57B97BED" w14:textId="77777777" w:rsidR="00057BFD" w:rsidRDefault="00057BFD">
      <w:pPr>
        <w:pStyle w:val="Textodecomentrio"/>
      </w:pPr>
      <w:r>
        <w:rPr>
          <w:rStyle w:val="Refdecomentrio"/>
        </w:rPr>
        <w:annotationRef/>
      </w:r>
      <w:proofErr w:type="gramStart"/>
      <w:r>
        <w:t>is</w:t>
      </w:r>
      <w:proofErr w:type="gramEnd"/>
      <w:r>
        <w:t xml:space="preserve"> already in </w:t>
      </w:r>
      <w:proofErr w:type="spellStart"/>
      <w:r>
        <w:t>BioTop</w:t>
      </w:r>
      <w:proofErr w:type="spellEnd"/>
    </w:p>
  </w:comment>
  <w:comment w:id="164" w:author="schulz" w:date="2012-03-28T14:01:00Z" w:initials="s">
    <w:p w14:paraId="7D62C81D" w14:textId="77777777" w:rsidR="00057BFD" w:rsidRDefault="00057BFD">
      <w:pPr>
        <w:pStyle w:val="Textodecomentrio"/>
      </w:pPr>
      <w:r>
        <w:rPr>
          <w:rStyle w:val="Refdecomentrio"/>
        </w:rPr>
        <w:annotationRef/>
      </w:r>
      <w:proofErr w:type="gramStart"/>
      <w:r>
        <w:t>no</w:t>
      </w:r>
      <w:proofErr w:type="gramEnd"/>
      <w:r>
        <w:t xml:space="preserve"> equivalence!! Otherwise all diseases are deaths</w:t>
      </w:r>
    </w:p>
  </w:comment>
  <w:comment w:id="169" w:author="Daniel" w:date="2012-03-29T11:43:00Z" w:initials="DS">
    <w:p w14:paraId="17380AE7" w14:textId="77777777" w:rsidR="00057BFD" w:rsidRDefault="00057BFD">
      <w:pPr>
        <w:pStyle w:val="Textodecomentrio"/>
      </w:pPr>
      <w:r>
        <w:rPr>
          <w:rStyle w:val="Refdecomentrio"/>
        </w:rPr>
        <w:annotationRef/>
      </w:r>
      <w:r>
        <w:t xml:space="preserve">Your model should cope with biological (Diseases) AND </w:t>
      </w:r>
      <w:proofErr w:type="spellStart"/>
      <w:r>
        <w:t>non biological</w:t>
      </w:r>
      <w:proofErr w:type="spellEnd"/>
      <w:r>
        <w:t xml:space="preserve"> (Injuries) death causes. Or you should introduce the primary and secondary death causes in an ontological way…</w:t>
      </w:r>
    </w:p>
  </w:comment>
  <w:comment w:id="205" w:author="schulz" w:date="2012-03-28T14:01:00Z" w:initials="s">
    <w:p w14:paraId="1AF7734B" w14:textId="77777777" w:rsidR="00057BFD" w:rsidRDefault="00057BFD">
      <w:pPr>
        <w:pStyle w:val="Textodecomentrio"/>
      </w:pPr>
      <w:r>
        <w:rPr>
          <w:rStyle w:val="Refdecomentrio"/>
        </w:rPr>
        <w:annotationRef/>
      </w:r>
      <w:proofErr w:type="gramStart"/>
      <w:r>
        <w:t>no</w:t>
      </w:r>
      <w:proofErr w:type="gramEnd"/>
      <w:r>
        <w:t xml:space="preserve"> idea what is meant by "indistinguishable entities". I would rather drop that reference. </w:t>
      </w:r>
    </w:p>
    <w:p w14:paraId="220ECAFB" w14:textId="77777777" w:rsidR="00057BFD" w:rsidRDefault="00057BFD">
      <w:pPr>
        <w:pStyle w:val="Textodecomentrio"/>
      </w:pPr>
      <w:r>
        <w:t xml:space="preserve">You should look e.g. in </w:t>
      </w:r>
      <w:proofErr w:type="spellStart"/>
      <w:r>
        <w:t>BioPortal</w:t>
      </w:r>
      <w:proofErr w:type="spellEnd"/>
      <w:r>
        <w:t>, in which ontologies Death occurs and discuss this!</w:t>
      </w:r>
    </w:p>
  </w:comment>
  <w:comment w:id="207" w:author="Daniel" w:date="2012-03-29T12:26:00Z" w:initials="DS">
    <w:p w14:paraId="2C8DC4A5" w14:textId="77777777" w:rsidR="00057BFD" w:rsidRDefault="00057BFD">
      <w:pPr>
        <w:pStyle w:val="Textodecomentrio"/>
      </w:pPr>
      <w:r>
        <w:rPr>
          <w:rStyle w:val="Refdecomentrio"/>
        </w:rPr>
        <w:annotationRef/>
      </w:r>
      <w:r>
        <w:t xml:space="preserve">Summarize these. What specifically can be generalized towards all ‘complex biological events’ from the rather </w:t>
      </w:r>
      <w:proofErr w:type="spellStart"/>
      <w:r>
        <w:t>specifc</w:t>
      </w:r>
      <w:proofErr w:type="spellEnd"/>
      <w:r>
        <w:t xml:space="preserve"> disease and death </w:t>
      </w:r>
      <w:proofErr w:type="gramStart"/>
      <w:r>
        <w:t>representations ?</w:t>
      </w:r>
      <w:proofErr w:type="gramEnd"/>
    </w:p>
  </w:comment>
  <w:comment w:id="208" w:author="Daniel" w:date="2012-03-29T12:28:00Z" w:initials="DS">
    <w:p w14:paraId="55BDB007" w14:textId="77777777" w:rsidR="00057BFD" w:rsidRDefault="00057BFD">
      <w:pPr>
        <w:pStyle w:val="Textodecomentrio"/>
      </w:pPr>
      <w:r>
        <w:rPr>
          <w:rStyle w:val="Refdecomentrio"/>
        </w:rPr>
        <w:annotationRef/>
      </w:r>
      <w:r>
        <w:t>A claim as long as there is no use case showing its advantage.</w:t>
      </w:r>
    </w:p>
  </w:comment>
  <w:comment w:id="209" w:author="Daniel" w:date="2012-03-29T12:30:00Z" w:initials="DS">
    <w:p w14:paraId="2D5BF191" w14:textId="77777777" w:rsidR="00057BFD" w:rsidRDefault="00057BFD">
      <w:pPr>
        <w:pStyle w:val="Textodecomentrio"/>
      </w:pPr>
      <w:r>
        <w:rPr>
          <w:rStyle w:val="Refdecomentrio"/>
        </w:rPr>
        <w:annotationRef/>
      </w:r>
      <w:r>
        <w:t xml:space="preserve">These are more claims. In the conclusion you should summarize your </w:t>
      </w:r>
      <w:proofErr w:type="spellStart"/>
      <w:r>
        <w:t>archievements</w:t>
      </w:r>
      <w:proofErr w:type="spellEnd"/>
      <w:r>
        <w:t xml:space="preserve"> done.</w:t>
      </w:r>
    </w:p>
  </w:comment>
  <w:comment w:id="210" w:author="Daniel" w:date="2012-03-29T12:35:00Z" w:initials="DS">
    <w:p w14:paraId="637B3101" w14:textId="77777777" w:rsidR="00057BFD" w:rsidRDefault="00057BFD">
      <w:pPr>
        <w:pStyle w:val="Textodecomentrio"/>
      </w:pPr>
      <w:r>
        <w:rPr>
          <w:rStyle w:val="Refdecomentrio"/>
        </w:rPr>
        <w:annotationRef/>
      </w:r>
      <w:r>
        <w:t xml:space="preserve">These use cases should be explained and the version 4 definitions justified by illustrating a theoretic mock up example. The full use case will be in </w:t>
      </w:r>
      <w:proofErr w:type="spellStart"/>
      <w:r>
        <w:t>Robertas</w:t>
      </w:r>
      <w:proofErr w:type="spellEnd"/>
      <w:r>
        <w:t xml:space="preserve"> paper as well but focusing more in the technical integration aspects then.</w:t>
      </w:r>
    </w:p>
  </w:comment>
  <w:comment w:id="212" w:author="schulz" w:date="2012-03-28T14:01:00Z" w:initials="s">
    <w:p w14:paraId="7FE419CF" w14:textId="77777777" w:rsidR="00057BFD" w:rsidRDefault="00057BFD">
      <w:pPr>
        <w:pStyle w:val="Textodecomentrio"/>
      </w:pPr>
      <w:r>
        <w:rPr>
          <w:rStyle w:val="Refdecomentrio"/>
        </w:rPr>
        <w:annotationRef/>
      </w:r>
      <w:r>
        <w:t>All figures need to be referred to in the text!</w:t>
      </w:r>
    </w:p>
  </w:comment>
  <w:comment w:id="213" w:author="Daniel" w:date="2012-03-29T13:18:00Z" w:initials="DS">
    <w:p w14:paraId="6CBF2830" w14:textId="77777777" w:rsidR="00057BFD" w:rsidRDefault="00057BFD">
      <w:pPr>
        <w:pStyle w:val="Textodecomentrio"/>
      </w:pPr>
      <w:r>
        <w:rPr>
          <w:rStyle w:val="Refdecomentrio"/>
        </w:rPr>
        <w:annotationRef/>
      </w:r>
      <w:r>
        <w:t>Shouldn’t there be the disorder and disease as well</w:t>
      </w:r>
    </w:p>
  </w:comment>
  <w:comment w:id="214" w:author="schulz" w:date="2012-03-28T14:01:00Z" w:initials="s">
    <w:p w14:paraId="7C759B5E" w14:textId="77777777" w:rsidR="00057BFD" w:rsidRDefault="00057BFD">
      <w:pPr>
        <w:pStyle w:val="Textodecomentrio"/>
      </w:pPr>
      <w:r>
        <w:rPr>
          <w:rStyle w:val="Refdecomentrio"/>
        </w:rPr>
        <w:annotationRef/>
      </w:r>
      <w:proofErr w:type="gramStart"/>
      <w:r>
        <w:t>this</w:t>
      </w:r>
      <w:proofErr w:type="gramEnd"/>
      <w:r>
        <w:t xml:space="preserve"> is a deprecated class in </w:t>
      </w:r>
      <w:proofErr w:type="spellStart"/>
      <w:r>
        <w:t>BioTop</w:t>
      </w:r>
      <w:proofErr w:type="spellEnd"/>
      <w:r>
        <w:t xml:space="preserve">!! Must not be used.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5189BB" w14:textId="77777777" w:rsidR="00CE40B5" w:rsidRDefault="00CE40B5">
      <w:pPr>
        <w:spacing w:line="240" w:lineRule="auto"/>
      </w:pPr>
      <w:r>
        <w:separator/>
      </w:r>
    </w:p>
  </w:endnote>
  <w:endnote w:type="continuationSeparator" w:id="0">
    <w:p w14:paraId="49CDD481" w14:textId="77777777" w:rsidR="00CE40B5" w:rsidRDefault="00CE40B5">
      <w:pPr>
        <w:spacing w:line="240" w:lineRule="auto"/>
      </w:pPr>
      <w:r>
        <w:continuationSeparator/>
      </w:r>
    </w:p>
  </w:endnote>
  <w:endnote w:type="continuationNotice" w:id="1">
    <w:p w14:paraId="4FC380F6" w14:textId="77777777" w:rsidR="00CE40B5" w:rsidRDefault="00CE40B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B0D334" w14:textId="77777777" w:rsidR="00057BFD" w:rsidRDefault="00057BF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CC6C1F" w14:textId="77777777" w:rsidR="00CE40B5" w:rsidRDefault="00CE40B5">
      <w:pPr>
        <w:spacing w:line="240" w:lineRule="auto"/>
      </w:pPr>
      <w:r>
        <w:separator/>
      </w:r>
    </w:p>
  </w:footnote>
  <w:footnote w:type="continuationSeparator" w:id="0">
    <w:p w14:paraId="6BB99AAD" w14:textId="77777777" w:rsidR="00CE40B5" w:rsidRDefault="00CE40B5">
      <w:pPr>
        <w:spacing w:line="240" w:lineRule="auto"/>
      </w:pPr>
      <w:r>
        <w:continuationSeparator/>
      </w:r>
    </w:p>
  </w:footnote>
  <w:footnote w:type="continuationNotice" w:id="1">
    <w:p w14:paraId="41316305" w14:textId="77777777" w:rsidR="00CE40B5" w:rsidRDefault="00CE40B5">
      <w:pPr>
        <w:spacing w:line="240" w:lineRule="auto"/>
      </w:pPr>
    </w:p>
  </w:footnote>
  <w:footnote w:id="2">
    <w:p w14:paraId="269126C2" w14:textId="349ABAF2" w:rsidR="00057BFD" w:rsidRDefault="00057BFD">
      <w:pPr>
        <w:spacing w:after="200"/>
      </w:pPr>
      <w:r>
        <w:rPr>
          <w:rStyle w:val="Refdenotaderodap"/>
          <w:rFonts w:cs="Arial"/>
        </w:rPr>
        <w:footnoteRef/>
      </w:r>
      <w:r>
        <w:rPr>
          <w:rFonts w:cs="Times New Roman"/>
          <w:sz w:val="18"/>
          <w:szCs w:val="18"/>
        </w:rPr>
        <w:t xml:space="preserve"> December, 26</w:t>
      </w:r>
      <w:r>
        <w:rPr>
          <w:rFonts w:cs="Times New Roman"/>
          <w:sz w:val="18"/>
          <w:szCs w:val="18"/>
          <w:vertAlign w:val="superscript"/>
        </w:rPr>
        <w:t>th</w:t>
      </w:r>
      <w:proofErr w:type="gramStart"/>
      <w:r>
        <w:rPr>
          <w:rFonts w:cs="Times New Roman"/>
          <w:sz w:val="18"/>
          <w:szCs w:val="18"/>
        </w:rPr>
        <w:t>,  2011</w:t>
      </w:r>
      <w:proofErr w:type="gramEnd"/>
      <w:r>
        <w:rPr>
          <w:rFonts w:cs="Times New Roman"/>
          <w:sz w:val="18"/>
          <w:szCs w:val="18"/>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8B3A6" w14:textId="77777777" w:rsidR="00057BFD" w:rsidRDefault="00057BFD">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E2CA3"/>
    <w:multiLevelType w:val="hybridMultilevel"/>
    <w:tmpl w:val="07082EC2"/>
    <w:lvl w:ilvl="0" w:tplc="F35472D6">
      <w:start w:val="3"/>
      <w:numFmt w:val="bullet"/>
      <w:lvlText w:val="-"/>
      <w:lvlJc w:val="left"/>
      <w:pPr>
        <w:ind w:left="720" w:hanging="360"/>
      </w:pPr>
      <w:rPr>
        <w:rFonts w:ascii="Times New Roman" w:eastAsia="Times New Roman" w:hAnsi="Times New Roman"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BDE7C04"/>
    <w:multiLevelType w:val="hybridMultilevel"/>
    <w:tmpl w:val="C534052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E0509B0"/>
    <w:multiLevelType w:val="hybridMultilevel"/>
    <w:tmpl w:val="8BCEE0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17F5701"/>
    <w:multiLevelType w:val="hybridMultilevel"/>
    <w:tmpl w:val="262CD3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55C2A36"/>
    <w:multiLevelType w:val="hybridMultilevel"/>
    <w:tmpl w:val="28828C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25C60F6"/>
    <w:multiLevelType w:val="hybridMultilevel"/>
    <w:tmpl w:val="48C408F0"/>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nsid w:val="2C9C0CFF"/>
    <w:multiLevelType w:val="hybridMultilevel"/>
    <w:tmpl w:val="BA48EC6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21C20FF"/>
    <w:multiLevelType w:val="hybridMultilevel"/>
    <w:tmpl w:val="325658A4"/>
    <w:lvl w:ilvl="0" w:tplc="3F4E1DBC">
      <w:start w:val="1"/>
      <w:numFmt w:val="bullet"/>
      <w:lvlText w:val="-"/>
      <w:lvlJc w:val="left"/>
      <w:pPr>
        <w:ind w:left="720" w:hanging="360"/>
      </w:pPr>
      <w:rPr>
        <w:rFonts w:ascii="Times New Roman" w:eastAsia="Times New Roman" w:hAnsi="Times New Roman"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66A461E"/>
    <w:multiLevelType w:val="hybridMultilevel"/>
    <w:tmpl w:val="D270B5F2"/>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A8D7445"/>
    <w:multiLevelType w:val="hybridMultilevel"/>
    <w:tmpl w:val="187EEB7A"/>
    <w:lvl w:ilvl="0" w:tplc="04160017">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0">
    <w:nsid w:val="42A16BAD"/>
    <w:multiLevelType w:val="hybridMultilevel"/>
    <w:tmpl w:val="5BFA156A"/>
    <w:lvl w:ilvl="0" w:tplc="2B1E8B8E">
      <w:start w:val="3"/>
      <w:numFmt w:val="bullet"/>
      <w:lvlText w:val="-"/>
      <w:lvlJc w:val="left"/>
      <w:pPr>
        <w:ind w:left="1080" w:hanging="360"/>
      </w:pPr>
      <w:rPr>
        <w:rFonts w:ascii="Times New Roman" w:eastAsia="Times New Roman" w:hAnsi="Times New Roman"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1">
    <w:nsid w:val="45F801BA"/>
    <w:multiLevelType w:val="hybridMultilevel"/>
    <w:tmpl w:val="B9F0AA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29541FD"/>
    <w:multiLevelType w:val="hybridMultilevel"/>
    <w:tmpl w:val="9DC89328"/>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7"/>
  </w:num>
  <w:num w:numId="2">
    <w:abstractNumId w:val="3"/>
  </w:num>
  <w:num w:numId="3">
    <w:abstractNumId w:val="6"/>
  </w:num>
  <w:num w:numId="4">
    <w:abstractNumId w:val="12"/>
  </w:num>
  <w:num w:numId="5">
    <w:abstractNumId w:val="1"/>
  </w:num>
  <w:num w:numId="6">
    <w:abstractNumId w:val="0"/>
  </w:num>
  <w:num w:numId="7">
    <w:abstractNumId w:val="10"/>
  </w:num>
  <w:num w:numId="8">
    <w:abstractNumId w:val="9"/>
  </w:num>
  <w:num w:numId="9">
    <w:abstractNumId w:val="5"/>
  </w:num>
  <w:num w:numId="10">
    <w:abstractNumId w:val="4"/>
  </w:num>
  <w:num w:numId="11">
    <w:abstractNumId w:val="2"/>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noPunctuationKerning/>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1D95"/>
    <w:rsid w:val="00023333"/>
    <w:rsid w:val="00030E1A"/>
    <w:rsid w:val="0003671E"/>
    <w:rsid w:val="00056DE3"/>
    <w:rsid w:val="00057BFD"/>
    <w:rsid w:val="00060336"/>
    <w:rsid w:val="0006511B"/>
    <w:rsid w:val="000727A6"/>
    <w:rsid w:val="00080E63"/>
    <w:rsid w:val="0008155B"/>
    <w:rsid w:val="00096F3C"/>
    <w:rsid w:val="000A31CA"/>
    <w:rsid w:val="000A79B5"/>
    <w:rsid w:val="000B4EED"/>
    <w:rsid w:val="000C062F"/>
    <w:rsid w:val="000C5430"/>
    <w:rsid w:val="000C5C25"/>
    <w:rsid w:val="000D2554"/>
    <w:rsid w:val="000E5D20"/>
    <w:rsid w:val="000E6911"/>
    <w:rsid w:val="000F561C"/>
    <w:rsid w:val="00113496"/>
    <w:rsid w:val="001372A3"/>
    <w:rsid w:val="00140346"/>
    <w:rsid w:val="00140C13"/>
    <w:rsid w:val="00142F7D"/>
    <w:rsid w:val="001539F1"/>
    <w:rsid w:val="00155E3D"/>
    <w:rsid w:val="00155EC1"/>
    <w:rsid w:val="001677AE"/>
    <w:rsid w:val="00197451"/>
    <w:rsid w:val="001A5811"/>
    <w:rsid w:val="001C086E"/>
    <w:rsid w:val="001E613A"/>
    <w:rsid w:val="001E6580"/>
    <w:rsid w:val="001F7082"/>
    <w:rsid w:val="00200386"/>
    <w:rsid w:val="00201D30"/>
    <w:rsid w:val="002223BB"/>
    <w:rsid w:val="00235F7F"/>
    <w:rsid w:val="002373A0"/>
    <w:rsid w:val="002446ED"/>
    <w:rsid w:val="00245631"/>
    <w:rsid w:val="002640E0"/>
    <w:rsid w:val="002A54EE"/>
    <w:rsid w:val="002B5E34"/>
    <w:rsid w:val="002C436C"/>
    <w:rsid w:val="002D4A9A"/>
    <w:rsid w:val="002E3F77"/>
    <w:rsid w:val="002F26E7"/>
    <w:rsid w:val="002F48EC"/>
    <w:rsid w:val="003010FC"/>
    <w:rsid w:val="003108CB"/>
    <w:rsid w:val="003117FD"/>
    <w:rsid w:val="0031518F"/>
    <w:rsid w:val="00315747"/>
    <w:rsid w:val="00325A99"/>
    <w:rsid w:val="003307B5"/>
    <w:rsid w:val="003368B7"/>
    <w:rsid w:val="00336BA2"/>
    <w:rsid w:val="00340F29"/>
    <w:rsid w:val="003536E3"/>
    <w:rsid w:val="00363E68"/>
    <w:rsid w:val="00364040"/>
    <w:rsid w:val="00371F1B"/>
    <w:rsid w:val="00374584"/>
    <w:rsid w:val="00390D55"/>
    <w:rsid w:val="003919A9"/>
    <w:rsid w:val="00395782"/>
    <w:rsid w:val="003A74E9"/>
    <w:rsid w:val="003B3F73"/>
    <w:rsid w:val="003C3059"/>
    <w:rsid w:val="003C42A3"/>
    <w:rsid w:val="003C6B6A"/>
    <w:rsid w:val="003C6FC2"/>
    <w:rsid w:val="003E07F1"/>
    <w:rsid w:val="003E24B1"/>
    <w:rsid w:val="003E4689"/>
    <w:rsid w:val="003E7D3B"/>
    <w:rsid w:val="003F4AF5"/>
    <w:rsid w:val="0040020D"/>
    <w:rsid w:val="00401DF5"/>
    <w:rsid w:val="00407F07"/>
    <w:rsid w:val="00423370"/>
    <w:rsid w:val="00425E72"/>
    <w:rsid w:val="00427603"/>
    <w:rsid w:val="00430C34"/>
    <w:rsid w:val="004334E0"/>
    <w:rsid w:val="004445E6"/>
    <w:rsid w:val="0045348C"/>
    <w:rsid w:val="00455B75"/>
    <w:rsid w:val="00460CFB"/>
    <w:rsid w:val="00462560"/>
    <w:rsid w:val="004975E8"/>
    <w:rsid w:val="004B32FA"/>
    <w:rsid w:val="004C0A5C"/>
    <w:rsid w:val="004D6251"/>
    <w:rsid w:val="004E6136"/>
    <w:rsid w:val="004E6757"/>
    <w:rsid w:val="004F7093"/>
    <w:rsid w:val="00510971"/>
    <w:rsid w:val="00516D30"/>
    <w:rsid w:val="00521144"/>
    <w:rsid w:val="00526135"/>
    <w:rsid w:val="0055151C"/>
    <w:rsid w:val="00570230"/>
    <w:rsid w:val="00580F47"/>
    <w:rsid w:val="00581B3F"/>
    <w:rsid w:val="00582D58"/>
    <w:rsid w:val="00583E7C"/>
    <w:rsid w:val="005976F8"/>
    <w:rsid w:val="005A1F97"/>
    <w:rsid w:val="005A7729"/>
    <w:rsid w:val="005B613B"/>
    <w:rsid w:val="005C045C"/>
    <w:rsid w:val="005C1D9F"/>
    <w:rsid w:val="005C3666"/>
    <w:rsid w:val="005D116C"/>
    <w:rsid w:val="005E3177"/>
    <w:rsid w:val="005E3C15"/>
    <w:rsid w:val="005E50E8"/>
    <w:rsid w:val="005E6E9D"/>
    <w:rsid w:val="005F7415"/>
    <w:rsid w:val="006035AC"/>
    <w:rsid w:val="006114D2"/>
    <w:rsid w:val="006125BB"/>
    <w:rsid w:val="00620D65"/>
    <w:rsid w:val="00624412"/>
    <w:rsid w:val="00640E7E"/>
    <w:rsid w:val="006425D8"/>
    <w:rsid w:val="00646C4C"/>
    <w:rsid w:val="006537CC"/>
    <w:rsid w:val="006554CF"/>
    <w:rsid w:val="00670127"/>
    <w:rsid w:val="00671626"/>
    <w:rsid w:val="00676079"/>
    <w:rsid w:val="00684535"/>
    <w:rsid w:val="00685F34"/>
    <w:rsid w:val="0069104D"/>
    <w:rsid w:val="006B0D8F"/>
    <w:rsid w:val="006B1019"/>
    <w:rsid w:val="006B426A"/>
    <w:rsid w:val="006B6753"/>
    <w:rsid w:val="006C313F"/>
    <w:rsid w:val="006C38D6"/>
    <w:rsid w:val="006D0849"/>
    <w:rsid w:val="006D0D6F"/>
    <w:rsid w:val="006D19EA"/>
    <w:rsid w:val="006D258C"/>
    <w:rsid w:val="006D4FF3"/>
    <w:rsid w:val="006D7120"/>
    <w:rsid w:val="006E790D"/>
    <w:rsid w:val="006E7C19"/>
    <w:rsid w:val="006F0D3F"/>
    <w:rsid w:val="006F34D4"/>
    <w:rsid w:val="006F433A"/>
    <w:rsid w:val="006F5E21"/>
    <w:rsid w:val="00702A26"/>
    <w:rsid w:val="007410EC"/>
    <w:rsid w:val="00743425"/>
    <w:rsid w:val="00743CDE"/>
    <w:rsid w:val="00750D96"/>
    <w:rsid w:val="0075235D"/>
    <w:rsid w:val="0076611A"/>
    <w:rsid w:val="00766FB9"/>
    <w:rsid w:val="007679C3"/>
    <w:rsid w:val="00767D89"/>
    <w:rsid w:val="00771570"/>
    <w:rsid w:val="00785CA3"/>
    <w:rsid w:val="00786AC0"/>
    <w:rsid w:val="00796054"/>
    <w:rsid w:val="00796925"/>
    <w:rsid w:val="007A270E"/>
    <w:rsid w:val="007B7A09"/>
    <w:rsid w:val="007C7D9D"/>
    <w:rsid w:val="007D0BE5"/>
    <w:rsid w:val="007D339D"/>
    <w:rsid w:val="007E6A2B"/>
    <w:rsid w:val="007F70AB"/>
    <w:rsid w:val="007F7E74"/>
    <w:rsid w:val="00800E4D"/>
    <w:rsid w:val="0080101B"/>
    <w:rsid w:val="00801A4E"/>
    <w:rsid w:val="00804013"/>
    <w:rsid w:val="00804C23"/>
    <w:rsid w:val="008238C4"/>
    <w:rsid w:val="008344B3"/>
    <w:rsid w:val="00836E4C"/>
    <w:rsid w:val="00844641"/>
    <w:rsid w:val="00845C22"/>
    <w:rsid w:val="008548F0"/>
    <w:rsid w:val="00862AFE"/>
    <w:rsid w:val="008751BA"/>
    <w:rsid w:val="00875AC1"/>
    <w:rsid w:val="008869D7"/>
    <w:rsid w:val="008A5913"/>
    <w:rsid w:val="008B3149"/>
    <w:rsid w:val="008D0AE3"/>
    <w:rsid w:val="008E71D8"/>
    <w:rsid w:val="008F11EF"/>
    <w:rsid w:val="00912B57"/>
    <w:rsid w:val="0091306E"/>
    <w:rsid w:val="00924567"/>
    <w:rsid w:val="00935F86"/>
    <w:rsid w:val="00936935"/>
    <w:rsid w:val="00937391"/>
    <w:rsid w:val="009454C6"/>
    <w:rsid w:val="009553EF"/>
    <w:rsid w:val="009601A5"/>
    <w:rsid w:val="0098419F"/>
    <w:rsid w:val="00986BCC"/>
    <w:rsid w:val="00990D78"/>
    <w:rsid w:val="009A0403"/>
    <w:rsid w:val="009A098A"/>
    <w:rsid w:val="009A09EB"/>
    <w:rsid w:val="009A2279"/>
    <w:rsid w:val="009B43DF"/>
    <w:rsid w:val="009B4CBF"/>
    <w:rsid w:val="009E191D"/>
    <w:rsid w:val="009E32C1"/>
    <w:rsid w:val="009F1266"/>
    <w:rsid w:val="009F2600"/>
    <w:rsid w:val="009F3494"/>
    <w:rsid w:val="009F47DC"/>
    <w:rsid w:val="00A002B4"/>
    <w:rsid w:val="00A14AF6"/>
    <w:rsid w:val="00A158FB"/>
    <w:rsid w:val="00A15ADA"/>
    <w:rsid w:val="00A2023B"/>
    <w:rsid w:val="00A25B0A"/>
    <w:rsid w:val="00A34382"/>
    <w:rsid w:val="00A356DD"/>
    <w:rsid w:val="00A3758E"/>
    <w:rsid w:val="00A37907"/>
    <w:rsid w:val="00A3799F"/>
    <w:rsid w:val="00A416D5"/>
    <w:rsid w:val="00A510CA"/>
    <w:rsid w:val="00A54E87"/>
    <w:rsid w:val="00A6406A"/>
    <w:rsid w:val="00A67472"/>
    <w:rsid w:val="00A71970"/>
    <w:rsid w:val="00A773EF"/>
    <w:rsid w:val="00A77B3E"/>
    <w:rsid w:val="00A811C5"/>
    <w:rsid w:val="00A912B9"/>
    <w:rsid w:val="00AA0FB6"/>
    <w:rsid w:val="00AA1D98"/>
    <w:rsid w:val="00AB0734"/>
    <w:rsid w:val="00AB0A0C"/>
    <w:rsid w:val="00AB4DCA"/>
    <w:rsid w:val="00AB7BBE"/>
    <w:rsid w:val="00AC0E1E"/>
    <w:rsid w:val="00AD69F7"/>
    <w:rsid w:val="00AD6A99"/>
    <w:rsid w:val="00AE4342"/>
    <w:rsid w:val="00AE61DB"/>
    <w:rsid w:val="00AE6A77"/>
    <w:rsid w:val="00AF4516"/>
    <w:rsid w:val="00AF5E1D"/>
    <w:rsid w:val="00AF6673"/>
    <w:rsid w:val="00B05743"/>
    <w:rsid w:val="00B12480"/>
    <w:rsid w:val="00B21690"/>
    <w:rsid w:val="00B22CB7"/>
    <w:rsid w:val="00B26087"/>
    <w:rsid w:val="00B35810"/>
    <w:rsid w:val="00B41F19"/>
    <w:rsid w:val="00B429EC"/>
    <w:rsid w:val="00B47DDB"/>
    <w:rsid w:val="00B522A6"/>
    <w:rsid w:val="00B52B4E"/>
    <w:rsid w:val="00B61797"/>
    <w:rsid w:val="00B7609E"/>
    <w:rsid w:val="00B836BF"/>
    <w:rsid w:val="00B92CB9"/>
    <w:rsid w:val="00BA1A35"/>
    <w:rsid w:val="00BB0E45"/>
    <w:rsid w:val="00BC050F"/>
    <w:rsid w:val="00BC384E"/>
    <w:rsid w:val="00BC5C4B"/>
    <w:rsid w:val="00BC72BD"/>
    <w:rsid w:val="00BD52A9"/>
    <w:rsid w:val="00BD7CF9"/>
    <w:rsid w:val="00BE4999"/>
    <w:rsid w:val="00BE62C1"/>
    <w:rsid w:val="00C07D29"/>
    <w:rsid w:val="00C1560B"/>
    <w:rsid w:val="00C178D8"/>
    <w:rsid w:val="00C24D3B"/>
    <w:rsid w:val="00C4538B"/>
    <w:rsid w:val="00C601F3"/>
    <w:rsid w:val="00C71A77"/>
    <w:rsid w:val="00C71BC7"/>
    <w:rsid w:val="00C912CA"/>
    <w:rsid w:val="00C94FC7"/>
    <w:rsid w:val="00C9778E"/>
    <w:rsid w:val="00CB1812"/>
    <w:rsid w:val="00CC1CA9"/>
    <w:rsid w:val="00CD5049"/>
    <w:rsid w:val="00CE0C24"/>
    <w:rsid w:val="00CE0D54"/>
    <w:rsid w:val="00CE16DE"/>
    <w:rsid w:val="00CE2F4D"/>
    <w:rsid w:val="00CE3A03"/>
    <w:rsid w:val="00CE40B5"/>
    <w:rsid w:val="00CE580B"/>
    <w:rsid w:val="00CF3457"/>
    <w:rsid w:val="00CF3B0B"/>
    <w:rsid w:val="00CF6384"/>
    <w:rsid w:val="00D01875"/>
    <w:rsid w:val="00D01EF2"/>
    <w:rsid w:val="00D04A4D"/>
    <w:rsid w:val="00D3021F"/>
    <w:rsid w:val="00D4036D"/>
    <w:rsid w:val="00D63174"/>
    <w:rsid w:val="00D76413"/>
    <w:rsid w:val="00D77594"/>
    <w:rsid w:val="00D8133A"/>
    <w:rsid w:val="00D95E80"/>
    <w:rsid w:val="00DB366D"/>
    <w:rsid w:val="00DD53F1"/>
    <w:rsid w:val="00DD6EC5"/>
    <w:rsid w:val="00E04DFA"/>
    <w:rsid w:val="00E12719"/>
    <w:rsid w:val="00E20EA2"/>
    <w:rsid w:val="00E221EA"/>
    <w:rsid w:val="00E22F77"/>
    <w:rsid w:val="00E2325A"/>
    <w:rsid w:val="00E2609B"/>
    <w:rsid w:val="00E2631B"/>
    <w:rsid w:val="00E5503E"/>
    <w:rsid w:val="00E6412B"/>
    <w:rsid w:val="00E678B5"/>
    <w:rsid w:val="00E70B72"/>
    <w:rsid w:val="00E833B0"/>
    <w:rsid w:val="00E925F5"/>
    <w:rsid w:val="00E96E22"/>
    <w:rsid w:val="00EA33F9"/>
    <w:rsid w:val="00EA56CB"/>
    <w:rsid w:val="00EB4742"/>
    <w:rsid w:val="00EB61E1"/>
    <w:rsid w:val="00EE5A4F"/>
    <w:rsid w:val="00EF62CC"/>
    <w:rsid w:val="00F0142D"/>
    <w:rsid w:val="00F02860"/>
    <w:rsid w:val="00F22BBC"/>
    <w:rsid w:val="00F5369C"/>
    <w:rsid w:val="00F75390"/>
    <w:rsid w:val="00F77E12"/>
    <w:rsid w:val="00F81C31"/>
    <w:rsid w:val="00F820EE"/>
    <w:rsid w:val="00F82BE8"/>
    <w:rsid w:val="00F82E3A"/>
    <w:rsid w:val="00F86738"/>
    <w:rsid w:val="00F87A69"/>
    <w:rsid w:val="00F951F6"/>
    <w:rsid w:val="00FA41A9"/>
    <w:rsid w:val="00FB2A1A"/>
    <w:rsid w:val="00FC0C78"/>
    <w:rsid w:val="00FC2992"/>
    <w:rsid w:val="00FC39FC"/>
    <w:rsid w:val="00FC6422"/>
    <w:rsid w:val="00FC7792"/>
    <w:rsid w:val="00FC7AEC"/>
    <w:rsid w:val="00FD09E0"/>
    <w:rsid w:val="00FD32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semiHidden="0" w:uiPriority="9" w:unhideWhenUsed="0" w:qFormat="1"/>
    <w:lsdException w:name="heading 7" w:locked="1" w:uiPriority="9" w:qFormat="1"/>
    <w:lsdException w:name="heading 8" w:locked="1" w:uiPriority="9" w:qFormat="1"/>
    <w:lsdException w:name="heading 9" w:locked="1"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lsdException w:name="Title" w:locked="1" w:semiHidden="0" w:uiPriority="10" w:unhideWhenUsed="0" w:qFormat="1"/>
    <w:lsdException w:name="Default Paragraph Font" w:uiPriority="1"/>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Normal (Web)" w:locked="1" w:semiHidden="0" w:unhideWhenUsed="0"/>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0EE"/>
    <w:pPr>
      <w:spacing w:after="0" w:line="360" w:lineRule="auto"/>
    </w:pPr>
    <w:rPr>
      <w:rFonts w:ascii="Times New Roman" w:hAnsi="Times New Roman" w:cs="Arial"/>
      <w:sz w:val="24"/>
      <w:szCs w:val="24"/>
    </w:rPr>
  </w:style>
  <w:style w:type="paragraph" w:styleId="Ttulo1">
    <w:name w:val="heading 1"/>
    <w:basedOn w:val="Normal"/>
    <w:next w:val="Normal"/>
    <w:link w:val="Ttulo1Char"/>
    <w:uiPriority w:val="9"/>
    <w:qFormat/>
    <w:rsid w:val="00F820EE"/>
    <w:pPr>
      <w:keepNext/>
      <w:spacing w:before="240" w:after="60"/>
      <w:outlineLvl w:val="0"/>
    </w:pPr>
    <w:rPr>
      <w:rFonts w:asciiTheme="majorHAnsi" w:eastAsiaTheme="majorEastAsia" w:hAnsiTheme="majorHAnsi"/>
      <w:b/>
      <w:bCs/>
      <w:kern w:val="32"/>
      <w:sz w:val="32"/>
      <w:szCs w:val="32"/>
    </w:rPr>
  </w:style>
  <w:style w:type="paragraph" w:styleId="Ttulo2">
    <w:name w:val="heading 2"/>
    <w:basedOn w:val="Normal"/>
    <w:next w:val="Normal"/>
    <w:link w:val="Ttulo2Char"/>
    <w:uiPriority w:val="9"/>
    <w:unhideWhenUsed/>
    <w:qFormat/>
    <w:rsid w:val="00F820EE"/>
    <w:pPr>
      <w:keepNext/>
      <w:spacing w:before="240" w:after="60"/>
      <w:outlineLvl w:val="1"/>
    </w:pPr>
    <w:rPr>
      <w:rFonts w:asciiTheme="majorHAnsi" w:eastAsiaTheme="majorEastAsia" w:hAnsiTheme="majorHAnsi" w:cs="Times New Roman"/>
      <w:b/>
      <w:bCs/>
      <w:i/>
      <w:iCs/>
      <w:sz w:val="28"/>
      <w:szCs w:val="28"/>
    </w:rPr>
  </w:style>
  <w:style w:type="paragraph" w:styleId="Ttulo3">
    <w:name w:val="heading 3"/>
    <w:basedOn w:val="Normal"/>
    <w:next w:val="Normal"/>
    <w:link w:val="Ttulo3Char"/>
    <w:uiPriority w:val="9"/>
    <w:unhideWhenUsed/>
    <w:qFormat/>
    <w:rsid w:val="00F820EE"/>
    <w:pPr>
      <w:keepNext/>
      <w:spacing w:before="240" w:after="60"/>
      <w:outlineLvl w:val="2"/>
    </w:pPr>
    <w:rPr>
      <w:rFonts w:asciiTheme="majorHAnsi" w:eastAsiaTheme="majorEastAsia" w:hAnsiTheme="majorHAnsi"/>
      <w:b/>
      <w:bCs/>
      <w:sz w:val="26"/>
      <w:szCs w:val="26"/>
    </w:rPr>
  </w:style>
  <w:style w:type="paragraph" w:styleId="Ttulo4">
    <w:name w:val="heading 4"/>
    <w:basedOn w:val="Normal"/>
    <w:next w:val="Normal"/>
    <w:link w:val="Ttulo4Char"/>
    <w:uiPriority w:val="9"/>
    <w:unhideWhenUsed/>
    <w:qFormat/>
    <w:rsid w:val="00F820EE"/>
    <w:pPr>
      <w:keepNext/>
      <w:spacing w:before="240" w:after="60"/>
      <w:outlineLvl w:val="3"/>
    </w:pPr>
    <w:rPr>
      <w:b/>
      <w:bCs/>
      <w:sz w:val="28"/>
      <w:szCs w:val="28"/>
    </w:rPr>
  </w:style>
  <w:style w:type="paragraph" w:styleId="Ttulo5">
    <w:name w:val="heading 5"/>
    <w:basedOn w:val="Normal"/>
    <w:next w:val="Normal"/>
    <w:link w:val="Ttulo5Char"/>
    <w:uiPriority w:val="9"/>
    <w:unhideWhenUsed/>
    <w:qFormat/>
    <w:rsid w:val="00F820EE"/>
    <w:pPr>
      <w:spacing w:before="240" w:after="60"/>
      <w:outlineLvl w:val="4"/>
    </w:pPr>
    <w:rPr>
      <w:b/>
      <w:bCs/>
      <w:i/>
      <w:iCs/>
      <w:sz w:val="26"/>
      <w:szCs w:val="26"/>
    </w:rPr>
  </w:style>
  <w:style w:type="paragraph" w:styleId="Ttulo6">
    <w:name w:val="heading 6"/>
    <w:basedOn w:val="Normal"/>
    <w:next w:val="Normal"/>
    <w:link w:val="Ttulo6Char"/>
    <w:uiPriority w:val="9"/>
    <w:unhideWhenUsed/>
    <w:qFormat/>
    <w:rsid w:val="00F820EE"/>
    <w:pPr>
      <w:spacing w:before="240" w:after="60"/>
      <w:outlineLvl w:val="5"/>
    </w:pPr>
    <w:rPr>
      <w:b/>
      <w:bCs/>
      <w:sz w:val="22"/>
      <w:szCs w:val="22"/>
    </w:rPr>
  </w:style>
  <w:style w:type="paragraph" w:styleId="Ttulo7">
    <w:name w:val="heading 7"/>
    <w:basedOn w:val="Normal"/>
    <w:next w:val="Normal"/>
    <w:link w:val="Ttulo7Char"/>
    <w:uiPriority w:val="9"/>
    <w:semiHidden/>
    <w:unhideWhenUsed/>
    <w:qFormat/>
    <w:locked/>
    <w:rsid w:val="00F820EE"/>
    <w:pPr>
      <w:spacing w:before="240" w:after="60"/>
      <w:outlineLvl w:val="6"/>
    </w:pPr>
    <w:rPr>
      <w:rFonts w:cs="Times New Roman"/>
    </w:rPr>
  </w:style>
  <w:style w:type="paragraph" w:styleId="Ttulo8">
    <w:name w:val="heading 8"/>
    <w:basedOn w:val="Normal"/>
    <w:next w:val="Normal"/>
    <w:link w:val="Ttulo8Char"/>
    <w:uiPriority w:val="9"/>
    <w:semiHidden/>
    <w:unhideWhenUsed/>
    <w:qFormat/>
    <w:locked/>
    <w:rsid w:val="00F820EE"/>
    <w:pPr>
      <w:spacing w:before="240" w:after="60"/>
      <w:outlineLvl w:val="7"/>
    </w:pPr>
    <w:rPr>
      <w:rFonts w:cs="Times New Roman"/>
      <w:i/>
      <w:iCs/>
    </w:rPr>
  </w:style>
  <w:style w:type="paragraph" w:styleId="Ttulo9">
    <w:name w:val="heading 9"/>
    <w:basedOn w:val="Normal"/>
    <w:next w:val="Normal"/>
    <w:link w:val="Ttulo9Char"/>
    <w:uiPriority w:val="9"/>
    <w:semiHidden/>
    <w:unhideWhenUsed/>
    <w:qFormat/>
    <w:locked/>
    <w:rsid w:val="00F820EE"/>
    <w:pPr>
      <w:spacing w:before="240" w:after="60"/>
      <w:outlineLvl w:val="8"/>
    </w:pPr>
    <w:rPr>
      <w:rFonts w:asciiTheme="majorHAnsi" w:eastAsiaTheme="majorEastAsia" w:hAnsiTheme="majorHAnsi" w:cs="Times New Roman"/>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820EE"/>
    <w:rPr>
      <w:rFonts w:asciiTheme="majorHAnsi" w:eastAsiaTheme="majorEastAsia" w:hAnsiTheme="majorHAnsi" w:cs="Arial"/>
      <w:b/>
      <w:bCs/>
      <w:kern w:val="32"/>
      <w:sz w:val="32"/>
      <w:szCs w:val="32"/>
    </w:rPr>
  </w:style>
  <w:style w:type="character" w:customStyle="1" w:styleId="Ttulo2Char">
    <w:name w:val="Título 2 Char"/>
    <w:basedOn w:val="Fontepargpadro"/>
    <w:link w:val="Ttulo2"/>
    <w:uiPriority w:val="9"/>
    <w:locked/>
    <w:rsid w:val="00F820EE"/>
    <w:rPr>
      <w:rFonts w:asciiTheme="majorHAnsi" w:eastAsiaTheme="majorEastAsia" w:hAnsiTheme="majorHAnsi"/>
      <w:b/>
      <w:bCs/>
      <w:i/>
      <w:iCs/>
      <w:sz w:val="28"/>
      <w:szCs w:val="28"/>
    </w:rPr>
  </w:style>
  <w:style w:type="character" w:customStyle="1" w:styleId="Ttulo3Char">
    <w:name w:val="Título 3 Char"/>
    <w:basedOn w:val="Fontepargpadro"/>
    <w:link w:val="Ttulo3"/>
    <w:uiPriority w:val="9"/>
    <w:rsid w:val="00F820EE"/>
    <w:rPr>
      <w:rFonts w:asciiTheme="majorHAnsi" w:eastAsiaTheme="majorEastAsia" w:hAnsiTheme="majorHAnsi" w:cs="Arial"/>
      <w:b/>
      <w:bCs/>
      <w:sz w:val="26"/>
      <w:szCs w:val="26"/>
    </w:rPr>
  </w:style>
  <w:style w:type="character" w:customStyle="1" w:styleId="Ttulo4Char">
    <w:name w:val="Título 4 Char"/>
    <w:basedOn w:val="Fontepargpadro"/>
    <w:link w:val="Ttulo4"/>
    <w:uiPriority w:val="9"/>
    <w:rsid w:val="00F820EE"/>
    <w:rPr>
      <w:rFonts w:cs="Arial"/>
      <w:b/>
      <w:bCs/>
      <w:sz w:val="28"/>
      <w:szCs w:val="28"/>
    </w:rPr>
  </w:style>
  <w:style w:type="character" w:customStyle="1" w:styleId="Ttulo5Char">
    <w:name w:val="Título 5 Char"/>
    <w:basedOn w:val="Fontepargpadro"/>
    <w:link w:val="Ttulo5"/>
    <w:uiPriority w:val="9"/>
    <w:rsid w:val="00F820EE"/>
    <w:rPr>
      <w:rFonts w:cs="Arial"/>
      <w:b/>
      <w:bCs/>
      <w:i/>
      <w:iCs/>
      <w:sz w:val="26"/>
      <w:szCs w:val="26"/>
    </w:rPr>
  </w:style>
  <w:style w:type="character" w:customStyle="1" w:styleId="Ttulo6Char">
    <w:name w:val="Título 6 Char"/>
    <w:basedOn w:val="Fontepargpadro"/>
    <w:link w:val="Ttulo6"/>
    <w:uiPriority w:val="9"/>
    <w:rsid w:val="00F820EE"/>
    <w:rPr>
      <w:rFonts w:cs="Arial"/>
      <w:b/>
      <w:bCs/>
    </w:rPr>
  </w:style>
  <w:style w:type="character" w:styleId="Refdecomentrio">
    <w:name w:val="annotation reference"/>
    <w:basedOn w:val="Fontepargpadro"/>
    <w:uiPriority w:val="99"/>
    <w:rsid w:val="00935F86"/>
    <w:rPr>
      <w:rFonts w:cs="Times New Roman"/>
      <w:sz w:val="16"/>
    </w:rPr>
  </w:style>
  <w:style w:type="character" w:styleId="Refdenotaderodap">
    <w:name w:val="footnote reference"/>
    <w:basedOn w:val="Fontepargpadro"/>
    <w:uiPriority w:val="99"/>
    <w:rsid w:val="00935F86"/>
    <w:rPr>
      <w:rFonts w:cs="Times New Roman"/>
      <w:vertAlign w:val="superscript"/>
    </w:rPr>
  </w:style>
  <w:style w:type="paragraph" w:styleId="Textodenotaderodap">
    <w:name w:val="footnote text"/>
    <w:basedOn w:val="Normal"/>
    <w:link w:val="TextodenotaderodapChar"/>
    <w:uiPriority w:val="99"/>
    <w:rsid w:val="00935F86"/>
    <w:rPr>
      <w:sz w:val="20"/>
      <w:szCs w:val="20"/>
    </w:rPr>
  </w:style>
  <w:style w:type="character" w:customStyle="1" w:styleId="TextodenotaderodapChar">
    <w:name w:val="Texto de nota de rodapé Char"/>
    <w:basedOn w:val="Fontepargpadro"/>
    <w:link w:val="Textodenotaderodap"/>
    <w:uiPriority w:val="99"/>
    <w:semiHidden/>
    <w:rsid w:val="00A4508B"/>
    <w:rPr>
      <w:rFonts w:ascii="Arial" w:hAnsi="Arial" w:cs="Arial"/>
      <w:color w:val="000000"/>
      <w:sz w:val="20"/>
      <w:szCs w:val="20"/>
      <w:lang w:val="pt-BR" w:eastAsia="pt-BR"/>
    </w:rPr>
  </w:style>
  <w:style w:type="paragraph" w:styleId="Textodebalo">
    <w:name w:val="Balloon Text"/>
    <w:basedOn w:val="Normal"/>
    <w:link w:val="TextodebaloChar"/>
    <w:uiPriority w:val="99"/>
    <w:rsid w:val="000E6911"/>
    <w:pPr>
      <w:spacing w:line="240" w:lineRule="auto"/>
    </w:pPr>
    <w:rPr>
      <w:rFonts w:ascii="Tahoma" w:hAnsi="Tahoma" w:cs="Times New Roman"/>
      <w:sz w:val="16"/>
      <w:szCs w:val="16"/>
      <w:lang w:val="de-AT" w:eastAsia="de-DE"/>
    </w:rPr>
  </w:style>
  <w:style w:type="character" w:customStyle="1" w:styleId="TextodebaloChar">
    <w:name w:val="Texto de balão Char"/>
    <w:basedOn w:val="Fontepargpadro"/>
    <w:link w:val="Textodebalo"/>
    <w:uiPriority w:val="99"/>
    <w:locked/>
    <w:rsid w:val="000E6911"/>
    <w:rPr>
      <w:rFonts w:ascii="Tahoma" w:eastAsia="Times New Roman" w:hAnsi="Tahoma"/>
      <w:color w:val="000000"/>
      <w:sz w:val="16"/>
    </w:rPr>
  </w:style>
  <w:style w:type="paragraph" w:styleId="PargrafodaLista">
    <w:name w:val="List Paragraph"/>
    <w:basedOn w:val="Normal"/>
    <w:uiPriority w:val="34"/>
    <w:qFormat/>
    <w:rsid w:val="00F820EE"/>
    <w:pPr>
      <w:ind w:left="720"/>
      <w:contextualSpacing/>
    </w:pPr>
    <w:rPr>
      <w:rFonts w:cs="Times New Roman"/>
    </w:rPr>
  </w:style>
  <w:style w:type="table" w:styleId="Tabelacomgrade">
    <w:name w:val="Table Grid"/>
    <w:basedOn w:val="Tabelanormal"/>
    <w:uiPriority w:val="99"/>
    <w:rsid w:val="005E50E8"/>
    <w:pPr>
      <w:ind w:firstLine="360"/>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padoDocumento">
    <w:name w:val="Document Map"/>
    <w:basedOn w:val="Normal"/>
    <w:link w:val="MapadoDocumentoChar"/>
    <w:uiPriority w:val="99"/>
    <w:rsid w:val="003368B7"/>
    <w:rPr>
      <w:rFonts w:ascii="Tahoma" w:hAnsi="Tahoma" w:cs="Tahoma"/>
      <w:sz w:val="16"/>
      <w:szCs w:val="16"/>
    </w:rPr>
  </w:style>
  <w:style w:type="character" w:customStyle="1" w:styleId="MapadoDocumentoChar">
    <w:name w:val="Mapa do Documento Char"/>
    <w:basedOn w:val="Fontepargpadro"/>
    <w:link w:val="MapadoDocumento"/>
    <w:uiPriority w:val="99"/>
    <w:locked/>
    <w:rsid w:val="003368B7"/>
    <w:rPr>
      <w:rFonts w:ascii="Tahoma" w:eastAsia="Times New Roman" w:hAnsi="Tahoma" w:cs="Tahoma"/>
      <w:color w:val="000000"/>
      <w:sz w:val="16"/>
      <w:szCs w:val="16"/>
    </w:rPr>
  </w:style>
  <w:style w:type="paragraph" w:customStyle="1" w:styleId="Default">
    <w:name w:val="Default"/>
    <w:uiPriority w:val="99"/>
    <w:rsid w:val="00AF5E1D"/>
    <w:pPr>
      <w:autoSpaceDE w:val="0"/>
      <w:autoSpaceDN w:val="0"/>
      <w:adjustRightInd w:val="0"/>
    </w:pPr>
    <w:rPr>
      <w:rFonts w:ascii="Symbol" w:hAnsi="Symbol" w:cs="Symbol"/>
      <w:color w:val="000000"/>
      <w:sz w:val="24"/>
      <w:szCs w:val="24"/>
      <w:lang w:val="pt-BR" w:eastAsia="pt-BR"/>
    </w:rPr>
  </w:style>
  <w:style w:type="character" w:customStyle="1" w:styleId="apple-converted-space">
    <w:name w:val="apple-converted-space"/>
    <w:basedOn w:val="Fontepargpadro"/>
    <w:rsid w:val="00BD7CF9"/>
    <w:rPr>
      <w:rFonts w:cs="Times New Roman"/>
    </w:rPr>
  </w:style>
  <w:style w:type="paragraph" w:styleId="Cabealho">
    <w:name w:val="header"/>
    <w:basedOn w:val="Normal"/>
    <w:link w:val="CabealhoChar"/>
    <w:uiPriority w:val="99"/>
    <w:rsid w:val="004E6136"/>
    <w:pPr>
      <w:tabs>
        <w:tab w:val="center" w:pos="4252"/>
        <w:tab w:val="right" w:pos="8504"/>
      </w:tabs>
      <w:spacing w:line="240" w:lineRule="auto"/>
    </w:pPr>
  </w:style>
  <w:style w:type="character" w:customStyle="1" w:styleId="CabealhoChar">
    <w:name w:val="Cabeçalho Char"/>
    <w:basedOn w:val="Fontepargpadro"/>
    <w:link w:val="Cabealho"/>
    <w:uiPriority w:val="99"/>
    <w:locked/>
    <w:rsid w:val="004E6136"/>
    <w:rPr>
      <w:rFonts w:ascii="Arial" w:eastAsia="Times New Roman" w:hAnsi="Arial" w:cs="Arial"/>
      <w:color w:val="000000"/>
      <w:sz w:val="22"/>
      <w:szCs w:val="22"/>
    </w:rPr>
  </w:style>
  <w:style w:type="paragraph" w:styleId="Rodap">
    <w:name w:val="footer"/>
    <w:basedOn w:val="Normal"/>
    <w:link w:val="RodapChar"/>
    <w:uiPriority w:val="99"/>
    <w:rsid w:val="004E6136"/>
    <w:pPr>
      <w:tabs>
        <w:tab w:val="center" w:pos="4252"/>
        <w:tab w:val="right" w:pos="8504"/>
      </w:tabs>
      <w:spacing w:line="240" w:lineRule="auto"/>
    </w:pPr>
  </w:style>
  <w:style w:type="character" w:customStyle="1" w:styleId="RodapChar">
    <w:name w:val="Rodapé Char"/>
    <w:basedOn w:val="Fontepargpadro"/>
    <w:link w:val="Rodap"/>
    <w:uiPriority w:val="99"/>
    <w:locked/>
    <w:rsid w:val="004E6136"/>
    <w:rPr>
      <w:rFonts w:ascii="Arial" w:eastAsia="Times New Roman" w:hAnsi="Arial" w:cs="Arial"/>
      <w:color w:val="000000"/>
      <w:sz w:val="22"/>
      <w:szCs w:val="22"/>
    </w:rPr>
  </w:style>
  <w:style w:type="paragraph" w:styleId="Reviso">
    <w:name w:val="Revision"/>
    <w:hidden/>
    <w:uiPriority w:val="99"/>
    <w:semiHidden/>
    <w:rsid w:val="004E6136"/>
    <w:rPr>
      <w:rFonts w:ascii="Arial" w:hAnsi="Arial" w:cs="Arial"/>
      <w:color w:val="000000"/>
      <w:lang w:val="pt-BR" w:eastAsia="pt-BR"/>
    </w:rPr>
  </w:style>
  <w:style w:type="paragraph" w:styleId="NormalWeb">
    <w:name w:val="Normal (Web)"/>
    <w:basedOn w:val="Normal"/>
    <w:uiPriority w:val="99"/>
    <w:rsid w:val="00BA1A35"/>
    <w:pPr>
      <w:spacing w:before="100" w:beforeAutospacing="1" w:after="100" w:afterAutospacing="1" w:line="240" w:lineRule="auto"/>
    </w:pPr>
    <w:rPr>
      <w:rFonts w:cs="Times New Roman"/>
    </w:rPr>
  </w:style>
  <w:style w:type="paragraph" w:styleId="Textodecomentrio">
    <w:name w:val="annotation text"/>
    <w:basedOn w:val="Normal"/>
    <w:link w:val="TextodecomentrioChar"/>
    <w:uiPriority w:val="99"/>
    <w:semiHidden/>
    <w:rsid w:val="00CC1CA9"/>
    <w:rPr>
      <w:sz w:val="20"/>
      <w:szCs w:val="20"/>
    </w:rPr>
  </w:style>
  <w:style w:type="character" w:customStyle="1" w:styleId="TextodecomentrioChar">
    <w:name w:val="Texto de comentário Char"/>
    <w:basedOn w:val="Fontepargpadro"/>
    <w:link w:val="Textodecomentrio"/>
    <w:uiPriority w:val="99"/>
    <w:semiHidden/>
    <w:rsid w:val="00A4508B"/>
    <w:rPr>
      <w:rFonts w:ascii="Arial" w:hAnsi="Arial" w:cs="Arial"/>
      <w:color w:val="000000"/>
      <w:sz w:val="20"/>
      <w:szCs w:val="20"/>
      <w:lang w:val="pt-BR" w:eastAsia="pt-BR"/>
    </w:rPr>
  </w:style>
  <w:style w:type="paragraph" w:styleId="Assuntodocomentrio">
    <w:name w:val="annotation subject"/>
    <w:basedOn w:val="Textodecomentrio"/>
    <w:next w:val="Textodecomentrio"/>
    <w:link w:val="AssuntodocomentrioChar"/>
    <w:uiPriority w:val="99"/>
    <w:semiHidden/>
    <w:rsid w:val="00CC1CA9"/>
    <w:rPr>
      <w:b/>
      <w:bCs/>
    </w:rPr>
  </w:style>
  <w:style w:type="character" w:customStyle="1" w:styleId="AssuntodocomentrioChar">
    <w:name w:val="Assunto do comentário Char"/>
    <w:basedOn w:val="TextodecomentrioChar"/>
    <w:link w:val="Assuntodocomentrio"/>
    <w:uiPriority w:val="99"/>
    <w:semiHidden/>
    <w:rsid w:val="00A4508B"/>
    <w:rPr>
      <w:rFonts w:ascii="Arial" w:hAnsi="Arial" w:cs="Arial"/>
      <w:b/>
      <w:bCs/>
      <w:color w:val="000000"/>
      <w:sz w:val="20"/>
      <w:szCs w:val="20"/>
      <w:lang w:val="pt-BR" w:eastAsia="pt-BR"/>
    </w:rPr>
  </w:style>
  <w:style w:type="paragraph" w:styleId="Ttulo">
    <w:name w:val="Title"/>
    <w:basedOn w:val="Normal"/>
    <w:next w:val="Normal"/>
    <w:link w:val="TtuloChar"/>
    <w:uiPriority w:val="10"/>
    <w:qFormat/>
    <w:locked/>
    <w:rsid w:val="00F820EE"/>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har">
    <w:name w:val="Título Char"/>
    <w:basedOn w:val="Fontepargpadro"/>
    <w:link w:val="Ttulo"/>
    <w:uiPriority w:val="10"/>
    <w:rsid w:val="00F820EE"/>
    <w:rPr>
      <w:rFonts w:asciiTheme="majorHAnsi" w:eastAsiaTheme="majorEastAsia" w:hAnsiTheme="majorHAnsi" w:cstheme="majorBidi"/>
      <w:b/>
      <w:bCs/>
      <w:kern w:val="28"/>
      <w:sz w:val="32"/>
      <w:szCs w:val="32"/>
    </w:rPr>
  </w:style>
  <w:style w:type="paragraph" w:styleId="Subttulo">
    <w:name w:val="Subtitle"/>
    <w:basedOn w:val="Normal"/>
    <w:next w:val="Normal"/>
    <w:link w:val="SubttuloChar"/>
    <w:uiPriority w:val="11"/>
    <w:qFormat/>
    <w:locked/>
    <w:rsid w:val="00F820EE"/>
    <w:pPr>
      <w:spacing w:after="60"/>
      <w:jc w:val="center"/>
      <w:outlineLvl w:val="1"/>
    </w:pPr>
    <w:rPr>
      <w:rFonts w:asciiTheme="majorHAnsi" w:eastAsiaTheme="majorEastAsia" w:hAnsiTheme="majorHAnsi" w:cstheme="majorBidi"/>
    </w:rPr>
  </w:style>
  <w:style w:type="character" w:customStyle="1" w:styleId="SubttuloChar">
    <w:name w:val="Subtítulo Char"/>
    <w:basedOn w:val="Fontepargpadro"/>
    <w:link w:val="Subttulo"/>
    <w:uiPriority w:val="11"/>
    <w:rsid w:val="00F820EE"/>
    <w:rPr>
      <w:rFonts w:asciiTheme="majorHAnsi" w:eastAsiaTheme="majorEastAsia" w:hAnsiTheme="majorHAnsi" w:cstheme="majorBidi"/>
      <w:sz w:val="24"/>
      <w:szCs w:val="24"/>
    </w:rPr>
  </w:style>
  <w:style w:type="character" w:customStyle="1" w:styleId="Ttulo7Char">
    <w:name w:val="Título 7 Char"/>
    <w:basedOn w:val="Fontepargpadro"/>
    <w:link w:val="Ttulo7"/>
    <w:uiPriority w:val="9"/>
    <w:semiHidden/>
    <w:rsid w:val="00F820EE"/>
    <w:rPr>
      <w:sz w:val="24"/>
      <w:szCs w:val="24"/>
    </w:rPr>
  </w:style>
  <w:style w:type="character" w:customStyle="1" w:styleId="Ttulo8Char">
    <w:name w:val="Título 8 Char"/>
    <w:basedOn w:val="Fontepargpadro"/>
    <w:link w:val="Ttulo8"/>
    <w:uiPriority w:val="9"/>
    <w:semiHidden/>
    <w:rsid w:val="00F820EE"/>
    <w:rPr>
      <w:i/>
      <w:iCs/>
      <w:sz w:val="24"/>
      <w:szCs w:val="24"/>
    </w:rPr>
  </w:style>
  <w:style w:type="character" w:customStyle="1" w:styleId="Ttulo9Char">
    <w:name w:val="Título 9 Char"/>
    <w:basedOn w:val="Fontepargpadro"/>
    <w:link w:val="Ttulo9"/>
    <w:uiPriority w:val="9"/>
    <w:semiHidden/>
    <w:rsid w:val="00F820EE"/>
    <w:rPr>
      <w:rFonts w:asciiTheme="majorHAnsi" w:eastAsiaTheme="majorEastAsia" w:hAnsiTheme="majorHAnsi"/>
    </w:rPr>
  </w:style>
  <w:style w:type="character" w:styleId="Forte">
    <w:name w:val="Strong"/>
    <w:basedOn w:val="Fontepargpadro"/>
    <w:uiPriority w:val="22"/>
    <w:qFormat/>
    <w:locked/>
    <w:rsid w:val="00F820EE"/>
    <w:rPr>
      <w:b/>
      <w:bCs/>
    </w:rPr>
  </w:style>
  <w:style w:type="character" w:styleId="nfase">
    <w:name w:val="Emphasis"/>
    <w:basedOn w:val="Fontepargpadro"/>
    <w:uiPriority w:val="20"/>
    <w:qFormat/>
    <w:locked/>
    <w:rsid w:val="00F820EE"/>
    <w:rPr>
      <w:rFonts w:asciiTheme="minorHAnsi" w:hAnsiTheme="minorHAnsi"/>
      <w:b/>
      <w:i/>
      <w:iCs/>
    </w:rPr>
  </w:style>
  <w:style w:type="paragraph" w:styleId="SemEspaamento">
    <w:name w:val="No Spacing"/>
    <w:basedOn w:val="Normal"/>
    <w:uiPriority w:val="1"/>
    <w:qFormat/>
    <w:rsid w:val="00F820EE"/>
    <w:rPr>
      <w:rFonts w:cs="Times New Roman"/>
      <w:szCs w:val="32"/>
    </w:rPr>
  </w:style>
  <w:style w:type="paragraph" w:styleId="Citao">
    <w:name w:val="Quote"/>
    <w:basedOn w:val="Normal"/>
    <w:next w:val="Normal"/>
    <w:link w:val="CitaoChar"/>
    <w:uiPriority w:val="29"/>
    <w:qFormat/>
    <w:rsid w:val="00F820EE"/>
    <w:rPr>
      <w:rFonts w:cs="Times New Roman"/>
      <w:i/>
    </w:rPr>
  </w:style>
  <w:style w:type="character" w:customStyle="1" w:styleId="CitaoChar">
    <w:name w:val="Citação Char"/>
    <w:basedOn w:val="Fontepargpadro"/>
    <w:link w:val="Citao"/>
    <w:uiPriority w:val="29"/>
    <w:rsid w:val="00F820EE"/>
    <w:rPr>
      <w:i/>
      <w:sz w:val="24"/>
      <w:szCs w:val="24"/>
    </w:rPr>
  </w:style>
  <w:style w:type="paragraph" w:styleId="CitaoIntensa">
    <w:name w:val="Intense Quote"/>
    <w:basedOn w:val="Normal"/>
    <w:next w:val="Normal"/>
    <w:link w:val="CitaoIntensaChar"/>
    <w:uiPriority w:val="30"/>
    <w:qFormat/>
    <w:rsid w:val="00F820EE"/>
    <w:pPr>
      <w:ind w:left="720" w:right="720"/>
    </w:pPr>
    <w:rPr>
      <w:rFonts w:cs="Times New Roman"/>
      <w:b/>
      <w:i/>
      <w:szCs w:val="22"/>
    </w:rPr>
  </w:style>
  <w:style w:type="character" w:customStyle="1" w:styleId="CitaoIntensaChar">
    <w:name w:val="Citação Intensa Char"/>
    <w:basedOn w:val="Fontepargpadro"/>
    <w:link w:val="CitaoIntensa"/>
    <w:uiPriority w:val="30"/>
    <w:rsid w:val="00F820EE"/>
    <w:rPr>
      <w:b/>
      <w:i/>
      <w:sz w:val="24"/>
    </w:rPr>
  </w:style>
  <w:style w:type="character" w:styleId="nfaseSutil">
    <w:name w:val="Subtle Emphasis"/>
    <w:uiPriority w:val="19"/>
    <w:qFormat/>
    <w:rsid w:val="00F820EE"/>
    <w:rPr>
      <w:i/>
      <w:color w:val="5A5A5A" w:themeColor="text1" w:themeTint="A5"/>
    </w:rPr>
  </w:style>
  <w:style w:type="character" w:styleId="nfaseIntensa">
    <w:name w:val="Intense Emphasis"/>
    <w:basedOn w:val="Fontepargpadro"/>
    <w:uiPriority w:val="21"/>
    <w:qFormat/>
    <w:rsid w:val="00F820EE"/>
    <w:rPr>
      <w:b/>
      <w:i/>
      <w:sz w:val="24"/>
      <w:szCs w:val="24"/>
      <w:u w:val="single"/>
    </w:rPr>
  </w:style>
  <w:style w:type="character" w:styleId="RefernciaSutil">
    <w:name w:val="Subtle Reference"/>
    <w:basedOn w:val="Fontepargpadro"/>
    <w:uiPriority w:val="31"/>
    <w:qFormat/>
    <w:rsid w:val="00F820EE"/>
    <w:rPr>
      <w:sz w:val="24"/>
      <w:szCs w:val="24"/>
      <w:u w:val="single"/>
    </w:rPr>
  </w:style>
  <w:style w:type="character" w:styleId="RefernciaIntensa">
    <w:name w:val="Intense Reference"/>
    <w:basedOn w:val="Fontepargpadro"/>
    <w:uiPriority w:val="32"/>
    <w:qFormat/>
    <w:rsid w:val="00F820EE"/>
    <w:rPr>
      <w:b/>
      <w:sz w:val="24"/>
      <w:u w:val="single"/>
    </w:rPr>
  </w:style>
  <w:style w:type="character" w:styleId="TtulodoLivro">
    <w:name w:val="Book Title"/>
    <w:basedOn w:val="Fontepargpadro"/>
    <w:uiPriority w:val="33"/>
    <w:qFormat/>
    <w:rsid w:val="00F820EE"/>
    <w:rPr>
      <w:rFonts w:asciiTheme="majorHAnsi" w:eastAsiaTheme="majorEastAsia" w:hAnsiTheme="majorHAnsi"/>
      <w:b/>
      <w:i/>
      <w:sz w:val="24"/>
      <w:szCs w:val="24"/>
    </w:rPr>
  </w:style>
  <w:style w:type="paragraph" w:styleId="CabealhodoSumrio">
    <w:name w:val="TOC Heading"/>
    <w:basedOn w:val="Ttulo1"/>
    <w:next w:val="Normal"/>
    <w:uiPriority w:val="39"/>
    <w:semiHidden/>
    <w:unhideWhenUsed/>
    <w:qFormat/>
    <w:rsid w:val="00F820EE"/>
    <w:pPr>
      <w:outlineLvl w:val="9"/>
    </w:pPr>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semiHidden="0" w:uiPriority="9" w:unhideWhenUsed="0" w:qFormat="1"/>
    <w:lsdException w:name="heading 7" w:locked="1" w:uiPriority="9" w:qFormat="1"/>
    <w:lsdException w:name="heading 8" w:locked="1" w:uiPriority="9" w:qFormat="1"/>
    <w:lsdException w:name="heading 9" w:locked="1"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lsdException w:name="Title" w:locked="1" w:semiHidden="0" w:uiPriority="10" w:unhideWhenUsed="0" w:qFormat="1"/>
    <w:lsdException w:name="Default Paragraph Font" w:uiPriority="1"/>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Normal (Web)" w:locked="1" w:semiHidden="0" w:unhideWhenUsed="0"/>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0EE"/>
    <w:pPr>
      <w:spacing w:after="0" w:line="360" w:lineRule="auto"/>
    </w:pPr>
    <w:rPr>
      <w:rFonts w:ascii="Times New Roman" w:hAnsi="Times New Roman" w:cs="Arial"/>
      <w:sz w:val="24"/>
      <w:szCs w:val="24"/>
    </w:rPr>
  </w:style>
  <w:style w:type="paragraph" w:styleId="Ttulo1">
    <w:name w:val="heading 1"/>
    <w:basedOn w:val="Normal"/>
    <w:next w:val="Normal"/>
    <w:link w:val="Ttulo1Char"/>
    <w:uiPriority w:val="9"/>
    <w:qFormat/>
    <w:rsid w:val="00F820EE"/>
    <w:pPr>
      <w:keepNext/>
      <w:spacing w:before="240" w:after="60"/>
      <w:outlineLvl w:val="0"/>
    </w:pPr>
    <w:rPr>
      <w:rFonts w:asciiTheme="majorHAnsi" w:eastAsiaTheme="majorEastAsia" w:hAnsiTheme="majorHAnsi"/>
      <w:b/>
      <w:bCs/>
      <w:kern w:val="32"/>
      <w:sz w:val="32"/>
      <w:szCs w:val="32"/>
    </w:rPr>
  </w:style>
  <w:style w:type="paragraph" w:styleId="Ttulo2">
    <w:name w:val="heading 2"/>
    <w:basedOn w:val="Normal"/>
    <w:next w:val="Normal"/>
    <w:link w:val="Ttulo2Char"/>
    <w:uiPriority w:val="9"/>
    <w:unhideWhenUsed/>
    <w:qFormat/>
    <w:rsid w:val="00F820EE"/>
    <w:pPr>
      <w:keepNext/>
      <w:spacing w:before="240" w:after="60"/>
      <w:outlineLvl w:val="1"/>
    </w:pPr>
    <w:rPr>
      <w:rFonts w:asciiTheme="majorHAnsi" w:eastAsiaTheme="majorEastAsia" w:hAnsiTheme="majorHAnsi" w:cs="Times New Roman"/>
      <w:b/>
      <w:bCs/>
      <w:i/>
      <w:iCs/>
      <w:sz w:val="28"/>
      <w:szCs w:val="28"/>
    </w:rPr>
  </w:style>
  <w:style w:type="paragraph" w:styleId="Ttulo3">
    <w:name w:val="heading 3"/>
    <w:basedOn w:val="Normal"/>
    <w:next w:val="Normal"/>
    <w:link w:val="Ttulo3Char"/>
    <w:uiPriority w:val="9"/>
    <w:unhideWhenUsed/>
    <w:qFormat/>
    <w:rsid w:val="00F820EE"/>
    <w:pPr>
      <w:keepNext/>
      <w:spacing w:before="240" w:after="60"/>
      <w:outlineLvl w:val="2"/>
    </w:pPr>
    <w:rPr>
      <w:rFonts w:asciiTheme="majorHAnsi" w:eastAsiaTheme="majorEastAsia" w:hAnsiTheme="majorHAnsi"/>
      <w:b/>
      <w:bCs/>
      <w:sz w:val="26"/>
      <w:szCs w:val="26"/>
    </w:rPr>
  </w:style>
  <w:style w:type="paragraph" w:styleId="Ttulo4">
    <w:name w:val="heading 4"/>
    <w:basedOn w:val="Normal"/>
    <w:next w:val="Normal"/>
    <w:link w:val="Ttulo4Char"/>
    <w:uiPriority w:val="9"/>
    <w:unhideWhenUsed/>
    <w:qFormat/>
    <w:rsid w:val="00F820EE"/>
    <w:pPr>
      <w:keepNext/>
      <w:spacing w:before="240" w:after="60"/>
      <w:outlineLvl w:val="3"/>
    </w:pPr>
    <w:rPr>
      <w:b/>
      <w:bCs/>
      <w:sz w:val="28"/>
      <w:szCs w:val="28"/>
    </w:rPr>
  </w:style>
  <w:style w:type="paragraph" w:styleId="Ttulo5">
    <w:name w:val="heading 5"/>
    <w:basedOn w:val="Normal"/>
    <w:next w:val="Normal"/>
    <w:link w:val="Ttulo5Char"/>
    <w:uiPriority w:val="9"/>
    <w:unhideWhenUsed/>
    <w:qFormat/>
    <w:rsid w:val="00F820EE"/>
    <w:pPr>
      <w:spacing w:before="240" w:after="60"/>
      <w:outlineLvl w:val="4"/>
    </w:pPr>
    <w:rPr>
      <w:b/>
      <w:bCs/>
      <w:i/>
      <w:iCs/>
      <w:sz w:val="26"/>
      <w:szCs w:val="26"/>
    </w:rPr>
  </w:style>
  <w:style w:type="paragraph" w:styleId="Ttulo6">
    <w:name w:val="heading 6"/>
    <w:basedOn w:val="Normal"/>
    <w:next w:val="Normal"/>
    <w:link w:val="Ttulo6Char"/>
    <w:uiPriority w:val="9"/>
    <w:unhideWhenUsed/>
    <w:qFormat/>
    <w:rsid w:val="00F820EE"/>
    <w:pPr>
      <w:spacing w:before="240" w:after="60"/>
      <w:outlineLvl w:val="5"/>
    </w:pPr>
    <w:rPr>
      <w:b/>
      <w:bCs/>
      <w:sz w:val="22"/>
      <w:szCs w:val="22"/>
    </w:rPr>
  </w:style>
  <w:style w:type="paragraph" w:styleId="Ttulo7">
    <w:name w:val="heading 7"/>
    <w:basedOn w:val="Normal"/>
    <w:next w:val="Normal"/>
    <w:link w:val="Ttulo7Char"/>
    <w:uiPriority w:val="9"/>
    <w:semiHidden/>
    <w:unhideWhenUsed/>
    <w:qFormat/>
    <w:locked/>
    <w:rsid w:val="00F820EE"/>
    <w:pPr>
      <w:spacing w:before="240" w:after="60"/>
      <w:outlineLvl w:val="6"/>
    </w:pPr>
    <w:rPr>
      <w:rFonts w:cs="Times New Roman"/>
    </w:rPr>
  </w:style>
  <w:style w:type="paragraph" w:styleId="Ttulo8">
    <w:name w:val="heading 8"/>
    <w:basedOn w:val="Normal"/>
    <w:next w:val="Normal"/>
    <w:link w:val="Ttulo8Char"/>
    <w:uiPriority w:val="9"/>
    <w:semiHidden/>
    <w:unhideWhenUsed/>
    <w:qFormat/>
    <w:locked/>
    <w:rsid w:val="00F820EE"/>
    <w:pPr>
      <w:spacing w:before="240" w:after="60"/>
      <w:outlineLvl w:val="7"/>
    </w:pPr>
    <w:rPr>
      <w:rFonts w:cs="Times New Roman"/>
      <w:i/>
      <w:iCs/>
    </w:rPr>
  </w:style>
  <w:style w:type="paragraph" w:styleId="Ttulo9">
    <w:name w:val="heading 9"/>
    <w:basedOn w:val="Normal"/>
    <w:next w:val="Normal"/>
    <w:link w:val="Ttulo9Char"/>
    <w:uiPriority w:val="9"/>
    <w:semiHidden/>
    <w:unhideWhenUsed/>
    <w:qFormat/>
    <w:locked/>
    <w:rsid w:val="00F820EE"/>
    <w:pPr>
      <w:spacing w:before="240" w:after="60"/>
      <w:outlineLvl w:val="8"/>
    </w:pPr>
    <w:rPr>
      <w:rFonts w:asciiTheme="majorHAnsi" w:eastAsiaTheme="majorEastAsia" w:hAnsiTheme="majorHAnsi" w:cs="Times New Roman"/>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820EE"/>
    <w:rPr>
      <w:rFonts w:asciiTheme="majorHAnsi" w:eastAsiaTheme="majorEastAsia" w:hAnsiTheme="majorHAnsi" w:cs="Arial"/>
      <w:b/>
      <w:bCs/>
      <w:kern w:val="32"/>
      <w:sz w:val="32"/>
      <w:szCs w:val="32"/>
    </w:rPr>
  </w:style>
  <w:style w:type="character" w:customStyle="1" w:styleId="Ttulo2Char">
    <w:name w:val="Título 2 Char"/>
    <w:basedOn w:val="Fontepargpadro"/>
    <w:link w:val="Ttulo2"/>
    <w:uiPriority w:val="9"/>
    <w:locked/>
    <w:rsid w:val="00F820EE"/>
    <w:rPr>
      <w:rFonts w:asciiTheme="majorHAnsi" w:eastAsiaTheme="majorEastAsia" w:hAnsiTheme="majorHAnsi"/>
      <w:b/>
      <w:bCs/>
      <w:i/>
      <w:iCs/>
      <w:sz w:val="28"/>
      <w:szCs w:val="28"/>
    </w:rPr>
  </w:style>
  <w:style w:type="character" w:customStyle="1" w:styleId="Ttulo3Char">
    <w:name w:val="Título 3 Char"/>
    <w:basedOn w:val="Fontepargpadro"/>
    <w:link w:val="Ttulo3"/>
    <w:uiPriority w:val="9"/>
    <w:rsid w:val="00F820EE"/>
    <w:rPr>
      <w:rFonts w:asciiTheme="majorHAnsi" w:eastAsiaTheme="majorEastAsia" w:hAnsiTheme="majorHAnsi" w:cs="Arial"/>
      <w:b/>
      <w:bCs/>
      <w:sz w:val="26"/>
      <w:szCs w:val="26"/>
    </w:rPr>
  </w:style>
  <w:style w:type="character" w:customStyle="1" w:styleId="Ttulo4Char">
    <w:name w:val="Título 4 Char"/>
    <w:basedOn w:val="Fontepargpadro"/>
    <w:link w:val="Ttulo4"/>
    <w:uiPriority w:val="9"/>
    <w:rsid w:val="00F820EE"/>
    <w:rPr>
      <w:rFonts w:cs="Arial"/>
      <w:b/>
      <w:bCs/>
      <w:sz w:val="28"/>
      <w:szCs w:val="28"/>
    </w:rPr>
  </w:style>
  <w:style w:type="character" w:customStyle="1" w:styleId="Ttulo5Char">
    <w:name w:val="Título 5 Char"/>
    <w:basedOn w:val="Fontepargpadro"/>
    <w:link w:val="Ttulo5"/>
    <w:uiPriority w:val="9"/>
    <w:rsid w:val="00F820EE"/>
    <w:rPr>
      <w:rFonts w:cs="Arial"/>
      <w:b/>
      <w:bCs/>
      <w:i/>
      <w:iCs/>
      <w:sz w:val="26"/>
      <w:szCs w:val="26"/>
    </w:rPr>
  </w:style>
  <w:style w:type="character" w:customStyle="1" w:styleId="Ttulo6Char">
    <w:name w:val="Título 6 Char"/>
    <w:basedOn w:val="Fontepargpadro"/>
    <w:link w:val="Ttulo6"/>
    <w:uiPriority w:val="9"/>
    <w:rsid w:val="00F820EE"/>
    <w:rPr>
      <w:rFonts w:cs="Arial"/>
      <w:b/>
      <w:bCs/>
    </w:rPr>
  </w:style>
  <w:style w:type="character" w:styleId="Refdecomentrio">
    <w:name w:val="annotation reference"/>
    <w:basedOn w:val="Fontepargpadro"/>
    <w:uiPriority w:val="99"/>
    <w:rsid w:val="00935F86"/>
    <w:rPr>
      <w:rFonts w:cs="Times New Roman"/>
      <w:sz w:val="16"/>
    </w:rPr>
  </w:style>
  <w:style w:type="character" w:styleId="Refdenotaderodap">
    <w:name w:val="footnote reference"/>
    <w:basedOn w:val="Fontepargpadro"/>
    <w:uiPriority w:val="99"/>
    <w:rsid w:val="00935F86"/>
    <w:rPr>
      <w:rFonts w:cs="Times New Roman"/>
      <w:vertAlign w:val="superscript"/>
    </w:rPr>
  </w:style>
  <w:style w:type="paragraph" w:styleId="Textodenotaderodap">
    <w:name w:val="footnote text"/>
    <w:basedOn w:val="Normal"/>
    <w:link w:val="TextodenotaderodapChar"/>
    <w:uiPriority w:val="99"/>
    <w:rsid w:val="00935F86"/>
    <w:rPr>
      <w:sz w:val="20"/>
      <w:szCs w:val="20"/>
    </w:rPr>
  </w:style>
  <w:style w:type="character" w:customStyle="1" w:styleId="TextodenotaderodapChar">
    <w:name w:val="Texto de nota de rodapé Char"/>
    <w:basedOn w:val="Fontepargpadro"/>
    <w:link w:val="Textodenotaderodap"/>
    <w:uiPriority w:val="99"/>
    <w:semiHidden/>
    <w:rsid w:val="00A4508B"/>
    <w:rPr>
      <w:rFonts w:ascii="Arial" w:hAnsi="Arial" w:cs="Arial"/>
      <w:color w:val="000000"/>
      <w:sz w:val="20"/>
      <w:szCs w:val="20"/>
      <w:lang w:val="pt-BR" w:eastAsia="pt-BR"/>
    </w:rPr>
  </w:style>
  <w:style w:type="paragraph" w:styleId="Textodebalo">
    <w:name w:val="Balloon Text"/>
    <w:basedOn w:val="Normal"/>
    <w:link w:val="TextodebaloChar"/>
    <w:uiPriority w:val="99"/>
    <w:rsid w:val="000E6911"/>
    <w:pPr>
      <w:spacing w:line="240" w:lineRule="auto"/>
    </w:pPr>
    <w:rPr>
      <w:rFonts w:ascii="Tahoma" w:hAnsi="Tahoma" w:cs="Times New Roman"/>
      <w:sz w:val="16"/>
      <w:szCs w:val="16"/>
      <w:lang w:val="de-AT" w:eastAsia="de-DE"/>
    </w:rPr>
  </w:style>
  <w:style w:type="character" w:customStyle="1" w:styleId="TextodebaloChar">
    <w:name w:val="Texto de balão Char"/>
    <w:basedOn w:val="Fontepargpadro"/>
    <w:link w:val="Textodebalo"/>
    <w:uiPriority w:val="99"/>
    <w:locked/>
    <w:rsid w:val="000E6911"/>
    <w:rPr>
      <w:rFonts w:ascii="Tahoma" w:eastAsia="Times New Roman" w:hAnsi="Tahoma"/>
      <w:color w:val="000000"/>
      <w:sz w:val="16"/>
    </w:rPr>
  </w:style>
  <w:style w:type="paragraph" w:styleId="PargrafodaLista">
    <w:name w:val="List Paragraph"/>
    <w:basedOn w:val="Normal"/>
    <w:uiPriority w:val="34"/>
    <w:qFormat/>
    <w:rsid w:val="00F820EE"/>
    <w:pPr>
      <w:ind w:left="720"/>
      <w:contextualSpacing/>
    </w:pPr>
    <w:rPr>
      <w:rFonts w:cs="Times New Roman"/>
    </w:rPr>
  </w:style>
  <w:style w:type="table" w:styleId="Tabelacomgrade">
    <w:name w:val="Table Grid"/>
    <w:basedOn w:val="Tabelanormal"/>
    <w:uiPriority w:val="99"/>
    <w:rsid w:val="005E50E8"/>
    <w:pPr>
      <w:ind w:firstLine="360"/>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padoDocumento">
    <w:name w:val="Document Map"/>
    <w:basedOn w:val="Normal"/>
    <w:link w:val="MapadoDocumentoChar"/>
    <w:uiPriority w:val="99"/>
    <w:rsid w:val="003368B7"/>
    <w:rPr>
      <w:rFonts w:ascii="Tahoma" w:hAnsi="Tahoma" w:cs="Tahoma"/>
      <w:sz w:val="16"/>
      <w:szCs w:val="16"/>
    </w:rPr>
  </w:style>
  <w:style w:type="character" w:customStyle="1" w:styleId="MapadoDocumentoChar">
    <w:name w:val="Mapa do Documento Char"/>
    <w:basedOn w:val="Fontepargpadro"/>
    <w:link w:val="MapadoDocumento"/>
    <w:uiPriority w:val="99"/>
    <w:locked/>
    <w:rsid w:val="003368B7"/>
    <w:rPr>
      <w:rFonts w:ascii="Tahoma" w:eastAsia="Times New Roman" w:hAnsi="Tahoma" w:cs="Tahoma"/>
      <w:color w:val="000000"/>
      <w:sz w:val="16"/>
      <w:szCs w:val="16"/>
    </w:rPr>
  </w:style>
  <w:style w:type="paragraph" w:customStyle="1" w:styleId="Default">
    <w:name w:val="Default"/>
    <w:uiPriority w:val="99"/>
    <w:rsid w:val="00AF5E1D"/>
    <w:pPr>
      <w:autoSpaceDE w:val="0"/>
      <w:autoSpaceDN w:val="0"/>
      <w:adjustRightInd w:val="0"/>
    </w:pPr>
    <w:rPr>
      <w:rFonts w:ascii="Symbol" w:hAnsi="Symbol" w:cs="Symbol"/>
      <w:color w:val="000000"/>
      <w:sz w:val="24"/>
      <w:szCs w:val="24"/>
      <w:lang w:val="pt-BR" w:eastAsia="pt-BR"/>
    </w:rPr>
  </w:style>
  <w:style w:type="character" w:customStyle="1" w:styleId="apple-converted-space">
    <w:name w:val="apple-converted-space"/>
    <w:basedOn w:val="Fontepargpadro"/>
    <w:rsid w:val="00BD7CF9"/>
    <w:rPr>
      <w:rFonts w:cs="Times New Roman"/>
    </w:rPr>
  </w:style>
  <w:style w:type="paragraph" w:styleId="Cabealho">
    <w:name w:val="header"/>
    <w:basedOn w:val="Normal"/>
    <w:link w:val="CabealhoChar"/>
    <w:uiPriority w:val="99"/>
    <w:rsid w:val="004E6136"/>
    <w:pPr>
      <w:tabs>
        <w:tab w:val="center" w:pos="4252"/>
        <w:tab w:val="right" w:pos="8504"/>
      </w:tabs>
      <w:spacing w:line="240" w:lineRule="auto"/>
    </w:pPr>
  </w:style>
  <w:style w:type="character" w:customStyle="1" w:styleId="CabealhoChar">
    <w:name w:val="Cabeçalho Char"/>
    <w:basedOn w:val="Fontepargpadro"/>
    <w:link w:val="Cabealho"/>
    <w:uiPriority w:val="99"/>
    <w:locked/>
    <w:rsid w:val="004E6136"/>
    <w:rPr>
      <w:rFonts w:ascii="Arial" w:eastAsia="Times New Roman" w:hAnsi="Arial" w:cs="Arial"/>
      <w:color w:val="000000"/>
      <w:sz w:val="22"/>
      <w:szCs w:val="22"/>
    </w:rPr>
  </w:style>
  <w:style w:type="paragraph" w:styleId="Rodap">
    <w:name w:val="footer"/>
    <w:basedOn w:val="Normal"/>
    <w:link w:val="RodapChar"/>
    <w:uiPriority w:val="99"/>
    <w:rsid w:val="004E6136"/>
    <w:pPr>
      <w:tabs>
        <w:tab w:val="center" w:pos="4252"/>
        <w:tab w:val="right" w:pos="8504"/>
      </w:tabs>
      <w:spacing w:line="240" w:lineRule="auto"/>
    </w:pPr>
  </w:style>
  <w:style w:type="character" w:customStyle="1" w:styleId="RodapChar">
    <w:name w:val="Rodapé Char"/>
    <w:basedOn w:val="Fontepargpadro"/>
    <w:link w:val="Rodap"/>
    <w:uiPriority w:val="99"/>
    <w:locked/>
    <w:rsid w:val="004E6136"/>
    <w:rPr>
      <w:rFonts w:ascii="Arial" w:eastAsia="Times New Roman" w:hAnsi="Arial" w:cs="Arial"/>
      <w:color w:val="000000"/>
      <w:sz w:val="22"/>
      <w:szCs w:val="22"/>
    </w:rPr>
  </w:style>
  <w:style w:type="paragraph" w:styleId="Reviso">
    <w:name w:val="Revision"/>
    <w:hidden/>
    <w:uiPriority w:val="99"/>
    <w:semiHidden/>
    <w:rsid w:val="004E6136"/>
    <w:rPr>
      <w:rFonts w:ascii="Arial" w:hAnsi="Arial" w:cs="Arial"/>
      <w:color w:val="000000"/>
      <w:lang w:val="pt-BR" w:eastAsia="pt-BR"/>
    </w:rPr>
  </w:style>
  <w:style w:type="paragraph" w:styleId="NormalWeb">
    <w:name w:val="Normal (Web)"/>
    <w:basedOn w:val="Normal"/>
    <w:uiPriority w:val="99"/>
    <w:rsid w:val="00BA1A35"/>
    <w:pPr>
      <w:spacing w:before="100" w:beforeAutospacing="1" w:after="100" w:afterAutospacing="1" w:line="240" w:lineRule="auto"/>
    </w:pPr>
    <w:rPr>
      <w:rFonts w:cs="Times New Roman"/>
    </w:rPr>
  </w:style>
  <w:style w:type="paragraph" w:styleId="Textodecomentrio">
    <w:name w:val="annotation text"/>
    <w:basedOn w:val="Normal"/>
    <w:link w:val="TextodecomentrioChar"/>
    <w:uiPriority w:val="99"/>
    <w:semiHidden/>
    <w:rsid w:val="00CC1CA9"/>
    <w:rPr>
      <w:sz w:val="20"/>
      <w:szCs w:val="20"/>
    </w:rPr>
  </w:style>
  <w:style w:type="character" w:customStyle="1" w:styleId="TextodecomentrioChar">
    <w:name w:val="Texto de comentário Char"/>
    <w:basedOn w:val="Fontepargpadro"/>
    <w:link w:val="Textodecomentrio"/>
    <w:uiPriority w:val="99"/>
    <w:semiHidden/>
    <w:rsid w:val="00A4508B"/>
    <w:rPr>
      <w:rFonts w:ascii="Arial" w:hAnsi="Arial" w:cs="Arial"/>
      <w:color w:val="000000"/>
      <w:sz w:val="20"/>
      <w:szCs w:val="20"/>
      <w:lang w:val="pt-BR" w:eastAsia="pt-BR"/>
    </w:rPr>
  </w:style>
  <w:style w:type="paragraph" w:styleId="Assuntodocomentrio">
    <w:name w:val="annotation subject"/>
    <w:basedOn w:val="Textodecomentrio"/>
    <w:next w:val="Textodecomentrio"/>
    <w:link w:val="AssuntodocomentrioChar"/>
    <w:uiPriority w:val="99"/>
    <w:semiHidden/>
    <w:rsid w:val="00CC1CA9"/>
    <w:rPr>
      <w:b/>
      <w:bCs/>
    </w:rPr>
  </w:style>
  <w:style w:type="character" w:customStyle="1" w:styleId="AssuntodocomentrioChar">
    <w:name w:val="Assunto do comentário Char"/>
    <w:basedOn w:val="TextodecomentrioChar"/>
    <w:link w:val="Assuntodocomentrio"/>
    <w:uiPriority w:val="99"/>
    <w:semiHidden/>
    <w:rsid w:val="00A4508B"/>
    <w:rPr>
      <w:rFonts w:ascii="Arial" w:hAnsi="Arial" w:cs="Arial"/>
      <w:b/>
      <w:bCs/>
      <w:color w:val="000000"/>
      <w:sz w:val="20"/>
      <w:szCs w:val="20"/>
      <w:lang w:val="pt-BR" w:eastAsia="pt-BR"/>
    </w:rPr>
  </w:style>
  <w:style w:type="paragraph" w:styleId="Ttulo">
    <w:name w:val="Title"/>
    <w:basedOn w:val="Normal"/>
    <w:next w:val="Normal"/>
    <w:link w:val="TtuloChar"/>
    <w:uiPriority w:val="10"/>
    <w:qFormat/>
    <w:locked/>
    <w:rsid w:val="00F820EE"/>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har">
    <w:name w:val="Título Char"/>
    <w:basedOn w:val="Fontepargpadro"/>
    <w:link w:val="Ttulo"/>
    <w:uiPriority w:val="10"/>
    <w:rsid w:val="00F820EE"/>
    <w:rPr>
      <w:rFonts w:asciiTheme="majorHAnsi" w:eastAsiaTheme="majorEastAsia" w:hAnsiTheme="majorHAnsi" w:cstheme="majorBidi"/>
      <w:b/>
      <w:bCs/>
      <w:kern w:val="28"/>
      <w:sz w:val="32"/>
      <w:szCs w:val="32"/>
    </w:rPr>
  </w:style>
  <w:style w:type="paragraph" w:styleId="Subttulo">
    <w:name w:val="Subtitle"/>
    <w:basedOn w:val="Normal"/>
    <w:next w:val="Normal"/>
    <w:link w:val="SubttuloChar"/>
    <w:uiPriority w:val="11"/>
    <w:qFormat/>
    <w:locked/>
    <w:rsid w:val="00F820EE"/>
    <w:pPr>
      <w:spacing w:after="60"/>
      <w:jc w:val="center"/>
      <w:outlineLvl w:val="1"/>
    </w:pPr>
    <w:rPr>
      <w:rFonts w:asciiTheme="majorHAnsi" w:eastAsiaTheme="majorEastAsia" w:hAnsiTheme="majorHAnsi" w:cstheme="majorBidi"/>
    </w:rPr>
  </w:style>
  <w:style w:type="character" w:customStyle="1" w:styleId="SubttuloChar">
    <w:name w:val="Subtítulo Char"/>
    <w:basedOn w:val="Fontepargpadro"/>
    <w:link w:val="Subttulo"/>
    <w:uiPriority w:val="11"/>
    <w:rsid w:val="00F820EE"/>
    <w:rPr>
      <w:rFonts w:asciiTheme="majorHAnsi" w:eastAsiaTheme="majorEastAsia" w:hAnsiTheme="majorHAnsi" w:cstheme="majorBidi"/>
      <w:sz w:val="24"/>
      <w:szCs w:val="24"/>
    </w:rPr>
  </w:style>
  <w:style w:type="character" w:customStyle="1" w:styleId="Ttulo7Char">
    <w:name w:val="Título 7 Char"/>
    <w:basedOn w:val="Fontepargpadro"/>
    <w:link w:val="Ttulo7"/>
    <w:uiPriority w:val="9"/>
    <w:semiHidden/>
    <w:rsid w:val="00F820EE"/>
    <w:rPr>
      <w:sz w:val="24"/>
      <w:szCs w:val="24"/>
    </w:rPr>
  </w:style>
  <w:style w:type="character" w:customStyle="1" w:styleId="Ttulo8Char">
    <w:name w:val="Título 8 Char"/>
    <w:basedOn w:val="Fontepargpadro"/>
    <w:link w:val="Ttulo8"/>
    <w:uiPriority w:val="9"/>
    <w:semiHidden/>
    <w:rsid w:val="00F820EE"/>
    <w:rPr>
      <w:i/>
      <w:iCs/>
      <w:sz w:val="24"/>
      <w:szCs w:val="24"/>
    </w:rPr>
  </w:style>
  <w:style w:type="character" w:customStyle="1" w:styleId="Ttulo9Char">
    <w:name w:val="Título 9 Char"/>
    <w:basedOn w:val="Fontepargpadro"/>
    <w:link w:val="Ttulo9"/>
    <w:uiPriority w:val="9"/>
    <w:semiHidden/>
    <w:rsid w:val="00F820EE"/>
    <w:rPr>
      <w:rFonts w:asciiTheme="majorHAnsi" w:eastAsiaTheme="majorEastAsia" w:hAnsiTheme="majorHAnsi"/>
    </w:rPr>
  </w:style>
  <w:style w:type="character" w:styleId="Forte">
    <w:name w:val="Strong"/>
    <w:basedOn w:val="Fontepargpadro"/>
    <w:uiPriority w:val="22"/>
    <w:qFormat/>
    <w:locked/>
    <w:rsid w:val="00F820EE"/>
    <w:rPr>
      <w:b/>
      <w:bCs/>
    </w:rPr>
  </w:style>
  <w:style w:type="character" w:styleId="nfase">
    <w:name w:val="Emphasis"/>
    <w:basedOn w:val="Fontepargpadro"/>
    <w:uiPriority w:val="20"/>
    <w:qFormat/>
    <w:locked/>
    <w:rsid w:val="00F820EE"/>
    <w:rPr>
      <w:rFonts w:asciiTheme="minorHAnsi" w:hAnsiTheme="minorHAnsi"/>
      <w:b/>
      <w:i/>
      <w:iCs/>
    </w:rPr>
  </w:style>
  <w:style w:type="paragraph" w:styleId="SemEspaamento">
    <w:name w:val="No Spacing"/>
    <w:basedOn w:val="Normal"/>
    <w:uiPriority w:val="1"/>
    <w:qFormat/>
    <w:rsid w:val="00F820EE"/>
    <w:rPr>
      <w:rFonts w:cs="Times New Roman"/>
      <w:szCs w:val="32"/>
    </w:rPr>
  </w:style>
  <w:style w:type="paragraph" w:styleId="Citao">
    <w:name w:val="Quote"/>
    <w:basedOn w:val="Normal"/>
    <w:next w:val="Normal"/>
    <w:link w:val="CitaoChar"/>
    <w:uiPriority w:val="29"/>
    <w:qFormat/>
    <w:rsid w:val="00F820EE"/>
    <w:rPr>
      <w:rFonts w:cs="Times New Roman"/>
      <w:i/>
    </w:rPr>
  </w:style>
  <w:style w:type="character" w:customStyle="1" w:styleId="CitaoChar">
    <w:name w:val="Citação Char"/>
    <w:basedOn w:val="Fontepargpadro"/>
    <w:link w:val="Citao"/>
    <w:uiPriority w:val="29"/>
    <w:rsid w:val="00F820EE"/>
    <w:rPr>
      <w:i/>
      <w:sz w:val="24"/>
      <w:szCs w:val="24"/>
    </w:rPr>
  </w:style>
  <w:style w:type="paragraph" w:styleId="CitaoIntensa">
    <w:name w:val="Intense Quote"/>
    <w:basedOn w:val="Normal"/>
    <w:next w:val="Normal"/>
    <w:link w:val="CitaoIntensaChar"/>
    <w:uiPriority w:val="30"/>
    <w:qFormat/>
    <w:rsid w:val="00F820EE"/>
    <w:pPr>
      <w:ind w:left="720" w:right="720"/>
    </w:pPr>
    <w:rPr>
      <w:rFonts w:cs="Times New Roman"/>
      <w:b/>
      <w:i/>
      <w:szCs w:val="22"/>
    </w:rPr>
  </w:style>
  <w:style w:type="character" w:customStyle="1" w:styleId="CitaoIntensaChar">
    <w:name w:val="Citação Intensa Char"/>
    <w:basedOn w:val="Fontepargpadro"/>
    <w:link w:val="CitaoIntensa"/>
    <w:uiPriority w:val="30"/>
    <w:rsid w:val="00F820EE"/>
    <w:rPr>
      <w:b/>
      <w:i/>
      <w:sz w:val="24"/>
    </w:rPr>
  </w:style>
  <w:style w:type="character" w:styleId="nfaseSutil">
    <w:name w:val="Subtle Emphasis"/>
    <w:uiPriority w:val="19"/>
    <w:qFormat/>
    <w:rsid w:val="00F820EE"/>
    <w:rPr>
      <w:i/>
      <w:color w:val="5A5A5A" w:themeColor="text1" w:themeTint="A5"/>
    </w:rPr>
  </w:style>
  <w:style w:type="character" w:styleId="nfaseIntensa">
    <w:name w:val="Intense Emphasis"/>
    <w:basedOn w:val="Fontepargpadro"/>
    <w:uiPriority w:val="21"/>
    <w:qFormat/>
    <w:rsid w:val="00F820EE"/>
    <w:rPr>
      <w:b/>
      <w:i/>
      <w:sz w:val="24"/>
      <w:szCs w:val="24"/>
      <w:u w:val="single"/>
    </w:rPr>
  </w:style>
  <w:style w:type="character" w:styleId="RefernciaSutil">
    <w:name w:val="Subtle Reference"/>
    <w:basedOn w:val="Fontepargpadro"/>
    <w:uiPriority w:val="31"/>
    <w:qFormat/>
    <w:rsid w:val="00F820EE"/>
    <w:rPr>
      <w:sz w:val="24"/>
      <w:szCs w:val="24"/>
      <w:u w:val="single"/>
    </w:rPr>
  </w:style>
  <w:style w:type="character" w:styleId="RefernciaIntensa">
    <w:name w:val="Intense Reference"/>
    <w:basedOn w:val="Fontepargpadro"/>
    <w:uiPriority w:val="32"/>
    <w:qFormat/>
    <w:rsid w:val="00F820EE"/>
    <w:rPr>
      <w:b/>
      <w:sz w:val="24"/>
      <w:u w:val="single"/>
    </w:rPr>
  </w:style>
  <w:style w:type="character" w:styleId="TtulodoLivro">
    <w:name w:val="Book Title"/>
    <w:basedOn w:val="Fontepargpadro"/>
    <w:uiPriority w:val="33"/>
    <w:qFormat/>
    <w:rsid w:val="00F820EE"/>
    <w:rPr>
      <w:rFonts w:asciiTheme="majorHAnsi" w:eastAsiaTheme="majorEastAsia" w:hAnsiTheme="majorHAnsi"/>
      <w:b/>
      <w:i/>
      <w:sz w:val="24"/>
      <w:szCs w:val="24"/>
    </w:rPr>
  </w:style>
  <w:style w:type="paragraph" w:styleId="CabealhodoSumrio">
    <w:name w:val="TOC Heading"/>
    <w:basedOn w:val="Ttulo1"/>
    <w:next w:val="Normal"/>
    <w:uiPriority w:val="39"/>
    <w:semiHidden/>
    <w:unhideWhenUsed/>
    <w:qFormat/>
    <w:rsid w:val="00F820EE"/>
    <w:pPr>
      <w:outlineLvl w:val="9"/>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09558">
      <w:bodyDiv w:val="1"/>
      <w:marLeft w:val="0"/>
      <w:marRight w:val="0"/>
      <w:marTop w:val="0"/>
      <w:marBottom w:val="0"/>
      <w:divBdr>
        <w:top w:val="none" w:sz="0" w:space="0" w:color="auto"/>
        <w:left w:val="none" w:sz="0" w:space="0" w:color="auto"/>
        <w:bottom w:val="none" w:sz="0" w:space="0" w:color="auto"/>
        <w:right w:val="none" w:sz="0" w:space="0" w:color="auto"/>
      </w:divBdr>
    </w:div>
    <w:div w:id="202791218">
      <w:bodyDiv w:val="1"/>
      <w:marLeft w:val="0"/>
      <w:marRight w:val="0"/>
      <w:marTop w:val="0"/>
      <w:marBottom w:val="0"/>
      <w:divBdr>
        <w:top w:val="none" w:sz="0" w:space="0" w:color="auto"/>
        <w:left w:val="none" w:sz="0" w:space="0" w:color="auto"/>
        <w:bottom w:val="none" w:sz="0" w:space="0" w:color="auto"/>
        <w:right w:val="none" w:sz="0" w:space="0" w:color="auto"/>
      </w:divBdr>
      <w:divsChild>
        <w:div w:id="186649506">
          <w:marLeft w:val="0"/>
          <w:marRight w:val="0"/>
          <w:marTop w:val="0"/>
          <w:marBottom w:val="0"/>
          <w:divBdr>
            <w:top w:val="none" w:sz="0" w:space="0" w:color="auto"/>
            <w:left w:val="none" w:sz="0" w:space="0" w:color="auto"/>
            <w:bottom w:val="none" w:sz="0" w:space="0" w:color="auto"/>
            <w:right w:val="none" w:sz="0" w:space="0" w:color="auto"/>
          </w:divBdr>
          <w:divsChild>
            <w:div w:id="242953379">
              <w:marLeft w:val="0"/>
              <w:marRight w:val="0"/>
              <w:marTop w:val="0"/>
              <w:marBottom w:val="0"/>
              <w:divBdr>
                <w:top w:val="none" w:sz="0" w:space="0" w:color="auto"/>
                <w:left w:val="none" w:sz="0" w:space="0" w:color="auto"/>
                <w:bottom w:val="none" w:sz="0" w:space="0" w:color="auto"/>
                <w:right w:val="none" w:sz="0" w:space="0" w:color="auto"/>
              </w:divBdr>
              <w:divsChild>
                <w:div w:id="1506746081">
                  <w:marLeft w:val="0"/>
                  <w:marRight w:val="0"/>
                  <w:marTop w:val="0"/>
                  <w:marBottom w:val="0"/>
                  <w:divBdr>
                    <w:top w:val="none" w:sz="0" w:space="0" w:color="auto"/>
                    <w:left w:val="none" w:sz="0" w:space="0" w:color="auto"/>
                    <w:bottom w:val="none" w:sz="0" w:space="0" w:color="auto"/>
                    <w:right w:val="none" w:sz="0" w:space="0" w:color="auto"/>
                  </w:divBdr>
                  <w:divsChild>
                    <w:div w:id="498889684">
                      <w:marLeft w:val="0"/>
                      <w:marRight w:val="0"/>
                      <w:marTop w:val="0"/>
                      <w:marBottom w:val="0"/>
                      <w:divBdr>
                        <w:top w:val="none" w:sz="0" w:space="0" w:color="auto"/>
                        <w:left w:val="none" w:sz="0" w:space="0" w:color="auto"/>
                        <w:bottom w:val="none" w:sz="0" w:space="0" w:color="auto"/>
                        <w:right w:val="none" w:sz="0" w:space="0" w:color="auto"/>
                      </w:divBdr>
                      <w:divsChild>
                        <w:div w:id="1312247393">
                          <w:marLeft w:val="0"/>
                          <w:marRight w:val="0"/>
                          <w:marTop w:val="0"/>
                          <w:marBottom w:val="0"/>
                          <w:divBdr>
                            <w:top w:val="none" w:sz="0" w:space="0" w:color="auto"/>
                            <w:left w:val="none" w:sz="0" w:space="0" w:color="auto"/>
                            <w:bottom w:val="none" w:sz="0" w:space="0" w:color="auto"/>
                            <w:right w:val="none" w:sz="0" w:space="0" w:color="auto"/>
                          </w:divBdr>
                          <w:divsChild>
                            <w:div w:id="1924530350">
                              <w:marLeft w:val="0"/>
                              <w:marRight w:val="0"/>
                              <w:marTop w:val="0"/>
                              <w:marBottom w:val="0"/>
                              <w:divBdr>
                                <w:top w:val="none" w:sz="0" w:space="0" w:color="auto"/>
                                <w:left w:val="none" w:sz="0" w:space="0" w:color="auto"/>
                                <w:bottom w:val="none" w:sz="0" w:space="0" w:color="auto"/>
                                <w:right w:val="none" w:sz="0" w:space="0" w:color="auto"/>
                              </w:divBdr>
                              <w:divsChild>
                                <w:div w:id="1139421737">
                                  <w:marLeft w:val="0"/>
                                  <w:marRight w:val="0"/>
                                  <w:marTop w:val="0"/>
                                  <w:marBottom w:val="0"/>
                                  <w:divBdr>
                                    <w:top w:val="none" w:sz="0" w:space="0" w:color="auto"/>
                                    <w:left w:val="none" w:sz="0" w:space="0" w:color="auto"/>
                                    <w:bottom w:val="none" w:sz="0" w:space="0" w:color="auto"/>
                                    <w:right w:val="none" w:sz="0" w:space="0" w:color="auto"/>
                                  </w:divBdr>
                                  <w:divsChild>
                                    <w:div w:id="954799348">
                                      <w:marLeft w:val="0"/>
                                      <w:marRight w:val="0"/>
                                      <w:marTop w:val="0"/>
                                      <w:marBottom w:val="0"/>
                                      <w:divBdr>
                                        <w:top w:val="none" w:sz="0" w:space="0" w:color="auto"/>
                                        <w:left w:val="none" w:sz="0" w:space="0" w:color="auto"/>
                                        <w:bottom w:val="none" w:sz="0" w:space="0" w:color="auto"/>
                                        <w:right w:val="none" w:sz="0" w:space="0" w:color="auto"/>
                                      </w:divBdr>
                                      <w:divsChild>
                                        <w:div w:id="157813446">
                                          <w:marLeft w:val="0"/>
                                          <w:marRight w:val="0"/>
                                          <w:marTop w:val="0"/>
                                          <w:marBottom w:val="0"/>
                                          <w:divBdr>
                                            <w:top w:val="none" w:sz="0" w:space="0" w:color="auto"/>
                                            <w:left w:val="none" w:sz="0" w:space="0" w:color="auto"/>
                                            <w:bottom w:val="none" w:sz="0" w:space="0" w:color="auto"/>
                                            <w:right w:val="none" w:sz="0" w:space="0" w:color="auto"/>
                                          </w:divBdr>
                                          <w:divsChild>
                                            <w:div w:id="88352070">
                                              <w:marLeft w:val="0"/>
                                              <w:marRight w:val="0"/>
                                              <w:marTop w:val="0"/>
                                              <w:marBottom w:val="0"/>
                                              <w:divBdr>
                                                <w:top w:val="none" w:sz="0" w:space="0" w:color="auto"/>
                                                <w:left w:val="none" w:sz="0" w:space="0" w:color="auto"/>
                                                <w:bottom w:val="none" w:sz="0" w:space="0" w:color="auto"/>
                                                <w:right w:val="none" w:sz="0" w:space="0" w:color="auto"/>
                                              </w:divBdr>
                                              <w:divsChild>
                                                <w:div w:id="388192988">
                                                  <w:marLeft w:val="0"/>
                                                  <w:marRight w:val="0"/>
                                                  <w:marTop w:val="0"/>
                                                  <w:marBottom w:val="0"/>
                                                  <w:divBdr>
                                                    <w:top w:val="none" w:sz="0" w:space="0" w:color="auto"/>
                                                    <w:left w:val="none" w:sz="0" w:space="0" w:color="auto"/>
                                                    <w:bottom w:val="none" w:sz="0" w:space="0" w:color="auto"/>
                                                    <w:right w:val="none" w:sz="0" w:space="0" w:color="auto"/>
                                                  </w:divBdr>
                                                  <w:divsChild>
                                                    <w:div w:id="1283224150">
                                                      <w:marLeft w:val="0"/>
                                                      <w:marRight w:val="0"/>
                                                      <w:marTop w:val="0"/>
                                                      <w:marBottom w:val="0"/>
                                                      <w:divBdr>
                                                        <w:top w:val="none" w:sz="0" w:space="0" w:color="auto"/>
                                                        <w:left w:val="none" w:sz="0" w:space="0" w:color="auto"/>
                                                        <w:bottom w:val="none" w:sz="0" w:space="0" w:color="auto"/>
                                                        <w:right w:val="none" w:sz="0" w:space="0" w:color="auto"/>
                                                      </w:divBdr>
                                                      <w:divsChild>
                                                        <w:div w:id="97255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67083825">
      <w:bodyDiv w:val="1"/>
      <w:marLeft w:val="0"/>
      <w:marRight w:val="0"/>
      <w:marTop w:val="0"/>
      <w:marBottom w:val="0"/>
      <w:divBdr>
        <w:top w:val="none" w:sz="0" w:space="0" w:color="auto"/>
        <w:left w:val="none" w:sz="0" w:space="0" w:color="auto"/>
        <w:bottom w:val="none" w:sz="0" w:space="0" w:color="auto"/>
        <w:right w:val="none" w:sz="0" w:space="0" w:color="auto"/>
      </w:divBdr>
    </w:div>
    <w:div w:id="976422834">
      <w:marLeft w:val="0"/>
      <w:marRight w:val="0"/>
      <w:marTop w:val="0"/>
      <w:marBottom w:val="0"/>
      <w:divBdr>
        <w:top w:val="none" w:sz="0" w:space="0" w:color="auto"/>
        <w:left w:val="none" w:sz="0" w:space="0" w:color="auto"/>
        <w:bottom w:val="none" w:sz="0" w:space="0" w:color="auto"/>
        <w:right w:val="none" w:sz="0" w:space="0" w:color="auto"/>
      </w:divBdr>
      <w:divsChild>
        <w:div w:id="976422837">
          <w:marLeft w:val="0"/>
          <w:marRight w:val="0"/>
          <w:marTop w:val="0"/>
          <w:marBottom w:val="0"/>
          <w:divBdr>
            <w:top w:val="none" w:sz="0" w:space="0" w:color="auto"/>
            <w:left w:val="none" w:sz="0" w:space="0" w:color="auto"/>
            <w:bottom w:val="none" w:sz="0" w:space="0" w:color="auto"/>
            <w:right w:val="none" w:sz="0" w:space="0" w:color="auto"/>
          </w:divBdr>
          <w:divsChild>
            <w:div w:id="976422835">
              <w:marLeft w:val="0"/>
              <w:marRight w:val="0"/>
              <w:marTop w:val="0"/>
              <w:marBottom w:val="0"/>
              <w:divBdr>
                <w:top w:val="none" w:sz="0" w:space="0" w:color="auto"/>
                <w:left w:val="none" w:sz="0" w:space="0" w:color="auto"/>
                <w:bottom w:val="none" w:sz="0" w:space="0" w:color="auto"/>
                <w:right w:val="none" w:sz="0" w:space="0" w:color="auto"/>
              </w:divBdr>
              <w:divsChild>
                <w:div w:id="976422832">
                  <w:marLeft w:val="0"/>
                  <w:marRight w:val="0"/>
                  <w:marTop w:val="0"/>
                  <w:marBottom w:val="0"/>
                  <w:divBdr>
                    <w:top w:val="none" w:sz="0" w:space="0" w:color="auto"/>
                    <w:left w:val="none" w:sz="0" w:space="0" w:color="auto"/>
                    <w:bottom w:val="none" w:sz="0" w:space="0" w:color="auto"/>
                    <w:right w:val="none" w:sz="0" w:space="0" w:color="auto"/>
                  </w:divBdr>
                  <w:divsChild>
                    <w:div w:id="976422836">
                      <w:marLeft w:val="0"/>
                      <w:marRight w:val="0"/>
                      <w:marTop w:val="0"/>
                      <w:marBottom w:val="0"/>
                      <w:divBdr>
                        <w:top w:val="none" w:sz="0" w:space="0" w:color="auto"/>
                        <w:left w:val="none" w:sz="0" w:space="0" w:color="auto"/>
                        <w:bottom w:val="none" w:sz="0" w:space="0" w:color="auto"/>
                        <w:right w:val="none" w:sz="0" w:space="0" w:color="auto"/>
                      </w:divBdr>
                      <w:divsChild>
                        <w:div w:id="97642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362269">
      <w:bodyDiv w:val="1"/>
      <w:marLeft w:val="0"/>
      <w:marRight w:val="0"/>
      <w:marTop w:val="0"/>
      <w:marBottom w:val="0"/>
      <w:divBdr>
        <w:top w:val="none" w:sz="0" w:space="0" w:color="auto"/>
        <w:left w:val="none" w:sz="0" w:space="0" w:color="auto"/>
        <w:bottom w:val="none" w:sz="0" w:space="0" w:color="auto"/>
        <w:right w:val="none" w:sz="0" w:space="0" w:color="auto"/>
      </w:divBdr>
    </w:div>
    <w:div w:id="138695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F70DC4-C280-4B56-83F5-99B723F67715}">
  <ds:schemaRefs>
    <ds:schemaRef ds:uri="http://schemas.openxmlformats.org/officeDocument/2006/bibliography"/>
  </ds:schemaRefs>
</ds:datastoreItem>
</file>

<file path=customXml/itemProps2.xml><?xml version="1.0" encoding="utf-8"?>
<ds:datastoreItem xmlns:ds="http://schemas.openxmlformats.org/officeDocument/2006/customXml" ds:itemID="{D3E32A2F-D61D-4AC9-9B44-73C5F25BD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13432</Words>
  <Characters>72534</Characters>
  <Application>Microsoft Office Word</Application>
  <DocSecurity>0</DocSecurity>
  <Lines>604</Lines>
  <Paragraphs>171</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85795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Gleice</dc:creator>
  <cp:lastModifiedBy>Gleice</cp:lastModifiedBy>
  <cp:revision>2</cp:revision>
  <cp:lastPrinted>2012-04-03T16:50:00Z</cp:lastPrinted>
  <dcterms:created xsi:type="dcterms:W3CDTF">2012-04-03T19:56:00Z</dcterms:created>
  <dcterms:modified xsi:type="dcterms:W3CDTF">2012-04-03T19:56:00Z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http://www.zotero.org/styles/bmc-bioinformatics</vt:lpwstr>
  </property>
  <property fmtid="{D5CDD505-2E9C-101B-9397-08002B2CF9AE}" pid="3" name="Mendeley Document_1">
    <vt:lpwstr>True</vt:lpwstr>
  </property>
  <property fmtid="{D5CDD505-2E9C-101B-9397-08002B2CF9AE}" pid="4" name="Mendeley User Name_1">
    <vt:lpwstr>filipe.santana.silva@gmail.com@www.mendeley.com</vt:lpwstr>
  </property>
  <property fmtid="{D5CDD505-2E9C-101B-9397-08002B2CF9AE}" pid="5" name="Mendeley Recent Style Name 0_1">
    <vt:lpwstr>American Psychological Association 6th Edition</vt:lpwstr>
  </property>
  <property fmtid="{D5CDD505-2E9C-101B-9397-08002B2CF9AE}" pid="6" name="Mendeley Recent Style Id 0_1">
    <vt:lpwstr>http://www.zotero.org/styles/apa</vt:lpwstr>
  </property>
  <property fmtid="{D5CDD505-2E9C-101B-9397-08002B2CF9AE}" pid="7" name="Mendeley Recent Style Name 1_1">
    <vt:lpwstr>American Sociological Association</vt:lpwstr>
  </property>
  <property fmtid="{D5CDD505-2E9C-101B-9397-08002B2CF9AE}" pid="8" name="Mendeley Recent Style Id 1_1">
    <vt:lpwstr>http://www.zotero.org/styles/asa</vt:lpwstr>
  </property>
  <property fmtid="{D5CDD505-2E9C-101B-9397-08002B2CF9AE}" pid="9" name="Mendeley Recent Style Name 2_1">
    <vt:lpwstr>Associa&lt;unicode&gt;231&lt;/unicode&gt;&lt;unicode&gt;227&lt;/unicode&gt;o Brasileira de Normas T&lt;unicode&gt;233&lt;/unicode&gt;cnicas (ABNT)</vt:lpwstr>
  </property>
  <property fmtid="{D5CDD505-2E9C-101B-9397-08002B2CF9AE}" pid="10" name="Mendeley Recent Style Id 2_1">
    <vt:lpwstr>http://www.zotero.org/styles/abnt</vt:lpwstr>
  </property>
  <property fmtid="{D5CDD505-2E9C-101B-9397-08002B2CF9AE}" pid="11" name="Mendeley Recent Style Name 3_1">
    <vt:lpwstr>BMC Bioinformatics</vt:lpwstr>
  </property>
  <property fmtid="{D5CDD505-2E9C-101B-9397-08002B2CF9AE}" pid="12" name="Mendeley Recent Style Id 3_1">
    <vt:lpwstr>http://www.zotero.org/styles/bmc-bioinformatics</vt:lpwstr>
  </property>
  <property fmtid="{D5CDD505-2E9C-101B-9397-08002B2CF9AE}" pid="13" name="Mendeley Recent Style Name 4_1">
    <vt:lpwstr>Chicago Manual of Style (Author-Date format)</vt:lpwstr>
  </property>
  <property fmtid="{D5CDD505-2E9C-101B-9397-08002B2CF9AE}" pid="14" name="Mendeley Recent Style Id 4_1">
    <vt:lpwstr>http://www.zotero.org/styles/chicago-author-date</vt:lpwstr>
  </property>
  <property fmtid="{D5CDD505-2E9C-101B-9397-08002B2CF9AE}" pid="15" name="Mendeley Recent Style Name 5_1">
    <vt:lpwstr>Harvard Reference format 1 (Author-Date)</vt:lpwstr>
  </property>
  <property fmtid="{D5CDD505-2E9C-101B-9397-08002B2CF9AE}" pid="16" name="Mendeley Recent Style Id 5_1">
    <vt:lpwstr>http://www.zotero.org/styles/harvard1</vt:lpwstr>
  </property>
  <property fmtid="{D5CDD505-2E9C-101B-9397-08002B2CF9AE}" pid="17" name="Mendeley Recent Style Name 6_1">
    <vt:lpwstr>IEEE</vt:lpwstr>
  </property>
  <property fmtid="{D5CDD505-2E9C-101B-9397-08002B2CF9AE}" pid="18" name="Mendeley Recent Style Id 6_1">
    <vt:lpwstr>http://www.zotero.org/styles/ieee</vt:lpwstr>
  </property>
  <property fmtid="{D5CDD505-2E9C-101B-9397-08002B2CF9AE}" pid="19" name="Mendeley Recent Style Name 7_1">
    <vt:lpwstr>Modern Humanities Research Association (Note with Bibliography)</vt:lpwstr>
  </property>
  <property fmtid="{D5CDD505-2E9C-101B-9397-08002B2CF9AE}" pid="20" name="Mendeley Recent Style Id 7_1">
    <vt:lpwstr>http://www.zotero.org/styles/mhra</vt:lpwstr>
  </property>
  <property fmtid="{D5CDD505-2E9C-101B-9397-08002B2CF9AE}" pid="21" name="Mendeley Recent Style Name 8_1">
    <vt:lpwstr>Modern Language Association</vt:lpwstr>
  </property>
  <property fmtid="{D5CDD505-2E9C-101B-9397-08002B2CF9AE}" pid="22" name="Mendeley Recent Style Id 8_1">
    <vt:lpwstr>http://www.zotero.org/styles/mla</vt:lpwstr>
  </property>
  <property fmtid="{D5CDD505-2E9C-101B-9397-08002B2CF9AE}" pid="23" name="Mendeley Recent Style Name 9_1">
    <vt:lpwstr>Nature Journal</vt:lpwstr>
  </property>
  <property fmtid="{D5CDD505-2E9C-101B-9397-08002B2CF9AE}" pid="24" name="Mendeley Recent Style Id 9_1">
    <vt:lpwstr>http://www.zotero.org/styles/nature</vt:lpwstr>
  </property>
</Properties>
</file>