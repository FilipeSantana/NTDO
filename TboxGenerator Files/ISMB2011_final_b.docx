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F62578" w:rsidRPr="000B64B1">
        <w:trPr>
          <w:trHeight w:val="3215"/>
        </w:trPr>
        <w:tc>
          <w:tcPr>
            <w:tcW w:w="10053" w:type="dxa"/>
          </w:tcPr>
          <w:p w:rsidR="00F62578" w:rsidRPr="00784716" w:rsidRDefault="00F62578">
            <w:pPr>
              <w:pStyle w:val="ArticleType"/>
              <w:rPr>
                <w:rFonts w:ascii="Arial" w:hAnsi="Arial" w:cs="Arial"/>
              </w:rPr>
            </w:pPr>
            <w:r w:rsidRPr="00784716">
              <w:rPr>
                <w:rFonts w:ascii="Arial" w:hAnsi="Arial" w:cs="Arial"/>
              </w:rPr>
              <w:t>Category: Databases and Ontologies</w:t>
            </w:r>
          </w:p>
          <w:p w:rsidR="00277A93" w:rsidRPr="00784716" w:rsidRDefault="00277A93" w:rsidP="006A3CD5">
            <w:pPr>
              <w:pStyle w:val="Authorname"/>
              <w:spacing w:line="276" w:lineRule="auto"/>
              <w:rPr>
                <w:rFonts w:ascii="Helvetica" w:hAnsi="Helvetica" w:cs="Helvetica"/>
                <w:b/>
                <w:iCs w:val="0"/>
                <w:sz w:val="32"/>
              </w:rPr>
            </w:pPr>
            <w:r w:rsidRPr="00784716">
              <w:rPr>
                <w:rFonts w:ascii="Helvetica" w:hAnsi="Helvetica" w:cs="Helvetica"/>
                <w:b/>
                <w:iCs w:val="0"/>
                <w:sz w:val="32"/>
              </w:rPr>
              <w:t xml:space="preserve">Ontology Patterns for Tabular Representations of Biomedical Knowledge </w:t>
            </w:r>
            <w:r w:rsidR="00D75F6C" w:rsidRPr="00784716">
              <w:rPr>
                <w:rFonts w:ascii="Helvetica" w:hAnsi="Helvetica" w:cs="Helvetica"/>
                <w:b/>
                <w:iCs w:val="0"/>
                <w:sz w:val="32"/>
              </w:rPr>
              <w:t>on Neglected Tropical Diseases</w:t>
            </w:r>
          </w:p>
          <w:p w:rsidR="00277A93" w:rsidRPr="00784716" w:rsidRDefault="00E04868" w:rsidP="006A3CD5">
            <w:pPr>
              <w:pStyle w:val="Affilation"/>
              <w:spacing w:line="276" w:lineRule="auto"/>
              <w:rPr>
                <w:rFonts w:ascii="Arial" w:hAnsi="Arial" w:cs="Arial"/>
                <w:sz w:val="26"/>
                <w:lang w:val="pt-BR"/>
              </w:rPr>
            </w:pPr>
            <w:r w:rsidRPr="00784716">
              <w:rPr>
                <w:rFonts w:ascii="Arial" w:hAnsi="Arial" w:cs="Arial"/>
                <w:sz w:val="26"/>
                <w:lang w:val="pt-BR"/>
              </w:rPr>
              <w:t>Filipe Santana</w:t>
            </w:r>
            <w:r w:rsidR="00277A93" w:rsidRPr="00784716">
              <w:rPr>
                <w:rFonts w:ascii="Arial" w:hAnsi="Arial" w:cs="Arial"/>
                <w:sz w:val="26"/>
                <w:vertAlign w:val="superscript"/>
                <w:lang w:val="pt-BR"/>
              </w:rPr>
              <w:t>1</w:t>
            </w:r>
            <w:r w:rsidR="00F179C7" w:rsidRPr="00784716">
              <w:rPr>
                <w:rFonts w:ascii="Arial" w:hAnsi="Arial" w:cs="Arial"/>
                <w:sz w:val="26"/>
                <w:vertAlign w:val="superscript"/>
                <w:lang w:val="pt-BR"/>
              </w:rPr>
              <w:t>*</w:t>
            </w:r>
            <w:r w:rsidR="00277A93" w:rsidRPr="00784716">
              <w:rPr>
                <w:rFonts w:ascii="Arial" w:hAnsi="Arial" w:cs="Arial"/>
                <w:sz w:val="26"/>
                <w:lang w:val="pt-BR"/>
              </w:rPr>
              <w:t>, Daniel Schober</w:t>
            </w:r>
            <w:r w:rsidR="00277A93" w:rsidRPr="00784716">
              <w:rPr>
                <w:rFonts w:ascii="Arial" w:hAnsi="Arial" w:cs="Arial"/>
                <w:sz w:val="26"/>
                <w:vertAlign w:val="superscript"/>
                <w:lang w:val="pt-BR"/>
              </w:rPr>
              <w:t>2</w:t>
            </w:r>
            <w:r w:rsidR="00277A93" w:rsidRPr="00784716">
              <w:rPr>
                <w:rFonts w:ascii="Arial" w:hAnsi="Arial" w:cs="Arial"/>
                <w:sz w:val="26"/>
                <w:lang w:val="pt-BR"/>
              </w:rPr>
              <w:t>, Zulma Medeiros</w:t>
            </w:r>
            <w:r w:rsidR="00277A93" w:rsidRPr="00784716">
              <w:rPr>
                <w:rFonts w:ascii="Arial" w:hAnsi="Arial" w:cs="Arial"/>
                <w:sz w:val="26"/>
                <w:vertAlign w:val="superscript"/>
                <w:lang w:val="pt-BR"/>
              </w:rPr>
              <w:t>3</w:t>
            </w:r>
            <w:r w:rsidR="00277A93" w:rsidRPr="00784716">
              <w:rPr>
                <w:rFonts w:ascii="Arial" w:hAnsi="Arial" w:cs="Arial"/>
                <w:sz w:val="26"/>
                <w:lang w:val="pt-BR"/>
              </w:rPr>
              <w:t>, Fred Freitas</w:t>
            </w:r>
            <w:r w:rsidR="00277A93" w:rsidRPr="00784716">
              <w:rPr>
                <w:rFonts w:ascii="Arial" w:hAnsi="Arial" w:cs="Arial"/>
                <w:sz w:val="26"/>
                <w:vertAlign w:val="superscript"/>
                <w:lang w:val="pt-BR"/>
              </w:rPr>
              <w:t>1</w:t>
            </w:r>
            <w:r w:rsidR="00277A93" w:rsidRPr="00784716">
              <w:rPr>
                <w:rFonts w:ascii="Arial" w:hAnsi="Arial" w:cs="Arial"/>
                <w:sz w:val="26"/>
                <w:lang w:val="pt-BR"/>
              </w:rPr>
              <w:t>, Stefan Schulz</w:t>
            </w:r>
            <w:r w:rsidR="00277A93" w:rsidRPr="00784716">
              <w:rPr>
                <w:rFonts w:ascii="Arial" w:hAnsi="Arial" w:cs="Arial"/>
                <w:sz w:val="26"/>
                <w:vertAlign w:val="superscript"/>
                <w:lang w:val="pt-BR"/>
              </w:rPr>
              <w:t>4</w:t>
            </w:r>
          </w:p>
          <w:p w:rsidR="00277A93" w:rsidRPr="00784716" w:rsidRDefault="00277A93" w:rsidP="00277A93">
            <w:pPr>
              <w:pStyle w:val="Affilation"/>
              <w:tabs>
                <w:tab w:val="left" w:pos="5245"/>
              </w:tabs>
              <w:rPr>
                <w:rFonts w:ascii="Arial" w:hAnsi="Arial" w:cs="Arial"/>
                <w:lang w:val="pt-BR"/>
              </w:rPr>
            </w:pPr>
            <w:proofErr w:type="gramStart"/>
            <w:r w:rsidRPr="00784716">
              <w:rPr>
                <w:rFonts w:ascii="Arial" w:hAnsi="Arial" w:cs="Arial"/>
                <w:vertAlign w:val="superscript"/>
                <w:lang w:val="pt-BR"/>
              </w:rPr>
              <w:t>1</w:t>
            </w:r>
            <w:proofErr w:type="gramEnd"/>
            <w:r w:rsidRPr="00784716">
              <w:rPr>
                <w:rFonts w:ascii="Arial" w:hAnsi="Arial" w:cs="Arial"/>
                <w:lang w:val="pt-BR"/>
              </w:rPr>
              <w:t xml:space="preserve"> Centro de Informática, Federal </w:t>
            </w:r>
            <w:proofErr w:type="spellStart"/>
            <w:r w:rsidRPr="00784716">
              <w:rPr>
                <w:rFonts w:ascii="Arial" w:hAnsi="Arial" w:cs="Arial"/>
                <w:lang w:val="pt-BR"/>
              </w:rPr>
              <w:t>University</w:t>
            </w:r>
            <w:proofErr w:type="spellEnd"/>
            <w:r w:rsidRPr="00784716">
              <w:rPr>
                <w:rFonts w:ascii="Arial" w:hAnsi="Arial" w:cs="Arial"/>
                <w:lang w:val="pt-BR"/>
              </w:rPr>
              <w:t xml:space="preserve"> </w:t>
            </w:r>
            <w:proofErr w:type="spellStart"/>
            <w:r w:rsidRPr="00784716">
              <w:rPr>
                <w:rFonts w:ascii="Arial" w:hAnsi="Arial" w:cs="Arial"/>
                <w:lang w:val="pt-BR"/>
              </w:rPr>
              <w:t>of</w:t>
            </w:r>
            <w:proofErr w:type="spellEnd"/>
            <w:r w:rsidRPr="00784716">
              <w:rPr>
                <w:rFonts w:ascii="Arial" w:hAnsi="Arial" w:cs="Arial"/>
                <w:lang w:val="pt-BR"/>
              </w:rPr>
              <w:t xml:space="preserve"> Pernambuco (</w:t>
            </w:r>
            <w:proofErr w:type="spellStart"/>
            <w:r w:rsidRPr="00784716">
              <w:rPr>
                <w:rFonts w:ascii="Arial" w:hAnsi="Arial" w:cs="Arial"/>
                <w:lang w:val="pt-BR"/>
              </w:rPr>
              <w:t>CIn</w:t>
            </w:r>
            <w:proofErr w:type="spellEnd"/>
            <w:r w:rsidRPr="00784716">
              <w:rPr>
                <w:rFonts w:ascii="Arial" w:hAnsi="Arial" w:cs="Arial"/>
                <w:lang w:val="pt-BR"/>
              </w:rPr>
              <w:t xml:space="preserve">/UFPE), Recife, </w:t>
            </w:r>
            <w:proofErr w:type="spellStart"/>
            <w:r w:rsidRPr="00784716">
              <w:rPr>
                <w:rFonts w:ascii="Arial" w:hAnsi="Arial" w:cs="Arial"/>
                <w:lang w:val="pt-BR"/>
              </w:rPr>
              <w:t>Brazil</w:t>
            </w:r>
            <w:proofErr w:type="spellEnd"/>
          </w:p>
          <w:p w:rsidR="00277A93" w:rsidRPr="00784716" w:rsidRDefault="00277A93" w:rsidP="00277A93">
            <w:pPr>
              <w:pStyle w:val="Affilation"/>
              <w:tabs>
                <w:tab w:val="left" w:pos="5245"/>
              </w:tabs>
              <w:rPr>
                <w:rFonts w:ascii="Arial" w:hAnsi="Arial" w:cs="Arial"/>
              </w:rPr>
            </w:pPr>
            <w:r w:rsidRPr="00784716">
              <w:rPr>
                <w:rFonts w:ascii="Arial" w:hAnsi="Arial" w:cs="Arial"/>
                <w:vertAlign w:val="superscript"/>
              </w:rPr>
              <w:t>2</w:t>
            </w:r>
            <w:r w:rsidRPr="00784716">
              <w:rPr>
                <w:rFonts w:ascii="Arial" w:hAnsi="Arial" w:cs="Arial"/>
              </w:rPr>
              <w:t xml:space="preserve"> Institute of Medical Biometry and Medical Informatics, University Medical Center Freiburg, Germany</w:t>
            </w:r>
          </w:p>
          <w:p w:rsidR="00277A93" w:rsidRPr="00784716" w:rsidRDefault="00277A93" w:rsidP="00277A93">
            <w:pPr>
              <w:pStyle w:val="Affilation"/>
              <w:tabs>
                <w:tab w:val="left" w:pos="5245"/>
              </w:tabs>
              <w:rPr>
                <w:rFonts w:ascii="Arial" w:hAnsi="Arial" w:cs="Arial"/>
                <w:lang w:val="pt-BR"/>
              </w:rPr>
            </w:pPr>
            <w:proofErr w:type="gramStart"/>
            <w:r w:rsidRPr="00784716">
              <w:rPr>
                <w:rFonts w:ascii="Arial" w:hAnsi="Arial" w:cs="Arial"/>
                <w:vertAlign w:val="superscript"/>
                <w:lang w:val="pt-BR"/>
              </w:rPr>
              <w:t>3</w:t>
            </w:r>
            <w:proofErr w:type="gramEnd"/>
            <w:r w:rsidRPr="00784716">
              <w:rPr>
                <w:rFonts w:ascii="Arial" w:hAnsi="Arial" w:cs="Arial"/>
                <w:lang w:val="pt-BR"/>
              </w:rPr>
              <w:t xml:space="preserve"> </w:t>
            </w:r>
            <w:proofErr w:type="spellStart"/>
            <w:r w:rsidRPr="00784716">
              <w:rPr>
                <w:rFonts w:ascii="Arial" w:hAnsi="Arial" w:cs="Arial"/>
                <w:lang w:val="pt-BR"/>
              </w:rPr>
              <w:t>Aggeu</w:t>
            </w:r>
            <w:proofErr w:type="spellEnd"/>
            <w:r w:rsidRPr="00784716">
              <w:rPr>
                <w:rFonts w:ascii="Arial" w:hAnsi="Arial" w:cs="Arial"/>
                <w:lang w:val="pt-BR"/>
              </w:rPr>
              <w:t xml:space="preserve"> Magalhães </w:t>
            </w:r>
            <w:proofErr w:type="spellStart"/>
            <w:r w:rsidRPr="00784716">
              <w:rPr>
                <w:rFonts w:ascii="Arial" w:hAnsi="Arial" w:cs="Arial"/>
                <w:lang w:val="pt-BR"/>
              </w:rPr>
              <w:t>Research</w:t>
            </w:r>
            <w:proofErr w:type="spellEnd"/>
            <w:r w:rsidRPr="00784716">
              <w:rPr>
                <w:rFonts w:ascii="Arial" w:hAnsi="Arial" w:cs="Arial"/>
                <w:lang w:val="pt-BR"/>
              </w:rPr>
              <w:t xml:space="preserve"> Center, Oswaldo Cruz Foundation, (</w:t>
            </w:r>
            <w:proofErr w:type="spellStart"/>
            <w:r w:rsidRPr="00784716">
              <w:rPr>
                <w:rFonts w:ascii="Arial" w:hAnsi="Arial" w:cs="Arial"/>
                <w:lang w:val="pt-BR"/>
              </w:rPr>
              <w:t>CPqAM</w:t>
            </w:r>
            <w:proofErr w:type="spellEnd"/>
            <w:r w:rsidRPr="00784716">
              <w:rPr>
                <w:rFonts w:ascii="Arial" w:hAnsi="Arial" w:cs="Arial"/>
                <w:lang w:val="pt-BR"/>
              </w:rPr>
              <w:t>/Fiocruz), Recife, Brasil</w:t>
            </w:r>
          </w:p>
          <w:p w:rsidR="00277A93" w:rsidRPr="00784716" w:rsidRDefault="00277A93" w:rsidP="00277A93">
            <w:pPr>
              <w:pStyle w:val="Affilation"/>
              <w:tabs>
                <w:tab w:val="left" w:pos="5245"/>
              </w:tabs>
              <w:rPr>
                <w:rFonts w:ascii="Arial" w:hAnsi="Arial" w:cs="Arial"/>
              </w:rPr>
            </w:pPr>
            <w:r w:rsidRPr="00784716">
              <w:rPr>
                <w:rFonts w:ascii="Arial" w:hAnsi="Arial" w:cs="Arial"/>
                <w:vertAlign w:val="superscript"/>
              </w:rPr>
              <w:t>4</w:t>
            </w:r>
            <w:r w:rsidR="004906E2" w:rsidRPr="00784716">
              <w:rPr>
                <w:rFonts w:ascii="Arial" w:hAnsi="Arial" w:cs="Arial"/>
                <w:vertAlign w:val="superscript"/>
              </w:rPr>
              <w:t xml:space="preserve"> </w:t>
            </w:r>
            <w:r w:rsidRPr="00784716">
              <w:rPr>
                <w:rFonts w:ascii="Arial" w:hAnsi="Arial" w:cs="Arial"/>
              </w:rPr>
              <w:t>Institute of Medical Informatics, Statistics, and Documentation, Medical University of Graz, Austria</w:t>
            </w:r>
          </w:p>
          <w:p w:rsidR="00F62578" w:rsidRPr="00784716" w:rsidRDefault="00F62578">
            <w:pPr>
              <w:pStyle w:val="Affilation"/>
              <w:rPr>
                <w:rFonts w:ascii="Arial" w:hAnsi="Arial" w:cs="Arial"/>
                <w:sz w:val="16"/>
                <w:szCs w:val="16"/>
              </w:rPr>
            </w:pPr>
            <w:r w:rsidRPr="00784716">
              <w:rPr>
                <w:rFonts w:ascii="Arial" w:hAnsi="Arial" w:cs="Arial"/>
                <w:sz w:val="16"/>
                <w:szCs w:val="16"/>
              </w:rPr>
              <w:t xml:space="preserve">Received on XXXXX; revised on XXXXX; accepted on XXXXX </w:t>
            </w:r>
          </w:p>
          <w:p w:rsidR="00F62578" w:rsidRPr="000B64B1" w:rsidRDefault="00F62578" w:rsidP="00784716">
            <w:pPr>
              <w:pStyle w:val="Received"/>
              <w:spacing w:after="0"/>
              <w:rPr>
                <w:sz w:val="28"/>
                <w:szCs w:val="28"/>
              </w:rPr>
            </w:pPr>
            <w:r w:rsidRPr="00784716">
              <w:rPr>
                <w:rFonts w:ascii="Arial" w:hAnsi="Arial" w:cs="Arial"/>
                <w:sz w:val="20"/>
                <w:szCs w:val="28"/>
              </w:rPr>
              <w:t>Associate Editor: XXXXXXX</w:t>
            </w:r>
          </w:p>
        </w:tc>
      </w:tr>
    </w:tbl>
    <w:p w:rsidR="00F62578" w:rsidRPr="000B64B1" w:rsidRDefault="00F62578">
      <w:pPr>
        <w:pStyle w:val="AbstractHead"/>
        <w:spacing w:before="0" w:line="200" w:lineRule="exact"/>
        <w:sectPr w:rsidR="00F62578" w:rsidRPr="000B64B1">
          <w:headerReference w:type="even" r:id="rId9"/>
          <w:footerReference w:type="first" r:id="rId10"/>
          <w:type w:val="continuous"/>
          <w:pgSz w:w="12240" w:h="15840" w:code="1"/>
          <w:pgMar w:top="1378" w:right="1077" w:bottom="1474" w:left="1077" w:header="703" w:footer="834" w:gutter="0"/>
          <w:cols w:space="360"/>
          <w:titlePg/>
          <w:docGrid w:linePitch="360"/>
        </w:sectPr>
      </w:pPr>
    </w:p>
    <w:p w:rsidR="00F62578" w:rsidRPr="000B64B1" w:rsidRDefault="00F62578">
      <w:pPr>
        <w:pStyle w:val="AbstractHead"/>
        <w:spacing w:before="0" w:line="200" w:lineRule="exact"/>
      </w:pPr>
    </w:p>
    <w:p w:rsidR="00F62578" w:rsidRPr="00D47ECB" w:rsidRDefault="00F62578">
      <w:pPr>
        <w:pStyle w:val="AbstractHead"/>
        <w:spacing w:before="0" w:line="200" w:lineRule="exact"/>
        <w:rPr>
          <w:rFonts w:cs="Helvetica"/>
        </w:rPr>
      </w:pPr>
      <w:r w:rsidRPr="00D47ECB">
        <w:rPr>
          <w:rFonts w:cs="Helvetica"/>
        </w:rPr>
        <w:t>abstract</w:t>
      </w:r>
    </w:p>
    <w:p w:rsidR="00277A93" w:rsidRPr="00D47ECB" w:rsidRDefault="00F62578">
      <w:pPr>
        <w:pStyle w:val="AbstractText"/>
        <w:rPr>
          <w:rFonts w:cs="Helvetica"/>
        </w:rPr>
      </w:pPr>
      <w:r w:rsidRPr="00D47ECB">
        <w:rPr>
          <w:rFonts w:cs="Helvetica"/>
          <w:b/>
        </w:rPr>
        <w:t>Motivation</w:t>
      </w:r>
      <w:r w:rsidRPr="00D47ECB">
        <w:rPr>
          <w:rFonts w:cs="Helvetica"/>
        </w:rPr>
        <w:t>:</w:t>
      </w:r>
      <w:r w:rsidR="0058041F" w:rsidRPr="00D47ECB">
        <w:rPr>
          <w:rFonts w:cs="Helvetica"/>
        </w:rPr>
        <w:t xml:space="preserve"> </w:t>
      </w:r>
      <w:r w:rsidR="00277A93" w:rsidRPr="00D47ECB">
        <w:rPr>
          <w:rFonts w:cs="Helvetica"/>
        </w:rPr>
        <w:t>Ontology-like domain knowledge is frequently published in a tabular format embedded in scientific publications.</w:t>
      </w:r>
      <w:r w:rsidR="00216DFA" w:rsidRPr="00D47ECB">
        <w:rPr>
          <w:rFonts w:cs="Helvetica"/>
        </w:rPr>
        <w:t xml:space="preserve"> We explore the re-use of such tabular content in the process of building </w:t>
      </w:r>
      <w:r w:rsidR="009860CF" w:rsidRPr="00D47ECB">
        <w:rPr>
          <w:rFonts w:cs="Helvetica"/>
        </w:rPr>
        <w:t xml:space="preserve">NTDO, </w:t>
      </w:r>
      <w:proofErr w:type="gramStart"/>
      <w:r w:rsidR="00216DFA" w:rsidRPr="00D47ECB">
        <w:rPr>
          <w:rFonts w:cs="Helvetica"/>
        </w:rPr>
        <w:t>an ontology</w:t>
      </w:r>
      <w:proofErr w:type="gramEnd"/>
      <w:r w:rsidR="00216DFA" w:rsidRPr="00D47ECB">
        <w:rPr>
          <w:rFonts w:cs="Helvetica"/>
        </w:rPr>
        <w:t xml:space="preserve"> of neglected tropical diseases, where the representation of the interdependencies between hosts, pathogens, and vectors</w:t>
      </w:r>
      <w:r w:rsidR="006379B7" w:rsidRPr="00D47ECB">
        <w:rPr>
          <w:rFonts w:cs="Helvetica"/>
        </w:rPr>
        <w:t xml:space="preserve"> plays a crucial role. </w:t>
      </w:r>
      <w:r w:rsidR="00216DFA" w:rsidRPr="00D47ECB">
        <w:rPr>
          <w:rFonts w:cs="Helvetica"/>
        </w:rPr>
        <w:t xml:space="preserve"> </w:t>
      </w:r>
    </w:p>
    <w:p w:rsidR="006A3CD5" w:rsidRPr="00D47ECB" w:rsidRDefault="002610EC">
      <w:pPr>
        <w:pStyle w:val="AbstractText"/>
        <w:rPr>
          <w:rFonts w:cs="Helvetica"/>
        </w:rPr>
      </w:pPr>
      <w:r w:rsidRPr="00D47ECB">
        <w:rPr>
          <w:rFonts w:cs="Helvetica"/>
          <w:b/>
        </w:rPr>
        <w:t>Results</w:t>
      </w:r>
      <w:r w:rsidR="00F62578" w:rsidRPr="00D47ECB">
        <w:rPr>
          <w:rFonts w:cs="Helvetica"/>
        </w:rPr>
        <w:t xml:space="preserve">: </w:t>
      </w:r>
      <w:r w:rsidR="006A3CD5" w:rsidRPr="00D47ECB">
        <w:rPr>
          <w:rFonts w:cs="Helvetica"/>
        </w:rPr>
        <w:t xml:space="preserve">As a proof of concept we analyzed a tabular compilation of knowledge about the pathogens, vectors and geographic locations involved in the transmission of neglected tropical diseases. After a thorough ontological analysis of the domain of interest </w:t>
      </w:r>
      <w:r w:rsidR="009860CF" w:rsidRPr="00D47ECB">
        <w:rPr>
          <w:rFonts w:cs="Helvetica"/>
        </w:rPr>
        <w:t>we formula</w:t>
      </w:r>
      <w:r w:rsidR="009860CF" w:rsidRPr="00D47ECB">
        <w:rPr>
          <w:rFonts w:cs="Helvetica"/>
        </w:rPr>
        <w:t>t</w:t>
      </w:r>
      <w:r w:rsidR="009860CF" w:rsidRPr="00D47ECB">
        <w:rPr>
          <w:rFonts w:cs="Helvetica"/>
        </w:rPr>
        <w:t>ed a comprehensive design pattern</w:t>
      </w:r>
      <w:r w:rsidR="006A3CD5" w:rsidRPr="00D47ECB">
        <w:rPr>
          <w:rFonts w:cs="Helvetica"/>
        </w:rPr>
        <w:t>, rooted in the biomedical domain upper level ontology BioTop. Th</w:t>
      </w:r>
      <w:r w:rsidR="009A4A18" w:rsidRPr="00D47ECB">
        <w:rPr>
          <w:rFonts w:cs="Helvetica"/>
        </w:rPr>
        <w:t>is</w:t>
      </w:r>
      <w:r w:rsidR="006A3CD5" w:rsidRPr="00D47ECB">
        <w:rPr>
          <w:rFonts w:cs="Helvetica"/>
        </w:rPr>
        <w:t xml:space="preserve"> pat</w:t>
      </w:r>
      <w:r w:rsidR="009A4A18" w:rsidRPr="00D47ECB">
        <w:rPr>
          <w:rFonts w:cs="Helvetica"/>
        </w:rPr>
        <w:t>tern</w:t>
      </w:r>
      <w:r w:rsidR="006A3CD5" w:rsidRPr="00D47ECB">
        <w:rPr>
          <w:rFonts w:cs="Helvetica"/>
        </w:rPr>
        <w:t xml:space="preserve"> w</w:t>
      </w:r>
      <w:r w:rsidR="009A4A18" w:rsidRPr="00D47ECB">
        <w:rPr>
          <w:rFonts w:cs="Helvetica"/>
        </w:rPr>
        <w:t>as</w:t>
      </w:r>
      <w:r w:rsidR="006A3CD5" w:rsidRPr="00D47ECB">
        <w:rPr>
          <w:rFonts w:cs="Helvetica"/>
        </w:rPr>
        <w:t xml:space="preserve"> implemented in a VBA script which takes cell contents of an Excel spreadsheet and transforms them into OWL-DL. After minor manual </w:t>
      </w:r>
      <w:proofErr w:type="spellStart"/>
      <w:r w:rsidR="006A3CD5" w:rsidRPr="00D47ECB">
        <w:rPr>
          <w:rFonts w:cs="Helvetica"/>
        </w:rPr>
        <w:t>postprocessing</w:t>
      </w:r>
      <w:proofErr w:type="spellEnd"/>
      <w:r w:rsidR="006A3CD5" w:rsidRPr="00D47ECB">
        <w:rPr>
          <w:rFonts w:cs="Helvetica"/>
        </w:rPr>
        <w:t xml:space="preserve"> the correctness and completeness of the ontology was tested using pre-formulated competence questions as DL queries. The expected results could be reproduced by the ontology. The proposed a</w:t>
      </w:r>
      <w:r w:rsidR="006A3CD5" w:rsidRPr="00D47ECB">
        <w:rPr>
          <w:rFonts w:cs="Helvetica"/>
        </w:rPr>
        <w:t>p</w:t>
      </w:r>
      <w:r w:rsidR="006A3CD5" w:rsidRPr="00D47ECB">
        <w:rPr>
          <w:rFonts w:cs="Helvetica"/>
        </w:rPr>
        <w:t xml:space="preserve">proach is recommended for optimizing the acquisition of domain knowledge from tabular representations. </w:t>
      </w:r>
    </w:p>
    <w:p w:rsidR="006A3CD5" w:rsidRPr="00D47ECB" w:rsidRDefault="006A3CD5" w:rsidP="006A3CD5">
      <w:pPr>
        <w:pStyle w:val="AbstractText"/>
        <w:rPr>
          <w:rFonts w:cs="Helvetica"/>
        </w:rPr>
      </w:pPr>
      <w:r w:rsidRPr="00D47ECB">
        <w:rPr>
          <w:rFonts w:cs="Helvetica"/>
          <w:b/>
        </w:rPr>
        <w:t>Availability and Implementation</w:t>
      </w:r>
      <w:r w:rsidRPr="00D47ECB">
        <w:rPr>
          <w:rFonts w:cs="Helvetica"/>
        </w:rPr>
        <w:t xml:space="preserve">: Domain examples, source code, and ontology are freely available on the web at </w:t>
      </w:r>
    </w:p>
    <w:p w:rsidR="007F6CBB" w:rsidRPr="00D47ECB" w:rsidRDefault="00724CA0" w:rsidP="006A3CD5">
      <w:pPr>
        <w:pStyle w:val="AbstractText"/>
        <w:rPr>
          <w:rFonts w:cs="Helvetica"/>
        </w:rPr>
      </w:pPr>
      <w:r>
        <w:t>http://www.cin.ufpe.br/~ntdo</w:t>
      </w:r>
    </w:p>
    <w:p w:rsidR="009C1288" w:rsidRPr="00D47ECB" w:rsidRDefault="009C1288">
      <w:pPr>
        <w:pStyle w:val="AbstractText"/>
        <w:rPr>
          <w:rFonts w:cs="Helvetica"/>
        </w:rPr>
      </w:pPr>
      <w:r w:rsidRPr="00D47ECB">
        <w:rPr>
          <w:rFonts w:cs="Helvetica"/>
          <w:b/>
        </w:rPr>
        <w:t>Keywords</w:t>
      </w:r>
      <w:r w:rsidRPr="00D47ECB">
        <w:rPr>
          <w:rFonts w:cs="Helvetica"/>
        </w:rPr>
        <w:t xml:space="preserve">: </w:t>
      </w:r>
      <w:r w:rsidR="006A3CD5" w:rsidRPr="00D47ECB">
        <w:rPr>
          <w:rFonts w:cs="Helvetica"/>
        </w:rPr>
        <w:t xml:space="preserve">Knowledge </w:t>
      </w:r>
      <w:r w:rsidR="00FE5D04" w:rsidRPr="00D47ECB">
        <w:rPr>
          <w:rFonts w:cs="Helvetica"/>
        </w:rPr>
        <w:t>Acquisition</w:t>
      </w:r>
      <w:r w:rsidRPr="00D47ECB">
        <w:rPr>
          <w:rFonts w:cs="Helvetica"/>
        </w:rPr>
        <w:t xml:space="preserve">, Description Logics, </w:t>
      </w:r>
      <w:r w:rsidR="006A3CD5" w:rsidRPr="00D47ECB">
        <w:rPr>
          <w:rFonts w:cs="Helvetica"/>
        </w:rPr>
        <w:t>Neglected Tropical Diseases</w:t>
      </w:r>
    </w:p>
    <w:p w:rsidR="00F62578" w:rsidRPr="00D47ECB" w:rsidRDefault="00F62578">
      <w:pPr>
        <w:pStyle w:val="AbstractText"/>
        <w:rPr>
          <w:rFonts w:cs="Helvetica"/>
        </w:rPr>
      </w:pPr>
      <w:r w:rsidRPr="00D47ECB">
        <w:rPr>
          <w:rFonts w:cs="Helvetica"/>
          <w:b/>
        </w:rPr>
        <w:t>Contact</w:t>
      </w:r>
      <w:r w:rsidRPr="00D47ECB">
        <w:rPr>
          <w:rFonts w:cs="Helvetica"/>
        </w:rPr>
        <w:t xml:space="preserve">: </w:t>
      </w:r>
      <w:r w:rsidR="005C4FF7" w:rsidRPr="005C4FF7">
        <w:rPr>
          <w:rFonts w:cs="Helvetica"/>
        </w:rPr>
        <w:t>fss3@cin.ufpe.br</w:t>
      </w:r>
      <w:r w:rsidR="0058041F" w:rsidRPr="00D47ECB">
        <w:rPr>
          <w:rFonts w:cs="Helvetica"/>
        </w:rPr>
        <w:t xml:space="preserve"> </w:t>
      </w:r>
    </w:p>
    <w:p w:rsidR="00F62578" w:rsidRPr="00D47ECB" w:rsidRDefault="00F62578">
      <w:pPr>
        <w:pStyle w:val="Ttulo1"/>
        <w:spacing w:before="360"/>
        <w:ind w:left="360" w:hanging="360"/>
        <w:rPr>
          <w:rFonts w:cs="Helvetica"/>
        </w:rPr>
      </w:pPr>
      <w:r w:rsidRPr="00D47ECB">
        <w:rPr>
          <w:rFonts w:cs="Helvetica"/>
        </w:rPr>
        <w:t xml:space="preserve">introduction </w:t>
      </w:r>
    </w:p>
    <w:p w:rsidR="005C4FF7" w:rsidRDefault="00DF2DAE" w:rsidP="005C4FF7">
      <w:pPr>
        <w:spacing w:before="0"/>
        <w:rPr>
          <w:rStyle w:val="nfase"/>
          <w:i w:val="0"/>
        </w:rPr>
      </w:pPr>
      <w:r>
        <w:rPr>
          <w:rStyle w:val="nfase"/>
          <w:i w:val="0"/>
        </w:rPr>
        <w:t>The results of l</w:t>
      </w:r>
      <w:r w:rsidR="00FE5D04" w:rsidRPr="000B64B1">
        <w:rPr>
          <w:rStyle w:val="nfase"/>
          <w:i w:val="0"/>
        </w:rPr>
        <w:t xml:space="preserve">ife sciences </w:t>
      </w:r>
      <w:r>
        <w:rPr>
          <w:rStyle w:val="nfase"/>
          <w:i w:val="0"/>
        </w:rPr>
        <w:t xml:space="preserve">research </w:t>
      </w:r>
      <w:r w:rsidR="00D74BE3">
        <w:rPr>
          <w:rStyle w:val="nfase"/>
          <w:i w:val="0"/>
        </w:rPr>
        <w:t xml:space="preserve">are published in </w:t>
      </w:r>
      <w:r>
        <w:rPr>
          <w:rStyle w:val="nfase"/>
          <w:i w:val="0"/>
        </w:rPr>
        <w:t>a variety of formats</w:t>
      </w:r>
      <w:r w:rsidR="00FE5D04" w:rsidRPr="000B64B1">
        <w:rPr>
          <w:rStyle w:val="nfase"/>
          <w:i w:val="0"/>
        </w:rPr>
        <w:t xml:space="preserve">. Large amounts of experimental data and research results are disseminated in databases such as </w:t>
      </w:r>
      <w:proofErr w:type="spellStart"/>
      <w:r w:rsidR="00FE5D04" w:rsidRPr="000B64B1">
        <w:rPr>
          <w:rStyle w:val="nfase"/>
          <w:i w:val="0"/>
        </w:rPr>
        <w:t>Uniprot</w:t>
      </w:r>
      <w:proofErr w:type="spellEnd"/>
      <w:r w:rsidR="003E40A0">
        <w:rPr>
          <w:rStyle w:val="Refdenotaderodap"/>
          <w:iCs/>
        </w:rPr>
        <w:footnoteReference w:id="2"/>
      </w:r>
      <w:r w:rsidR="00FE5D04" w:rsidRPr="000B64B1">
        <w:rPr>
          <w:rStyle w:val="nfase"/>
          <w:i w:val="0"/>
        </w:rPr>
        <w:t xml:space="preserve">, </w:t>
      </w:r>
      <w:proofErr w:type="spellStart"/>
      <w:r w:rsidR="00FE5D04" w:rsidRPr="000B64B1">
        <w:rPr>
          <w:rStyle w:val="nfase"/>
          <w:i w:val="0"/>
        </w:rPr>
        <w:t>Ensembl</w:t>
      </w:r>
      <w:proofErr w:type="spellEnd"/>
      <w:r w:rsidR="003E40A0">
        <w:rPr>
          <w:rStyle w:val="Refdenotaderodap"/>
          <w:iCs/>
        </w:rPr>
        <w:footnoteReference w:id="3"/>
      </w:r>
      <w:r w:rsidR="00FE5D04" w:rsidRPr="000B64B1">
        <w:rPr>
          <w:rStyle w:val="nfase"/>
          <w:i w:val="0"/>
        </w:rPr>
        <w:t xml:space="preserve"> or </w:t>
      </w:r>
      <w:proofErr w:type="spellStart"/>
      <w:r w:rsidR="00FE5D04" w:rsidRPr="000B64B1">
        <w:rPr>
          <w:rStyle w:val="nfase"/>
          <w:i w:val="0"/>
        </w:rPr>
        <w:t>A</w:t>
      </w:r>
      <w:r w:rsidR="00FE5D04" w:rsidRPr="000B64B1">
        <w:rPr>
          <w:rStyle w:val="nfase"/>
          <w:i w:val="0"/>
        </w:rPr>
        <w:t>r</w:t>
      </w:r>
      <w:r w:rsidR="00FE5D04" w:rsidRPr="000B64B1">
        <w:rPr>
          <w:rStyle w:val="nfase"/>
          <w:i w:val="0"/>
        </w:rPr>
        <w:t>rayExpress</w:t>
      </w:r>
      <w:proofErr w:type="spellEnd"/>
      <w:r w:rsidR="003E40A0">
        <w:rPr>
          <w:rStyle w:val="Refdenotaderodap"/>
          <w:iCs/>
        </w:rPr>
        <w:footnoteReference w:id="4"/>
      </w:r>
      <w:r w:rsidR="00FE5D04" w:rsidRPr="000B64B1">
        <w:rPr>
          <w:rStyle w:val="nfase"/>
          <w:i w:val="0"/>
        </w:rPr>
        <w:t xml:space="preserve">, whereas </w:t>
      </w:r>
      <w:r w:rsidR="00522749">
        <w:rPr>
          <w:rStyle w:val="nfase"/>
          <w:i w:val="0"/>
        </w:rPr>
        <w:t xml:space="preserve">parts of the </w:t>
      </w:r>
      <w:r w:rsidR="00FE5D04" w:rsidRPr="000B64B1">
        <w:rPr>
          <w:rStyle w:val="nfase"/>
          <w:i w:val="0"/>
        </w:rPr>
        <w:t xml:space="preserve">more aggregated and manually reworked information are published in the scientific literature </w:t>
      </w:r>
      <w:r w:rsidR="00522749">
        <w:rPr>
          <w:rStyle w:val="nfase"/>
          <w:i w:val="0"/>
        </w:rPr>
        <w:t xml:space="preserve">where </w:t>
      </w:r>
      <w:r>
        <w:rPr>
          <w:rStyle w:val="nfase"/>
          <w:i w:val="0"/>
        </w:rPr>
        <w:t xml:space="preserve">they </w:t>
      </w:r>
      <w:r w:rsidR="00522749">
        <w:rPr>
          <w:rStyle w:val="nfase"/>
          <w:i w:val="0"/>
        </w:rPr>
        <w:t xml:space="preserve">are often systematized </w:t>
      </w:r>
      <w:r w:rsidR="00FE5D04" w:rsidRPr="000B64B1">
        <w:rPr>
          <w:rStyle w:val="nfase"/>
          <w:i w:val="0"/>
        </w:rPr>
        <w:t xml:space="preserve">in the form of tables. </w:t>
      </w:r>
      <w:r w:rsidR="00522749">
        <w:rPr>
          <w:rStyle w:val="nfase"/>
          <w:i w:val="0"/>
        </w:rPr>
        <w:t>In contr</w:t>
      </w:r>
      <w:r w:rsidR="00522749">
        <w:rPr>
          <w:rStyle w:val="nfase"/>
          <w:i w:val="0"/>
        </w:rPr>
        <w:t>a</w:t>
      </w:r>
      <w:r w:rsidR="00522749">
        <w:rPr>
          <w:rStyle w:val="nfase"/>
          <w:i w:val="0"/>
        </w:rPr>
        <w:t>distinction</w:t>
      </w:r>
      <w:r w:rsidR="00FE5D04" w:rsidRPr="000B64B1">
        <w:rPr>
          <w:rStyle w:val="nfase"/>
          <w:i w:val="0"/>
        </w:rPr>
        <w:t xml:space="preserve"> </w:t>
      </w:r>
      <w:r w:rsidR="00522749">
        <w:rPr>
          <w:rStyle w:val="nfase"/>
          <w:i w:val="0"/>
        </w:rPr>
        <w:t xml:space="preserve">to </w:t>
      </w:r>
      <w:r w:rsidR="00FE5D04" w:rsidRPr="000B64B1">
        <w:rPr>
          <w:rStyle w:val="nfase"/>
          <w:i w:val="0"/>
        </w:rPr>
        <w:t>databases</w:t>
      </w:r>
      <w:r w:rsidR="00522749">
        <w:rPr>
          <w:rStyle w:val="nfase"/>
          <w:i w:val="0"/>
        </w:rPr>
        <w:t xml:space="preserve">, where </w:t>
      </w:r>
      <w:r w:rsidR="00FE5D04" w:rsidRPr="000B64B1">
        <w:rPr>
          <w:rStyle w:val="nfase"/>
          <w:i w:val="0"/>
        </w:rPr>
        <w:t xml:space="preserve">entries follow pre-defined database </w:t>
      </w:r>
    </w:p>
    <w:p w:rsidR="005C4FF7" w:rsidRDefault="005C4FF7" w:rsidP="005C4FF7">
      <w:pPr>
        <w:spacing w:before="0"/>
        <w:rPr>
          <w:rStyle w:val="nfase"/>
          <w:i w:val="0"/>
        </w:rPr>
      </w:pPr>
    </w:p>
    <w:p w:rsidR="00FE5D04" w:rsidRPr="000B64B1" w:rsidRDefault="00FE5D04" w:rsidP="005C4FF7">
      <w:pPr>
        <w:spacing w:before="0"/>
        <w:rPr>
          <w:rStyle w:val="nfase"/>
          <w:i w:val="0"/>
        </w:rPr>
      </w:pPr>
      <w:proofErr w:type="gramStart"/>
      <w:r w:rsidRPr="000B64B1">
        <w:rPr>
          <w:rStyle w:val="nfase"/>
          <w:i w:val="0"/>
        </w:rPr>
        <w:t>schema</w:t>
      </w:r>
      <w:r w:rsidR="00522749">
        <w:rPr>
          <w:rStyle w:val="nfase"/>
          <w:i w:val="0"/>
        </w:rPr>
        <w:t>s</w:t>
      </w:r>
      <w:proofErr w:type="gramEnd"/>
      <w:r w:rsidRPr="000B64B1">
        <w:rPr>
          <w:rStyle w:val="nfase"/>
          <w:i w:val="0"/>
        </w:rPr>
        <w:t xml:space="preserve">, scientific authors are free in the </w:t>
      </w:r>
      <w:r w:rsidR="005B30B8">
        <w:rPr>
          <w:rStyle w:val="nfase"/>
          <w:i w:val="0"/>
        </w:rPr>
        <w:t>composition</w:t>
      </w:r>
      <w:r w:rsidR="005B30B8" w:rsidRPr="000B64B1">
        <w:rPr>
          <w:rStyle w:val="nfase"/>
          <w:i w:val="0"/>
        </w:rPr>
        <w:t xml:space="preserve"> </w:t>
      </w:r>
      <w:r w:rsidRPr="000B64B1">
        <w:rPr>
          <w:rStyle w:val="nfase"/>
          <w:i w:val="0"/>
        </w:rPr>
        <w:t xml:space="preserve">of tables. </w:t>
      </w:r>
      <w:r w:rsidR="00522749">
        <w:rPr>
          <w:rStyle w:val="nfase"/>
          <w:i w:val="0"/>
        </w:rPr>
        <w:t>A</w:t>
      </w:r>
      <w:r w:rsidR="005B30B8">
        <w:rPr>
          <w:rStyle w:val="nfase"/>
          <w:i w:val="0"/>
        </w:rPr>
        <w:t>side</w:t>
      </w:r>
      <w:r w:rsidR="00522749">
        <w:rPr>
          <w:rStyle w:val="nfase"/>
          <w:i w:val="0"/>
        </w:rPr>
        <w:t xml:space="preserve"> from </w:t>
      </w:r>
      <w:r w:rsidRPr="000B64B1">
        <w:rPr>
          <w:rStyle w:val="nfase"/>
          <w:i w:val="0"/>
        </w:rPr>
        <w:t>tables that mainly contain numeric values, we frequen</w:t>
      </w:r>
      <w:r w:rsidRPr="000B64B1">
        <w:rPr>
          <w:rStyle w:val="nfase"/>
          <w:i w:val="0"/>
        </w:rPr>
        <w:t>t</w:t>
      </w:r>
      <w:r w:rsidRPr="000B64B1">
        <w:rPr>
          <w:rStyle w:val="nfase"/>
          <w:i w:val="0"/>
        </w:rPr>
        <w:t xml:space="preserve">ly encounter tabular representations with symbolic entries, i.e. text strings, </w:t>
      </w:r>
      <w:r w:rsidR="006B41B1">
        <w:rPr>
          <w:rStyle w:val="nfase"/>
          <w:i w:val="0"/>
        </w:rPr>
        <w:t xml:space="preserve">often </w:t>
      </w:r>
      <w:r w:rsidRPr="000B64B1">
        <w:rPr>
          <w:rStyle w:val="nfase"/>
          <w:i w:val="0"/>
        </w:rPr>
        <w:t>from controlled vocabularies. In these tables, terms are displayed in a repetitive form for which interpretations are provided by the row and column headings, the legend, and the reference in the text. The proper interpretation by the reader r</w:t>
      </w:r>
      <w:r w:rsidRPr="000B64B1">
        <w:rPr>
          <w:rStyle w:val="nfase"/>
          <w:i w:val="0"/>
        </w:rPr>
        <w:t>e</w:t>
      </w:r>
      <w:r w:rsidRPr="000B64B1">
        <w:rPr>
          <w:rStyle w:val="nfase"/>
          <w:i w:val="0"/>
        </w:rPr>
        <w:t xml:space="preserve">quires a certain amount of background knowledge, and no </w:t>
      </w:r>
      <w:r w:rsidR="006B41B1">
        <w:rPr>
          <w:rStyle w:val="nfase"/>
          <w:i w:val="0"/>
        </w:rPr>
        <w:t>sema</w:t>
      </w:r>
      <w:r w:rsidR="006B41B1">
        <w:rPr>
          <w:rStyle w:val="nfase"/>
          <w:i w:val="0"/>
        </w:rPr>
        <w:t>n</w:t>
      </w:r>
      <w:r w:rsidR="006B41B1">
        <w:rPr>
          <w:rStyle w:val="nfase"/>
          <w:i w:val="0"/>
        </w:rPr>
        <w:t xml:space="preserve">tic </w:t>
      </w:r>
      <w:r w:rsidRPr="000B64B1">
        <w:rPr>
          <w:rStyle w:val="nfase"/>
          <w:i w:val="0"/>
        </w:rPr>
        <w:t xml:space="preserve">standard interpretation can be assumed for this kind of data.  </w:t>
      </w:r>
    </w:p>
    <w:p w:rsidR="00522F68" w:rsidRPr="000B64B1" w:rsidRDefault="006B41B1" w:rsidP="005C4FF7">
      <w:pPr>
        <w:pStyle w:val="Para"/>
        <w:spacing w:after="60"/>
        <w:ind w:firstLine="0"/>
        <w:rPr>
          <w:rStyle w:val="nfase"/>
          <w:i w:val="0"/>
        </w:rPr>
      </w:pPr>
      <w:r>
        <w:rPr>
          <w:rStyle w:val="nfase"/>
          <w:i w:val="0"/>
        </w:rPr>
        <w:t>C</w:t>
      </w:r>
      <w:r w:rsidR="00FE5D04" w:rsidRPr="000B64B1">
        <w:rPr>
          <w:rStyle w:val="nfase"/>
          <w:i w:val="0"/>
        </w:rPr>
        <w:t>ontrolled terms in tab</w:t>
      </w:r>
      <w:r>
        <w:rPr>
          <w:rStyle w:val="nfase"/>
          <w:i w:val="0"/>
        </w:rPr>
        <w:t>ular representations of research results</w:t>
      </w:r>
      <w:r w:rsidR="00FE5D04" w:rsidRPr="000B64B1">
        <w:rPr>
          <w:rStyle w:val="nfase"/>
          <w:i w:val="0"/>
        </w:rPr>
        <w:t xml:space="preserve"> </w:t>
      </w:r>
      <w:r w:rsidR="001C4609" w:rsidRPr="000B64B1">
        <w:rPr>
          <w:rStyle w:val="nfase"/>
          <w:i w:val="0"/>
        </w:rPr>
        <w:t xml:space="preserve">may </w:t>
      </w:r>
      <w:r w:rsidR="00FE5D04" w:rsidRPr="000B64B1">
        <w:rPr>
          <w:rStyle w:val="nfase"/>
          <w:i w:val="0"/>
        </w:rPr>
        <w:t>denote individual</w:t>
      </w:r>
      <w:r w:rsidR="00525455">
        <w:rPr>
          <w:rStyle w:val="nfase"/>
          <w:i w:val="0"/>
        </w:rPr>
        <w:t>s</w:t>
      </w:r>
      <w:r w:rsidR="00FE5D04" w:rsidRPr="000B64B1">
        <w:rPr>
          <w:rStyle w:val="nfase"/>
          <w:i w:val="0"/>
        </w:rPr>
        <w:t xml:space="preserve">, </w:t>
      </w:r>
      <w:r w:rsidR="001C4609" w:rsidRPr="000B64B1">
        <w:rPr>
          <w:rStyle w:val="nfase"/>
          <w:i w:val="0"/>
        </w:rPr>
        <w:t xml:space="preserve">such as names of </w:t>
      </w:r>
      <w:r w:rsidR="00FE5D04" w:rsidRPr="000B64B1">
        <w:rPr>
          <w:rStyle w:val="nfase"/>
          <w:i w:val="0"/>
        </w:rPr>
        <w:t>geographic entities</w:t>
      </w:r>
      <w:r w:rsidR="001C4609" w:rsidRPr="000B64B1">
        <w:rPr>
          <w:rStyle w:val="nfase"/>
          <w:i w:val="0"/>
        </w:rPr>
        <w:t>, persons, or institu</w:t>
      </w:r>
      <w:r>
        <w:rPr>
          <w:rStyle w:val="nfase"/>
          <w:i w:val="0"/>
        </w:rPr>
        <w:t xml:space="preserve">tions, but also </w:t>
      </w:r>
      <w:r w:rsidR="00FE5D04" w:rsidRPr="000B64B1">
        <w:rPr>
          <w:rStyle w:val="nfase"/>
          <w:i w:val="0"/>
        </w:rPr>
        <w:t>general terms, which</w:t>
      </w:r>
      <w:r w:rsidR="00522F68" w:rsidRPr="000B64B1">
        <w:rPr>
          <w:rStyle w:val="nfase"/>
          <w:i w:val="0"/>
        </w:rPr>
        <w:t xml:space="preserve"> </w:t>
      </w:r>
      <w:r w:rsidR="00FE5D04" w:rsidRPr="000B64B1">
        <w:rPr>
          <w:rStyle w:val="nfase"/>
          <w:i w:val="0"/>
        </w:rPr>
        <w:t>denot</w:t>
      </w:r>
      <w:r w:rsidR="00522F68" w:rsidRPr="000B64B1">
        <w:rPr>
          <w:rStyle w:val="nfase"/>
          <w:i w:val="0"/>
        </w:rPr>
        <w:t>e</w:t>
      </w:r>
      <w:r w:rsidR="00FE5D04" w:rsidRPr="000B64B1">
        <w:rPr>
          <w:rStyle w:val="nfase"/>
          <w:i w:val="0"/>
        </w:rPr>
        <w:t xml:space="preserve"> classes </w:t>
      </w:r>
      <w:r w:rsidR="00522F68" w:rsidRPr="000B64B1">
        <w:rPr>
          <w:rStyle w:val="nfase"/>
          <w:i w:val="0"/>
        </w:rPr>
        <w:t xml:space="preserve">or types </w:t>
      </w:r>
      <w:r w:rsidR="00FE5D04" w:rsidRPr="000B64B1">
        <w:rPr>
          <w:rStyle w:val="nfase"/>
          <w:i w:val="0"/>
        </w:rPr>
        <w:t>of individual</w:t>
      </w:r>
      <w:r w:rsidR="00525455">
        <w:rPr>
          <w:rStyle w:val="nfase"/>
          <w:i w:val="0"/>
        </w:rPr>
        <w:t>s</w:t>
      </w:r>
      <w:r w:rsidR="00FE5D04" w:rsidRPr="000B64B1">
        <w:rPr>
          <w:rStyle w:val="nfase"/>
          <w:i w:val="0"/>
        </w:rPr>
        <w:t xml:space="preserve"> </w:t>
      </w:r>
      <w:r w:rsidR="00522F68" w:rsidRPr="000B64B1">
        <w:rPr>
          <w:rStyle w:val="nfase"/>
          <w:i w:val="0"/>
        </w:rPr>
        <w:t xml:space="preserve">such as molecules, organisms, or diseases. </w:t>
      </w:r>
    </w:p>
    <w:p w:rsidR="00FE5D04" w:rsidRPr="000B64B1" w:rsidRDefault="00FE5D04" w:rsidP="005C4FF7">
      <w:pPr>
        <w:pStyle w:val="Para"/>
        <w:spacing w:after="60"/>
        <w:ind w:firstLine="0"/>
        <w:rPr>
          <w:rStyle w:val="nfase"/>
          <w:i w:val="0"/>
        </w:rPr>
      </w:pPr>
      <w:r w:rsidRPr="000B64B1">
        <w:rPr>
          <w:rStyle w:val="nfase"/>
          <w:i w:val="0"/>
        </w:rPr>
        <w:t xml:space="preserve">It is this kind of tabular information we will scrutinize </w:t>
      </w:r>
      <w:r w:rsidR="00522F68" w:rsidRPr="000B64B1">
        <w:rPr>
          <w:rStyle w:val="nfase"/>
          <w:i w:val="0"/>
        </w:rPr>
        <w:t>under a viewpoint of Formal Ontology</w:t>
      </w:r>
      <w:r w:rsidRPr="000B64B1">
        <w:rPr>
          <w:rStyle w:val="nfase"/>
          <w:i w:val="0"/>
        </w:rPr>
        <w:t xml:space="preserve">. Our hypothesis is that </w:t>
      </w:r>
      <w:r w:rsidR="00525455">
        <w:rPr>
          <w:rStyle w:val="nfase"/>
          <w:i w:val="0"/>
        </w:rPr>
        <w:t xml:space="preserve">many </w:t>
      </w:r>
      <w:r w:rsidRPr="000B64B1">
        <w:rPr>
          <w:rStyle w:val="nfase"/>
          <w:i w:val="0"/>
        </w:rPr>
        <w:t xml:space="preserve">tables </w:t>
      </w:r>
      <w:r w:rsidR="00525455">
        <w:rPr>
          <w:rStyle w:val="nfase"/>
          <w:i w:val="0"/>
        </w:rPr>
        <w:t xml:space="preserve">in scientific papers </w:t>
      </w:r>
      <w:r w:rsidRPr="000B64B1">
        <w:rPr>
          <w:rStyle w:val="nfase"/>
          <w:i w:val="0"/>
        </w:rPr>
        <w:t xml:space="preserve">at least partly convey ontological content which can be </w:t>
      </w:r>
      <w:r w:rsidR="006B41B1">
        <w:rPr>
          <w:rStyle w:val="nfase"/>
          <w:i w:val="0"/>
        </w:rPr>
        <w:t xml:space="preserve">diligently </w:t>
      </w:r>
      <w:r w:rsidRPr="000B64B1">
        <w:rPr>
          <w:rStyle w:val="nfase"/>
          <w:i w:val="0"/>
        </w:rPr>
        <w:t xml:space="preserve">exploited in the construction process of formal ontologies. As both ontology building and maintenance are labor-intensive tasks, the semi-automated knowledge acquisition from tabular representations may constitute an interesting rationalization measure. </w:t>
      </w:r>
    </w:p>
    <w:p w:rsidR="005C4FF7" w:rsidRDefault="00FE5D04" w:rsidP="005C4FF7">
      <w:pPr>
        <w:pStyle w:val="Para"/>
        <w:spacing w:after="60"/>
        <w:ind w:firstLine="0"/>
        <w:rPr>
          <w:rStyle w:val="nfase"/>
          <w:i w:val="0"/>
        </w:rPr>
      </w:pPr>
      <w:r w:rsidRPr="000B64B1">
        <w:rPr>
          <w:rStyle w:val="nfase"/>
          <w:i w:val="0"/>
        </w:rPr>
        <w:t xml:space="preserve">We are, however, </w:t>
      </w:r>
      <w:r w:rsidR="00326D68">
        <w:rPr>
          <w:rStyle w:val="nfase"/>
          <w:i w:val="0"/>
        </w:rPr>
        <w:t xml:space="preserve">equally </w:t>
      </w:r>
      <w:r w:rsidRPr="000B64B1">
        <w:rPr>
          <w:rStyle w:val="nfase"/>
          <w:i w:val="0"/>
        </w:rPr>
        <w:t>aware that the symbolic content may frequently cross the boundaries of what is expressible by ontol</w:t>
      </w:r>
      <w:r w:rsidRPr="000B64B1">
        <w:rPr>
          <w:rStyle w:val="nfase"/>
          <w:i w:val="0"/>
        </w:rPr>
        <w:t>o</w:t>
      </w:r>
      <w:r w:rsidRPr="000B64B1">
        <w:rPr>
          <w:rStyle w:val="nfase"/>
          <w:i w:val="0"/>
        </w:rPr>
        <w:t>gies</w:t>
      </w:r>
      <w:r w:rsidR="000F39CE" w:rsidRPr="000B64B1">
        <w:rPr>
          <w:rStyle w:val="nfase"/>
          <w:i w:val="0"/>
        </w:rPr>
        <w:t xml:space="preserve"> </w:t>
      </w:r>
      <w:r w:rsidR="00155460" w:rsidRPr="000B64B1">
        <w:rPr>
          <w:shd w:val="solid" w:color="FFFFFF" w:fill="FFFFFF"/>
        </w:rPr>
        <w:t>(Schulz, 2009)</w:t>
      </w:r>
      <w:r w:rsidRPr="000B64B1">
        <w:rPr>
          <w:rStyle w:val="nfase"/>
          <w:i w:val="0"/>
        </w:rPr>
        <w:t>, thus requiring other knowledge representation formalisms.</w:t>
      </w:r>
    </w:p>
    <w:p w:rsidR="00326D68" w:rsidRDefault="00FE5D04" w:rsidP="005C4FF7">
      <w:pPr>
        <w:pStyle w:val="Para"/>
        <w:spacing w:after="60"/>
        <w:ind w:firstLine="0"/>
        <w:rPr>
          <w:rStyle w:val="nfase"/>
          <w:i w:val="0"/>
        </w:rPr>
      </w:pPr>
      <w:commentRangeStart w:id="0"/>
      <w:r w:rsidRPr="000B64B1">
        <w:rPr>
          <w:rStyle w:val="nfase"/>
          <w:i w:val="0"/>
        </w:rPr>
        <w:t xml:space="preserve">This paper is structured as follows. </w:t>
      </w:r>
      <w:r w:rsidR="00155460" w:rsidRPr="000B64B1">
        <w:rPr>
          <w:rStyle w:val="nfase"/>
          <w:i w:val="0"/>
        </w:rPr>
        <w:t>After this introduction</w:t>
      </w:r>
      <w:r w:rsidRPr="000B64B1">
        <w:rPr>
          <w:rStyle w:val="nfase"/>
          <w:i w:val="0"/>
        </w:rPr>
        <w:t>, bi</w:t>
      </w:r>
      <w:r w:rsidRPr="000B64B1">
        <w:rPr>
          <w:rStyle w:val="nfase"/>
          <w:i w:val="0"/>
        </w:rPr>
        <w:t>o</w:t>
      </w:r>
      <w:r w:rsidRPr="000B64B1">
        <w:rPr>
          <w:rStyle w:val="nfase"/>
          <w:i w:val="0"/>
        </w:rPr>
        <w:t xml:space="preserve">medical ontologies </w:t>
      </w:r>
      <w:r w:rsidR="00DC7086" w:rsidRPr="000B64B1">
        <w:rPr>
          <w:rStyle w:val="nfase"/>
          <w:i w:val="0"/>
        </w:rPr>
        <w:t xml:space="preserve">and their standards </w:t>
      </w:r>
      <w:r w:rsidR="00155460" w:rsidRPr="000B64B1">
        <w:rPr>
          <w:rStyle w:val="nfase"/>
          <w:i w:val="0"/>
        </w:rPr>
        <w:t xml:space="preserve">are shortly introduced, </w:t>
      </w:r>
      <w:r w:rsidR="00326D68">
        <w:rPr>
          <w:rStyle w:val="nfase"/>
          <w:i w:val="0"/>
        </w:rPr>
        <w:t xml:space="preserve">followed by </w:t>
      </w:r>
      <w:r w:rsidR="00DC7086" w:rsidRPr="000B64B1">
        <w:rPr>
          <w:rStyle w:val="nfase"/>
          <w:i w:val="0"/>
        </w:rPr>
        <w:t xml:space="preserve">the </w:t>
      </w:r>
      <w:r w:rsidR="00326D68">
        <w:rPr>
          <w:rStyle w:val="nfase"/>
          <w:i w:val="0"/>
        </w:rPr>
        <w:t>bio</w:t>
      </w:r>
      <w:r w:rsidR="00DC7086" w:rsidRPr="000B64B1">
        <w:rPr>
          <w:rStyle w:val="nfase"/>
          <w:i w:val="0"/>
        </w:rPr>
        <w:t>medical background of our case study</w:t>
      </w:r>
      <w:r w:rsidR="00326D68">
        <w:rPr>
          <w:rStyle w:val="nfase"/>
          <w:i w:val="0"/>
        </w:rPr>
        <w:t>, the field of neglected tropical diseases</w:t>
      </w:r>
      <w:r w:rsidR="00DC7086" w:rsidRPr="000B64B1">
        <w:rPr>
          <w:rStyle w:val="nfase"/>
          <w:i w:val="0"/>
        </w:rPr>
        <w:t xml:space="preserve">. </w:t>
      </w:r>
      <w:r w:rsidRPr="000B64B1">
        <w:rPr>
          <w:rStyle w:val="nfase"/>
          <w:i w:val="0"/>
        </w:rPr>
        <w:t xml:space="preserve">In the third </w:t>
      </w:r>
      <w:r w:rsidR="005E735B" w:rsidRPr="000B64B1">
        <w:rPr>
          <w:rStyle w:val="nfase"/>
          <w:i w:val="0"/>
        </w:rPr>
        <w:t>section</w:t>
      </w:r>
      <w:r w:rsidRPr="000B64B1">
        <w:rPr>
          <w:rStyle w:val="nfase"/>
          <w:i w:val="0"/>
        </w:rPr>
        <w:t xml:space="preserve"> </w:t>
      </w:r>
      <w:r w:rsidR="00DC7086" w:rsidRPr="000B64B1">
        <w:rPr>
          <w:rStyle w:val="nfase"/>
          <w:i w:val="0"/>
        </w:rPr>
        <w:t>the resources and methods for ontology construction an</w:t>
      </w:r>
      <w:r w:rsidR="005B30B8">
        <w:rPr>
          <w:rStyle w:val="nfase"/>
          <w:i w:val="0"/>
        </w:rPr>
        <w:t>d</w:t>
      </w:r>
      <w:r w:rsidR="00DC7086" w:rsidRPr="000B64B1">
        <w:rPr>
          <w:rStyle w:val="nfase"/>
          <w:i w:val="0"/>
        </w:rPr>
        <w:t xml:space="preserve"> evaluation are presented; results are given in the </w:t>
      </w:r>
      <w:r w:rsidR="005E735B" w:rsidRPr="000B64B1">
        <w:rPr>
          <w:rStyle w:val="nfase"/>
          <w:i w:val="0"/>
        </w:rPr>
        <w:t>fo</w:t>
      </w:r>
      <w:r w:rsidR="005B30B8">
        <w:rPr>
          <w:rStyle w:val="nfase"/>
          <w:i w:val="0"/>
        </w:rPr>
        <w:t>u</w:t>
      </w:r>
      <w:r w:rsidR="005E735B" w:rsidRPr="000B64B1">
        <w:rPr>
          <w:rStyle w:val="nfase"/>
          <w:i w:val="0"/>
        </w:rPr>
        <w:t xml:space="preserve">rth section. The paper </w:t>
      </w:r>
      <w:r w:rsidR="005B30B8">
        <w:rPr>
          <w:rStyle w:val="nfase"/>
          <w:i w:val="0"/>
        </w:rPr>
        <w:t>concludes with</w:t>
      </w:r>
      <w:r w:rsidR="00326D68">
        <w:rPr>
          <w:rStyle w:val="nfase"/>
          <w:i w:val="0"/>
        </w:rPr>
        <w:t xml:space="preserve"> </w:t>
      </w:r>
      <w:r w:rsidR="005E735B" w:rsidRPr="000B64B1">
        <w:rPr>
          <w:rStyle w:val="nfase"/>
          <w:i w:val="0"/>
        </w:rPr>
        <w:t>a brief review of related work.</w:t>
      </w:r>
    </w:p>
    <w:p w:rsidR="00F62578" w:rsidRPr="000B64B1" w:rsidRDefault="005E735B" w:rsidP="005E735B">
      <w:pPr>
        <w:pStyle w:val="Para"/>
        <w:ind w:firstLine="0"/>
        <w:rPr>
          <w:iCs/>
        </w:rPr>
      </w:pPr>
      <w:r w:rsidRPr="000B64B1">
        <w:rPr>
          <w:rStyle w:val="nfase"/>
          <w:i w:val="0"/>
        </w:rPr>
        <w:t xml:space="preserve"> </w:t>
      </w:r>
      <w:commentRangeEnd w:id="0"/>
      <w:r w:rsidR="00BE6E19">
        <w:rPr>
          <w:rStyle w:val="Refdecomentrio"/>
          <w:rFonts w:eastAsia="MS Mincho"/>
          <w:lang w:eastAsia="ja-JP"/>
        </w:rPr>
        <w:commentReference w:id="0"/>
      </w:r>
    </w:p>
    <w:p w:rsidR="00326D68" w:rsidRDefault="00326D68">
      <w:pPr>
        <w:spacing w:line="240" w:lineRule="auto"/>
        <w:jc w:val="left"/>
        <w:rPr>
          <w:rFonts w:ascii="Helvetica" w:eastAsia="Times New Roman" w:hAnsi="Helvetica"/>
          <w:b/>
          <w:caps/>
          <w:sz w:val="24"/>
          <w:lang w:eastAsia="en-US"/>
        </w:rPr>
      </w:pPr>
      <w:r>
        <w:br w:type="page"/>
      </w:r>
    </w:p>
    <w:p w:rsidR="00F62578" w:rsidRPr="00D47ECB" w:rsidRDefault="00F62578">
      <w:pPr>
        <w:pStyle w:val="Ttulo1"/>
        <w:rPr>
          <w:rFonts w:cs="Helvetica"/>
        </w:rPr>
      </w:pPr>
      <w:r w:rsidRPr="00D47ECB">
        <w:rPr>
          <w:rFonts w:cs="Helvetica"/>
        </w:rPr>
        <w:lastRenderedPageBreak/>
        <w:t>Background</w:t>
      </w:r>
    </w:p>
    <w:p w:rsidR="00911881" w:rsidRDefault="00F62578">
      <w:pPr>
        <w:pStyle w:val="Para"/>
        <w:ind w:firstLine="0"/>
      </w:pPr>
      <w:r w:rsidRPr="000B64B1">
        <w:t>We here introduce the basic concepts underlying our work</w:t>
      </w:r>
      <w:r w:rsidR="00C83553" w:rsidRPr="000B64B1">
        <w:t xml:space="preserve">, </w:t>
      </w:r>
      <w:r w:rsidR="00525455">
        <w:t>intr</w:t>
      </w:r>
      <w:r w:rsidR="00525455">
        <w:t>o</w:t>
      </w:r>
      <w:r w:rsidR="00525455">
        <w:t xml:space="preserve">ducing </w:t>
      </w:r>
      <w:r w:rsidR="005B30B8">
        <w:t>the syntax and semantics of biomedical ontologies and the details of the application area of neglected tropical diseases.</w:t>
      </w:r>
    </w:p>
    <w:p w:rsidR="00F62578" w:rsidRPr="000B64B1" w:rsidRDefault="005E735B">
      <w:pPr>
        <w:pStyle w:val="Ttulo2"/>
      </w:pPr>
      <w:r w:rsidRPr="000B64B1">
        <w:t>Biomedical Ontologies</w:t>
      </w:r>
    </w:p>
    <w:p w:rsidR="005E735B" w:rsidRPr="000B64B1" w:rsidRDefault="005E735B" w:rsidP="005E735B">
      <w:pPr>
        <w:rPr>
          <w:lang w:eastAsia="en-US"/>
        </w:rPr>
      </w:pPr>
      <w:r w:rsidRPr="000B64B1">
        <w:rPr>
          <w:lang w:eastAsia="en-US"/>
        </w:rPr>
        <w:t>The information explosion in biology and medicine has stimulated the proliferation of biomedical ontologies. More than 200 biome</w:t>
      </w:r>
      <w:r w:rsidRPr="000B64B1">
        <w:rPr>
          <w:lang w:eastAsia="en-US"/>
        </w:rPr>
        <w:t>d</w:t>
      </w:r>
      <w:r w:rsidRPr="000B64B1">
        <w:rPr>
          <w:lang w:eastAsia="en-US"/>
        </w:rPr>
        <w:t xml:space="preserve">ical ontologies contained in the </w:t>
      </w:r>
      <w:proofErr w:type="spellStart"/>
      <w:r w:rsidRPr="000B64B1">
        <w:rPr>
          <w:lang w:eastAsia="en-US"/>
        </w:rPr>
        <w:t>BioPortal</w:t>
      </w:r>
      <w:proofErr w:type="spellEnd"/>
      <w:r w:rsidRPr="000B64B1">
        <w:rPr>
          <w:lang w:eastAsia="en-US"/>
        </w:rPr>
        <w:t xml:space="preserve"> ontology library (</w:t>
      </w:r>
      <w:proofErr w:type="spellStart"/>
      <w:r w:rsidRPr="000B64B1">
        <w:rPr>
          <w:lang w:eastAsia="en-US"/>
        </w:rPr>
        <w:t>Noy</w:t>
      </w:r>
      <w:proofErr w:type="spellEnd"/>
      <w:r w:rsidR="000E7F13">
        <w:rPr>
          <w:lang w:eastAsia="en-US"/>
        </w:rPr>
        <w:t xml:space="preserve"> </w:t>
      </w:r>
      <w:r w:rsidR="00883B7F" w:rsidRPr="00883B7F">
        <w:rPr>
          <w:i/>
          <w:lang w:eastAsia="en-US"/>
        </w:rPr>
        <w:t>et al.</w:t>
      </w:r>
      <w:r w:rsidRPr="000B64B1">
        <w:rPr>
          <w:lang w:eastAsia="en-US"/>
        </w:rPr>
        <w:t>, 2009) specify the meaning of over 1.4 million terms. Some of these, i.e. the gene ontology, are used to int</w:t>
      </w:r>
      <w:r w:rsidR="002368CF" w:rsidRPr="000B64B1">
        <w:rPr>
          <w:lang w:eastAsia="en-US"/>
        </w:rPr>
        <w:t xml:space="preserve">egrate very large data bodies, </w:t>
      </w:r>
      <w:r w:rsidRPr="000B64B1">
        <w:rPr>
          <w:lang w:eastAsia="en-US"/>
        </w:rPr>
        <w:t>illustrating that ontologies have become an indispensable resource in the management of research data. Ontological methods are also increasingly used in the development of medical termino</w:t>
      </w:r>
      <w:r w:rsidRPr="000B64B1">
        <w:rPr>
          <w:lang w:eastAsia="en-US"/>
        </w:rPr>
        <w:t>l</w:t>
      </w:r>
      <w:r w:rsidRPr="000B64B1">
        <w:rPr>
          <w:lang w:eastAsia="en-US"/>
        </w:rPr>
        <w:t>ogy systems such as SNOMED CT (Donnelly</w:t>
      </w:r>
      <w:r w:rsidR="008B5FF3" w:rsidRPr="000B64B1">
        <w:rPr>
          <w:lang w:eastAsia="en-US"/>
        </w:rPr>
        <w:t>,</w:t>
      </w:r>
      <w:r w:rsidRPr="000B64B1">
        <w:rPr>
          <w:lang w:eastAsia="en-US"/>
        </w:rPr>
        <w:t xml:space="preserve"> 20</w:t>
      </w:r>
      <w:r w:rsidR="002368CF" w:rsidRPr="000B64B1">
        <w:rPr>
          <w:lang w:eastAsia="en-US"/>
        </w:rPr>
        <w:t xml:space="preserve">06) and </w:t>
      </w:r>
      <w:r w:rsidR="004E7747">
        <w:rPr>
          <w:lang w:eastAsia="en-US"/>
        </w:rPr>
        <w:t xml:space="preserve">a new generation of </w:t>
      </w:r>
      <w:r w:rsidR="002368CF" w:rsidRPr="000B64B1">
        <w:rPr>
          <w:lang w:eastAsia="en-US"/>
        </w:rPr>
        <w:t>WHO classifications</w:t>
      </w:r>
      <w:r w:rsidR="004E7747">
        <w:rPr>
          <w:rStyle w:val="Refdenotaderodap"/>
          <w:lang w:eastAsia="en-US"/>
        </w:rPr>
        <w:footnoteReference w:id="5"/>
      </w:r>
      <w:r w:rsidR="004E7747">
        <w:rPr>
          <w:lang w:eastAsia="en-US"/>
        </w:rPr>
        <w:t xml:space="preserve">. </w:t>
      </w:r>
      <w:r w:rsidRPr="000B64B1">
        <w:rPr>
          <w:lang w:eastAsia="en-US"/>
        </w:rPr>
        <w:t xml:space="preserve"> </w:t>
      </w:r>
    </w:p>
    <w:p w:rsidR="005E735B" w:rsidRPr="000B64B1" w:rsidRDefault="008B5FF3" w:rsidP="005E735B">
      <w:pPr>
        <w:rPr>
          <w:lang w:eastAsia="en-US"/>
        </w:rPr>
      </w:pPr>
      <w:r w:rsidRPr="000B64B1">
        <w:rPr>
          <w:lang w:eastAsia="en-US"/>
        </w:rPr>
        <w:t xml:space="preserve">More and more biomedical </w:t>
      </w:r>
      <w:r w:rsidR="005E735B" w:rsidRPr="000B64B1">
        <w:rPr>
          <w:lang w:eastAsia="en-US"/>
        </w:rPr>
        <w:t>ontologies</w:t>
      </w:r>
      <w:r w:rsidRPr="000B64B1">
        <w:rPr>
          <w:lang w:eastAsia="en-US"/>
        </w:rPr>
        <w:t xml:space="preserve"> </w:t>
      </w:r>
      <w:r w:rsidR="005E735B" w:rsidRPr="000B64B1">
        <w:rPr>
          <w:lang w:eastAsia="en-US"/>
        </w:rPr>
        <w:t xml:space="preserve">today are based </w:t>
      </w:r>
      <w:r w:rsidRPr="000B64B1">
        <w:rPr>
          <w:lang w:eastAsia="en-US"/>
        </w:rPr>
        <w:t>on</w:t>
      </w:r>
      <w:r w:rsidR="004E7747">
        <w:rPr>
          <w:lang w:eastAsia="en-US"/>
        </w:rPr>
        <w:t>,</w:t>
      </w:r>
      <w:r w:rsidRPr="000B64B1">
        <w:rPr>
          <w:lang w:eastAsia="en-US"/>
        </w:rPr>
        <w:t xml:space="preserve"> or at least alternatively disseminated in</w:t>
      </w:r>
      <w:r w:rsidR="004E7747">
        <w:rPr>
          <w:lang w:eastAsia="en-US"/>
        </w:rPr>
        <w:t>,</w:t>
      </w:r>
      <w:r w:rsidR="005E735B" w:rsidRPr="000B64B1">
        <w:rPr>
          <w:lang w:eastAsia="en-US"/>
        </w:rPr>
        <w:t xml:space="preserve"> desc</w:t>
      </w:r>
      <w:r w:rsidRPr="000B64B1">
        <w:rPr>
          <w:lang w:eastAsia="en-US"/>
        </w:rPr>
        <w:t>r</w:t>
      </w:r>
      <w:r w:rsidR="005E735B" w:rsidRPr="000B64B1">
        <w:rPr>
          <w:lang w:eastAsia="en-US"/>
        </w:rPr>
        <w:t>iption logics (</w:t>
      </w:r>
      <w:proofErr w:type="spellStart"/>
      <w:r w:rsidR="005E735B" w:rsidRPr="000B64B1">
        <w:rPr>
          <w:lang w:eastAsia="en-US"/>
        </w:rPr>
        <w:t>Baader</w:t>
      </w:r>
      <w:proofErr w:type="spellEnd"/>
      <w:r w:rsidR="005E735B" w:rsidRPr="000B64B1">
        <w:rPr>
          <w:lang w:eastAsia="en-US"/>
        </w:rPr>
        <w:t xml:space="preserve"> </w:t>
      </w:r>
      <w:r w:rsidR="00883B7F" w:rsidRPr="00883B7F">
        <w:rPr>
          <w:i/>
          <w:lang w:eastAsia="en-US"/>
        </w:rPr>
        <w:t>et al.</w:t>
      </w:r>
      <w:r w:rsidR="000E7F13">
        <w:rPr>
          <w:lang w:eastAsia="en-US"/>
        </w:rPr>
        <w:t xml:space="preserve">, </w:t>
      </w:r>
      <w:r w:rsidR="005E735B" w:rsidRPr="000B64B1">
        <w:rPr>
          <w:lang w:eastAsia="en-US"/>
        </w:rPr>
        <w:t xml:space="preserve">2007), </w:t>
      </w:r>
      <w:r w:rsidRPr="000B64B1">
        <w:rPr>
          <w:lang w:eastAsia="en-US"/>
        </w:rPr>
        <w:t xml:space="preserve">using the </w:t>
      </w:r>
      <w:r w:rsidR="00E81A31">
        <w:rPr>
          <w:lang w:eastAsia="en-US"/>
        </w:rPr>
        <w:t>World Wide Web Consortium (</w:t>
      </w:r>
      <w:r w:rsidR="005E735B" w:rsidRPr="000B64B1">
        <w:rPr>
          <w:lang w:eastAsia="en-US"/>
        </w:rPr>
        <w:t>W3C</w:t>
      </w:r>
      <w:r w:rsidR="00E81A31">
        <w:rPr>
          <w:lang w:eastAsia="en-US"/>
        </w:rPr>
        <w:t>)</w:t>
      </w:r>
      <w:r w:rsidR="005E735B" w:rsidRPr="000B64B1">
        <w:rPr>
          <w:lang w:eastAsia="en-US"/>
        </w:rPr>
        <w:t xml:space="preserve"> reco</w:t>
      </w:r>
      <w:r w:rsidR="005E735B" w:rsidRPr="000B64B1">
        <w:rPr>
          <w:lang w:eastAsia="en-US"/>
        </w:rPr>
        <w:t>m</w:t>
      </w:r>
      <w:r w:rsidR="005E735B" w:rsidRPr="000B64B1">
        <w:rPr>
          <w:lang w:eastAsia="en-US"/>
        </w:rPr>
        <w:t>mended Web Ontology Language (OWL</w:t>
      </w:r>
      <w:r w:rsidR="00883B7F">
        <w:rPr>
          <w:lang w:eastAsia="en-US"/>
        </w:rPr>
        <w:t>, W3C, 2010</w:t>
      </w:r>
      <w:r w:rsidR="005E735B" w:rsidRPr="000B64B1">
        <w:rPr>
          <w:lang w:eastAsia="en-US"/>
        </w:rPr>
        <w:t>).</w:t>
      </w:r>
      <w:r w:rsidRPr="000B64B1">
        <w:rPr>
          <w:lang w:eastAsia="en-US"/>
        </w:rPr>
        <w:t xml:space="preserve"> </w:t>
      </w:r>
      <w:r w:rsidR="005E735B" w:rsidRPr="000B64B1">
        <w:rPr>
          <w:lang w:eastAsia="en-US"/>
        </w:rPr>
        <w:t xml:space="preserve">In contrast to terminologies, </w:t>
      </w:r>
      <w:r w:rsidR="003178FA">
        <w:rPr>
          <w:lang w:eastAsia="en-US"/>
        </w:rPr>
        <w:t xml:space="preserve">such </w:t>
      </w:r>
      <w:r w:rsidR="005E735B" w:rsidRPr="003178FA">
        <w:rPr>
          <w:i/>
          <w:lang w:eastAsia="en-US"/>
        </w:rPr>
        <w:t>formal</w:t>
      </w:r>
      <w:r w:rsidR="005E735B" w:rsidRPr="000B64B1">
        <w:rPr>
          <w:lang w:eastAsia="en-US"/>
        </w:rPr>
        <w:t xml:space="preserve"> ontologies intend to describe (as much as possible) the consensus on the nature of entities in a given scientif</w:t>
      </w:r>
      <w:r w:rsidR="0084366D" w:rsidRPr="000B64B1">
        <w:rPr>
          <w:lang w:eastAsia="en-US"/>
        </w:rPr>
        <w:t xml:space="preserve">ic domain, </w:t>
      </w:r>
      <w:r w:rsidR="005E735B" w:rsidRPr="000B64B1">
        <w:rPr>
          <w:lang w:eastAsia="en-US"/>
        </w:rPr>
        <w:t>independently of linguistic or conceptual vari</w:t>
      </w:r>
      <w:r w:rsidR="005E735B" w:rsidRPr="000B64B1">
        <w:rPr>
          <w:lang w:eastAsia="en-US"/>
        </w:rPr>
        <w:t>a</w:t>
      </w:r>
      <w:r w:rsidR="005E735B" w:rsidRPr="000B64B1">
        <w:rPr>
          <w:lang w:eastAsia="en-US"/>
        </w:rPr>
        <w:t xml:space="preserve">tion. Examples of statements belonging to this consensus core are indisputable true-isms like: </w:t>
      </w:r>
      <w:r w:rsidR="003178FA">
        <w:rPr>
          <w:lang w:eastAsia="en-US"/>
        </w:rPr>
        <w:t xml:space="preserve">all </w:t>
      </w:r>
      <w:r w:rsidR="005E735B" w:rsidRPr="000B64B1">
        <w:rPr>
          <w:lang w:eastAsia="en-US"/>
        </w:rPr>
        <w:t xml:space="preserve">sandflies are arthropods, </w:t>
      </w:r>
      <w:r w:rsidR="003178FA">
        <w:rPr>
          <w:lang w:eastAsia="en-US"/>
        </w:rPr>
        <w:t xml:space="preserve">all </w:t>
      </w:r>
      <w:r w:rsidR="005E735B" w:rsidRPr="000B64B1">
        <w:rPr>
          <w:lang w:eastAsia="en-US"/>
        </w:rPr>
        <w:t xml:space="preserve">cells contain membranes, </w:t>
      </w:r>
      <w:r w:rsidR="003178FA">
        <w:rPr>
          <w:lang w:eastAsia="en-US"/>
        </w:rPr>
        <w:t xml:space="preserve">all portions of </w:t>
      </w:r>
      <w:r w:rsidR="005E735B" w:rsidRPr="000B64B1">
        <w:rPr>
          <w:lang w:eastAsia="en-US"/>
        </w:rPr>
        <w:t xml:space="preserve">saline contain sodium ions, </w:t>
      </w:r>
      <w:r w:rsidR="003178FA">
        <w:rPr>
          <w:lang w:eastAsia="en-US"/>
        </w:rPr>
        <w:t xml:space="preserve">and all </w:t>
      </w:r>
      <w:r w:rsidR="005E735B" w:rsidRPr="000B64B1">
        <w:rPr>
          <w:lang w:eastAsia="en-US"/>
        </w:rPr>
        <w:t xml:space="preserve">Malaria </w:t>
      </w:r>
      <w:r w:rsidR="003178FA">
        <w:rPr>
          <w:lang w:eastAsia="en-US"/>
        </w:rPr>
        <w:t xml:space="preserve">events are </w:t>
      </w:r>
      <w:r w:rsidR="005E735B" w:rsidRPr="000B64B1">
        <w:rPr>
          <w:lang w:eastAsia="en-US"/>
        </w:rPr>
        <w:t>caused by plasmodium</w:t>
      </w:r>
      <w:r w:rsidRPr="000B64B1">
        <w:rPr>
          <w:lang w:eastAsia="en-US"/>
        </w:rPr>
        <w:t xml:space="preserve"> organisms</w:t>
      </w:r>
      <w:r w:rsidR="005E735B" w:rsidRPr="000B64B1">
        <w:rPr>
          <w:lang w:eastAsia="en-US"/>
        </w:rPr>
        <w:t>.</w:t>
      </w:r>
    </w:p>
    <w:p w:rsidR="005E735B" w:rsidRPr="000B64B1" w:rsidRDefault="005E735B" w:rsidP="002368CF">
      <w:pPr>
        <w:rPr>
          <w:lang w:eastAsia="en-US"/>
        </w:rPr>
      </w:pPr>
      <w:r w:rsidRPr="000B64B1">
        <w:rPr>
          <w:lang w:eastAsia="en-US"/>
        </w:rPr>
        <w:t>The construction of formal ontologies should obey principled crite</w:t>
      </w:r>
      <w:r w:rsidR="0084366D" w:rsidRPr="000B64B1">
        <w:rPr>
          <w:lang w:eastAsia="en-US"/>
        </w:rPr>
        <w:t>ria</w:t>
      </w:r>
      <w:r w:rsidR="00BC6323">
        <w:rPr>
          <w:lang w:eastAsia="en-US"/>
        </w:rPr>
        <w:t xml:space="preserve"> (Spear, 2006)</w:t>
      </w:r>
      <w:r w:rsidR="0046761F">
        <w:rPr>
          <w:lang w:eastAsia="en-US"/>
        </w:rPr>
        <w:t xml:space="preserve"> and good practice guidelines </w:t>
      </w:r>
      <w:r w:rsidR="0046761F" w:rsidRPr="000B64B1">
        <w:rPr>
          <w:lang w:eastAsia="en-US"/>
        </w:rPr>
        <w:t>(Smith</w:t>
      </w:r>
      <w:r w:rsidR="0046761F">
        <w:rPr>
          <w:lang w:eastAsia="en-US"/>
        </w:rPr>
        <w:t xml:space="preserve"> </w:t>
      </w:r>
      <w:r w:rsidR="0046761F" w:rsidRPr="00883B7F">
        <w:rPr>
          <w:i/>
          <w:lang w:eastAsia="en-US"/>
        </w:rPr>
        <w:t>et al.</w:t>
      </w:r>
      <w:r w:rsidR="0046761F">
        <w:rPr>
          <w:lang w:eastAsia="en-US"/>
        </w:rPr>
        <w:t>,</w:t>
      </w:r>
      <w:r w:rsidR="0046761F" w:rsidRPr="000B64B1">
        <w:rPr>
          <w:lang w:eastAsia="en-US"/>
        </w:rPr>
        <w:t xml:space="preserve"> 2007)</w:t>
      </w:r>
      <w:r w:rsidR="0084366D" w:rsidRPr="000B64B1">
        <w:rPr>
          <w:lang w:eastAsia="en-US"/>
        </w:rPr>
        <w:t xml:space="preserve">, e.g. as </w:t>
      </w:r>
      <w:r w:rsidR="003178FA">
        <w:rPr>
          <w:lang w:eastAsia="en-US"/>
        </w:rPr>
        <w:t>enforced</w:t>
      </w:r>
      <w:r w:rsidR="0084366D" w:rsidRPr="000B64B1">
        <w:rPr>
          <w:lang w:eastAsia="en-US"/>
        </w:rPr>
        <w:t xml:space="preserve"> by </w:t>
      </w:r>
      <w:r w:rsidRPr="000B64B1">
        <w:rPr>
          <w:lang w:eastAsia="en-US"/>
        </w:rPr>
        <w:t>top-level ontologies</w:t>
      </w:r>
      <w:r w:rsidR="0046761F">
        <w:rPr>
          <w:lang w:eastAsia="en-US"/>
        </w:rPr>
        <w:t xml:space="preserve">. Examples are </w:t>
      </w:r>
      <w:r w:rsidR="00E81A31">
        <w:rPr>
          <w:lang w:eastAsia="en-US"/>
        </w:rPr>
        <w:t xml:space="preserve">the Descriptive Ontology for </w:t>
      </w:r>
      <w:proofErr w:type="gramStart"/>
      <w:r w:rsidR="00E81A31">
        <w:rPr>
          <w:lang w:eastAsia="en-US"/>
        </w:rPr>
        <w:t>Linguistic  and</w:t>
      </w:r>
      <w:proofErr w:type="gramEnd"/>
      <w:r w:rsidR="00E81A31">
        <w:rPr>
          <w:lang w:eastAsia="en-US"/>
        </w:rPr>
        <w:t xml:space="preserve"> Cognitive Engineering (</w:t>
      </w:r>
      <w:r w:rsidRPr="000B64B1">
        <w:rPr>
          <w:lang w:eastAsia="en-US"/>
        </w:rPr>
        <w:t>DOLCE</w:t>
      </w:r>
      <w:r w:rsidR="00E81A31">
        <w:rPr>
          <w:lang w:eastAsia="en-US"/>
        </w:rPr>
        <w:t>)</w:t>
      </w:r>
      <w:r w:rsidRPr="000B64B1">
        <w:rPr>
          <w:lang w:eastAsia="en-US"/>
        </w:rPr>
        <w:t xml:space="preserve"> (</w:t>
      </w:r>
      <w:proofErr w:type="spellStart"/>
      <w:r w:rsidRPr="000B64B1">
        <w:rPr>
          <w:lang w:eastAsia="en-US"/>
        </w:rPr>
        <w:t>Gangemi</w:t>
      </w:r>
      <w:proofErr w:type="spellEnd"/>
      <w:r w:rsidR="000E7F13">
        <w:rPr>
          <w:lang w:eastAsia="en-US"/>
        </w:rPr>
        <w:t xml:space="preserve"> </w:t>
      </w:r>
      <w:r w:rsidR="00883B7F" w:rsidRPr="00883B7F">
        <w:rPr>
          <w:i/>
          <w:lang w:eastAsia="en-US"/>
        </w:rPr>
        <w:t>et al.</w:t>
      </w:r>
      <w:r w:rsidRPr="000B64B1">
        <w:rPr>
          <w:lang w:eastAsia="en-US"/>
        </w:rPr>
        <w:t xml:space="preserve">, 2002), </w:t>
      </w:r>
      <w:r w:rsidR="0046761F">
        <w:rPr>
          <w:lang w:eastAsia="en-US"/>
        </w:rPr>
        <w:t xml:space="preserve">the </w:t>
      </w:r>
      <w:r w:rsidR="00E81A31">
        <w:rPr>
          <w:lang w:eastAsia="en-US"/>
        </w:rPr>
        <w:t>Basic Formal Ontology (</w:t>
      </w:r>
      <w:r w:rsidRPr="000B64B1">
        <w:rPr>
          <w:lang w:eastAsia="en-US"/>
        </w:rPr>
        <w:t>BFO</w:t>
      </w:r>
      <w:r w:rsidR="00E81A31">
        <w:rPr>
          <w:lang w:eastAsia="en-US"/>
        </w:rPr>
        <w:t>)</w:t>
      </w:r>
      <w:r w:rsidRPr="000B64B1">
        <w:rPr>
          <w:lang w:eastAsia="en-US"/>
        </w:rPr>
        <w:t xml:space="preserve"> (</w:t>
      </w:r>
      <w:proofErr w:type="spellStart"/>
      <w:r w:rsidRPr="000B64B1">
        <w:rPr>
          <w:lang w:eastAsia="en-US"/>
        </w:rPr>
        <w:t>Grenon</w:t>
      </w:r>
      <w:proofErr w:type="spellEnd"/>
      <w:r w:rsidR="000E7F13">
        <w:rPr>
          <w:lang w:eastAsia="en-US"/>
        </w:rPr>
        <w:t xml:space="preserve"> </w:t>
      </w:r>
      <w:r w:rsidR="00883B7F" w:rsidRPr="00883B7F">
        <w:rPr>
          <w:i/>
          <w:lang w:eastAsia="en-US"/>
        </w:rPr>
        <w:t>et al.</w:t>
      </w:r>
      <w:r w:rsidRPr="000B64B1">
        <w:rPr>
          <w:lang w:eastAsia="en-US"/>
        </w:rPr>
        <w:t>, 2004), GOL (Heller</w:t>
      </w:r>
      <w:r w:rsidR="00BC6323">
        <w:rPr>
          <w:lang w:eastAsia="en-US"/>
        </w:rPr>
        <w:t xml:space="preserve"> and </w:t>
      </w:r>
      <w:proofErr w:type="spellStart"/>
      <w:r w:rsidR="00BC6323">
        <w:rPr>
          <w:lang w:eastAsia="en-US"/>
        </w:rPr>
        <w:t>Herre</w:t>
      </w:r>
      <w:proofErr w:type="spellEnd"/>
      <w:r w:rsidRPr="000B64B1">
        <w:rPr>
          <w:lang w:eastAsia="en-US"/>
        </w:rPr>
        <w:t xml:space="preserve">, 2004), the </w:t>
      </w:r>
      <w:r w:rsidR="00181D56">
        <w:rPr>
          <w:lang w:eastAsia="en-US"/>
        </w:rPr>
        <w:t>Relation Ontology</w:t>
      </w:r>
      <w:r w:rsidR="0046761F">
        <w:rPr>
          <w:lang w:eastAsia="en-US"/>
        </w:rPr>
        <w:t xml:space="preserve">, </w:t>
      </w:r>
      <w:r w:rsidR="00A96052">
        <w:rPr>
          <w:lang w:eastAsia="en-US"/>
        </w:rPr>
        <w:t xml:space="preserve">the Open Biomedical Ontologies Foundry </w:t>
      </w:r>
      <w:r w:rsidR="00181D56">
        <w:rPr>
          <w:lang w:eastAsia="en-US"/>
        </w:rPr>
        <w:t>(</w:t>
      </w:r>
      <w:r w:rsidRPr="000B64B1">
        <w:rPr>
          <w:lang w:eastAsia="en-US"/>
        </w:rPr>
        <w:t>OBO RO</w:t>
      </w:r>
      <w:r w:rsidR="00181D56">
        <w:rPr>
          <w:lang w:eastAsia="en-US"/>
        </w:rPr>
        <w:t>)</w:t>
      </w:r>
      <w:r w:rsidRPr="000B64B1">
        <w:rPr>
          <w:lang w:eastAsia="en-US"/>
        </w:rPr>
        <w:t xml:space="preserve"> (Smith</w:t>
      </w:r>
      <w:r w:rsidR="00BC6323">
        <w:rPr>
          <w:lang w:eastAsia="en-US"/>
        </w:rPr>
        <w:t xml:space="preserve"> </w:t>
      </w:r>
      <w:r w:rsidR="00883B7F" w:rsidRPr="00883B7F">
        <w:rPr>
          <w:i/>
          <w:lang w:eastAsia="en-US"/>
        </w:rPr>
        <w:t>et al.</w:t>
      </w:r>
      <w:r w:rsidRPr="000B64B1">
        <w:rPr>
          <w:lang w:eastAsia="en-US"/>
        </w:rPr>
        <w:t>, 2005)</w:t>
      </w:r>
      <w:r w:rsidR="0046761F">
        <w:rPr>
          <w:lang w:eastAsia="en-US"/>
        </w:rPr>
        <w:t xml:space="preserve">, and </w:t>
      </w:r>
      <w:r w:rsidRPr="000B64B1">
        <w:rPr>
          <w:lang w:eastAsia="en-US"/>
        </w:rPr>
        <w:t>BioTop (</w:t>
      </w:r>
      <w:proofErr w:type="spellStart"/>
      <w:r w:rsidRPr="000B64B1">
        <w:rPr>
          <w:lang w:eastAsia="en-US"/>
        </w:rPr>
        <w:t>Beisswanger</w:t>
      </w:r>
      <w:proofErr w:type="spellEnd"/>
      <w:r w:rsidR="00BC6323">
        <w:rPr>
          <w:lang w:eastAsia="en-US"/>
        </w:rPr>
        <w:t xml:space="preserve"> </w:t>
      </w:r>
      <w:r w:rsidR="00883B7F" w:rsidRPr="00883B7F">
        <w:rPr>
          <w:i/>
          <w:lang w:eastAsia="en-US"/>
        </w:rPr>
        <w:t>et al.</w:t>
      </w:r>
      <w:r w:rsidRPr="000B64B1">
        <w:rPr>
          <w:lang w:eastAsia="en-US"/>
        </w:rPr>
        <w:t>, 2008)</w:t>
      </w:r>
      <w:r w:rsidR="0046761F">
        <w:rPr>
          <w:lang w:eastAsia="en-US"/>
        </w:rPr>
        <w:t xml:space="preserve">. </w:t>
      </w:r>
      <w:r w:rsidRPr="000B64B1">
        <w:rPr>
          <w:lang w:eastAsia="en-US"/>
        </w:rPr>
        <w:t xml:space="preserve"> Upper ontologies </w:t>
      </w:r>
      <w:r w:rsidR="0084366D" w:rsidRPr="000B64B1">
        <w:rPr>
          <w:lang w:eastAsia="en-US"/>
        </w:rPr>
        <w:t xml:space="preserve">roughly </w:t>
      </w:r>
      <w:r w:rsidRPr="000B64B1">
        <w:rPr>
          <w:lang w:eastAsia="en-US"/>
        </w:rPr>
        <w:t xml:space="preserve">coincide in their </w:t>
      </w:r>
      <w:r w:rsidR="003178FA">
        <w:rPr>
          <w:lang w:eastAsia="en-US"/>
        </w:rPr>
        <w:t xml:space="preserve">top level </w:t>
      </w:r>
      <w:r w:rsidRPr="000B64B1">
        <w:rPr>
          <w:lang w:eastAsia="en-US"/>
        </w:rPr>
        <w:t>div</w:t>
      </w:r>
      <w:r w:rsidRPr="000B64B1">
        <w:rPr>
          <w:lang w:eastAsia="en-US"/>
        </w:rPr>
        <w:t>i</w:t>
      </w:r>
      <w:r w:rsidRPr="000B64B1">
        <w:rPr>
          <w:lang w:eastAsia="en-US"/>
        </w:rPr>
        <w:t xml:space="preserve">sion between foundational disjoint categories such as material entities, processes, qualities, dispositions, </w:t>
      </w:r>
      <w:r w:rsidR="00014927">
        <w:rPr>
          <w:lang w:eastAsia="en-US"/>
        </w:rPr>
        <w:t xml:space="preserve">and </w:t>
      </w:r>
      <w:r w:rsidRPr="000B64B1">
        <w:rPr>
          <w:lang w:eastAsia="en-US"/>
        </w:rPr>
        <w:t>information entities. Orthogonal to this distinction, there is also a coincidence in sep</w:t>
      </w:r>
      <w:r w:rsidRPr="000B64B1">
        <w:rPr>
          <w:lang w:eastAsia="en-US"/>
        </w:rPr>
        <w:t>a</w:t>
      </w:r>
      <w:r w:rsidRPr="000B64B1">
        <w:rPr>
          <w:lang w:eastAsia="en-US"/>
        </w:rPr>
        <w:t xml:space="preserve">rating particular entities (e.g., “Brazil”) from the classes they are members of (e.g., </w:t>
      </w:r>
      <w:r w:rsidRPr="00724CA0">
        <w:rPr>
          <w:i/>
          <w:lang w:eastAsia="en-US"/>
        </w:rPr>
        <w:t>Country</w:t>
      </w:r>
      <w:r w:rsidRPr="000B64B1">
        <w:rPr>
          <w:lang w:eastAsia="en-US"/>
        </w:rPr>
        <w:t>). This distinction is crucial for properly using the above-mentioned representational formalisms</w:t>
      </w:r>
      <w:r w:rsidR="00BD3EE4">
        <w:rPr>
          <w:lang w:eastAsia="en-US"/>
        </w:rPr>
        <w:t xml:space="preserve">. </w:t>
      </w:r>
    </w:p>
    <w:p w:rsidR="007C0269" w:rsidRPr="000B64B1" w:rsidRDefault="007C0269" w:rsidP="007C0269">
      <w:r w:rsidRPr="000B64B1">
        <w:t>The computable OWL DL subset (</w:t>
      </w:r>
      <w:proofErr w:type="spellStart"/>
      <w:r w:rsidRPr="000B64B1">
        <w:t>Horrocks</w:t>
      </w:r>
      <w:proofErr w:type="spellEnd"/>
      <w:r w:rsidR="00F93E63">
        <w:t xml:space="preserve"> </w:t>
      </w:r>
      <w:r w:rsidR="00883B7F" w:rsidRPr="00883B7F">
        <w:rPr>
          <w:i/>
        </w:rPr>
        <w:t>et al.</w:t>
      </w:r>
      <w:r w:rsidRPr="000B64B1">
        <w:t>, 2003) const</w:t>
      </w:r>
      <w:r w:rsidRPr="000B64B1">
        <w:t>i</w:t>
      </w:r>
      <w:r w:rsidRPr="000B64B1">
        <w:t>tutes a decidable fragment of first-order logic, which is supported by classifiers like Pellet (</w:t>
      </w:r>
      <w:proofErr w:type="spellStart"/>
      <w:r w:rsidRPr="000B64B1">
        <w:rPr>
          <w:shd w:val="solid" w:color="FFFFFF" w:fill="FFFFFF"/>
        </w:rPr>
        <w:t>Sirin</w:t>
      </w:r>
      <w:proofErr w:type="spellEnd"/>
      <w:r w:rsidR="00BC6323">
        <w:rPr>
          <w:shd w:val="solid" w:color="FFFFFF" w:fill="FFFFFF"/>
        </w:rPr>
        <w:t xml:space="preserve"> </w:t>
      </w:r>
      <w:r w:rsidR="00883B7F" w:rsidRPr="00883B7F">
        <w:rPr>
          <w:i/>
          <w:shd w:val="solid" w:color="FFFFFF" w:fill="FFFFFF"/>
        </w:rPr>
        <w:t>et al.</w:t>
      </w:r>
      <w:r w:rsidRPr="000B64B1">
        <w:rPr>
          <w:shd w:val="solid" w:color="FFFFFF" w:fill="FFFFFF"/>
        </w:rPr>
        <w:t>, 2007</w:t>
      </w:r>
      <w:r w:rsidRPr="000B64B1">
        <w:t xml:space="preserve">) or </w:t>
      </w:r>
      <w:proofErr w:type="spellStart"/>
      <w:r w:rsidRPr="000B64B1">
        <w:t>HermiT</w:t>
      </w:r>
      <w:proofErr w:type="spellEnd"/>
      <w:r w:rsidRPr="000B64B1">
        <w:t xml:space="preserve"> (</w:t>
      </w:r>
      <w:proofErr w:type="spellStart"/>
      <w:r w:rsidRPr="000B64B1">
        <w:t>Motik</w:t>
      </w:r>
      <w:proofErr w:type="spellEnd"/>
      <w:r w:rsidR="00BC6323">
        <w:t xml:space="preserve"> </w:t>
      </w:r>
      <w:r w:rsidR="00883B7F" w:rsidRPr="00883B7F">
        <w:rPr>
          <w:i/>
        </w:rPr>
        <w:t>et al.</w:t>
      </w:r>
      <w:r w:rsidRPr="000B64B1">
        <w:t xml:space="preserve">, 2009). These reasoners are able to </w:t>
      </w:r>
      <w:r w:rsidRPr="000B64B1">
        <w:rPr>
          <w:shd w:val="solid" w:color="FFFFFF" w:fill="FFFFFF"/>
        </w:rPr>
        <w:t>determine whether the o</w:t>
      </w:r>
      <w:r w:rsidRPr="000B64B1">
        <w:rPr>
          <w:shd w:val="solid" w:color="FFFFFF" w:fill="FFFFFF"/>
        </w:rPr>
        <w:t>n</w:t>
      </w:r>
      <w:r w:rsidRPr="000B64B1">
        <w:rPr>
          <w:shd w:val="solid" w:color="FFFFFF" w:fill="FFFFFF"/>
        </w:rPr>
        <w:t>tology contains contradictory assertions</w:t>
      </w:r>
      <w:r w:rsidR="00EE152A">
        <w:rPr>
          <w:shd w:val="solid" w:color="FFFFFF" w:fill="FFFFFF"/>
        </w:rPr>
        <w:t xml:space="preserve"> and </w:t>
      </w:r>
      <w:r w:rsidRPr="000B64B1">
        <w:rPr>
          <w:shd w:val="solid" w:color="FFFFFF" w:fill="FFFFFF"/>
        </w:rPr>
        <w:t xml:space="preserve">whether classes in the ontology are </w:t>
      </w:r>
      <w:proofErr w:type="spellStart"/>
      <w:r w:rsidRPr="000B64B1">
        <w:rPr>
          <w:shd w:val="solid" w:color="FFFFFF" w:fill="FFFFFF"/>
        </w:rPr>
        <w:t>satisfiable</w:t>
      </w:r>
      <w:proofErr w:type="spellEnd"/>
      <w:r w:rsidR="00EE152A">
        <w:rPr>
          <w:shd w:val="solid" w:color="FFFFFF" w:fill="FFFFFF"/>
        </w:rPr>
        <w:t>. T</w:t>
      </w:r>
      <w:r w:rsidR="00C338E6">
        <w:rPr>
          <w:shd w:val="solid" w:color="FFFFFF" w:fill="FFFFFF"/>
        </w:rPr>
        <w:t xml:space="preserve">hey </w:t>
      </w:r>
      <w:r w:rsidR="00EE152A">
        <w:rPr>
          <w:shd w:val="solid" w:color="FFFFFF" w:fill="FFFFFF"/>
        </w:rPr>
        <w:t xml:space="preserve">also </w:t>
      </w:r>
      <w:r w:rsidR="00C338E6">
        <w:rPr>
          <w:shd w:val="solid" w:color="FFFFFF" w:fill="FFFFFF"/>
        </w:rPr>
        <w:t xml:space="preserve">compute </w:t>
      </w:r>
      <w:r w:rsidRPr="000B64B1">
        <w:rPr>
          <w:shd w:val="solid" w:color="FFFFFF" w:fill="FFFFFF"/>
        </w:rPr>
        <w:t xml:space="preserve">subclass relations. As </w:t>
      </w:r>
      <w:r w:rsidRPr="000B64B1">
        <w:t>DL is based on set-theory, a class</w:t>
      </w:r>
      <w:r w:rsidR="00BD3EE4">
        <w:t xml:space="preserve"> like</w:t>
      </w:r>
      <w:r w:rsidRPr="000B64B1">
        <w:t xml:space="preserve"> </w:t>
      </w:r>
      <w:r w:rsidR="002757CF">
        <w:rPr>
          <w:i/>
          <w:iCs/>
        </w:rPr>
        <w:t xml:space="preserve">Appendix </w:t>
      </w:r>
      <w:r w:rsidRPr="000B64B1">
        <w:t xml:space="preserve">has all individual </w:t>
      </w:r>
      <w:r w:rsidR="00EE152A">
        <w:t xml:space="preserve">pancreases </w:t>
      </w:r>
      <w:r w:rsidRPr="000B64B1">
        <w:t xml:space="preserve">as members, and </w:t>
      </w:r>
      <w:r w:rsidR="00BD3EE4">
        <w:t xml:space="preserve">a </w:t>
      </w:r>
      <w:r w:rsidRPr="000B64B1">
        <w:t>class</w:t>
      </w:r>
      <w:r w:rsidR="00BD3EE4">
        <w:t xml:space="preserve"> like</w:t>
      </w:r>
      <w:r w:rsidRPr="000B64B1">
        <w:t xml:space="preserve"> </w:t>
      </w:r>
      <w:proofErr w:type="spellStart"/>
      <w:r w:rsidR="002757CF">
        <w:rPr>
          <w:i/>
          <w:iCs/>
        </w:rPr>
        <w:t>BodyStructure</w:t>
      </w:r>
      <w:proofErr w:type="spellEnd"/>
      <w:r w:rsidR="002757CF">
        <w:rPr>
          <w:i/>
          <w:iCs/>
        </w:rPr>
        <w:t xml:space="preserve"> </w:t>
      </w:r>
      <w:r w:rsidRPr="000B64B1">
        <w:t>all indivi</w:t>
      </w:r>
      <w:r w:rsidRPr="000B64B1">
        <w:t>d</w:t>
      </w:r>
      <w:r w:rsidRPr="000B64B1">
        <w:t xml:space="preserve">ual </w:t>
      </w:r>
      <w:r w:rsidR="002757CF">
        <w:t>body structures</w:t>
      </w:r>
      <w:r w:rsidRPr="000B64B1">
        <w:t xml:space="preserve">. As all individual </w:t>
      </w:r>
      <w:r w:rsidR="002757CF">
        <w:t xml:space="preserve">appendices </w:t>
      </w:r>
      <w:r w:rsidRPr="000B64B1">
        <w:t xml:space="preserve">are also members of </w:t>
      </w:r>
      <w:proofErr w:type="spellStart"/>
      <w:r w:rsidR="002757CF">
        <w:rPr>
          <w:i/>
          <w:iCs/>
        </w:rPr>
        <w:t>BodyStructure</w:t>
      </w:r>
      <w:proofErr w:type="spellEnd"/>
      <w:r w:rsidRPr="000B64B1">
        <w:t xml:space="preserve">, we can infer taxonomic subsumption: The class </w:t>
      </w:r>
      <w:r w:rsidR="002757CF">
        <w:rPr>
          <w:i/>
          <w:iCs/>
        </w:rPr>
        <w:t xml:space="preserve">Appendix </w:t>
      </w:r>
      <w:r w:rsidRPr="000B64B1">
        <w:t>forms a subclass of the class</w:t>
      </w:r>
      <w:r w:rsidRPr="000B64B1">
        <w:rPr>
          <w:i/>
          <w:iCs/>
        </w:rPr>
        <w:t xml:space="preserve"> </w:t>
      </w:r>
      <w:r w:rsidR="002757CF">
        <w:rPr>
          <w:i/>
          <w:iCs/>
        </w:rPr>
        <w:t>BodyStructure</w:t>
      </w:r>
      <w:r w:rsidRPr="000B64B1">
        <w:t xml:space="preserve"> only if</w:t>
      </w:r>
      <w:r w:rsidR="00BD3EE4">
        <w:t xml:space="preserve"> and only if</w:t>
      </w:r>
      <w:r w:rsidRPr="000B64B1">
        <w:t xml:space="preserve"> all particular </w:t>
      </w:r>
      <w:r w:rsidR="002757CF">
        <w:t>appendices</w:t>
      </w:r>
      <w:r w:rsidR="002757CF" w:rsidRPr="000B64B1">
        <w:t xml:space="preserve"> </w:t>
      </w:r>
      <w:r w:rsidRPr="000B64B1">
        <w:t xml:space="preserve">are also members of the class </w:t>
      </w:r>
      <w:proofErr w:type="spellStart"/>
      <w:r w:rsidR="002757CF">
        <w:rPr>
          <w:i/>
          <w:iCs/>
        </w:rPr>
        <w:lastRenderedPageBreak/>
        <w:t>BodyStructure</w:t>
      </w:r>
      <w:proofErr w:type="spellEnd"/>
      <w:r w:rsidRPr="000B64B1">
        <w:t>. In Manchester DL syntax (</w:t>
      </w:r>
      <w:proofErr w:type="spellStart"/>
      <w:r w:rsidRPr="000B64B1">
        <w:t>Horridge</w:t>
      </w:r>
      <w:proofErr w:type="spellEnd"/>
      <w:r w:rsidRPr="000B64B1">
        <w:t xml:space="preserve">, 2009), this taxonomic subsumption is expressed by the subClassOf operator, e.g., </w:t>
      </w:r>
      <w:r w:rsidR="002757CF">
        <w:rPr>
          <w:i/>
          <w:iCs/>
        </w:rPr>
        <w:t xml:space="preserve">Appendix </w:t>
      </w:r>
      <w:proofErr w:type="spellStart"/>
      <w:r w:rsidRPr="000B64B1">
        <w:t>subClassOf</w:t>
      </w:r>
      <w:proofErr w:type="spellEnd"/>
      <w:r w:rsidRPr="000B64B1">
        <w:t xml:space="preserve"> </w:t>
      </w:r>
      <w:proofErr w:type="spellStart"/>
      <w:r w:rsidR="002757CF">
        <w:rPr>
          <w:i/>
          <w:iCs/>
        </w:rPr>
        <w:t>BodyStructure</w:t>
      </w:r>
      <w:proofErr w:type="spellEnd"/>
      <w:r w:rsidRPr="000B64B1">
        <w:t>.</w:t>
      </w:r>
    </w:p>
    <w:p w:rsidR="007C0269" w:rsidRPr="000B64B1" w:rsidRDefault="007C0269" w:rsidP="007C0269">
      <w:r w:rsidRPr="000B64B1">
        <w:t>Such simple class statements can be combined by different oper</w:t>
      </w:r>
      <w:r w:rsidRPr="000B64B1">
        <w:t>a</w:t>
      </w:r>
      <w:r w:rsidRPr="000B64B1">
        <w:t xml:space="preserve">tors and quantifiers, e.g. </w:t>
      </w:r>
      <w:r w:rsidR="00BD3EE4">
        <w:t>'</w:t>
      </w:r>
      <w:r w:rsidRPr="000B64B1">
        <w:t>and</w:t>
      </w:r>
      <w:r w:rsidR="00BD3EE4">
        <w:t>'</w:t>
      </w:r>
      <w:r w:rsidRPr="000B64B1">
        <w:t xml:space="preserve">, </w:t>
      </w:r>
      <w:r w:rsidR="00BD3EE4">
        <w:t>'</w:t>
      </w:r>
      <w:r w:rsidRPr="000B64B1">
        <w:t>or</w:t>
      </w:r>
      <w:r w:rsidR="00BD3EE4">
        <w:t>'</w:t>
      </w:r>
      <w:r w:rsidRPr="000B64B1">
        <w:t xml:space="preserve">, </w:t>
      </w:r>
      <w:r w:rsidR="00BD3EE4">
        <w:t xml:space="preserve">the </w:t>
      </w:r>
      <w:r w:rsidRPr="000B64B1">
        <w:t xml:space="preserve">existential restriction </w:t>
      </w:r>
      <w:r w:rsidR="00BD3EE4">
        <w:t>'</w:t>
      </w:r>
      <w:r w:rsidRPr="000B64B1">
        <w:t>some</w:t>
      </w:r>
      <w:r w:rsidR="00BD3EE4">
        <w:t>'</w:t>
      </w:r>
      <w:r w:rsidRPr="000B64B1">
        <w:t xml:space="preserve">, and </w:t>
      </w:r>
      <w:r w:rsidR="00BD3EE4">
        <w:t xml:space="preserve">the </w:t>
      </w:r>
      <w:r w:rsidRPr="000B64B1">
        <w:t xml:space="preserve">value restriction ‘only’. </w:t>
      </w:r>
      <w:r w:rsidR="00512A86">
        <w:t>To give an</w:t>
      </w:r>
      <w:r w:rsidRPr="000B64B1">
        <w:t xml:space="preserve"> example, </w:t>
      </w:r>
      <w:r w:rsidR="00512A86">
        <w:br/>
        <w:t>'</w:t>
      </w:r>
      <w:proofErr w:type="spellStart"/>
      <w:r w:rsidRPr="000B64B1">
        <w:rPr>
          <w:i/>
          <w:iCs/>
        </w:rPr>
        <w:t>InflammatoryDisease</w:t>
      </w:r>
      <w:proofErr w:type="spellEnd"/>
      <w:r w:rsidRPr="000B64B1">
        <w:t xml:space="preserve"> and </w:t>
      </w:r>
      <w:proofErr w:type="spellStart"/>
      <w:r w:rsidRPr="000B64B1">
        <w:rPr>
          <w:b/>
          <w:bCs/>
        </w:rPr>
        <w:t>hasLocation</w:t>
      </w:r>
      <w:proofErr w:type="spellEnd"/>
      <w:r w:rsidRPr="000B64B1">
        <w:rPr>
          <w:i/>
          <w:iCs/>
        </w:rPr>
        <w:t xml:space="preserve"> </w:t>
      </w:r>
      <w:r w:rsidRPr="000B64B1">
        <w:t xml:space="preserve">some </w:t>
      </w:r>
      <w:r w:rsidR="002757CF">
        <w:rPr>
          <w:i/>
          <w:iCs/>
        </w:rPr>
        <w:t>Appendix</w:t>
      </w:r>
      <w:r w:rsidR="002757CF">
        <w:rPr>
          <w:iCs/>
        </w:rPr>
        <w:t>'</w:t>
      </w:r>
      <w:r w:rsidR="002757CF" w:rsidRPr="000B64B1">
        <w:t xml:space="preserve"> </w:t>
      </w:r>
      <w:r w:rsidRPr="000B64B1">
        <w:t xml:space="preserve">denotes the class all members of which belong to </w:t>
      </w:r>
      <w:proofErr w:type="spellStart"/>
      <w:r w:rsidRPr="000B64B1">
        <w:rPr>
          <w:i/>
          <w:iCs/>
        </w:rPr>
        <w:t>InflammatoryDisease</w:t>
      </w:r>
      <w:proofErr w:type="spellEnd"/>
      <w:r w:rsidRPr="000B64B1">
        <w:t xml:space="preserve"> and are further related via </w:t>
      </w:r>
      <w:proofErr w:type="spellStart"/>
      <w:r w:rsidRPr="000B64B1">
        <w:rPr>
          <w:b/>
          <w:bCs/>
        </w:rPr>
        <w:t>hasLocation</w:t>
      </w:r>
      <w:proofErr w:type="spellEnd"/>
      <w:r w:rsidRPr="000B64B1">
        <w:t xml:space="preserve"> to some instance of the class </w:t>
      </w:r>
      <w:r w:rsidR="002757CF">
        <w:rPr>
          <w:i/>
          <w:iCs/>
        </w:rPr>
        <w:t>Appendix</w:t>
      </w:r>
      <w:r w:rsidRPr="000B64B1">
        <w:t xml:space="preserve">. This gives both necessary and sufficient conditions in order to fully define the class </w:t>
      </w:r>
      <w:r w:rsidR="002757CF">
        <w:rPr>
          <w:i/>
          <w:iCs/>
        </w:rPr>
        <w:t>Appendicitis</w:t>
      </w:r>
      <w:r w:rsidRPr="000B64B1">
        <w:t xml:space="preserve">: </w:t>
      </w:r>
      <w:r w:rsidR="002757CF">
        <w:rPr>
          <w:i/>
          <w:iCs/>
        </w:rPr>
        <w:t xml:space="preserve">Appendicitis </w:t>
      </w:r>
      <w:proofErr w:type="spellStart"/>
      <w:r w:rsidRPr="000B64B1">
        <w:t>equiv</w:t>
      </w:r>
      <w:r w:rsidRPr="000B64B1">
        <w:t>a</w:t>
      </w:r>
      <w:r w:rsidRPr="000B64B1">
        <w:t>lentTo</w:t>
      </w:r>
      <w:proofErr w:type="spellEnd"/>
      <w:r w:rsidRPr="000B64B1">
        <w:t xml:space="preserve"> </w:t>
      </w:r>
      <w:proofErr w:type="spellStart"/>
      <w:r w:rsidRPr="000B64B1">
        <w:rPr>
          <w:i/>
          <w:iCs/>
        </w:rPr>
        <w:t>InflammatoryDisease</w:t>
      </w:r>
      <w:proofErr w:type="spellEnd"/>
      <w:r w:rsidRPr="000B64B1">
        <w:t xml:space="preserve"> and </w:t>
      </w:r>
      <w:proofErr w:type="spellStart"/>
      <w:r w:rsidRPr="000B64B1">
        <w:rPr>
          <w:b/>
          <w:bCs/>
        </w:rPr>
        <w:t>hasLocation</w:t>
      </w:r>
      <w:proofErr w:type="spellEnd"/>
      <w:r w:rsidRPr="000B64B1">
        <w:rPr>
          <w:b/>
          <w:bCs/>
        </w:rPr>
        <w:t xml:space="preserve"> </w:t>
      </w:r>
      <w:r w:rsidRPr="000B64B1">
        <w:t xml:space="preserve">some </w:t>
      </w:r>
      <w:r w:rsidR="002757CF">
        <w:rPr>
          <w:i/>
          <w:iCs/>
        </w:rPr>
        <w:t>Appendix</w:t>
      </w:r>
      <w:r w:rsidRPr="000B64B1">
        <w:t>. The constructors introduced so far allow for automated classific</w:t>
      </w:r>
      <w:r w:rsidRPr="000B64B1">
        <w:t>a</w:t>
      </w:r>
      <w:r w:rsidRPr="000B64B1">
        <w:t xml:space="preserve">tion and the computation of equivalence, but not for </w:t>
      </w:r>
      <w:proofErr w:type="spellStart"/>
      <w:r w:rsidRPr="000B64B1">
        <w:t>satisfiability</w:t>
      </w:r>
      <w:proofErr w:type="spellEnd"/>
      <w:r w:rsidRPr="000B64B1">
        <w:t xml:space="preserve"> checking. This is, however, important, wherever the validity of an assertion is to be assured and invalid assertions must be rejected. For instance, </w:t>
      </w:r>
      <w:r w:rsidRPr="000B64B1">
        <w:rPr>
          <w:i/>
          <w:iCs/>
        </w:rPr>
        <w:t>Immaterial Object</w:t>
      </w:r>
      <w:r w:rsidRPr="000B64B1">
        <w:t xml:space="preserve"> </w:t>
      </w:r>
      <w:proofErr w:type="spellStart"/>
      <w:r w:rsidRPr="000B64B1">
        <w:t>subClassOf</w:t>
      </w:r>
      <w:proofErr w:type="spellEnd"/>
      <w:r w:rsidRPr="000B64B1">
        <w:t xml:space="preserve"> </w:t>
      </w:r>
      <w:proofErr w:type="spellStart"/>
      <w:r w:rsidRPr="000B64B1">
        <w:rPr>
          <w:b/>
          <w:bCs/>
        </w:rPr>
        <w:t>hasPart</w:t>
      </w:r>
      <w:proofErr w:type="spellEnd"/>
      <w:r w:rsidRPr="000B64B1">
        <w:rPr>
          <w:i/>
          <w:iCs/>
        </w:rPr>
        <w:t xml:space="preserve"> </w:t>
      </w:r>
      <w:r w:rsidRPr="000B64B1">
        <w:t xml:space="preserve">only </w:t>
      </w:r>
      <w:proofErr w:type="spellStart"/>
      <w:r w:rsidRPr="000B64B1">
        <w:rPr>
          <w:i/>
          <w:iCs/>
        </w:rPr>
        <w:t>Immat</w:t>
      </w:r>
      <w:r w:rsidRPr="000B64B1">
        <w:rPr>
          <w:i/>
          <w:iCs/>
        </w:rPr>
        <w:t>e</w:t>
      </w:r>
      <w:r w:rsidRPr="000B64B1">
        <w:rPr>
          <w:i/>
          <w:iCs/>
        </w:rPr>
        <w:t>rialObject</w:t>
      </w:r>
      <w:proofErr w:type="spellEnd"/>
      <w:r w:rsidRPr="000B64B1">
        <w:rPr>
          <w:i/>
          <w:iCs/>
        </w:rPr>
        <w:t xml:space="preserve"> </w:t>
      </w:r>
      <w:r w:rsidRPr="000B64B1">
        <w:t xml:space="preserve">restricts the value of the role </w:t>
      </w:r>
      <w:proofErr w:type="spellStart"/>
      <w:r w:rsidRPr="000B64B1">
        <w:rPr>
          <w:b/>
          <w:bCs/>
        </w:rPr>
        <w:t>hasPart</w:t>
      </w:r>
      <w:proofErr w:type="spellEnd"/>
      <w:r w:rsidRPr="000B64B1">
        <w:t xml:space="preserve"> by using the universal quantifier ‘only’. It should therefore reject any assertion that states that an immaterial object (e.g. a space) has a material object as part. However, a naïve use of this construct tends to fail. The reason of this is the so-called open world assumption: Unless otherwise stated, everything is possible. The following class </w:t>
      </w:r>
      <w:r w:rsidRPr="000B64B1">
        <w:rPr>
          <w:i/>
          <w:iCs/>
        </w:rPr>
        <w:t xml:space="preserve">Strange Object </w:t>
      </w:r>
      <w:r w:rsidRPr="000B64B1">
        <w:t xml:space="preserve">equivalentTo </w:t>
      </w:r>
      <w:r w:rsidRPr="000B64B1">
        <w:rPr>
          <w:i/>
          <w:iCs/>
        </w:rPr>
        <w:t>Immaterial Object</w:t>
      </w:r>
      <w:r w:rsidRPr="000B64B1">
        <w:t xml:space="preserve"> and </w:t>
      </w:r>
      <w:proofErr w:type="spellStart"/>
      <w:r w:rsidRPr="000B64B1">
        <w:rPr>
          <w:b/>
          <w:bCs/>
        </w:rPr>
        <w:t>hasPart</w:t>
      </w:r>
      <w:proofErr w:type="spellEnd"/>
      <w:r w:rsidRPr="000B64B1">
        <w:rPr>
          <w:i/>
          <w:iCs/>
        </w:rPr>
        <w:t xml:space="preserve"> </w:t>
      </w:r>
      <w:r w:rsidRPr="000B64B1">
        <w:t xml:space="preserve">some </w:t>
      </w:r>
      <w:proofErr w:type="spellStart"/>
      <w:r w:rsidRPr="000B64B1">
        <w:rPr>
          <w:i/>
          <w:iCs/>
        </w:rPr>
        <w:t>MaterialObject</w:t>
      </w:r>
      <w:proofErr w:type="spellEnd"/>
      <w:r w:rsidRPr="000B64B1">
        <w:rPr>
          <w:i/>
          <w:iCs/>
        </w:rPr>
        <w:t xml:space="preserve"> </w:t>
      </w:r>
      <w:r w:rsidRPr="000B64B1">
        <w:t xml:space="preserve">would remain consistent as long as we do not explicitly state their disjointness, i.e. that there is nothing that can be both a material and an immaterial object: </w:t>
      </w:r>
      <w:r w:rsidRPr="000B64B1">
        <w:rPr>
          <w:i/>
          <w:iCs/>
        </w:rPr>
        <w:t>Immaterial Object</w:t>
      </w:r>
      <w:r w:rsidRPr="000B64B1">
        <w:t xml:space="preserve"> </w:t>
      </w:r>
      <w:proofErr w:type="spellStart"/>
      <w:r w:rsidRPr="000B64B1">
        <w:t>subClassOf</w:t>
      </w:r>
      <w:proofErr w:type="spellEnd"/>
      <w:r w:rsidRPr="000B64B1">
        <w:t xml:space="preserve"> not </w:t>
      </w:r>
      <w:proofErr w:type="spellStart"/>
      <w:r w:rsidRPr="000B64B1">
        <w:rPr>
          <w:i/>
          <w:iCs/>
        </w:rPr>
        <w:t>MaterialObject</w:t>
      </w:r>
      <w:proofErr w:type="spellEnd"/>
      <w:r w:rsidRPr="000B64B1">
        <w:t xml:space="preserve"> . </w:t>
      </w:r>
    </w:p>
    <w:p w:rsidR="007C0269" w:rsidRPr="000B64B1" w:rsidRDefault="007C0269" w:rsidP="007C0269">
      <w:r w:rsidRPr="000B64B1">
        <w:t>We will use description logics in order to represent central notions of pathogen transmission for a family of diseases which will be described in the following</w:t>
      </w:r>
      <w:r w:rsidR="00FA334B">
        <w:t xml:space="preserve"> section</w:t>
      </w:r>
      <w:r w:rsidRPr="000B64B1">
        <w:t xml:space="preserve">. </w:t>
      </w:r>
    </w:p>
    <w:p w:rsidR="002336F7" w:rsidRPr="000B64B1" w:rsidRDefault="002336F7" w:rsidP="002336F7">
      <w:pPr>
        <w:pStyle w:val="Ttulo2"/>
      </w:pPr>
      <w:r w:rsidRPr="000B64B1">
        <w:t>Application background</w:t>
      </w:r>
    </w:p>
    <w:p w:rsidR="002336F7" w:rsidRPr="000B64B1" w:rsidRDefault="002336F7" w:rsidP="002336F7">
      <w:pPr>
        <w:rPr>
          <w:sz w:val="27"/>
          <w:szCs w:val="27"/>
        </w:rPr>
      </w:pPr>
      <w:r w:rsidRPr="000B64B1">
        <w:t>Neglected Tropical Diseases (NTDs) are infectious diseases which affect low-income populations in the developing world (</w:t>
      </w:r>
      <w:proofErr w:type="spellStart"/>
      <w:r w:rsidRPr="000B64B1">
        <w:rPr>
          <w:shd w:val="clear" w:color="auto" w:fill="FFFFFF"/>
        </w:rPr>
        <w:t>Molyneux</w:t>
      </w:r>
      <w:proofErr w:type="spellEnd"/>
      <w:r w:rsidR="00363EA9">
        <w:rPr>
          <w:shd w:val="clear" w:color="auto" w:fill="FFFFFF"/>
        </w:rPr>
        <w:t xml:space="preserve"> </w:t>
      </w:r>
      <w:r w:rsidR="00883B7F" w:rsidRPr="00883B7F">
        <w:rPr>
          <w:i/>
          <w:shd w:val="clear" w:color="auto" w:fill="FFFFFF"/>
        </w:rPr>
        <w:t>et al.</w:t>
      </w:r>
      <w:r w:rsidRPr="000B64B1">
        <w:rPr>
          <w:shd w:val="clear" w:color="auto" w:fill="FFFFFF"/>
        </w:rPr>
        <w:t>, 2005;</w:t>
      </w:r>
      <w:r w:rsidRPr="000B64B1">
        <w:t xml:space="preserve"> </w:t>
      </w:r>
      <w:proofErr w:type="spellStart"/>
      <w:r w:rsidRPr="000B64B1">
        <w:t>Hotez</w:t>
      </w:r>
      <w:proofErr w:type="spellEnd"/>
      <w:r w:rsidR="00363EA9">
        <w:t xml:space="preserve"> </w:t>
      </w:r>
      <w:r w:rsidR="00883B7F" w:rsidRPr="00883B7F">
        <w:rPr>
          <w:i/>
        </w:rPr>
        <w:t>et al.</w:t>
      </w:r>
      <w:r w:rsidR="00363EA9">
        <w:t>,</w:t>
      </w:r>
      <w:r w:rsidRPr="000B64B1">
        <w:t xml:space="preserve"> 2007</w:t>
      </w:r>
      <w:r w:rsidR="00363EA9">
        <w:t>; WHO, 2010</w:t>
      </w:r>
      <w:r w:rsidRPr="000B64B1">
        <w:t xml:space="preserve">). Although </w:t>
      </w:r>
      <w:r w:rsidR="00FA334B">
        <w:t xml:space="preserve">they are </w:t>
      </w:r>
      <w:r w:rsidRPr="000B64B1">
        <w:t>of major healthcare impact</w:t>
      </w:r>
      <w:r w:rsidR="00FA334B">
        <w:t>,</w:t>
      </w:r>
      <w:r w:rsidRPr="000B64B1">
        <w:t xml:space="preserve"> NTDs are still seen as a rare event in developed countries (King</w:t>
      </w:r>
      <w:r w:rsidR="00F93E63">
        <w:t xml:space="preserve"> and </w:t>
      </w:r>
      <w:proofErr w:type="spellStart"/>
      <w:r w:rsidR="00F93E63">
        <w:t>Bertino</w:t>
      </w:r>
      <w:proofErr w:type="spellEnd"/>
      <w:r w:rsidR="00F93E63">
        <w:t>,</w:t>
      </w:r>
      <w:r w:rsidRPr="000B64B1">
        <w:t xml:space="preserve"> 2008), compared to Mala</w:t>
      </w:r>
      <w:r w:rsidRPr="000B64B1">
        <w:t>r</w:t>
      </w:r>
      <w:r w:rsidRPr="000B64B1">
        <w:t>ia or HIV disease</w:t>
      </w:r>
      <w:r w:rsidR="00FA334B">
        <w:t>.</w:t>
      </w:r>
      <w:r w:rsidRPr="000B64B1">
        <w:t xml:space="preserve"> </w:t>
      </w:r>
      <w:r w:rsidR="00FA334B">
        <w:t>T</w:t>
      </w:r>
      <w:r w:rsidR="00FA334B" w:rsidRPr="000B64B1">
        <w:t xml:space="preserve">he </w:t>
      </w:r>
      <w:r w:rsidRPr="000B64B1">
        <w:t xml:space="preserve">burden of </w:t>
      </w:r>
      <w:r w:rsidR="00FA334B">
        <w:t>the latter</w:t>
      </w:r>
      <w:r w:rsidR="00FA334B" w:rsidRPr="000B64B1">
        <w:t xml:space="preserve"> </w:t>
      </w:r>
      <w:r w:rsidRPr="000B64B1">
        <w:t>is about one order of magnitude higher, measured in DALY (Disability-Adjusted Life Years), a measure gauging the burden of a disease by indicating the time lived with disability and time lost due to premature mo</w:t>
      </w:r>
      <w:r w:rsidRPr="000B64B1">
        <w:t>r</w:t>
      </w:r>
      <w:r w:rsidRPr="000B64B1">
        <w:t xml:space="preserve">tality (Murray, 1994). Nevertheless the NTDs Lymphatic </w:t>
      </w:r>
      <w:proofErr w:type="spellStart"/>
      <w:r w:rsidRPr="000B64B1">
        <w:t>filariasis</w:t>
      </w:r>
      <w:proofErr w:type="spellEnd"/>
      <w:r w:rsidRPr="000B64B1">
        <w:t xml:space="preserve"> and Leishmaniasis are responsible for 5.78 million and 2.09 mi</w:t>
      </w:r>
      <w:r w:rsidRPr="000B64B1">
        <w:t>l</w:t>
      </w:r>
      <w:r w:rsidRPr="000B64B1">
        <w:t>lion DALY, respectively (WHO, 2004). Among the NTDs, the diseases transmitted by arthropod vectors (Dengue fever, Leis</w:t>
      </w:r>
      <w:r w:rsidRPr="000B64B1">
        <w:t>h</w:t>
      </w:r>
      <w:r w:rsidRPr="000B64B1">
        <w:t xml:space="preserve">maniasis, </w:t>
      </w:r>
      <w:proofErr w:type="spellStart"/>
      <w:r w:rsidRPr="000B64B1">
        <w:t>Chagas</w:t>
      </w:r>
      <w:proofErr w:type="spellEnd"/>
      <w:r w:rsidRPr="000B64B1">
        <w:t xml:space="preserve"> disease, American </w:t>
      </w:r>
      <w:proofErr w:type="spellStart"/>
      <w:r w:rsidRPr="000B64B1">
        <w:t>Trypanosomiasis</w:t>
      </w:r>
      <w:proofErr w:type="spellEnd"/>
      <w:r w:rsidRPr="000B64B1">
        <w:t xml:space="preserve">, African </w:t>
      </w:r>
      <w:proofErr w:type="spellStart"/>
      <w:r w:rsidRPr="000B64B1">
        <w:t>Trypanosomiasis</w:t>
      </w:r>
      <w:proofErr w:type="spellEnd"/>
      <w:r w:rsidRPr="000B64B1">
        <w:t xml:space="preserve">, Lymphatic </w:t>
      </w:r>
      <w:proofErr w:type="spellStart"/>
      <w:r w:rsidRPr="000B64B1">
        <w:t>Filariasis</w:t>
      </w:r>
      <w:proofErr w:type="spellEnd"/>
      <w:r w:rsidRPr="000B64B1">
        <w:t>, Yellow Fever, among others) persist for a long time and can cause severe disability, disfigurement, and premature death (</w:t>
      </w:r>
      <w:proofErr w:type="spellStart"/>
      <w:r w:rsidRPr="000B64B1">
        <w:t>Beyrer</w:t>
      </w:r>
      <w:proofErr w:type="spellEnd"/>
      <w:r w:rsidR="000E7F13">
        <w:t xml:space="preserve"> </w:t>
      </w:r>
      <w:r w:rsidR="00883B7F" w:rsidRPr="00883B7F">
        <w:rPr>
          <w:i/>
        </w:rPr>
        <w:t>et al.</w:t>
      </w:r>
      <w:r w:rsidRPr="000B64B1">
        <w:rPr>
          <w:i/>
          <w:iCs/>
        </w:rPr>
        <w:t>,</w:t>
      </w:r>
      <w:r w:rsidRPr="000B64B1">
        <w:t xml:space="preserve"> 2007; </w:t>
      </w:r>
      <w:proofErr w:type="spellStart"/>
      <w:r w:rsidRPr="000B64B1">
        <w:t>Hotez</w:t>
      </w:r>
      <w:proofErr w:type="spellEnd"/>
      <w:r w:rsidR="00F93E63">
        <w:t xml:space="preserve"> </w:t>
      </w:r>
      <w:r w:rsidR="00883B7F" w:rsidRPr="00883B7F">
        <w:rPr>
          <w:i/>
        </w:rPr>
        <w:t>et al.</w:t>
      </w:r>
      <w:r w:rsidRPr="000B64B1">
        <w:t xml:space="preserve">, 2007, </w:t>
      </w:r>
      <w:proofErr w:type="spellStart"/>
      <w:r w:rsidRPr="000B64B1">
        <w:rPr>
          <w:shd w:val="clear" w:color="auto" w:fill="FFFFFF"/>
        </w:rPr>
        <w:t>Hotez</w:t>
      </w:r>
      <w:proofErr w:type="spellEnd"/>
      <w:r w:rsidR="00F93E63">
        <w:rPr>
          <w:shd w:val="clear" w:color="auto" w:fill="FFFFFF"/>
        </w:rPr>
        <w:t xml:space="preserve"> </w:t>
      </w:r>
      <w:r w:rsidR="00883B7F" w:rsidRPr="00883B7F">
        <w:rPr>
          <w:i/>
          <w:shd w:val="clear" w:color="auto" w:fill="FFFFFF"/>
        </w:rPr>
        <w:t>et al.</w:t>
      </w:r>
      <w:r w:rsidRPr="000B64B1">
        <w:rPr>
          <w:shd w:val="clear" w:color="auto" w:fill="FFFFFF"/>
        </w:rPr>
        <w:t>, 2009</w:t>
      </w:r>
      <w:r w:rsidRPr="000B64B1">
        <w:t xml:space="preserve">). </w:t>
      </w:r>
    </w:p>
    <w:p w:rsidR="002336F7" w:rsidRPr="000B64B1" w:rsidRDefault="002336F7" w:rsidP="002336F7">
      <w:pPr>
        <w:rPr>
          <w:sz w:val="27"/>
          <w:szCs w:val="27"/>
        </w:rPr>
      </w:pPr>
      <w:r w:rsidRPr="000B64B1">
        <w:t xml:space="preserve">NTDs are increasingly targeted by public policies, and more and more clinical and epidemiological data </w:t>
      </w:r>
      <w:r w:rsidR="009F098C">
        <w:t>are</w:t>
      </w:r>
      <w:r w:rsidR="009F098C" w:rsidRPr="000B64B1">
        <w:t xml:space="preserve"> </w:t>
      </w:r>
      <w:r w:rsidRPr="000B64B1">
        <w:t>collected. In the stan</w:t>
      </w:r>
      <w:r w:rsidRPr="000B64B1">
        <w:t>d</w:t>
      </w:r>
      <w:r w:rsidRPr="000B64B1">
        <w:t>ardization and management of health care information, ontologies can play an important role. Integrative access to health care data could produce new epidemiological insight and thus help in dec</w:t>
      </w:r>
      <w:r w:rsidRPr="000B64B1">
        <w:t>i</w:t>
      </w:r>
      <w:r w:rsidRPr="000B64B1">
        <w:t>sion-making processes (</w:t>
      </w:r>
      <w:proofErr w:type="spellStart"/>
      <w:r w:rsidRPr="000B64B1">
        <w:t>Topalis</w:t>
      </w:r>
      <w:proofErr w:type="spellEnd"/>
      <w:r w:rsidR="005C4FF7">
        <w:t xml:space="preserve"> </w:t>
      </w:r>
      <w:r w:rsidR="005C4FF7">
        <w:rPr>
          <w:i/>
        </w:rPr>
        <w:t>et al.</w:t>
      </w:r>
      <w:r w:rsidRPr="000B64B1">
        <w:t>,</w:t>
      </w:r>
      <w:r w:rsidRPr="000B64B1">
        <w:rPr>
          <w:i/>
          <w:iCs/>
        </w:rPr>
        <w:t xml:space="preserve"> </w:t>
      </w:r>
      <w:r w:rsidRPr="000B64B1">
        <w:t xml:space="preserve">2010). The identification of the occurrences of diseases in specific geographic locations is very </w:t>
      </w:r>
      <w:r w:rsidRPr="000B64B1">
        <w:lastRenderedPageBreak/>
        <w:t xml:space="preserve">important, as it comprises further information about the local distributions of the transmitting vectors as well. Consequently, ontologies should also manage incoming new data in an automatic way, and assist epidemiological data analysis. </w:t>
      </w:r>
    </w:p>
    <w:p w:rsidR="002336F7" w:rsidRPr="000B64B1" w:rsidRDefault="002336F7" w:rsidP="002336F7">
      <w:pPr>
        <w:rPr>
          <w:sz w:val="27"/>
          <w:szCs w:val="27"/>
        </w:rPr>
      </w:pPr>
      <w:r w:rsidRPr="000B64B1">
        <w:t>In the next section we present materials and methods to construct our NTD ontology.</w:t>
      </w:r>
    </w:p>
    <w:p w:rsidR="00E82DE2" w:rsidRPr="00D47ECB" w:rsidRDefault="002336F7" w:rsidP="00E82DE2">
      <w:pPr>
        <w:pStyle w:val="Ttulo1"/>
        <w:rPr>
          <w:rFonts w:cs="Helvetica"/>
        </w:rPr>
      </w:pPr>
      <w:r w:rsidRPr="00D47ECB">
        <w:rPr>
          <w:rFonts w:cs="Helvetica"/>
        </w:rPr>
        <w:t>Material AND METHODS</w:t>
      </w:r>
    </w:p>
    <w:p w:rsidR="00E82DE2" w:rsidRPr="000B64B1" w:rsidRDefault="002336F7" w:rsidP="006272C0">
      <w:pPr>
        <w:pStyle w:val="Ttulo2"/>
      </w:pPr>
      <w:r w:rsidRPr="000B64B1">
        <w:t>Ontology Building</w:t>
      </w:r>
    </w:p>
    <w:p w:rsidR="004B60EE" w:rsidRPr="000B64B1" w:rsidRDefault="002336F7" w:rsidP="004B60EE">
      <w:r w:rsidRPr="000B64B1">
        <w:t>NTDO, the domain ontology for neglected tropical diseases</w:t>
      </w:r>
      <w:r w:rsidR="004F6258">
        <w:t xml:space="preserve"> </w:t>
      </w:r>
      <w:r w:rsidRPr="000B64B1">
        <w:t>was build and edited via Protégé v.4</w:t>
      </w:r>
      <w:r w:rsidR="00356B1F">
        <w:rPr>
          <w:rStyle w:val="Refdenotaderodap"/>
        </w:rPr>
        <w:footnoteReference w:id="6"/>
      </w:r>
      <w:r w:rsidR="009F098C">
        <w:t xml:space="preserve">, in which </w:t>
      </w:r>
      <w:r w:rsidRPr="000B64B1">
        <w:t xml:space="preserve">the </w:t>
      </w:r>
      <w:proofErr w:type="spellStart"/>
      <w:r w:rsidRPr="000B64B1">
        <w:t>HermIT</w:t>
      </w:r>
      <w:proofErr w:type="spellEnd"/>
      <w:r w:rsidRPr="000B64B1">
        <w:t xml:space="preserve"> </w:t>
      </w:r>
      <w:proofErr w:type="spellStart"/>
      <w:r w:rsidRPr="000B64B1">
        <w:t>reasoner</w:t>
      </w:r>
      <w:proofErr w:type="spellEnd"/>
      <w:r w:rsidR="009F098C">
        <w:t xml:space="preserve"> (</w:t>
      </w:r>
      <w:proofErr w:type="spellStart"/>
      <w:r w:rsidR="009F098C" w:rsidRPr="000B64B1">
        <w:t>Motik</w:t>
      </w:r>
      <w:proofErr w:type="spellEnd"/>
      <w:r w:rsidR="009F098C">
        <w:t xml:space="preserve"> </w:t>
      </w:r>
      <w:r w:rsidR="009F098C" w:rsidRPr="00883B7F">
        <w:rPr>
          <w:i/>
        </w:rPr>
        <w:t>et al.</w:t>
      </w:r>
      <w:r w:rsidR="009F098C" w:rsidRPr="000B64B1">
        <w:t>, 2009)</w:t>
      </w:r>
      <w:r w:rsidR="009F098C">
        <w:t xml:space="preserve"> is embedded</w:t>
      </w:r>
      <w:r w:rsidRPr="000B64B1">
        <w:t>.</w:t>
      </w:r>
      <w:ins w:id="1" w:author="Filipe Santana" w:date="2011-03-25T21:51:00Z">
        <w:r w:rsidR="004F6258">
          <w:t xml:space="preserve"> </w:t>
        </w:r>
      </w:ins>
      <w:r w:rsidR="004F6258" w:rsidRPr="000758D8">
        <w:rPr>
          <w:highlight w:val="yellow"/>
        </w:rPr>
        <w:t>The NTDO is an ontological representation for NTD (</w:t>
      </w:r>
      <w:proofErr w:type="spellStart"/>
      <w:r w:rsidR="000758D8">
        <w:rPr>
          <w:highlight w:val="yellow"/>
        </w:rPr>
        <w:t>emcompasses</w:t>
      </w:r>
      <w:proofErr w:type="spellEnd"/>
      <w:r w:rsidR="000758D8">
        <w:rPr>
          <w:highlight w:val="yellow"/>
        </w:rPr>
        <w:t xml:space="preserve"> </w:t>
      </w:r>
      <w:r w:rsidR="004F6258" w:rsidRPr="000758D8">
        <w:rPr>
          <w:highlight w:val="yellow"/>
        </w:rPr>
        <w:t>diseases, epidemio</w:t>
      </w:r>
      <w:r w:rsidR="004F6258" w:rsidRPr="000758D8">
        <w:rPr>
          <w:highlight w:val="yellow"/>
        </w:rPr>
        <w:t>l</w:t>
      </w:r>
      <w:r w:rsidR="004F6258" w:rsidRPr="000758D8">
        <w:rPr>
          <w:highlight w:val="yellow"/>
        </w:rPr>
        <w:t>ogy and geographic distribution) (under development – for additional i</w:t>
      </w:r>
      <w:r w:rsidR="004F6258" w:rsidRPr="000758D8">
        <w:rPr>
          <w:highlight w:val="yellow"/>
        </w:rPr>
        <w:t>n</w:t>
      </w:r>
      <w:r w:rsidR="004F6258" w:rsidRPr="000758D8">
        <w:rPr>
          <w:highlight w:val="yellow"/>
        </w:rPr>
        <w:t>formation see http://www.ntdo.ufpe.br/~ntdo), which</w:t>
      </w:r>
      <w:r w:rsidRPr="000B64B1">
        <w:t xml:space="preserve"> </w:t>
      </w:r>
      <w:r w:rsidR="004F6258">
        <w:t>t</w:t>
      </w:r>
      <w:r w:rsidRPr="000B64B1">
        <w:t>op</w:t>
      </w:r>
      <w:r w:rsidR="00FA334B">
        <w:t xml:space="preserve"> </w:t>
      </w:r>
      <w:r w:rsidRPr="000B64B1">
        <w:t>level classes and foundational relations are taken f</w:t>
      </w:r>
      <w:r w:rsidR="00FA334B">
        <w:t>ro</w:t>
      </w:r>
      <w:r w:rsidRPr="000B64B1">
        <w:t>m the domain u</w:t>
      </w:r>
      <w:r w:rsidRPr="000B64B1">
        <w:t>p</w:t>
      </w:r>
      <w:r w:rsidRPr="000B64B1">
        <w:t>per-level ontology BioTop (</w:t>
      </w:r>
      <w:proofErr w:type="spellStart"/>
      <w:r w:rsidRPr="000B64B1">
        <w:t>Beisswanger</w:t>
      </w:r>
      <w:proofErr w:type="spellEnd"/>
      <w:r w:rsidR="00356B1F">
        <w:t xml:space="preserve"> </w:t>
      </w:r>
      <w:r w:rsidR="00356B1F" w:rsidRPr="00356B1F">
        <w:rPr>
          <w:i/>
        </w:rPr>
        <w:t>et al.</w:t>
      </w:r>
      <w:r w:rsidRPr="000B64B1">
        <w:t>, 2007). We fo</w:t>
      </w:r>
      <w:r w:rsidRPr="000B64B1">
        <w:t>l</w:t>
      </w:r>
      <w:r w:rsidRPr="000B64B1">
        <w:t>lowed established ontology construction guidelines, such as no</w:t>
      </w:r>
      <w:r w:rsidRPr="000B64B1">
        <w:t>r</w:t>
      </w:r>
      <w:r w:rsidRPr="000B64B1">
        <w:t xml:space="preserve">malization according to Rector (2003), </w:t>
      </w:r>
      <w:r w:rsidR="00335861">
        <w:t xml:space="preserve">who suggested </w:t>
      </w:r>
      <w:r w:rsidRPr="000B64B1">
        <w:t>the unta</w:t>
      </w:r>
      <w:r w:rsidRPr="000B64B1">
        <w:t>n</w:t>
      </w:r>
      <w:r w:rsidRPr="000B64B1">
        <w:t>gling of graphs into disjoint orthogonal axes. The NTDO ontology engineering is done in a mi</w:t>
      </w:r>
      <w:r w:rsidRPr="000B64B1">
        <w:t>d</w:t>
      </w:r>
      <w:r w:rsidRPr="000B64B1">
        <w:t>dle-out approach, as it was started by general classes that were generalized upward to the BioTop co</w:t>
      </w:r>
      <w:r w:rsidRPr="000B64B1">
        <w:t>n</w:t>
      </w:r>
      <w:r w:rsidRPr="000B64B1">
        <w:t>nection level, but also sp</w:t>
      </w:r>
      <w:r w:rsidRPr="000B64B1">
        <w:t>e</w:t>
      </w:r>
      <w:r w:rsidRPr="000B64B1">
        <w:t>cialized downward to the required leaf node level dictated by the envisioned query granularity. Domain knowledge was harves</w:t>
      </w:r>
      <w:r w:rsidRPr="000B64B1">
        <w:t>t</w:t>
      </w:r>
      <w:r w:rsidRPr="000B64B1">
        <w:t>ed from indexed articles (publications of</w:t>
      </w:r>
      <w:r w:rsidR="00181D56">
        <w:t xml:space="preserve"> World Health Organization (WHO) </w:t>
      </w:r>
      <w:r w:rsidRPr="000B64B1">
        <w:t>and the Brazilian Health Mi</w:t>
      </w:r>
      <w:r w:rsidRPr="000B64B1">
        <w:t>n</w:t>
      </w:r>
      <w:r w:rsidRPr="000B64B1">
        <w:t>istry), as well as domain textbooks</w:t>
      </w:r>
      <w:r w:rsidR="00990235">
        <w:t>.</w:t>
      </w:r>
    </w:p>
    <w:p w:rsidR="002336F7" w:rsidRPr="000B64B1" w:rsidRDefault="002336F7" w:rsidP="004B60EE">
      <w:pPr>
        <w:pStyle w:val="Ttulo2"/>
        <w:rPr>
          <w:sz w:val="27"/>
          <w:szCs w:val="27"/>
        </w:rPr>
      </w:pPr>
      <w:r w:rsidRPr="000B64B1">
        <w:t>Sources for Knowledge Acquisition</w:t>
      </w:r>
    </w:p>
    <w:p w:rsidR="002336F7" w:rsidRPr="000B64B1" w:rsidRDefault="002336F7" w:rsidP="00D148F1">
      <w:pPr>
        <w:rPr>
          <w:sz w:val="27"/>
          <w:szCs w:val="27"/>
        </w:rPr>
      </w:pPr>
      <w:r w:rsidRPr="000B64B1">
        <w:t>The use case for automated knowledge acquisition is to represent the general transmission path of certain vector-borne diseases. The knowledge is extracted from a tabular representation published by</w:t>
      </w:r>
      <w:r w:rsidR="00D148F1" w:rsidRPr="000B64B1">
        <w:t xml:space="preserve"> (Sharma, 2008), </w:t>
      </w:r>
      <w:r w:rsidRPr="000B64B1">
        <w:t>part of which is d</w:t>
      </w:r>
      <w:r w:rsidRPr="000B64B1">
        <w:t>e</w:t>
      </w:r>
      <w:r w:rsidRPr="000B64B1">
        <w:t>picted in Fig. 1.  </w:t>
      </w:r>
    </w:p>
    <w:p w:rsidR="002336F7" w:rsidRPr="000B64B1" w:rsidRDefault="002336F7" w:rsidP="002336F7">
      <w:pPr>
        <w:rPr>
          <w:color w:val="000000"/>
          <w:sz w:val="27"/>
          <w:szCs w:val="27"/>
        </w:rPr>
      </w:pPr>
    </w:p>
    <w:p w:rsidR="0085098D" w:rsidRDefault="002336F7" w:rsidP="002336F7">
      <w:pPr>
        <w:pStyle w:val="NormalWeb"/>
        <w:spacing w:before="0" w:beforeAutospacing="0" w:after="0" w:afterAutospacing="0"/>
        <w:jc w:val="both"/>
        <w:rPr>
          <w:color w:val="000000"/>
          <w:sz w:val="16"/>
          <w:szCs w:val="16"/>
        </w:rPr>
      </w:pPr>
      <w:r w:rsidRPr="000B64B1">
        <w:rPr>
          <w:color w:val="000000"/>
          <w:sz w:val="16"/>
          <w:szCs w:val="16"/>
        </w:rPr>
        <w:t>Table 1: Vector borne disease matrix listing characteristic features: ge</w:t>
      </w:r>
      <w:r w:rsidRPr="000B64B1">
        <w:rPr>
          <w:color w:val="000000"/>
          <w:sz w:val="16"/>
          <w:szCs w:val="16"/>
        </w:rPr>
        <w:t>o</w:t>
      </w:r>
      <w:r w:rsidRPr="000B64B1">
        <w:rPr>
          <w:color w:val="000000"/>
          <w:sz w:val="16"/>
          <w:szCs w:val="16"/>
        </w:rPr>
        <w:t>graphic locations (countries</w:t>
      </w:r>
      <w:r w:rsidR="00A21B80" w:rsidRPr="000B64B1">
        <w:rPr>
          <w:color w:val="000000"/>
          <w:sz w:val="16"/>
          <w:szCs w:val="16"/>
        </w:rPr>
        <w:t>, regions</w:t>
      </w:r>
      <w:r w:rsidRPr="000B64B1">
        <w:rPr>
          <w:color w:val="000000"/>
          <w:sz w:val="16"/>
          <w:szCs w:val="16"/>
        </w:rPr>
        <w:t>) where the transmission takes place, specific manifestations and pathogens and vectors involved.</w:t>
      </w:r>
    </w:p>
    <w:p w:rsidR="002336F7" w:rsidRPr="000B64B1" w:rsidRDefault="002336F7" w:rsidP="002336F7">
      <w:pPr>
        <w:pStyle w:val="NormalWeb"/>
        <w:spacing w:before="0" w:beforeAutospacing="0" w:after="0" w:afterAutospacing="0"/>
        <w:jc w:val="both"/>
        <w:rPr>
          <w:color w:val="000000"/>
          <w:sz w:val="16"/>
          <w:szCs w:val="16"/>
        </w:rPr>
      </w:pPr>
      <w:r w:rsidRPr="000B64B1">
        <w:rPr>
          <w:color w:val="000000"/>
          <w:sz w:val="16"/>
          <w:szCs w:val="16"/>
        </w:rPr>
        <w:t xml:space="preserve"> </w:t>
      </w:r>
    </w:p>
    <w:tbl>
      <w:tblPr>
        <w:tblW w:w="4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2"/>
        <w:gridCol w:w="1307"/>
        <w:gridCol w:w="1230"/>
        <w:gridCol w:w="1293"/>
      </w:tblGrid>
      <w:tr w:rsidR="002336F7" w:rsidRPr="000B64B1" w:rsidTr="0065242D">
        <w:trPr>
          <w:trHeight w:val="587"/>
        </w:trPr>
        <w:tc>
          <w:tcPr>
            <w:tcW w:w="0" w:type="auto"/>
            <w:shd w:val="clear" w:color="auto" w:fill="F2F2F2" w:themeFill="background1" w:themeFillShade="F2"/>
            <w:tcMar>
              <w:top w:w="0" w:type="dxa"/>
              <w:left w:w="40" w:type="dxa"/>
              <w:bottom w:w="0" w:type="dxa"/>
              <w:right w:w="40" w:type="dxa"/>
            </w:tcMar>
            <w:vAlign w:val="center"/>
            <w:hideMark/>
          </w:tcPr>
          <w:p w:rsidR="002336F7" w:rsidRPr="00DA1520" w:rsidRDefault="002336F7" w:rsidP="00413CF6">
            <w:pPr>
              <w:pStyle w:val="NormalWeb"/>
              <w:spacing w:before="0" w:beforeAutospacing="0" w:after="0" w:afterAutospacing="0" w:line="0" w:lineRule="atLeast"/>
              <w:jc w:val="center"/>
              <w:rPr>
                <w:sz w:val="18"/>
                <w:szCs w:val="18"/>
              </w:rPr>
            </w:pPr>
            <w:r w:rsidRPr="00DA1520">
              <w:rPr>
                <w:b/>
                <w:bCs/>
                <w:color w:val="000000"/>
                <w:sz w:val="18"/>
                <w:szCs w:val="18"/>
              </w:rPr>
              <w:t>Geographic Location</w:t>
            </w:r>
          </w:p>
        </w:tc>
        <w:tc>
          <w:tcPr>
            <w:tcW w:w="1307" w:type="dxa"/>
            <w:shd w:val="clear" w:color="auto" w:fill="F2F2F2" w:themeFill="background1" w:themeFillShade="F2"/>
            <w:tcMar>
              <w:top w:w="0" w:type="dxa"/>
              <w:left w:w="40" w:type="dxa"/>
              <w:bottom w:w="0" w:type="dxa"/>
              <w:right w:w="40" w:type="dxa"/>
            </w:tcMar>
            <w:vAlign w:val="center"/>
            <w:hideMark/>
          </w:tcPr>
          <w:p w:rsidR="002336F7" w:rsidRPr="00DA1520" w:rsidRDefault="002336F7" w:rsidP="00413CF6">
            <w:pPr>
              <w:pStyle w:val="NormalWeb"/>
              <w:spacing w:before="0" w:beforeAutospacing="0" w:after="0" w:afterAutospacing="0" w:line="0" w:lineRule="atLeast"/>
              <w:jc w:val="center"/>
              <w:rPr>
                <w:sz w:val="18"/>
                <w:szCs w:val="18"/>
              </w:rPr>
            </w:pPr>
            <w:r w:rsidRPr="00DA1520">
              <w:rPr>
                <w:b/>
                <w:bCs/>
                <w:color w:val="000000"/>
                <w:sz w:val="18"/>
                <w:szCs w:val="18"/>
              </w:rPr>
              <w:t>Vector</w:t>
            </w:r>
          </w:p>
        </w:tc>
        <w:tc>
          <w:tcPr>
            <w:tcW w:w="1230" w:type="dxa"/>
            <w:shd w:val="clear" w:color="auto" w:fill="F2F2F2" w:themeFill="background1" w:themeFillShade="F2"/>
            <w:tcMar>
              <w:top w:w="0" w:type="dxa"/>
              <w:left w:w="40" w:type="dxa"/>
              <w:bottom w:w="0" w:type="dxa"/>
              <w:right w:w="40" w:type="dxa"/>
            </w:tcMar>
            <w:vAlign w:val="center"/>
            <w:hideMark/>
          </w:tcPr>
          <w:p w:rsidR="002336F7" w:rsidRPr="00DA1520" w:rsidRDefault="002336F7" w:rsidP="00413CF6">
            <w:pPr>
              <w:pStyle w:val="NormalWeb"/>
              <w:spacing w:before="0" w:beforeAutospacing="0" w:after="0" w:afterAutospacing="0" w:line="0" w:lineRule="atLeast"/>
              <w:jc w:val="center"/>
              <w:rPr>
                <w:sz w:val="18"/>
                <w:szCs w:val="18"/>
              </w:rPr>
            </w:pPr>
            <w:r w:rsidRPr="00DA1520">
              <w:rPr>
                <w:b/>
                <w:bCs/>
                <w:color w:val="000000"/>
                <w:sz w:val="18"/>
                <w:szCs w:val="18"/>
              </w:rPr>
              <w:t>Pathogen</w:t>
            </w:r>
          </w:p>
        </w:tc>
        <w:tc>
          <w:tcPr>
            <w:tcW w:w="1293" w:type="dxa"/>
            <w:shd w:val="clear" w:color="auto" w:fill="F2F2F2" w:themeFill="background1" w:themeFillShade="F2"/>
            <w:tcMar>
              <w:top w:w="0" w:type="dxa"/>
              <w:left w:w="40" w:type="dxa"/>
              <w:bottom w:w="0" w:type="dxa"/>
              <w:right w:w="40" w:type="dxa"/>
            </w:tcMar>
            <w:vAlign w:val="center"/>
            <w:hideMark/>
          </w:tcPr>
          <w:p w:rsidR="002336F7" w:rsidRPr="00DA1520" w:rsidRDefault="002336F7" w:rsidP="00413CF6">
            <w:pPr>
              <w:pStyle w:val="NormalWeb"/>
              <w:spacing w:before="0" w:beforeAutospacing="0" w:after="0" w:afterAutospacing="0" w:line="0" w:lineRule="atLeast"/>
              <w:jc w:val="center"/>
              <w:rPr>
                <w:sz w:val="18"/>
                <w:szCs w:val="18"/>
              </w:rPr>
            </w:pPr>
            <w:r w:rsidRPr="00DA1520">
              <w:rPr>
                <w:b/>
                <w:bCs/>
                <w:color w:val="000000"/>
                <w:sz w:val="18"/>
                <w:szCs w:val="18"/>
              </w:rPr>
              <w:t>Manifestation</w:t>
            </w:r>
          </w:p>
        </w:tc>
      </w:tr>
      <w:tr w:rsidR="002336F7" w:rsidRPr="000B64B1" w:rsidTr="00413CF6">
        <w:trPr>
          <w:trHeight w:val="425"/>
        </w:trPr>
        <w:tc>
          <w:tcPr>
            <w:tcW w:w="0" w:type="auto"/>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sz w:val="16"/>
                <w:szCs w:val="16"/>
              </w:rPr>
            </w:pPr>
            <w:r w:rsidRPr="00DA1520">
              <w:rPr>
                <w:color w:val="000000"/>
                <w:sz w:val="16"/>
                <w:szCs w:val="16"/>
              </w:rPr>
              <w:t>Argentina</w:t>
            </w:r>
          </w:p>
        </w:tc>
        <w:tc>
          <w:tcPr>
            <w:tcW w:w="1307" w:type="dxa"/>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sz w:val="16"/>
                <w:szCs w:val="16"/>
              </w:rPr>
            </w:pPr>
            <w:proofErr w:type="spellStart"/>
            <w:r w:rsidRPr="00DA1520">
              <w:rPr>
                <w:i/>
                <w:iCs/>
                <w:color w:val="000000"/>
                <w:sz w:val="16"/>
                <w:szCs w:val="16"/>
              </w:rPr>
              <w:t>Lutzomyia</w:t>
            </w:r>
            <w:proofErr w:type="spellEnd"/>
          </w:p>
          <w:p w:rsidR="002336F7" w:rsidRPr="00DA1520" w:rsidRDefault="002336F7" w:rsidP="00DA1520">
            <w:pPr>
              <w:pStyle w:val="NormalWeb"/>
              <w:spacing w:before="0" w:beforeAutospacing="0" w:after="0" w:afterAutospacing="0"/>
              <w:jc w:val="center"/>
              <w:rPr>
                <w:sz w:val="16"/>
                <w:szCs w:val="16"/>
              </w:rPr>
            </w:pPr>
            <w:proofErr w:type="spellStart"/>
            <w:r w:rsidRPr="00DA1520">
              <w:rPr>
                <w:i/>
                <w:iCs/>
                <w:color w:val="000000"/>
                <w:sz w:val="16"/>
                <w:szCs w:val="16"/>
              </w:rPr>
              <w:t>intermedia</w:t>
            </w:r>
            <w:proofErr w:type="spellEnd"/>
          </w:p>
        </w:tc>
        <w:tc>
          <w:tcPr>
            <w:tcW w:w="1230" w:type="dxa"/>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sz w:val="16"/>
                <w:szCs w:val="16"/>
              </w:rPr>
            </w:pPr>
            <w:proofErr w:type="spellStart"/>
            <w:r w:rsidRPr="00DA1520">
              <w:rPr>
                <w:i/>
                <w:iCs/>
                <w:color w:val="000000"/>
                <w:sz w:val="16"/>
                <w:szCs w:val="16"/>
              </w:rPr>
              <w:t>Leishmania</w:t>
            </w:r>
            <w:proofErr w:type="spellEnd"/>
            <w:r w:rsidRPr="00DA1520">
              <w:rPr>
                <w:i/>
                <w:iCs/>
                <w:color w:val="000000"/>
                <w:sz w:val="16"/>
                <w:szCs w:val="16"/>
              </w:rPr>
              <w:t xml:space="preserve"> (V)</w:t>
            </w:r>
          </w:p>
          <w:p w:rsidR="002336F7" w:rsidRPr="00DA1520" w:rsidRDefault="002336F7" w:rsidP="00DA1520">
            <w:pPr>
              <w:pStyle w:val="NormalWeb"/>
              <w:spacing w:before="0" w:beforeAutospacing="0" w:after="0" w:afterAutospacing="0"/>
              <w:jc w:val="center"/>
              <w:rPr>
                <w:sz w:val="16"/>
                <w:szCs w:val="16"/>
              </w:rPr>
            </w:pPr>
            <w:proofErr w:type="spellStart"/>
            <w:r w:rsidRPr="00DA1520">
              <w:rPr>
                <w:i/>
                <w:iCs/>
                <w:color w:val="000000"/>
                <w:sz w:val="16"/>
                <w:szCs w:val="16"/>
              </w:rPr>
              <w:t>braziliensis</w:t>
            </w:r>
            <w:proofErr w:type="spellEnd"/>
          </w:p>
        </w:tc>
        <w:tc>
          <w:tcPr>
            <w:tcW w:w="1293" w:type="dxa"/>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sz w:val="16"/>
                <w:szCs w:val="16"/>
              </w:rPr>
            </w:pPr>
            <w:r w:rsidRPr="00DA1520">
              <w:rPr>
                <w:color w:val="000000"/>
                <w:sz w:val="16"/>
                <w:szCs w:val="16"/>
              </w:rPr>
              <w:t>Cutaneous Leis</w:t>
            </w:r>
            <w:r w:rsidRPr="00DA1520">
              <w:rPr>
                <w:color w:val="000000"/>
                <w:sz w:val="16"/>
                <w:szCs w:val="16"/>
              </w:rPr>
              <w:t>h</w:t>
            </w:r>
            <w:r w:rsidRPr="00DA1520">
              <w:rPr>
                <w:color w:val="000000"/>
                <w:sz w:val="16"/>
                <w:szCs w:val="16"/>
              </w:rPr>
              <w:t>maniasis</w:t>
            </w:r>
          </w:p>
        </w:tc>
      </w:tr>
      <w:tr w:rsidR="002336F7" w:rsidRPr="000B64B1" w:rsidTr="00413CF6">
        <w:trPr>
          <w:trHeight w:val="417"/>
        </w:trPr>
        <w:tc>
          <w:tcPr>
            <w:tcW w:w="0" w:type="auto"/>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sz w:val="16"/>
                <w:szCs w:val="16"/>
              </w:rPr>
            </w:pPr>
            <w:r w:rsidRPr="00DA1520">
              <w:rPr>
                <w:color w:val="000000"/>
                <w:sz w:val="16"/>
                <w:szCs w:val="16"/>
              </w:rPr>
              <w:t>Brazil</w:t>
            </w:r>
          </w:p>
        </w:tc>
        <w:tc>
          <w:tcPr>
            <w:tcW w:w="1307" w:type="dxa"/>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sz w:val="16"/>
                <w:szCs w:val="16"/>
              </w:rPr>
            </w:pPr>
            <w:proofErr w:type="spellStart"/>
            <w:r w:rsidRPr="00DA1520">
              <w:rPr>
                <w:i/>
                <w:iCs/>
                <w:color w:val="000000"/>
                <w:sz w:val="16"/>
                <w:szCs w:val="16"/>
              </w:rPr>
              <w:t>Lutzomyia</w:t>
            </w:r>
            <w:proofErr w:type="spellEnd"/>
          </w:p>
          <w:p w:rsidR="002336F7" w:rsidRPr="00DA1520" w:rsidRDefault="002336F7" w:rsidP="00DA1520">
            <w:pPr>
              <w:pStyle w:val="NormalWeb"/>
              <w:spacing w:before="0" w:beforeAutospacing="0" w:after="0" w:afterAutospacing="0"/>
              <w:jc w:val="center"/>
              <w:rPr>
                <w:sz w:val="16"/>
                <w:szCs w:val="16"/>
              </w:rPr>
            </w:pPr>
            <w:proofErr w:type="spellStart"/>
            <w:r w:rsidRPr="00DA1520">
              <w:rPr>
                <w:i/>
                <w:iCs/>
                <w:color w:val="000000"/>
                <w:sz w:val="16"/>
                <w:szCs w:val="16"/>
              </w:rPr>
              <w:t>longipalpis</w:t>
            </w:r>
            <w:proofErr w:type="spellEnd"/>
          </w:p>
        </w:tc>
        <w:tc>
          <w:tcPr>
            <w:tcW w:w="1230" w:type="dxa"/>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sz w:val="16"/>
                <w:szCs w:val="16"/>
              </w:rPr>
            </w:pPr>
            <w:proofErr w:type="spellStart"/>
            <w:r w:rsidRPr="00DA1520">
              <w:rPr>
                <w:i/>
                <w:iCs/>
                <w:color w:val="000000"/>
                <w:sz w:val="16"/>
                <w:szCs w:val="16"/>
              </w:rPr>
              <w:t>Leishmania</w:t>
            </w:r>
            <w:proofErr w:type="spellEnd"/>
            <w:r w:rsidRPr="00DA1520">
              <w:rPr>
                <w:i/>
                <w:iCs/>
                <w:color w:val="000000"/>
                <w:sz w:val="16"/>
                <w:szCs w:val="16"/>
              </w:rPr>
              <w:t xml:space="preserve"> (L) </w:t>
            </w:r>
            <w:proofErr w:type="spellStart"/>
            <w:r w:rsidRPr="00DA1520">
              <w:rPr>
                <w:i/>
                <w:iCs/>
                <w:color w:val="000000"/>
                <w:sz w:val="16"/>
                <w:szCs w:val="16"/>
              </w:rPr>
              <w:t>chagasi</w:t>
            </w:r>
            <w:proofErr w:type="spellEnd"/>
          </w:p>
        </w:tc>
        <w:tc>
          <w:tcPr>
            <w:tcW w:w="1293" w:type="dxa"/>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sz w:val="16"/>
                <w:szCs w:val="16"/>
              </w:rPr>
            </w:pPr>
            <w:r w:rsidRPr="00DA1520">
              <w:rPr>
                <w:color w:val="000000"/>
                <w:sz w:val="16"/>
                <w:szCs w:val="16"/>
              </w:rPr>
              <w:t>Visceral Leis</w:t>
            </w:r>
            <w:r w:rsidRPr="00DA1520">
              <w:rPr>
                <w:color w:val="000000"/>
                <w:sz w:val="16"/>
                <w:szCs w:val="16"/>
              </w:rPr>
              <w:t>h</w:t>
            </w:r>
            <w:r w:rsidRPr="00DA1520">
              <w:rPr>
                <w:color w:val="000000"/>
                <w:sz w:val="16"/>
                <w:szCs w:val="16"/>
              </w:rPr>
              <w:t>maniasis</w:t>
            </w:r>
          </w:p>
        </w:tc>
      </w:tr>
      <w:tr w:rsidR="002336F7" w:rsidRPr="000B64B1" w:rsidTr="00DA1520">
        <w:trPr>
          <w:trHeight w:val="407"/>
        </w:trPr>
        <w:tc>
          <w:tcPr>
            <w:tcW w:w="0" w:type="auto"/>
            <w:tcMar>
              <w:top w:w="0" w:type="dxa"/>
              <w:left w:w="40" w:type="dxa"/>
              <w:bottom w:w="0" w:type="dxa"/>
              <w:right w:w="40" w:type="dxa"/>
            </w:tcMar>
            <w:vAlign w:val="center"/>
            <w:hideMark/>
          </w:tcPr>
          <w:p w:rsidR="002336F7" w:rsidRPr="00DA1520" w:rsidRDefault="002336F7" w:rsidP="00DA1520">
            <w:pPr>
              <w:spacing w:line="240" w:lineRule="auto"/>
              <w:jc w:val="center"/>
              <w:rPr>
                <w:sz w:val="16"/>
                <w:szCs w:val="16"/>
              </w:rPr>
            </w:pPr>
            <w:r w:rsidRPr="00DA1520">
              <w:rPr>
                <w:color w:val="000000"/>
                <w:sz w:val="16"/>
                <w:szCs w:val="16"/>
              </w:rPr>
              <w:t>South America</w:t>
            </w:r>
          </w:p>
        </w:tc>
        <w:tc>
          <w:tcPr>
            <w:tcW w:w="1307" w:type="dxa"/>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sz w:val="16"/>
                <w:szCs w:val="16"/>
              </w:rPr>
            </w:pPr>
            <w:proofErr w:type="spellStart"/>
            <w:r w:rsidRPr="00DA1520">
              <w:rPr>
                <w:i/>
                <w:iCs/>
                <w:color w:val="000000"/>
                <w:sz w:val="16"/>
                <w:szCs w:val="16"/>
              </w:rPr>
              <w:t>Culex</w:t>
            </w:r>
            <w:proofErr w:type="spellEnd"/>
            <w:r w:rsidRPr="00DA1520">
              <w:rPr>
                <w:i/>
                <w:iCs/>
                <w:color w:val="000000"/>
                <w:sz w:val="16"/>
                <w:szCs w:val="16"/>
              </w:rPr>
              <w:t xml:space="preserve"> </w:t>
            </w:r>
            <w:proofErr w:type="spellStart"/>
            <w:r w:rsidRPr="00DA1520">
              <w:rPr>
                <w:i/>
                <w:iCs/>
                <w:color w:val="000000"/>
                <w:sz w:val="16"/>
                <w:szCs w:val="16"/>
              </w:rPr>
              <w:t>quinquefa</w:t>
            </w:r>
            <w:r w:rsidRPr="00DA1520">
              <w:rPr>
                <w:i/>
                <w:iCs/>
                <w:color w:val="000000"/>
                <w:sz w:val="16"/>
                <w:szCs w:val="16"/>
              </w:rPr>
              <w:t>s</w:t>
            </w:r>
            <w:r w:rsidRPr="00DA1520">
              <w:rPr>
                <w:i/>
                <w:iCs/>
                <w:color w:val="000000"/>
                <w:sz w:val="16"/>
                <w:szCs w:val="16"/>
              </w:rPr>
              <w:t>ciatus</w:t>
            </w:r>
            <w:proofErr w:type="spellEnd"/>
          </w:p>
        </w:tc>
        <w:tc>
          <w:tcPr>
            <w:tcW w:w="1230" w:type="dxa"/>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sz w:val="16"/>
                <w:szCs w:val="16"/>
              </w:rPr>
            </w:pPr>
            <w:proofErr w:type="spellStart"/>
            <w:r w:rsidRPr="00DA1520">
              <w:rPr>
                <w:i/>
                <w:iCs/>
                <w:color w:val="000000"/>
                <w:sz w:val="16"/>
                <w:szCs w:val="16"/>
              </w:rPr>
              <w:t>Wuchereria</w:t>
            </w:r>
            <w:proofErr w:type="spellEnd"/>
          </w:p>
          <w:p w:rsidR="002336F7" w:rsidRPr="00DA1520" w:rsidRDefault="002336F7" w:rsidP="00DA1520">
            <w:pPr>
              <w:pStyle w:val="NormalWeb"/>
              <w:spacing w:before="0" w:beforeAutospacing="0" w:after="0" w:afterAutospacing="0"/>
              <w:jc w:val="center"/>
              <w:rPr>
                <w:sz w:val="16"/>
                <w:szCs w:val="16"/>
              </w:rPr>
            </w:pPr>
            <w:proofErr w:type="spellStart"/>
            <w:r w:rsidRPr="00DA1520">
              <w:rPr>
                <w:i/>
                <w:iCs/>
                <w:color w:val="000000"/>
                <w:sz w:val="16"/>
                <w:szCs w:val="16"/>
              </w:rPr>
              <w:t>bancrofti</w:t>
            </w:r>
            <w:proofErr w:type="spellEnd"/>
          </w:p>
        </w:tc>
        <w:tc>
          <w:tcPr>
            <w:tcW w:w="1293" w:type="dxa"/>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sz w:val="16"/>
                <w:szCs w:val="16"/>
              </w:rPr>
            </w:pPr>
            <w:r w:rsidRPr="00DA1520">
              <w:rPr>
                <w:color w:val="000000"/>
                <w:sz w:val="16"/>
                <w:szCs w:val="16"/>
              </w:rPr>
              <w:t>Lymphatic</w:t>
            </w:r>
          </w:p>
          <w:p w:rsidR="002336F7" w:rsidRPr="00DA1520" w:rsidRDefault="002336F7" w:rsidP="00DA1520">
            <w:pPr>
              <w:pStyle w:val="NormalWeb"/>
              <w:spacing w:before="0" w:beforeAutospacing="0" w:after="0" w:afterAutospacing="0"/>
              <w:jc w:val="center"/>
              <w:rPr>
                <w:sz w:val="16"/>
                <w:szCs w:val="16"/>
              </w:rPr>
            </w:pPr>
            <w:proofErr w:type="spellStart"/>
            <w:r w:rsidRPr="00DA1520">
              <w:rPr>
                <w:color w:val="000000"/>
                <w:sz w:val="16"/>
                <w:szCs w:val="16"/>
              </w:rPr>
              <w:t>Filariasis</w:t>
            </w:r>
            <w:proofErr w:type="spellEnd"/>
          </w:p>
        </w:tc>
      </w:tr>
      <w:tr w:rsidR="002336F7" w:rsidRPr="000B64B1" w:rsidTr="00DA1520">
        <w:trPr>
          <w:trHeight w:val="1124"/>
        </w:trPr>
        <w:tc>
          <w:tcPr>
            <w:tcW w:w="0" w:type="auto"/>
            <w:tcMar>
              <w:top w:w="0" w:type="dxa"/>
              <w:left w:w="40" w:type="dxa"/>
              <w:bottom w:w="0" w:type="dxa"/>
              <w:right w:w="40" w:type="dxa"/>
            </w:tcMar>
            <w:vAlign w:val="center"/>
            <w:hideMark/>
          </w:tcPr>
          <w:p w:rsidR="002336F7" w:rsidRPr="00DA1520" w:rsidRDefault="002336F7" w:rsidP="00DA1520">
            <w:pPr>
              <w:spacing w:line="240" w:lineRule="auto"/>
              <w:jc w:val="center"/>
              <w:rPr>
                <w:sz w:val="16"/>
                <w:szCs w:val="16"/>
              </w:rPr>
            </w:pPr>
            <w:r w:rsidRPr="00DA1520">
              <w:rPr>
                <w:color w:val="000000"/>
                <w:sz w:val="16"/>
                <w:szCs w:val="16"/>
              </w:rPr>
              <w:t xml:space="preserve">Mexico </w:t>
            </w:r>
            <w:r w:rsidR="00A21B80" w:rsidRPr="00DA1520">
              <w:rPr>
                <w:color w:val="000000"/>
                <w:sz w:val="16"/>
                <w:szCs w:val="16"/>
              </w:rPr>
              <w:br/>
            </w:r>
            <w:r w:rsidRPr="00DA1520">
              <w:rPr>
                <w:color w:val="000000"/>
                <w:sz w:val="16"/>
                <w:szCs w:val="16"/>
              </w:rPr>
              <w:t xml:space="preserve">to </w:t>
            </w:r>
            <w:r w:rsidR="00A21B80" w:rsidRPr="00DA1520">
              <w:rPr>
                <w:color w:val="000000"/>
                <w:sz w:val="16"/>
                <w:szCs w:val="16"/>
              </w:rPr>
              <w:br/>
            </w:r>
            <w:r w:rsidRPr="00DA1520">
              <w:rPr>
                <w:color w:val="000000"/>
                <w:sz w:val="16"/>
                <w:szCs w:val="16"/>
              </w:rPr>
              <w:t xml:space="preserve">Southern South </w:t>
            </w:r>
            <w:r w:rsidR="00A21B80" w:rsidRPr="00DA1520">
              <w:rPr>
                <w:color w:val="000000"/>
                <w:sz w:val="16"/>
                <w:szCs w:val="16"/>
              </w:rPr>
              <w:br/>
            </w:r>
            <w:r w:rsidRPr="00DA1520">
              <w:rPr>
                <w:color w:val="000000"/>
                <w:sz w:val="16"/>
                <w:szCs w:val="16"/>
              </w:rPr>
              <w:t>America</w:t>
            </w:r>
          </w:p>
        </w:tc>
        <w:tc>
          <w:tcPr>
            <w:tcW w:w="1307" w:type="dxa"/>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sz w:val="16"/>
                <w:szCs w:val="16"/>
                <w:lang w:val="pt-BR"/>
              </w:rPr>
            </w:pPr>
            <w:proofErr w:type="spellStart"/>
            <w:r w:rsidRPr="00DA1520">
              <w:rPr>
                <w:i/>
                <w:iCs/>
                <w:color w:val="000000"/>
                <w:sz w:val="16"/>
                <w:szCs w:val="16"/>
                <w:lang w:val="pt-BR"/>
              </w:rPr>
              <w:t>Rhodnius</w:t>
            </w:r>
            <w:proofErr w:type="spellEnd"/>
            <w:r w:rsidRPr="00DA1520">
              <w:rPr>
                <w:i/>
                <w:iCs/>
                <w:color w:val="000000"/>
                <w:sz w:val="16"/>
                <w:szCs w:val="16"/>
                <w:lang w:val="pt-BR"/>
              </w:rPr>
              <w:t xml:space="preserve"> </w:t>
            </w:r>
            <w:r w:rsidR="00A21B80" w:rsidRPr="00DA1520">
              <w:rPr>
                <w:i/>
                <w:iCs/>
                <w:color w:val="000000"/>
                <w:sz w:val="16"/>
                <w:szCs w:val="16"/>
                <w:lang w:val="pt-BR"/>
              </w:rPr>
              <w:br/>
            </w:r>
            <w:proofErr w:type="spellStart"/>
            <w:r w:rsidRPr="00DA1520">
              <w:rPr>
                <w:i/>
                <w:iCs/>
                <w:color w:val="000000"/>
                <w:sz w:val="16"/>
                <w:szCs w:val="16"/>
                <w:lang w:val="pt-BR"/>
              </w:rPr>
              <w:t>prolixus</w:t>
            </w:r>
            <w:proofErr w:type="spellEnd"/>
          </w:p>
          <w:p w:rsidR="002336F7" w:rsidRPr="00DA1520" w:rsidRDefault="002336F7" w:rsidP="00DA1520">
            <w:pPr>
              <w:pStyle w:val="NormalWeb"/>
              <w:spacing w:before="0" w:beforeAutospacing="0" w:after="0" w:afterAutospacing="0"/>
              <w:jc w:val="center"/>
              <w:rPr>
                <w:sz w:val="16"/>
                <w:szCs w:val="16"/>
                <w:lang w:val="pt-BR"/>
              </w:rPr>
            </w:pPr>
            <w:proofErr w:type="spellStart"/>
            <w:r w:rsidRPr="00DA1520">
              <w:rPr>
                <w:i/>
                <w:iCs/>
                <w:color w:val="000000"/>
                <w:sz w:val="16"/>
                <w:szCs w:val="16"/>
                <w:lang w:val="pt-BR"/>
              </w:rPr>
              <w:t>Triatoma</w:t>
            </w:r>
            <w:proofErr w:type="spellEnd"/>
            <w:r w:rsidRPr="00DA1520">
              <w:rPr>
                <w:i/>
                <w:iCs/>
                <w:color w:val="000000"/>
                <w:sz w:val="16"/>
                <w:szCs w:val="16"/>
                <w:lang w:val="pt-BR"/>
              </w:rPr>
              <w:t xml:space="preserve"> </w:t>
            </w:r>
            <w:r w:rsidR="00A21B80" w:rsidRPr="00DA1520">
              <w:rPr>
                <w:i/>
                <w:iCs/>
                <w:color w:val="000000"/>
                <w:sz w:val="16"/>
                <w:szCs w:val="16"/>
                <w:lang w:val="pt-BR"/>
              </w:rPr>
              <w:br/>
            </w:r>
            <w:proofErr w:type="spellStart"/>
            <w:r w:rsidRPr="00DA1520">
              <w:rPr>
                <w:i/>
                <w:iCs/>
                <w:color w:val="000000"/>
                <w:sz w:val="16"/>
                <w:szCs w:val="16"/>
                <w:lang w:val="pt-BR"/>
              </w:rPr>
              <w:t>infestans</w:t>
            </w:r>
            <w:proofErr w:type="spellEnd"/>
          </w:p>
          <w:p w:rsidR="002336F7" w:rsidRPr="00DA1520" w:rsidRDefault="002336F7" w:rsidP="00DA1520">
            <w:pPr>
              <w:pStyle w:val="NormalWeb"/>
              <w:spacing w:before="0" w:beforeAutospacing="0" w:after="0" w:afterAutospacing="0"/>
              <w:jc w:val="center"/>
              <w:rPr>
                <w:sz w:val="16"/>
                <w:szCs w:val="16"/>
                <w:lang w:val="pt-BR"/>
              </w:rPr>
            </w:pPr>
            <w:proofErr w:type="spellStart"/>
            <w:r w:rsidRPr="00DA1520">
              <w:rPr>
                <w:i/>
                <w:iCs/>
                <w:color w:val="000000"/>
                <w:sz w:val="16"/>
                <w:szCs w:val="16"/>
                <w:lang w:val="pt-BR"/>
              </w:rPr>
              <w:t>Triatoma</w:t>
            </w:r>
            <w:proofErr w:type="spellEnd"/>
            <w:r w:rsidRPr="00DA1520">
              <w:rPr>
                <w:i/>
                <w:iCs/>
                <w:color w:val="000000"/>
                <w:sz w:val="16"/>
                <w:szCs w:val="16"/>
                <w:lang w:val="pt-BR"/>
              </w:rPr>
              <w:t xml:space="preserve"> </w:t>
            </w:r>
            <w:r w:rsidR="00A21B80" w:rsidRPr="00DA1520">
              <w:rPr>
                <w:i/>
                <w:iCs/>
                <w:color w:val="000000"/>
                <w:sz w:val="16"/>
                <w:szCs w:val="16"/>
                <w:lang w:val="pt-BR"/>
              </w:rPr>
              <w:br/>
            </w:r>
            <w:r w:rsidRPr="00DA1520">
              <w:rPr>
                <w:i/>
                <w:iCs/>
                <w:color w:val="000000"/>
                <w:sz w:val="16"/>
                <w:szCs w:val="16"/>
                <w:lang w:val="pt-BR"/>
              </w:rPr>
              <w:t>dimidiata</w:t>
            </w:r>
          </w:p>
        </w:tc>
        <w:tc>
          <w:tcPr>
            <w:tcW w:w="1230" w:type="dxa"/>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sz w:val="16"/>
                <w:szCs w:val="16"/>
              </w:rPr>
            </w:pPr>
            <w:proofErr w:type="spellStart"/>
            <w:r w:rsidRPr="00DA1520">
              <w:rPr>
                <w:i/>
                <w:iCs/>
                <w:color w:val="000000"/>
                <w:sz w:val="16"/>
                <w:szCs w:val="16"/>
              </w:rPr>
              <w:t>Trypanosoma</w:t>
            </w:r>
            <w:proofErr w:type="spellEnd"/>
          </w:p>
          <w:p w:rsidR="002336F7" w:rsidRPr="00DA1520" w:rsidRDefault="002336F7" w:rsidP="00DA1520">
            <w:pPr>
              <w:pStyle w:val="NormalWeb"/>
              <w:spacing w:before="0" w:beforeAutospacing="0" w:after="0" w:afterAutospacing="0"/>
              <w:jc w:val="center"/>
              <w:rPr>
                <w:sz w:val="16"/>
                <w:szCs w:val="16"/>
              </w:rPr>
            </w:pPr>
            <w:proofErr w:type="spellStart"/>
            <w:r w:rsidRPr="00DA1520">
              <w:rPr>
                <w:i/>
                <w:iCs/>
                <w:color w:val="000000"/>
                <w:sz w:val="16"/>
                <w:szCs w:val="16"/>
              </w:rPr>
              <w:t>cruzi</w:t>
            </w:r>
            <w:proofErr w:type="spellEnd"/>
          </w:p>
        </w:tc>
        <w:tc>
          <w:tcPr>
            <w:tcW w:w="1293" w:type="dxa"/>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sz w:val="16"/>
                <w:szCs w:val="16"/>
              </w:rPr>
            </w:pPr>
            <w:proofErr w:type="spellStart"/>
            <w:r w:rsidRPr="00DA1520">
              <w:rPr>
                <w:color w:val="000000"/>
                <w:sz w:val="16"/>
                <w:szCs w:val="16"/>
              </w:rPr>
              <w:t>Chagas</w:t>
            </w:r>
            <w:proofErr w:type="spellEnd"/>
          </w:p>
          <w:p w:rsidR="002336F7" w:rsidRPr="00DA1520" w:rsidRDefault="002336F7" w:rsidP="00DA1520">
            <w:pPr>
              <w:pStyle w:val="NormalWeb"/>
              <w:spacing w:before="0" w:beforeAutospacing="0" w:after="0" w:afterAutospacing="0"/>
              <w:jc w:val="center"/>
              <w:rPr>
                <w:sz w:val="16"/>
                <w:szCs w:val="16"/>
              </w:rPr>
            </w:pPr>
            <w:r w:rsidRPr="00DA1520">
              <w:rPr>
                <w:color w:val="000000"/>
                <w:sz w:val="16"/>
                <w:szCs w:val="16"/>
              </w:rPr>
              <w:t>Disease</w:t>
            </w:r>
          </w:p>
        </w:tc>
      </w:tr>
      <w:tr w:rsidR="002336F7" w:rsidRPr="000B64B1" w:rsidTr="00DA1520">
        <w:trPr>
          <w:trHeight w:val="403"/>
        </w:trPr>
        <w:tc>
          <w:tcPr>
            <w:tcW w:w="0" w:type="auto"/>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sz w:val="16"/>
                <w:szCs w:val="16"/>
              </w:rPr>
            </w:pPr>
            <w:r w:rsidRPr="00DA1520">
              <w:rPr>
                <w:color w:val="000000"/>
                <w:sz w:val="16"/>
                <w:szCs w:val="16"/>
              </w:rPr>
              <w:t>Africa</w:t>
            </w:r>
          </w:p>
        </w:tc>
        <w:tc>
          <w:tcPr>
            <w:tcW w:w="1307" w:type="dxa"/>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sz w:val="16"/>
                <w:szCs w:val="16"/>
              </w:rPr>
            </w:pPr>
            <w:proofErr w:type="spellStart"/>
            <w:r w:rsidRPr="00DA1520">
              <w:rPr>
                <w:i/>
                <w:iCs/>
                <w:color w:val="1A1A1A"/>
                <w:sz w:val="16"/>
                <w:szCs w:val="16"/>
              </w:rPr>
              <w:t>Aedes</w:t>
            </w:r>
            <w:proofErr w:type="spellEnd"/>
            <w:r w:rsidRPr="00DA1520">
              <w:rPr>
                <w:i/>
                <w:iCs/>
                <w:color w:val="1A1A1A"/>
                <w:sz w:val="16"/>
                <w:szCs w:val="16"/>
              </w:rPr>
              <w:t xml:space="preserve"> </w:t>
            </w:r>
            <w:proofErr w:type="spellStart"/>
            <w:r w:rsidRPr="00DA1520">
              <w:rPr>
                <w:i/>
                <w:iCs/>
                <w:color w:val="1A1A1A"/>
                <w:sz w:val="16"/>
                <w:szCs w:val="16"/>
              </w:rPr>
              <w:t>aegypti</w:t>
            </w:r>
            <w:proofErr w:type="spellEnd"/>
          </w:p>
        </w:tc>
        <w:tc>
          <w:tcPr>
            <w:tcW w:w="1230" w:type="dxa"/>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i/>
                <w:sz w:val="16"/>
                <w:szCs w:val="16"/>
              </w:rPr>
            </w:pPr>
            <w:r w:rsidRPr="00DA1520">
              <w:rPr>
                <w:i/>
                <w:color w:val="1A1A1A"/>
                <w:sz w:val="16"/>
                <w:szCs w:val="16"/>
              </w:rPr>
              <w:t>Yellow Fever Virus</w:t>
            </w:r>
          </w:p>
        </w:tc>
        <w:tc>
          <w:tcPr>
            <w:tcW w:w="1293" w:type="dxa"/>
            <w:tcMar>
              <w:top w:w="0" w:type="dxa"/>
              <w:left w:w="40" w:type="dxa"/>
              <w:bottom w:w="0" w:type="dxa"/>
              <w:right w:w="40" w:type="dxa"/>
            </w:tcMar>
            <w:vAlign w:val="center"/>
            <w:hideMark/>
          </w:tcPr>
          <w:p w:rsidR="002336F7" w:rsidRPr="00DA1520" w:rsidRDefault="002336F7" w:rsidP="00DA1520">
            <w:pPr>
              <w:pStyle w:val="NormalWeb"/>
              <w:spacing w:before="0" w:beforeAutospacing="0" w:after="0" w:afterAutospacing="0"/>
              <w:jc w:val="center"/>
              <w:rPr>
                <w:i/>
                <w:sz w:val="16"/>
                <w:szCs w:val="16"/>
              </w:rPr>
            </w:pPr>
            <w:r w:rsidRPr="00DA1520">
              <w:rPr>
                <w:i/>
                <w:color w:val="000000"/>
                <w:sz w:val="16"/>
                <w:szCs w:val="16"/>
              </w:rPr>
              <w:t>Yellow Fever</w:t>
            </w:r>
          </w:p>
        </w:tc>
      </w:tr>
    </w:tbl>
    <w:p w:rsidR="002336F7" w:rsidRDefault="00DA1520" w:rsidP="00DA1520">
      <w:pPr>
        <w:spacing w:before="0" w:after="0"/>
        <w:rPr>
          <w:color w:val="000000"/>
          <w:sz w:val="16"/>
          <w:szCs w:val="16"/>
        </w:rPr>
      </w:pPr>
      <w:r w:rsidRPr="00DA1520">
        <w:rPr>
          <w:color w:val="000000"/>
          <w:sz w:val="16"/>
          <w:szCs w:val="16"/>
        </w:rPr>
        <w:t>Adapted from (Sharma, 2008)</w:t>
      </w:r>
    </w:p>
    <w:p w:rsidR="00DA1520" w:rsidRPr="00DA1520" w:rsidRDefault="00DA1520" w:rsidP="00DA1520">
      <w:pPr>
        <w:spacing w:before="0" w:after="0"/>
        <w:rPr>
          <w:color w:val="000000"/>
          <w:sz w:val="16"/>
          <w:szCs w:val="16"/>
        </w:rPr>
      </w:pPr>
    </w:p>
    <w:p w:rsidR="004E574E" w:rsidRPr="000B64B1" w:rsidRDefault="00A21B80" w:rsidP="00A21B80">
      <w:pPr>
        <w:pStyle w:val="Para"/>
        <w:ind w:firstLine="0"/>
        <w:rPr>
          <w:shd w:val="solid" w:color="FFFFFF" w:fill="FFFFFF"/>
        </w:rPr>
      </w:pPr>
      <w:r w:rsidRPr="000B64B1">
        <w:t xml:space="preserve"> </w:t>
      </w:r>
      <w:r w:rsidR="0004136A" w:rsidRPr="000B64B1">
        <w:rPr>
          <w:shd w:val="solid" w:color="FFFFFF" w:fill="FFFFFF"/>
        </w:rPr>
        <w:t xml:space="preserve">The table exemplifies the players in a typical disease transmission path such as described in the classical epidemiological triad (Fig. 1). Transmission process and disease manifestation are the result of an interaction between the infective </w:t>
      </w:r>
      <w:r w:rsidR="0004136A" w:rsidRPr="000B64B1">
        <w:rPr>
          <w:b/>
          <w:bCs/>
          <w:shd w:val="solid" w:color="FFFFFF" w:fill="FFFFFF"/>
        </w:rPr>
        <w:t>agent</w:t>
      </w:r>
      <w:r w:rsidR="0004136A" w:rsidRPr="000B64B1">
        <w:rPr>
          <w:shd w:val="solid" w:color="FFFFFF" w:fill="FFFFFF"/>
        </w:rPr>
        <w:t xml:space="preserve"> (pathogen) and a su</w:t>
      </w:r>
      <w:r w:rsidR="0004136A" w:rsidRPr="000B64B1">
        <w:rPr>
          <w:shd w:val="solid" w:color="FFFFFF" w:fill="FFFFFF"/>
        </w:rPr>
        <w:t>s</w:t>
      </w:r>
      <w:r w:rsidR="0004136A" w:rsidRPr="000B64B1">
        <w:rPr>
          <w:shd w:val="solid" w:color="FFFFFF" w:fill="FFFFFF"/>
        </w:rPr>
        <w:t xml:space="preserve">ceptible </w:t>
      </w:r>
      <w:r w:rsidR="0004136A" w:rsidRPr="000B64B1">
        <w:rPr>
          <w:b/>
          <w:bCs/>
          <w:shd w:val="solid" w:color="FFFFFF" w:fill="FFFFFF"/>
        </w:rPr>
        <w:t>host</w:t>
      </w:r>
      <w:r w:rsidR="0004136A" w:rsidRPr="000B64B1">
        <w:rPr>
          <w:shd w:val="solid" w:color="FFFFFF" w:fill="FFFFFF"/>
        </w:rPr>
        <w:t xml:space="preserve"> in a given </w:t>
      </w:r>
      <w:r w:rsidR="0004136A" w:rsidRPr="000B64B1">
        <w:rPr>
          <w:b/>
          <w:bCs/>
          <w:shd w:val="solid" w:color="FFFFFF" w:fill="FFFFFF"/>
        </w:rPr>
        <w:t>environment</w:t>
      </w:r>
      <w:r w:rsidR="0004136A" w:rsidRPr="000B64B1">
        <w:rPr>
          <w:shd w:val="solid" w:color="FFFFFF" w:fill="FFFFFF"/>
        </w:rPr>
        <w:t xml:space="preserve">. The host is any organism capable of being infected by the agent. </w:t>
      </w:r>
      <w:r w:rsidR="0004136A" w:rsidRPr="000B64B1">
        <w:rPr>
          <w:b/>
          <w:bCs/>
          <w:shd w:val="solid" w:color="FFFFFF" w:fill="FFFFFF"/>
        </w:rPr>
        <w:t>Vectors</w:t>
      </w:r>
      <w:r w:rsidR="0004136A" w:rsidRPr="000B64B1">
        <w:rPr>
          <w:shd w:val="solid" w:color="FFFFFF" w:fill="FFFFFF"/>
        </w:rPr>
        <w:t xml:space="preserve"> are defined as merely transmitting the infectious agents, without being the i</w:t>
      </w:r>
      <w:r w:rsidR="0004136A" w:rsidRPr="000B64B1">
        <w:rPr>
          <w:shd w:val="solid" w:color="FFFFFF" w:fill="FFFFFF"/>
        </w:rPr>
        <w:t>n</w:t>
      </w:r>
      <w:r w:rsidR="0004136A" w:rsidRPr="000B64B1">
        <w:rPr>
          <w:shd w:val="solid" w:color="FFFFFF" w:fill="FFFFFF"/>
        </w:rPr>
        <w:t xml:space="preserve">tended host for the parasitic pathogen. Another role </w:t>
      </w:r>
      <w:r w:rsidR="00FA334B">
        <w:rPr>
          <w:shd w:val="solid" w:color="FFFFFF" w:fill="FFFFFF"/>
        </w:rPr>
        <w:t xml:space="preserve">that </w:t>
      </w:r>
      <w:r w:rsidR="0004136A" w:rsidRPr="000B64B1">
        <w:rPr>
          <w:shd w:val="solid" w:color="FFFFFF" w:fill="FFFFFF"/>
        </w:rPr>
        <w:t>partic</w:t>
      </w:r>
      <w:r w:rsidR="0004136A" w:rsidRPr="000B64B1">
        <w:rPr>
          <w:shd w:val="solid" w:color="FFFFFF" w:fill="FFFFFF"/>
        </w:rPr>
        <w:t>i</w:t>
      </w:r>
      <w:r w:rsidR="0004136A" w:rsidRPr="000B64B1">
        <w:rPr>
          <w:shd w:val="solid" w:color="FFFFFF" w:fill="FFFFFF"/>
        </w:rPr>
        <w:t>pants of this interaction process can play is the role of pathogen reservoirs, e.g., animals, plant, soil or inanimate matter (</w:t>
      </w:r>
      <w:proofErr w:type="spellStart"/>
      <w:r w:rsidR="0004136A" w:rsidRPr="000B64B1">
        <w:rPr>
          <w:shd w:val="solid" w:color="FFFFFF" w:fill="FFFFFF"/>
        </w:rPr>
        <w:t>Neves</w:t>
      </w:r>
      <w:proofErr w:type="spellEnd"/>
      <w:r w:rsidR="00C11E4A">
        <w:rPr>
          <w:shd w:val="solid" w:color="FFFFFF" w:fill="FFFFFF"/>
        </w:rPr>
        <w:t xml:space="preserve"> </w:t>
      </w:r>
      <w:r w:rsidR="00C11E4A" w:rsidRPr="00C11E4A">
        <w:rPr>
          <w:i/>
          <w:shd w:val="solid" w:color="FFFFFF" w:fill="FFFFFF"/>
        </w:rPr>
        <w:t>et al.</w:t>
      </w:r>
      <w:r w:rsidR="0004136A" w:rsidRPr="000B64B1">
        <w:rPr>
          <w:shd w:val="solid" w:color="FFFFFF" w:fill="FFFFFF"/>
        </w:rPr>
        <w:t>, 2005).</w:t>
      </w:r>
    </w:p>
    <w:p w:rsidR="0004136A" w:rsidRPr="000B64B1" w:rsidRDefault="0004136A" w:rsidP="00A21B80">
      <w:pPr>
        <w:pStyle w:val="Para"/>
        <w:ind w:firstLine="0"/>
        <w:rPr>
          <w:shd w:val="solid" w:color="FFFFFF" w:fill="FFFFFF"/>
        </w:rPr>
      </w:pPr>
    </w:p>
    <w:p w:rsidR="0004136A" w:rsidRPr="000B64B1" w:rsidRDefault="00AA301E" w:rsidP="00891DEF">
      <w:pPr>
        <w:spacing w:line="240" w:lineRule="auto"/>
        <w:jc w:val="center"/>
        <w:rPr>
          <w:rFonts w:eastAsia="Times New Roman"/>
          <w:color w:val="000000"/>
          <w:sz w:val="27"/>
          <w:szCs w:val="27"/>
          <w:lang w:eastAsia="de-DE"/>
        </w:rPr>
      </w:pPr>
      <w:r w:rsidRPr="000B64B1">
        <w:rPr>
          <w:noProof/>
          <w:lang w:val="pt-BR" w:eastAsia="pt-BR"/>
        </w:rPr>
        <w:drawing>
          <wp:inline distT="0" distB="0" distL="0" distR="0" wp14:anchorId="3690ADE0" wp14:editId="676B46D6">
            <wp:extent cx="2556604" cy="1344386"/>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561461" cy="1346940"/>
                    </a:xfrm>
                    <a:prstGeom prst="rect">
                      <a:avLst/>
                    </a:prstGeom>
                    <a:noFill/>
                    <a:ln w="9525">
                      <a:noFill/>
                      <a:miter lim="800000"/>
                      <a:headEnd/>
                      <a:tailEnd/>
                    </a:ln>
                  </pic:spPr>
                </pic:pic>
              </a:graphicData>
            </a:graphic>
          </wp:inline>
        </w:drawing>
      </w:r>
    </w:p>
    <w:p w:rsidR="0004136A" w:rsidRPr="000B64B1" w:rsidRDefault="0004136A" w:rsidP="00A21B80">
      <w:pPr>
        <w:pStyle w:val="Para"/>
        <w:ind w:firstLine="0"/>
        <w:rPr>
          <w:shd w:val="solid" w:color="FFFFFF" w:fill="FFFFFF"/>
        </w:rPr>
      </w:pPr>
    </w:p>
    <w:p w:rsidR="0004136A" w:rsidRPr="000B64B1" w:rsidRDefault="0004136A" w:rsidP="00B62559">
      <w:pPr>
        <w:rPr>
          <w:sz w:val="16"/>
        </w:rPr>
      </w:pPr>
      <w:r w:rsidRPr="000B64B1">
        <w:rPr>
          <w:sz w:val="16"/>
          <w:shd w:val="clear" w:color="auto" w:fill="FFFFFF"/>
        </w:rPr>
        <w:t xml:space="preserve">Figure 1: Epidemiological Triad. The </w:t>
      </w:r>
      <w:r w:rsidRPr="000B64B1">
        <w:rPr>
          <w:sz w:val="16"/>
        </w:rPr>
        <w:t>main</w:t>
      </w:r>
      <w:r w:rsidRPr="000B64B1">
        <w:rPr>
          <w:sz w:val="16"/>
          <w:shd w:val="clear" w:color="auto" w:fill="FFFFFF"/>
        </w:rPr>
        <w:t xml:space="preserve"> </w:t>
      </w:r>
      <w:r w:rsidR="00B62559" w:rsidRPr="000B64B1">
        <w:rPr>
          <w:sz w:val="16"/>
          <w:shd w:val="clear" w:color="auto" w:fill="FFFFFF"/>
        </w:rPr>
        <w:t xml:space="preserve">infection </w:t>
      </w:r>
      <w:r w:rsidRPr="000B64B1">
        <w:rPr>
          <w:sz w:val="16"/>
          <w:shd w:val="clear" w:color="auto" w:fill="FFFFFF"/>
        </w:rPr>
        <w:t>components are host, agent</w:t>
      </w:r>
      <w:r w:rsidR="00B62559" w:rsidRPr="000B64B1">
        <w:rPr>
          <w:sz w:val="16"/>
          <w:shd w:val="clear" w:color="auto" w:fill="FFFFFF"/>
        </w:rPr>
        <w:t>,</w:t>
      </w:r>
      <w:r w:rsidRPr="000B64B1">
        <w:rPr>
          <w:sz w:val="16"/>
          <w:shd w:val="clear" w:color="auto" w:fill="FFFFFF"/>
        </w:rPr>
        <w:t xml:space="preserve"> and environment. The vector is frequently related to this path.</w:t>
      </w:r>
    </w:p>
    <w:p w:rsidR="0004136A" w:rsidRPr="000B64B1" w:rsidRDefault="0004136A" w:rsidP="00A21B80">
      <w:pPr>
        <w:pStyle w:val="Para"/>
        <w:ind w:firstLine="0"/>
        <w:rPr>
          <w:shd w:val="solid" w:color="FFFFFF" w:fill="FFFFFF"/>
        </w:rPr>
      </w:pPr>
    </w:p>
    <w:p w:rsidR="0004136A" w:rsidRPr="000B64B1" w:rsidRDefault="0004136A" w:rsidP="00A21B80">
      <w:pPr>
        <w:pStyle w:val="Para"/>
        <w:ind w:firstLine="0"/>
      </w:pPr>
      <w:r w:rsidRPr="000B64B1">
        <w:t xml:space="preserve">Vector-borne diseases may be associated with an ecological </w:t>
      </w:r>
      <w:r w:rsidR="00C11E4A">
        <w:t>lan</w:t>
      </w:r>
      <w:r w:rsidR="00C11E4A">
        <w:t>d</w:t>
      </w:r>
      <w:r w:rsidR="00C11E4A">
        <w:t xml:space="preserve">scape </w:t>
      </w:r>
      <w:r w:rsidRPr="000B64B1">
        <w:t>profile, where host, vector, pathogen, and reservoir share the same geographic location, the habitat, over some time (</w:t>
      </w:r>
      <w:proofErr w:type="spellStart"/>
      <w:r w:rsidRPr="000B64B1">
        <w:t>Reisen</w:t>
      </w:r>
      <w:proofErr w:type="spellEnd"/>
      <w:r w:rsidRPr="000B64B1">
        <w:t xml:space="preserve">, 2010). Hence, in order to apply effective preventive measures and drive health policy strategies the geographic locations, </w:t>
      </w:r>
      <w:r w:rsidR="00335861">
        <w:t xml:space="preserve">such as </w:t>
      </w:r>
      <w:r w:rsidRPr="000B64B1">
        <w:t>countries, regions, or micro-environments where the infection takes place, need to be described.</w:t>
      </w:r>
    </w:p>
    <w:p w:rsidR="00A21B80" w:rsidRPr="000B64B1" w:rsidRDefault="00A21B80" w:rsidP="00A21B80">
      <w:pPr>
        <w:pStyle w:val="Para"/>
      </w:pPr>
    </w:p>
    <w:p w:rsidR="007736FE" w:rsidRPr="000B64B1" w:rsidRDefault="007736FE" w:rsidP="007736FE">
      <w:pPr>
        <w:pStyle w:val="Ttulo2"/>
      </w:pPr>
      <w:r w:rsidRPr="000B64B1">
        <w:t>Knowledge Acquisition</w:t>
      </w:r>
    </w:p>
    <w:p w:rsidR="007736FE" w:rsidRPr="000B64B1" w:rsidRDefault="007736FE" w:rsidP="007736FE">
      <w:r w:rsidRPr="000B64B1">
        <w:t>The knowledge transfer from the tabular format to a fully fledged ontology, which supports concrete reasoning tasks</w:t>
      </w:r>
      <w:r w:rsidR="002B23E1">
        <w:t>,</w:t>
      </w:r>
      <w:r w:rsidRPr="000B64B1">
        <w:t xml:space="preserve"> is a multi-step </w:t>
      </w:r>
      <w:r w:rsidR="009051F4">
        <w:t xml:space="preserve">and often iterative </w:t>
      </w:r>
      <w:r w:rsidRPr="000B64B1">
        <w:t>process</w:t>
      </w:r>
      <w:r w:rsidR="009051F4">
        <w:t xml:space="preserve">. The acquisition procedure </w:t>
      </w:r>
      <w:r w:rsidRPr="000B64B1">
        <w:t>can be d</w:t>
      </w:r>
      <w:r w:rsidRPr="000B64B1">
        <w:t>e</w:t>
      </w:r>
      <w:r w:rsidRPr="000B64B1">
        <w:t>scribed by the following workflow:</w:t>
      </w:r>
    </w:p>
    <w:p w:rsidR="007736FE" w:rsidRPr="000B64B1" w:rsidRDefault="007736FE" w:rsidP="00970B55">
      <w:pPr>
        <w:pStyle w:val="PargrafodaLista"/>
        <w:numPr>
          <w:ilvl w:val="0"/>
          <w:numId w:val="19"/>
        </w:numPr>
      </w:pPr>
      <w:r w:rsidRPr="000B64B1">
        <w:t xml:space="preserve">Ontological analysis of the tabular representation in the context of the </w:t>
      </w:r>
      <w:r w:rsidR="00DE6919">
        <w:t>text in which the table is embedded</w:t>
      </w:r>
      <w:r w:rsidRPr="000B64B1">
        <w:t>. First, it is decided which entities are classes and which are i</w:t>
      </w:r>
      <w:r w:rsidRPr="000B64B1">
        <w:t>n</w:t>
      </w:r>
      <w:r w:rsidRPr="000B64B1">
        <w:t xml:space="preserve">dividuals. Then the appropriate classes or upper-level categories are chosen. Implicit references to entities which are not addressed in the table are identified, first of all the ontological category </w:t>
      </w:r>
      <w:r w:rsidR="004A35D0">
        <w:t xml:space="preserve">represented by </w:t>
      </w:r>
      <w:r w:rsidRPr="000B64B1">
        <w:t>the table i</w:t>
      </w:r>
      <w:r w:rsidRPr="000B64B1">
        <w:t>t</w:t>
      </w:r>
      <w:r w:rsidRPr="000B64B1">
        <w:t>self. Finally, the relations and dependencies between the entities are identified. Hereby existential dependency needs to be verified (e.g., a disease is existentially d</w:t>
      </w:r>
      <w:r w:rsidRPr="000B64B1">
        <w:t>e</w:t>
      </w:r>
      <w:r w:rsidRPr="000B64B1">
        <w:t xml:space="preserve">pendent on the pathogen, but not vice versa). It should also be investigated whether the information represented is exhaustive, e.g. when we assert that a disease is only caused by the three pathogens cited in the table.  </w:t>
      </w:r>
    </w:p>
    <w:p w:rsidR="007736FE" w:rsidRPr="000B64B1" w:rsidRDefault="007736FE" w:rsidP="00970B55">
      <w:pPr>
        <w:pStyle w:val="PargrafodaLista"/>
        <w:numPr>
          <w:ilvl w:val="0"/>
          <w:numId w:val="19"/>
        </w:numPr>
      </w:pPr>
      <w:r w:rsidRPr="000B64B1">
        <w:t>Formulation of a general design pattern</w:t>
      </w:r>
      <w:r w:rsidR="00BC6323">
        <w:t xml:space="preserve"> (ODP, 2010)</w:t>
      </w:r>
      <w:r w:rsidRPr="000B64B1">
        <w:t>. Using the target representation language</w:t>
      </w:r>
      <w:r w:rsidR="00EB7380">
        <w:t>,</w:t>
      </w:r>
      <w:r w:rsidRPr="000B64B1">
        <w:t xml:space="preserve"> o</w:t>
      </w:r>
      <w:r w:rsidR="00EB7380">
        <w:t>ne or more</w:t>
      </w:r>
      <w:r w:rsidRPr="000B64B1">
        <w:t xml:space="preserve"> </w:t>
      </w:r>
      <w:r w:rsidRPr="000B64B1">
        <w:lastRenderedPageBreak/>
        <w:t>prototypical axiomatic expressions are constructed using variables.</w:t>
      </w:r>
    </w:p>
    <w:p w:rsidR="007736FE" w:rsidRPr="000B64B1" w:rsidRDefault="00EB7380" w:rsidP="00970B55">
      <w:pPr>
        <w:pStyle w:val="PargrafodaLista"/>
        <w:numPr>
          <w:ilvl w:val="0"/>
          <w:numId w:val="19"/>
        </w:numPr>
      </w:pPr>
      <w:r>
        <w:t xml:space="preserve">Implementation </w:t>
      </w:r>
      <w:r w:rsidR="007736FE" w:rsidRPr="000B64B1">
        <w:t>of the design pattern</w:t>
      </w:r>
      <w:r>
        <w:t xml:space="preserve"> either by </w:t>
      </w:r>
      <w:r w:rsidR="007736FE" w:rsidRPr="000B64B1">
        <w:t xml:space="preserve">a design pattern processor </w:t>
      </w:r>
      <w:r w:rsidR="00535D4F">
        <w:t>and / or</w:t>
      </w:r>
      <w:r>
        <w:t xml:space="preserve"> by </w:t>
      </w:r>
      <w:r w:rsidR="002B23E1">
        <w:t xml:space="preserve">a </w:t>
      </w:r>
      <w:r w:rsidR="00535D4F">
        <w:t>set of rules. T</w:t>
      </w:r>
      <w:r w:rsidR="007736FE" w:rsidRPr="000B64B1">
        <w:t xml:space="preserve">he patterns </w:t>
      </w:r>
      <w:r w:rsidR="00535D4F">
        <w:t xml:space="preserve">are interpreted and the desired ontology is constructed </w:t>
      </w:r>
      <w:r w:rsidR="007736FE" w:rsidRPr="000B64B1">
        <w:t xml:space="preserve">with the respective cell contents from the spreadsheet. </w:t>
      </w:r>
    </w:p>
    <w:p w:rsidR="007736FE" w:rsidRDefault="007736FE" w:rsidP="00970B55">
      <w:pPr>
        <w:pStyle w:val="PargrafodaLista"/>
        <w:numPr>
          <w:ilvl w:val="0"/>
          <w:numId w:val="19"/>
        </w:numPr>
      </w:pPr>
      <w:r w:rsidRPr="000B64B1">
        <w:t>Manual revision of the automatically expanded ontology. This includes the manual restructuring of the generated ontology, by correcting or enriching i</w:t>
      </w:r>
      <w:r w:rsidR="00535D4F">
        <w:t>t</w:t>
      </w:r>
      <w:r w:rsidRPr="000B64B1">
        <w:t xml:space="preserve"> (e.g. reconstruc</w:t>
      </w:r>
      <w:r w:rsidRPr="000B64B1">
        <w:t>t</w:t>
      </w:r>
      <w:r w:rsidRPr="000B64B1">
        <w:t>ing taxonomies) and finally the integration into the target ontology</w:t>
      </w:r>
      <w:r w:rsidR="00535D4F">
        <w:t xml:space="preserve">. </w:t>
      </w:r>
    </w:p>
    <w:p w:rsidR="007736FE" w:rsidRPr="000B64B1" w:rsidRDefault="007736FE" w:rsidP="00556A7A">
      <w:pPr>
        <w:pStyle w:val="Ttulo2"/>
      </w:pPr>
      <w:r w:rsidRPr="000B64B1">
        <w:t>Evaluation methodology</w:t>
      </w:r>
    </w:p>
    <w:p w:rsidR="007736FE" w:rsidRPr="000B64B1" w:rsidRDefault="007736FE" w:rsidP="00404FD3">
      <w:r w:rsidRPr="000B64B1">
        <w:t xml:space="preserve">The ontological scope </w:t>
      </w:r>
      <w:r w:rsidR="00556A7A" w:rsidRPr="000B64B1">
        <w:t xml:space="preserve">is </w:t>
      </w:r>
      <w:r w:rsidRPr="000B64B1">
        <w:t>specified by gathering a set of compete</w:t>
      </w:r>
      <w:r w:rsidRPr="000B64B1">
        <w:t>n</w:t>
      </w:r>
      <w:r w:rsidRPr="000B64B1">
        <w:t>cy questions (</w:t>
      </w:r>
      <w:proofErr w:type="spellStart"/>
      <w:r w:rsidRPr="000B64B1">
        <w:t>Gruninger</w:t>
      </w:r>
      <w:proofErr w:type="spellEnd"/>
      <w:r w:rsidR="000E7F13">
        <w:t xml:space="preserve"> and Fox</w:t>
      </w:r>
      <w:r w:rsidRPr="000B64B1">
        <w:t>, 1994) which we want the system to be able to answer and which will later be used to test the ontol</w:t>
      </w:r>
      <w:r w:rsidRPr="000B64B1">
        <w:t>o</w:t>
      </w:r>
      <w:r w:rsidRPr="000B64B1">
        <w:t>gy for appropriate structure, coverage, expressivity and granularity.</w:t>
      </w:r>
      <w:r w:rsidR="00C26082">
        <w:t xml:space="preserve"> If the ontology does not appropriately answer the competency questions, </w:t>
      </w:r>
      <w:r w:rsidR="009051F4">
        <w:t>a new iteration of the knowledge iteration cycle is init</w:t>
      </w:r>
      <w:r w:rsidR="009051F4">
        <w:t>i</w:t>
      </w:r>
      <w:r w:rsidR="009051F4">
        <w:t xml:space="preserve">ated. </w:t>
      </w:r>
    </w:p>
    <w:p w:rsidR="004E574E" w:rsidRPr="00D47ECB" w:rsidRDefault="005D672A" w:rsidP="005D672A">
      <w:pPr>
        <w:pStyle w:val="Ttulo1"/>
        <w:rPr>
          <w:rFonts w:cs="Helvetica"/>
        </w:rPr>
      </w:pPr>
      <w:r w:rsidRPr="00D47ECB">
        <w:rPr>
          <w:rFonts w:cs="Helvetica"/>
        </w:rPr>
        <w:t xml:space="preserve">Results </w:t>
      </w:r>
    </w:p>
    <w:p w:rsidR="00177132" w:rsidRPr="000B64B1" w:rsidRDefault="00177132" w:rsidP="00177132">
      <w:pPr>
        <w:pStyle w:val="Ttulo2"/>
      </w:pPr>
      <w:r w:rsidRPr="000B64B1">
        <w:t>Ontological analysis of the table content</w:t>
      </w:r>
    </w:p>
    <w:p w:rsidR="0072379F" w:rsidRDefault="004169B1" w:rsidP="0072379F">
      <w:r>
        <w:t>As specified in 3.3, the knowledge extraction from our input table</w:t>
      </w:r>
      <w:r w:rsidR="0072379F">
        <w:t xml:space="preserve"> (which corresponds to the pattern of Fig. 1) begins with an ont</w:t>
      </w:r>
      <w:r w:rsidR="0072379F">
        <w:t>o</w:t>
      </w:r>
      <w:r w:rsidR="0072379F">
        <w:t xml:space="preserve">logical analysis of the table structure and content. It </w:t>
      </w:r>
      <w:r w:rsidR="00177132" w:rsidRPr="000B64B1">
        <w:t>contains four columns which represent distinct classes of entities:</w:t>
      </w:r>
      <w:r w:rsidR="00386438">
        <w:t xml:space="preserve"> </w:t>
      </w:r>
      <w:r w:rsidR="00177132" w:rsidRPr="000B64B1">
        <w:t>The leftmost colum</w:t>
      </w:r>
      <w:r>
        <w:t>n</w:t>
      </w:r>
      <w:r w:rsidR="00177132" w:rsidRPr="000B64B1">
        <w:t xml:space="preserve"> contains </w:t>
      </w:r>
      <w:r>
        <w:t xml:space="preserve">names of </w:t>
      </w:r>
      <w:r w:rsidR="00177132" w:rsidRPr="000B64B1">
        <w:t xml:space="preserve">individual countries which are instances of the BioTop class </w:t>
      </w:r>
      <w:r w:rsidR="00177132" w:rsidRPr="000B64B1">
        <w:rPr>
          <w:i/>
          <w:iCs/>
        </w:rPr>
        <w:t>Geographical region</w:t>
      </w:r>
      <w:r w:rsidR="00177132" w:rsidRPr="000B64B1">
        <w:t xml:space="preserve">. The next column </w:t>
      </w:r>
      <w:r>
        <w:t>co</w:t>
      </w:r>
      <w:r>
        <w:t>n</w:t>
      </w:r>
      <w:r>
        <w:t xml:space="preserve">tains terms denoting </w:t>
      </w:r>
      <w:r w:rsidR="00177132" w:rsidRPr="000B64B1">
        <w:t>the vectors, which are subclasses of the Bi</w:t>
      </w:r>
      <w:r w:rsidR="00177132" w:rsidRPr="000B64B1">
        <w:t>o</w:t>
      </w:r>
      <w:r w:rsidR="00177132" w:rsidRPr="000B64B1">
        <w:t xml:space="preserve">Top class </w:t>
      </w:r>
      <w:r w:rsidR="00177132" w:rsidRPr="000B64B1">
        <w:rPr>
          <w:i/>
          <w:iCs/>
        </w:rPr>
        <w:t>Arthropod</w:t>
      </w:r>
      <w:r w:rsidR="00177132" w:rsidRPr="000B64B1">
        <w:t>. The cells of the third column contain path</w:t>
      </w:r>
      <w:r w:rsidR="00177132" w:rsidRPr="000B64B1">
        <w:t>o</w:t>
      </w:r>
      <w:r w:rsidR="00177132" w:rsidRPr="000B64B1">
        <w:t xml:space="preserve">gens which are subclasses of the BioTop class </w:t>
      </w:r>
      <w:proofErr w:type="spellStart"/>
      <w:r w:rsidR="00177132" w:rsidRPr="000B64B1">
        <w:rPr>
          <w:i/>
          <w:iCs/>
        </w:rPr>
        <w:t>Protist</w:t>
      </w:r>
      <w:proofErr w:type="spellEnd"/>
      <w:r w:rsidR="00177132" w:rsidRPr="000B64B1">
        <w:t>.</w:t>
      </w:r>
      <w:r w:rsidR="0072379F">
        <w:t xml:space="preserve"> </w:t>
      </w:r>
      <w:r w:rsidR="00177132" w:rsidRPr="000B64B1">
        <w:t>The cells of the last column contain disease manifestations which are su</w:t>
      </w:r>
      <w:r w:rsidR="00177132" w:rsidRPr="000B64B1">
        <w:t>b</w:t>
      </w:r>
      <w:r w:rsidR="00177132" w:rsidRPr="000B64B1">
        <w:t xml:space="preserve">classes of </w:t>
      </w:r>
      <w:proofErr w:type="spellStart"/>
      <w:r w:rsidR="00177132" w:rsidRPr="000B64B1">
        <w:rPr>
          <w:i/>
          <w:iCs/>
        </w:rPr>
        <w:t>PathologicalProcess</w:t>
      </w:r>
      <w:proofErr w:type="spellEnd"/>
      <w:r w:rsidR="00177132" w:rsidRPr="000B64B1">
        <w:rPr>
          <w:i/>
          <w:iCs/>
        </w:rPr>
        <w:t xml:space="preserve"> </w:t>
      </w:r>
      <w:r w:rsidR="00177132" w:rsidRPr="000B64B1">
        <w:t>in BioTop. The following additio</w:t>
      </w:r>
      <w:r w:rsidR="00177132" w:rsidRPr="000B64B1">
        <w:t>n</w:t>
      </w:r>
      <w:r w:rsidR="00177132" w:rsidRPr="000B64B1">
        <w:t xml:space="preserve">al observations are noteworthy: </w:t>
      </w:r>
    </w:p>
    <w:p w:rsidR="003235B1" w:rsidRDefault="0072379F" w:rsidP="00970B55">
      <w:pPr>
        <w:pStyle w:val="PargrafodaLista"/>
        <w:numPr>
          <w:ilvl w:val="0"/>
          <w:numId w:val="23"/>
        </w:numPr>
      </w:pPr>
      <w:r>
        <w:t>T</w:t>
      </w:r>
      <w:r w:rsidR="00177132" w:rsidRPr="000B64B1">
        <w:t xml:space="preserve">here are cells with more than one term, denoting more than one class; </w:t>
      </w:r>
    </w:p>
    <w:p w:rsidR="003235B1" w:rsidRDefault="003235B1" w:rsidP="00970B55">
      <w:pPr>
        <w:pStyle w:val="PargrafodaLista"/>
        <w:numPr>
          <w:ilvl w:val="0"/>
          <w:numId w:val="23"/>
        </w:numPr>
      </w:pPr>
      <w:r>
        <w:t>N</w:t>
      </w:r>
      <w:r w:rsidR="00177132" w:rsidRPr="000B64B1">
        <w:t xml:space="preserve">ot all cells of a row contain disjoint classes, so do we find </w:t>
      </w:r>
      <w:proofErr w:type="spellStart"/>
      <w:r w:rsidR="00177132" w:rsidRPr="00970B55">
        <w:rPr>
          <w:i/>
          <w:iCs/>
        </w:rPr>
        <w:t>Leishmania</w:t>
      </w:r>
      <w:proofErr w:type="spellEnd"/>
      <w:r w:rsidR="00177132" w:rsidRPr="00970B55">
        <w:rPr>
          <w:i/>
          <w:iCs/>
        </w:rPr>
        <w:t xml:space="preserve"> </w:t>
      </w:r>
      <w:proofErr w:type="spellStart"/>
      <w:r w:rsidR="00177132" w:rsidRPr="00970B55">
        <w:rPr>
          <w:i/>
          <w:iCs/>
        </w:rPr>
        <w:t>sp</w:t>
      </w:r>
      <w:proofErr w:type="spellEnd"/>
      <w:r w:rsidRPr="00970B55">
        <w:rPr>
          <w:iCs/>
        </w:rPr>
        <w:t>,</w:t>
      </w:r>
      <w:r w:rsidR="00177132" w:rsidRPr="00970B55">
        <w:rPr>
          <w:i/>
          <w:iCs/>
        </w:rPr>
        <w:t xml:space="preserve"> </w:t>
      </w:r>
      <w:r w:rsidR="00177132" w:rsidRPr="000B64B1">
        <w:t xml:space="preserve">which is a genus term and </w:t>
      </w:r>
      <w:r>
        <w:t xml:space="preserve">which consequently </w:t>
      </w:r>
      <w:r w:rsidR="00177132" w:rsidRPr="000B64B1">
        <w:t xml:space="preserve">denotes a superclass of species like </w:t>
      </w:r>
      <w:proofErr w:type="spellStart"/>
      <w:r w:rsidR="00177132" w:rsidRPr="00970B55">
        <w:rPr>
          <w:i/>
          <w:iCs/>
        </w:rPr>
        <w:t>Leishmania</w:t>
      </w:r>
      <w:proofErr w:type="spellEnd"/>
      <w:r w:rsidR="00177132" w:rsidRPr="00970B55">
        <w:rPr>
          <w:i/>
          <w:iCs/>
        </w:rPr>
        <w:t xml:space="preserve"> </w:t>
      </w:r>
      <w:proofErr w:type="spellStart"/>
      <w:r w:rsidR="00177132" w:rsidRPr="00970B55">
        <w:rPr>
          <w:i/>
          <w:iCs/>
        </w:rPr>
        <w:t>donovani</w:t>
      </w:r>
      <w:proofErr w:type="spellEnd"/>
      <w:r w:rsidR="00177132" w:rsidRPr="000B64B1">
        <w:t xml:space="preserve">; </w:t>
      </w:r>
    </w:p>
    <w:p w:rsidR="00177132" w:rsidRPr="000B64B1" w:rsidRDefault="00DA3AA8" w:rsidP="00970B55">
      <w:pPr>
        <w:pStyle w:val="PargrafodaLista"/>
        <w:numPr>
          <w:ilvl w:val="0"/>
          <w:numId w:val="23"/>
        </w:numPr>
      </w:pPr>
      <w:r>
        <w:t>T</w:t>
      </w:r>
      <w:r w:rsidR="00177132" w:rsidRPr="000B64B1">
        <w:t xml:space="preserve">he individuals in the first column are spatially related, e.g. the region </w:t>
      </w:r>
      <w:r w:rsidR="00177132" w:rsidRPr="00970B55">
        <w:rPr>
          <w:i/>
          <w:iCs/>
        </w:rPr>
        <w:t xml:space="preserve">Mexico to Southern South American </w:t>
      </w:r>
      <w:r w:rsidR="00177132" w:rsidRPr="000B64B1">
        <w:t>spatially i</w:t>
      </w:r>
      <w:r w:rsidR="00177132" w:rsidRPr="000B64B1">
        <w:t>n</w:t>
      </w:r>
      <w:r w:rsidR="00177132" w:rsidRPr="000B64B1">
        <w:t xml:space="preserve">cludes the region </w:t>
      </w:r>
      <w:r w:rsidR="00177132" w:rsidRPr="00970B55">
        <w:rPr>
          <w:i/>
          <w:iCs/>
        </w:rPr>
        <w:t>Brazil</w:t>
      </w:r>
      <w:r w:rsidR="00177132" w:rsidRPr="000B64B1">
        <w:t xml:space="preserve">. </w:t>
      </w:r>
    </w:p>
    <w:p w:rsidR="00177132" w:rsidRPr="000B64B1" w:rsidRDefault="00177132" w:rsidP="00177132">
      <w:r w:rsidRPr="000B64B1">
        <w:t xml:space="preserve">We now turn to the rows and analyze what they are describing. </w:t>
      </w:r>
      <w:r w:rsidR="00DA3AA8">
        <w:t xml:space="preserve">Our conclusion was </w:t>
      </w:r>
      <w:r w:rsidRPr="000B64B1">
        <w:t>that each row describes a different type of vector borne pathogen transmission</w:t>
      </w:r>
      <w:r w:rsidR="00DA3AA8">
        <w:t xml:space="preserve"> pattern. More precisely, each row represents a distinct subclass of the class </w:t>
      </w:r>
      <w:r w:rsidR="00DA3AA8" w:rsidRPr="00DA3AA8">
        <w:rPr>
          <w:i/>
        </w:rPr>
        <w:t>Transmission pa</w:t>
      </w:r>
      <w:r w:rsidR="00DA3AA8" w:rsidRPr="00DA3AA8">
        <w:rPr>
          <w:i/>
        </w:rPr>
        <w:t>t</w:t>
      </w:r>
      <w:r w:rsidR="00DA3AA8" w:rsidRPr="00DA3AA8">
        <w:rPr>
          <w:i/>
        </w:rPr>
        <w:t>tern</w:t>
      </w:r>
      <w:r w:rsidR="00DA3AA8">
        <w:t xml:space="preserve">, which is </w:t>
      </w:r>
      <w:r w:rsidRPr="000B64B1">
        <w:t xml:space="preserve">a subclass of </w:t>
      </w:r>
      <w:proofErr w:type="spellStart"/>
      <w:r w:rsidR="00DA3AA8">
        <w:t>biotop</w:t>
      </w:r>
      <w:proofErr w:type="gramStart"/>
      <w:r w:rsidR="00DA3AA8">
        <w:t>:</w:t>
      </w:r>
      <w:r w:rsidRPr="000B64B1">
        <w:rPr>
          <w:i/>
          <w:iCs/>
        </w:rPr>
        <w:t>BiologicalProcess</w:t>
      </w:r>
      <w:proofErr w:type="spellEnd"/>
      <w:proofErr w:type="gramEnd"/>
      <w:r w:rsidRPr="000B64B1">
        <w:t>. According to</w:t>
      </w:r>
      <w:r w:rsidR="00DA3AA8">
        <w:t xml:space="preserve"> </w:t>
      </w:r>
      <w:r w:rsidRPr="000B64B1">
        <w:t xml:space="preserve">how we interpret the overall meaning of the table we can or cannot consider it as an exhaustive description. </w:t>
      </w:r>
    </w:p>
    <w:p w:rsidR="00177132" w:rsidRPr="000B64B1" w:rsidRDefault="00177132" w:rsidP="00177132">
      <w:r w:rsidRPr="000B64B1">
        <w:t>W</w:t>
      </w:r>
      <w:r w:rsidR="001F41DF">
        <w:t>e aim</w:t>
      </w:r>
      <w:r w:rsidRPr="000B64B1">
        <w:t xml:space="preserve"> to link the classes by BioTop relations (OWL object pro</w:t>
      </w:r>
      <w:r w:rsidRPr="000B64B1">
        <w:t>p</w:t>
      </w:r>
      <w:r w:rsidRPr="000B64B1">
        <w:t>erties), so we conclude that each instance of this kind of transmi</w:t>
      </w:r>
      <w:r w:rsidRPr="000B64B1">
        <w:t>s</w:t>
      </w:r>
      <w:r w:rsidRPr="000B64B1">
        <w:t>sion process has a location (</w:t>
      </w:r>
      <w:proofErr w:type="spellStart"/>
      <w:r w:rsidRPr="000B64B1">
        <w:t>biotop</w:t>
      </w:r>
      <w:proofErr w:type="gramStart"/>
      <w:r w:rsidRPr="000B64B1">
        <w:t>:</w:t>
      </w:r>
      <w:r w:rsidRPr="00724CA0">
        <w:rPr>
          <w:b/>
          <w:iCs/>
        </w:rPr>
        <w:t>hasLocus</w:t>
      </w:r>
      <w:proofErr w:type="spellEnd"/>
      <w:proofErr w:type="gramEnd"/>
      <w:r w:rsidRPr="000B64B1">
        <w:t>)(column 1), has an agent (</w:t>
      </w:r>
      <w:proofErr w:type="spellStart"/>
      <w:r w:rsidRPr="000B64B1">
        <w:t>biotop:</w:t>
      </w:r>
      <w:r w:rsidRPr="00724CA0">
        <w:rPr>
          <w:b/>
          <w:iCs/>
        </w:rPr>
        <w:t>hasAgent</w:t>
      </w:r>
      <w:proofErr w:type="spellEnd"/>
      <w:r w:rsidRPr="000B64B1">
        <w:t>),</w:t>
      </w:r>
      <w:r w:rsidRPr="000B64B1">
        <w:rPr>
          <w:i/>
          <w:iCs/>
        </w:rPr>
        <w:t xml:space="preserve"> viz</w:t>
      </w:r>
      <w:r w:rsidRPr="000B64B1">
        <w:t>. the vector (column2), and a passive participant (</w:t>
      </w:r>
      <w:proofErr w:type="spellStart"/>
      <w:r w:rsidRPr="000B64B1">
        <w:t>biotop:</w:t>
      </w:r>
      <w:r w:rsidRPr="00724CA0">
        <w:rPr>
          <w:b/>
          <w:iCs/>
        </w:rPr>
        <w:t>hasPatient</w:t>
      </w:r>
      <w:proofErr w:type="spellEnd"/>
      <w:r w:rsidRPr="000B64B1">
        <w:t>), the pathogen. When the process ends (and only then) the process is instantiated, and in this moment the pathogen is located in the host. The host seems to be the mis</w:t>
      </w:r>
      <w:r w:rsidRPr="000B64B1">
        <w:t>s</w:t>
      </w:r>
      <w:r w:rsidRPr="000B64B1">
        <w:lastRenderedPageBreak/>
        <w:t xml:space="preserve">ing link in this table because it is restricted to </w:t>
      </w:r>
      <w:r w:rsidR="000725EC">
        <w:rPr>
          <w:i/>
          <w:iCs/>
        </w:rPr>
        <w:t>H</w:t>
      </w:r>
      <w:r w:rsidR="000725EC" w:rsidRPr="000B64B1">
        <w:rPr>
          <w:i/>
          <w:iCs/>
        </w:rPr>
        <w:t xml:space="preserve">omo </w:t>
      </w:r>
      <w:r w:rsidRPr="000B64B1">
        <w:rPr>
          <w:i/>
          <w:iCs/>
        </w:rPr>
        <w:t>sapiens</w:t>
      </w:r>
      <w:r w:rsidRPr="000B64B1">
        <w:t xml:space="preserve">. We therefore need to add the host organism. The relation between the pathogen and the host is, first of all, a locational relationship, simply because the pathogen is located with the host at the end of the </w:t>
      </w:r>
      <w:r w:rsidR="00C347B4">
        <w:t xml:space="preserve">disease transmission </w:t>
      </w:r>
      <w:r w:rsidRPr="000B64B1">
        <w:t xml:space="preserve">process. Therefore we use, again, the relation </w:t>
      </w:r>
      <w:proofErr w:type="spellStart"/>
      <w:r w:rsidRPr="000B64B1">
        <w:t>biotop</w:t>
      </w:r>
      <w:proofErr w:type="gramStart"/>
      <w:r w:rsidRPr="000B64B1">
        <w:t>:</w:t>
      </w:r>
      <w:r w:rsidRPr="00724CA0">
        <w:rPr>
          <w:b/>
          <w:iCs/>
        </w:rPr>
        <w:t>hasLocus</w:t>
      </w:r>
      <w:proofErr w:type="spellEnd"/>
      <w:proofErr w:type="gramEnd"/>
      <w:r w:rsidRPr="000B64B1">
        <w:rPr>
          <w:i/>
          <w:iCs/>
        </w:rPr>
        <w:t>.</w:t>
      </w:r>
    </w:p>
    <w:p w:rsidR="00177132" w:rsidRPr="000B64B1" w:rsidRDefault="00177132" w:rsidP="00177132">
      <w:r w:rsidRPr="000B64B1">
        <w:t xml:space="preserve">The relation between the </w:t>
      </w:r>
      <w:r w:rsidR="00534952">
        <w:t xml:space="preserve">pathogen </w:t>
      </w:r>
      <w:r w:rsidRPr="000B64B1">
        <w:t>(inside the host) and the disease manifestation is not so straightforward, because not every tran</w:t>
      </w:r>
      <w:r w:rsidRPr="000B64B1">
        <w:t>s</w:t>
      </w:r>
      <w:r w:rsidRPr="000B64B1">
        <w:t xml:space="preserve">mission process entails an infection of the host. The later has to happen after a pathogen transmission process from the vector into the host.  </w:t>
      </w:r>
    </w:p>
    <w:p w:rsidR="00177132" w:rsidRPr="000B64B1" w:rsidRDefault="00177132" w:rsidP="00177132">
      <w:r w:rsidRPr="000B64B1">
        <w:t>We therefore decided to distinguish between disposition and man</w:t>
      </w:r>
      <w:r w:rsidRPr="000B64B1">
        <w:t>i</w:t>
      </w:r>
      <w:r w:rsidRPr="000B64B1">
        <w:t>festation according to (</w:t>
      </w:r>
      <w:r w:rsidRPr="000B64B1">
        <w:rPr>
          <w:shd w:val="solid" w:color="FFFFFF" w:fill="FFFFFF"/>
        </w:rPr>
        <w:t>Schulz, 2011)</w:t>
      </w:r>
      <w:r w:rsidRPr="000B64B1">
        <w:t xml:space="preserve">, which are related by </w:t>
      </w:r>
      <w:proofErr w:type="spellStart"/>
      <w:r w:rsidRPr="000B64B1">
        <w:t>bi</w:t>
      </w:r>
      <w:r w:rsidRPr="000B64B1">
        <w:t>o</w:t>
      </w:r>
      <w:r w:rsidRPr="000B64B1">
        <w:t>top</w:t>
      </w:r>
      <w:proofErr w:type="gramStart"/>
      <w:r w:rsidRPr="000B64B1">
        <w:t>:</w:t>
      </w:r>
      <w:r w:rsidRPr="00724CA0">
        <w:rPr>
          <w:b/>
          <w:iCs/>
        </w:rPr>
        <w:t>hasRealization</w:t>
      </w:r>
      <w:proofErr w:type="spellEnd"/>
      <w:proofErr w:type="gramEnd"/>
      <w:r w:rsidRPr="000B64B1">
        <w:rPr>
          <w:i/>
          <w:iCs/>
        </w:rPr>
        <w:t xml:space="preserve"> </w:t>
      </w:r>
      <w:r w:rsidRPr="000B64B1">
        <w:t xml:space="preserve">and </w:t>
      </w:r>
      <w:proofErr w:type="spellStart"/>
      <w:r w:rsidRPr="000B64B1">
        <w:t>biotop</w:t>
      </w:r>
      <w:proofErr w:type="spellEnd"/>
      <w:r w:rsidRPr="000B64B1">
        <w:t xml:space="preserve">: </w:t>
      </w:r>
      <w:proofErr w:type="spellStart"/>
      <w:r w:rsidRPr="00724CA0">
        <w:rPr>
          <w:b/>
          <w:iCs/>
        </w:rPr>
        <w:t>realizationOf</w:t>
      </w:r>
      <w:proofErr w:type="spellEnd"/>
      <w:r w:rsidRPr="000B64B1">
        <w:t xml:space="preserve">, with the former as value restrictions and the latter as existential restrictions. What is typical for the diseases under scrutiny is that they only occur in organisms infected by the respective pathogens. </w:t>
      </w:r>
    </w:p>
    <w:p w:rsidR="00177132" w:rsidRPr="000B64B1" w:rsidRDefault="00177132" w:rsidP="00177132">
      <w:r w:rsidRPr="000B64B1">
        <w:t>The geographical entities are included in our framework as reific</w:t>
      </w:r>
      <w:r w:rsidRPr="000B64B1">
        <w:t>a</w:t>
      </w:r>
      <w:r w:rsidRPr="000B64B1">
        <w:t>tions (Schulz</w:t>
      </w:r>
      <w:r w:rsidR="00BC6323">
        <w:t xml:space="preserve"> and Hahn</w:t>
      </w:r>
      <w:r w:rsidRPr="000B64B1">
        <w:t xml:space="preserve">, 2001). For example the class </w:t>
      </w:r>
      <w:proofErr w:type="spellStart"/>
      <w:r w:rsidRPr="000B64B1">
        <w:rPr>
          <w:i/>
          <w:iCs/>
        </w:rPr>
        <w:t>BrazilLoc</w:t>
      </w:r>
      <w:r w:rsidRPr="000B64B1">
        <w:rPr>
          <w:i/>
          <w:iCs/>
        </w:rPr>
        <w:t>a</w:t>
      </w:r>
      <w:r w:rsidRPr="000B64B1">
        <w:rPr>
          <w:i/>
          <w:iCs/>
        </w:rPr>
        <w:t>tion</w:t>
      </w:r>
      <w:proofErr w:type="spellEnd"/>
      <w:r w:rsidRPr="000B64B1">
        <w:rPr>
          <w:i/>
          <w:iCs/>
        </w:rPr>
        <w:t xml:space="preserve"> </w:t>
      </w:r>
      <w:r w:rsidRPr="000B64B1">
        <w:t>extends to all individual geographic places located in Brazil. Using this method we are able to emulate spatial inclusion by taxonomic subsumption (Hahn</w:t>
      </w:r>
      <w:r w:rsidR="00735505">
        <w:t xml:space="preserve"> </w:t>
      </w:r>
      <w:r w:rsidR="00883B7F" w:rsidRPr="00883B7F">
        <w:rPr>
          <w:i/>
        </w:rPr>
        <w:t>et al.</w:t>
      </w:r>
      <w:r w:rsidRPr="000B64B1">
        <w:t xml:space="preserve"> 1999). Whereas Brazil is a part of South America, the class </w:t>
      </w:r>
      <w:proofErr w:type="spellStart"/>
      <w:r w:rsidRPr="000B64B1">
        <w:rPr>
          <w:i/>
          <w:iCs/>
        </w:rPr>
        <w:t>BrazilLocation</w:t>
      </w:r>
      <w:proofErr w:type="spellEnd"/>
      <w:r w:rsidRPr="000B64B1">
        <w:rPr>
          <w:i/>
          <w:iCs/>
        </w:rPr>
        <w:t xml:space="preserve"> </w:t>
      </w:r>
      <w:r w:rsidRPr="000B64B1">
        <w:t xml:space="preserve">is a subclass of </w:t>
      </w:r>
      <w:proofErr w:type="spellStart"/>
      <w:r w:rsidRPr="000B64B1">
        <w:rPr>
          <w:i/>
          <w:iCs/>
        </w:rPr>
        <w:t>SouthAmericaLocation</w:t>
      </w:r>
      <w:proofErr w:type="spellEnd"/>
      <w:r w:rsidRPr="000B64B1">
        <w:t xml:space="preserve">. Thus we have a pure ontology without individuals. </w:t>
      </w:r>
    </w:p>
    <w:p w:rsidR="00B767DA" w:rsidRPr="000B64B1" w:rsidRDefault="00B767DA" w:rsidP="00177132"/>
    <w:p w:rsidR="002864A7" w:rsidRPr="000B64B1" w:rsidRDefault="002864A7" w:rsidP="002864A7">
      <w:pPr>
        <w:pStyle w:val="Ttulo2"/>
      </w:pPr>
      <w:r w:rsidRPr="000B64B1">
        <w:t>Design pattern formalization</w:t>
      </w:r>
    </w:p>
    <w:p w:rsidR="00B767DA" w:rsidRPr="000B64B1" w:rsidRDefault="00B767DA" w:rsidP="00B767DA">
      <w:pPr>
        <w:pStyle w:val="NormalWeb"/>
        <w:spacing w:before="0" w:beforeAutospacing="0" w:after="0" w:afterAutospacing="0"/>
        <w:jc w:val="both"/>
        <w:rPr>
          <w:color w:val="000000"/>
          <w:sz w:val="16"/>
          <w:szCs w:val="16"/>
        </w:rPr>
      </w:pPr>
    </w:p>
    <w:p w:rsidR="000F08A3" w:rsidRPr="000B64B1" w:rsidRDefault="00B767DA" w:rsidP="008B1C29">
      <w:pPr>
        <w:pStyle w:val="NormalWeb"/>
        <w:spacing w:before="0" w:beforeAutospacing="0" w:after="0" w:afterAutospacing="0"/>
        <w:jc w:val="center"/>
        <w:rPr>
          <w:color w:val="000000"/>
          <w:sz w:val="16"/>
          <w:szCs w:val="16"/>
        </w:rPr>
      </w:pPr>
      <w:r w:rsidRPr="000B64B1">
        <w:rPr>
          <w:color w:val="000000"/>
          <w:sz w:val="16"/>
          <w:szCs w:val="16"/>
        </w:rPr>
        <w:t xml:space="preserve">Table 2: </w:t>
      </w:r>
      <w:r w:rsidR="00D950A6">
        <w:rPr>
          <w:color w:val="000000"/>
          <w:sz w:val="16"/>
          <w:szCs w:val="16"/>
        </w:rPr>
        <w:t>G</w:t>
      </w:r>
      <w:r w:rsidR="002C2C13" w:rsidRPr="000B64B1">
        <w:rPr>
          <w:color w:val="000000"/>
          <w:sz w:val="16"/>
          <w:szCs w:val="16"/>
        </w:rPr>
        <w:t>eneral pattern of a v</w:t>
      </w:r>
      <w:r w:rsidRPr="000B64B1">
        <w:rPr>
          <w:color w:val="000000"/>
          <w:sz w:val="16"/>
          <w:szCs w:val="16"/>
        </w:rPr>
        <w:t>ector borne disease matrix</w:t>
      </w:r>
    </w:p>
    <w:tbl>
      <w:tblPr>
        <w:tblW w:w="4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8"/>
        <w:gridCol w:w="992"/>
        <w:gridCol w:w="850"/>
        <w:gridCol w:w="851"/>
        <w:gridCol w:w="1134"/>
      </w:tblGrid>
      <w:tr w:rsidR="00C740C8" w:rsidRPr="004F1442" w:rsidTr="008B1C29">
        <w:trPr>
          <w:trHeight w:val="542"/>
        </w:trPr>
        <w:tc>
          <w:tcPr>
            <w:tcW w:w="998" w:type="dxa"/>
            <w:shd w:val="clear" w:color="auto" w:fill="F2F2F2" w:themeFill="background1" w:themeFillShade="F2"/>
            <w:tcMar>
              <w:top w:w="0" w:type="dxa"/>
              <w:left w:w="0" w:type="dxa"/>
              <w:bottom w:w="0" w:type="dxa"/>
              <w:right w:w="0" w:type="dxa"/>
            </w:tcMar>
            <w:vAlign w:val="center"/>
            <w:hideMark/>
          </w:tcPr>
          <w:p w:rsidR="002864A7" w:rsidRPr="008B1C29" w:rsidRDefault="002864A7" w:rsidP="00565A52">
            <w:pPr>
              <w:pStyle w:val="NormalWeb"/>
              <w:spacing w:before="0" w:beforeAutospacing="0" w:after="0" w:afterAutospacing="0" w:line="0" w:lineRule="atLeast"/>
              <w:jc w:val="center"/>
              <w:rPr>
                <w:sz w:val="16"/>
                <w:szCs w:val="16"/>
              </w:rPr>
            </w:pPr>
            <w:r w:rsidRPr="008B1C29">
              <w:rPr>
                <w:b/>
                <w:bCs/>
                <w:color w:val="000000"/>
                <w:sz w:val="16"/>
                <w:szCs w:val="16"/>
              </w:rPr>
              <w:t>Geographic Location</w:t>
            </w:r>
          </w:p>
        </w:tc>
        <w:tc>
          <w:tcPr>
            <w:tcW w:w="992" w:type="dxa"/>
            <w:shd w:val="clear" w:color="auto" w:fill="F2F2F2" w:themeFill="background1" w:themeFillShade="F2"/>
            <w:tcMar>
              <w:top w:w="0" w:type="dxa"/>
              <w:left w:w="0" w:type="dxa"/>
              <w:bottom w:w="0" w:type="dxa"/>
              <w:right w:w="0" w:type="dxa"/>
            </w:tcMar>
            <w:vAlign w:val="center"/>
            <w:hideMark/>
          </w:tcPr>
          <w:p w:rsidR="002864A7" w:rsidRPr="008B1C29" w:rsidRDefault="002C2C13" w:rsidP="00565A52">
            <w:pPr>
              <w:pStyle w:val="NormalWeb"/>
              <w:spacing w:before="0" w:beforeAutospacing="0" w:after="0" w:afterAutospacing="0" w:line="0" w:lineRule="atLeast"/>
              <w:jc w:val="center"/>
              <w:rPr>
                <w:sz w:val="16"/>
                <w:szCs w:val="16"/>
              </w:rPr>
            </w:pPr>
            <w:r w:rsidRPr="008B1C29">
              <w:rPr>
                <w:b/>
                <w:bCs/>
                <w:color w:val="000000"/>
                <w:sz w:val="16"/>
                <w:szCs w:val="16"/>
              </w:rPr>
              <w:t>Arthropod</w:t>
            </w:r>
            <w:r w:rsidRPr="008B1C29">
              <w:rPr>
                <w:b/>
                <w:bCs/>
                <w:color w:val="000000"/>
                <w:sz w:val="16"/>
                <w:szCs w:val="16"/>
              </w:rPr>
              <w:br/>
              <w:t>(</w:t>
            </w:r>
            <w:r w:rsidR="002864A7" w:rsidRPr="008B1C29">
              <w:rPr>
                <w:b/>
                <w:bCs/>
                <w:color w:val="000000"/>
                <w:sz w:val="16"/>
                <w:szCs w:val="16"/>
              </w:rPr>
              <w:t>Vector</w:t>
            </w:r>
            <w:r w:rsidRPr="008B1C29">
              <w:rPr>
                <w:b/>
                <w:bCs/>
                <w:color w:val="000000"/>
                <w:sz w:val="16"/>
                <w:szCs w:val="16"/>
              </w:rPr>
              <w:t>)</w:t>
            </w:r>
          </w:p>
        </w:tc>
        <w:tc>
          <w:tcPr>
            <w:tcW w:w="850" w:type="dxa"/>
            <w:shd w:val="clear" w:color="auto" w:fill="F2F2F2" w:themeFill="background1" w:themeFillShade="F2"/>
            <w:tcMar>
              <w:top w:w="0" w:type="dxa"/>
              <w:left w:w="0" w:type="dxa"/>
              <w:bottom w:w="0" w:type="dxa"/>
              <w:right w:w="0" w:type="dxa"/>
            </w:tcMar>
            <w:vAlign w:val="center"/>
            <w:hideMark/>
          </w:tcPr>
          <w:p w:rsidR="002C2C13" w:rsidRPr="008B1C29" w:rsidRDefault="002C2C13" w:rsidP="00565A52">
            <w:pPr>
              <w:pStyle w:val="NormalWeb"/>
              <w:spacing w:before="0" w:beforeAutospacing="0" w:after="0" w:afterAutospacing="0" w:line="0" w:lineRule="atLeast"/>
              <w:jc w:val="center"/>
              <w:rPr>
                <w:b/>
                <w:bCs/>
                <w:color w:val="000000"/>
                <w:sz w:val="16"/>
                <w:szCs w:val="16"/>
              </w:rPr>
            </w:pPr>
            <w:r w:rsidRPr="008B1C29">
              <w:rPr>
                <w:b/>
                <w:bCs/>
                <w:color w:val="000000"/>
                <w:sz w:val="16"/>
                <w:szCs w:val="16"/>
              </w:rPr>
              <w:t>Vertebrate</w:t>
            </w:r>
          </w:p>
          <w:p w:rsidR="002864A7" w:rsidRPr="008B1C29" w:rsidRDefault="002C2C13" w:rsidP="00565A52">
            <w:pPr>
              <w:pStyle w:val="NormalWeb"/>
              <w:spacing w:before="0" w:beforeAutospacing="0" w:after="0" w:afterAutospacing="0" w:line="0" w:lineRule="atLeast"/>
              <w:jc w:val="center"/>
              <w:rPr>
                <w:sz w:val="16"/>
                <w:szCs w:val="16"/>
              </w:rPr>
            </w:pPr>
            <w:r w:rsidRPr="008B1C29">
              <w:rPr>
                <w:b/>
                <w:bCs/>
                <w:color w:val="000000"/>
                <w:sz w:val="16"/>
                <w:szCs w:val="16"/>
              </w:rPr>
              <w:t>(</w:t>
            </w:r>
            <w:r w:rsidR="002864A7" w:rsidRPr="008B1C29">
              <w:rPr>
                <w:b/>
                <w:bCs/>
                <w:color w:val="000000"/>
                <w:sz w:val="16"/>
                <w:szCs w:val="16"/>
              </w:rPr>
              <w:t>Host</w:t>
            </w:r>
            <w:r w:rsidRPr="008B1C29">
              <w:rPr>
                <w:b/>
                <w:bCs/>
                <w:color w:val="000000"/>
                <w:sz w:val="16"/>
                <w:szCs w:val="16"/>
              </w:rPr>
              <w:t>)</w:t>
            </w:r>
          </w:p>
        </w:tc>
        <w:tc>
          <w:tcPr>
            <w:tcW w:w="851" w:type="dxa"/>
            <w:shd w:val="clear" w:color="auto" w:fill="F2F2F2" w:themeFill="background1" w:themeFillShade="F2"/>
            <w:tcMar>
              <w:top w:w="0" w:type="dxa"/>
              <w:left w:w="0" w:type="dxa"/>
              <w:bottom w:w="0" w:type="dxa"/>
              <w:right w:w="0" w:type="dxa"/>
            </w:tcMar>
            <w:vAlign w:val="center"/>
            <w:hideMark/>
          </w:tcPr>
          <w:p w:rsidR="002C2C13" w:rsidRPr="008B1C29" w:rsidRDefault="002C2C13" w:rsidP="00565A52">
            <w:pPr>
              <w:pStyle w:val="NormalWeb"/>
              <w:spacing w:before="0" w:beforeAutospacing="0" w:after="0" w:afterAutospacing="0" w:line="0" w:lineRule="atLeast"/>
              <w:jc w:val="center"/>
              <w:rPr>
                <w:b/>
                <w:bCs/>
                <w:color w:val="000000"/>
                <w:sz w:val="16"/>
                <w:szCs w:val="16"/>
              </w:rPr>
            </w:pPr>
            <w:proofErr w:type="spellStart"/>
            <w:r w:rsidRPr="008B1C29">
              <w:rPr>
                <w:b/>
                <w:bCs/>
                <w:color w:val="000000"/>
                <w:sz w:val="16"/>
                <w:szCs w:val="16"/>
              </w:rPr>
              <w:t>Protist</w:t>
            </w:r>
            <w:proofErr w:type="spellEnd"/>
          </w:p>
          <w:p w:rsidR="002864A7" w:rsidRPr="008B1C29" w:rsidRDefault="002C2C13" w:rsidP="00565A52">
            <w:pPr>
              <w:pStyle w:val="NormalWeb"/>
              <w:spacing w:before="0" w:beforeAutospacing="0" w:after="0" w:afterAutospacing="0" w:line="0" w:lineRule="atLeast"/>
              <w:jc w:val="center"/>
              <w:rPr>
                <w:sz w:val="16"/>
                <w:szCs w:val="16"/>
              </w:rPr>
            </w:pPr>
            <w:r w:rsidRPr="008B1C29">
              <w:rPr>
                <w:b/>
                <w:bCs/>
                <w:color w:val="000000"/>
                <w:sz w:val="16"/>
                <w:szCs w:val="16"/>
              </w:rPr>
              <w:t>(</w:t>
            </w:r>
            <w:r w:rsidR="002864A7" w:rsidRPr="008B1C29">
              <w:rPr>
                <w:b/>
                <w:bCs/>
                <w:color w:val="000000"/>
                <w:sz w:val="16"/>
                <w:szCs w:val="16"/>
              </w:rPr>
              <w:t>Pathogen</w:t>
            </w:r>
            <w:r w:rsidRPr="008B1C29">
              <w:rPr>
                <w:b/>
                <w:bCs/>
                <w:color w:val="000000"/>
                <w:sz w:val="16"/>
                <w:szCs w:val="16"/>
              </w:rPr>
              <w:t>)</w:t>
            </w:r>
          </w:p>
        </w:tc>
        <w:tc>
          <w:tcPr>
            <w:tcW w:w="1134" w:type="dxa"/>
            <w:shd w:val="clear" w:color="auto" w:fill="F2F2F2" w:themeFill="background1" w:themeFillShade="F2"/>
            <w:tcMar>
              <w:top w:w="0" w:type="dxa"/>
              <w:left w:w="0" w:type="dxa"/>
              <w:bottom w:w="0" w:type="dxa"/>
              <w:right w:w="0" w:type="dxa"/>
            </w:tcMar>
            <w:vAlign w:val="center"/>
            <w:hideMark/>
          </w:tcPr>
          <w:p w:rsidR="002864A7" w:rsidRPr="008B1C29" w:rsidRDefault="002864A7" w:rsidP="00565A52">
            <w:pPr>
              <w:pStyle w:val="NormalWeb"/>
              <w:spacing w:before="0" w:beforeAutospacing="0" w:after="0" w:afterAutospacing="0" w:line="0" w:lineRule="atLeast"/>
              <w:jc w:val="center"/>
              <w:rPr>
                <w:b/>
                <w:bCs/>
                <w:color w:val="000000"/>
                <w:sz w:val="16"/>
                <w:szCs w:val="16"/>
              </w:rPr>
            </w:pPr>
            <w:r w:rsidRPr="008B1C29">
              <w:rPr>
                <w:b/>
                <w:bCs/>
                <w:color w:val="000000"/>
                <w:sz w:val="16"/>
                <w:szCs w:val="16"/>
              </w:rPr>
              <w:t>Manifestation</w:t>
            </w:r>
          </w:p>
          <w:p w:rsidR="00557914" w:rsidRPr="008B1C29" w:rsidRDefault="00762BD5" w:rsidP="00565A52">
            <w:pPr>
              <w:pStyle w:val="NormalWeb"/>
              <w:spacing w:before="0" w:beforeAutospacing="0" w:after="0" w:afterAutospacing="0" w:line="0" w:lineRule="atLeast"/>
              <w:jc w:val="center"/>
              <w:rPr>
                <w:b/>
                <w:sz w:val="16"/>
                <w:szCs w:val="16"/>
              </w:rPr>
            </w:pPr>
            <w:r w:rsidRPr="008B1C29">
              <w:rPr>
                <w:b/>
                <w:sz w:val="16"/>
                <w:szCs w:val="16"/>
              </w:rPr>
              <w:t>(Disease)</w:t>
            </w:r>
          </w:p>
        </w:tc>
      </w:tr>
      <w:tr w:rsidR="00462202" w:rsidRPr="004F1442" w:rsidTr="008B1C29">
        <w:trPr>
          <w:trHeight w:val="340"/>
        </w:trPr>
        <w:tc>
          <w:tcPr>
            <w:tcW w:w="998" w:type="dxa"/>
            <w:tcMar>
              <w:top w:w="0" w:type="dxa"/>
              <w:left w:w="0" w:type="dxa"/>
              <w:bottom w:w="0" w:type="dxa"/>
              <w:right w:w="0" w:type="dxa"/>
            </w:tcMar>
            <w:vAlign w:val="center"/>
            <w:hideMark/>
          </w:tcPr>
          <w:p w:rsidR="00462202" w:rsidRPr="008B1C29" w:rsidRDefault="00462202" w:rsidP="00DD3CAB">
            <w:pPr>
              <w:pStyle w:val="NormalWeb"/>
              <w:spacing w:before="0" w:beforeAutospacing="0" w:after="0" w:afterAutospacing="0" w:line="0" w:lineRule="atLeast"/>
              <w:jc w:val="center"/>
              <w:rPr>
                <w:sz w:val="16"/>
                <w:szCs w:val="16"/>
              </w:rPr>
            </w:pPr>
            <w:r w:rsidRPr="008B1C29">
              <w:rPr>
                <w:color w:val="000000"/>
                <w:sz w:val="16"/>
                <w:szCs w:val="16"/>
              </w:rPr>
              <w:t>G</w:t>
            </w:r>
            <w:r w:rsidR="00DD3CAB" w:rsidRPr="008B1C29">
              <w:rPr>
                <w:color w:val="000000"/>
                <w:sz w:val="16"/>
                <w:szCs w:val="16"/>
                <w:vertAlign w:val="subscript"/>
              </w:rPr>
              <w:t>a1</w:t>
            </w:r>
            <w:r w:rsidRPr="008B1C29">
              <w:rPr>
                <w:color w:val="000000"/>
                <w:sz w:val="16"/>
                <w:szCs w:val="16"/>
                <w:vertAlign w:val="subscript"/>
              </w:rPr>
              <w:t xml:space="preserve"> </w:t>
            </w:r>
            <w:r w:rsidRPr="008B1C29">
              <w:rPr>
                <w:color w:val="000000"/>
                <w:sz w:val="16"/>
                <w:szCs w:val="16"/>
              </w:rPr>
              <w:t>G</w:t>
            </w:r>
            <w:r w:rsidR="00DD3CAB" w:rsidRPr="008B1C29">
              <w:rPr>
                <w:color w:val="000000"/>
                <w:sz w:val="16"/>
                <w:szCs w:val="16"/>
                <w:vertAlign w:val="subscript"/>
              </w:rPr>
              <w:t>a2</w:t>
            </w:r>
            <w:r w:rsidR="006E40EE" w:rsidRPr="008B1C29">
              <w:rPr>
                <w:color w:val="000000"/>
                <w:sz w:val="16"/>
                <w:szCs w:val="16"/>
              </w:rPr>
              <w:t>…</w:t>
            </w:r>
            <w:proofErr w:type="spellStart"/>
            <w:r w:rsidRPr="008B1C29">
              <w:rPr>
                <w:color w:val="000000"/>
                <w:sz w:val="16"/>
                <w:szCs w:val="16"/>
              </w:rPr>
              <w:t>G</w:t>
            </w:r>
            <w:r w:rsidR="00DD3CAB" w:rsidRPr="008B1C29">
              <w:rPr>
                <w:color w:val="000000"/>
                <w:sz w:val="16"/>
                <w:szCs w:val="16"/>
                <w:vertAlign w:val="subscript"/>
              </w:rPr>
              <w:t>ak</w:t>
            </w:r>
            <w:proofErr w:type="spellEnd"/>
          </w:p>
        </w:tc>
        <w:tc>
          <w:tcPr>
            <w:tcW w:w="992" w:type="dxa"/>
            <w:tcMar>
              <w:top w:w="0" w:type="dxa"/>
              <w:left w:w="0" w:type="dxa"/>
              <w:bottom w:w="0" w:type="dxa"/>
              <w:right w:w="0" w:type="dxa"/>
            </w:tcMar>
            <w:vAlign w:val="center"/>
            <w:hideMark/>
          </w:tcPr>
          <w:p w:rsidR="00462202" w:rsidRPr="008B1C29" w:rsidRDefault="00462202" w:rsidP="004F1442">
            <w:pPr>
              <w:pStyle w:val="NormalWeb"/>
              <w:spacing w:before="0" w:beforeAutospacing="0" w:after="0" w:afterAutospacing="0" w:line="0" w:lineRule="atLeast"/>
              <w:jc w:val="center"/>
              <w:rPr>
                <w:sz w:val="16"/>
                <w:szCs w:val="16"/>
              </w:rPr>
            </w:pPr>
            <w:r w:rsidRPr="008B1C29">
              <w:rPr>
                <w:color w:val="000000"/>
                <w:sz w:val="16"/>
                <w:szCs w:val="16"/>
              </w:rPr>
              <w:t>V</w:t>
            </w:r>
            <w:r w:rsidR="00C740C8" w:rsidRPr="008B1C29">
              <w:rPr>
                <w:color w:val="000000"/>
                <w:sz w:val="16"/>
                <w:szCs w:val="16"/>
                <w:vertAlign w:val="subscript"/>
              </w:rPr>
              <w:t>a1</w:t>
            </w:r>
            <w:r w:rsidRPr="008B1C29">
              <w:rPr>
                <w:color w:val="000000"/>
                <w:sz w:val="16"/>
                <w:szCs w:val="16"/>
                <w:vertAlign w:val="subscript"/>
              </w:rPr>
              <w:t xml:space="preserve"> </w:t>
            </w:r>
            <w:r w:rsidRPr="008B1C29">
              <w:rPr>
                <w:color w:val="000000"/>
                <w:sz w:val="16"/>
                <w:szCs w:val="16"/>
              </w:rPr>
              <w:t>V</w:t>
            </w:r>
            <w:r w:rsidR="00C740C8" w:rsidRPr="008B1C29">
              <w:rPr>
                <w:color w:val="000000"/>
                <w:sz w:val="16"/>
                <w:szCs w:val="16"/>
                <w:vertAlign w:val="subscript"/>
              </w:rPr>
              <w:t>a2</w:t>
            </w:r>
            <w:proofErr w:type="gramStart"/>
            <w:r w:rsidR="004F1442" w:rsidRPr="008B1C29">
              <w:rPr>
                <w:color w:val="000000"/>
                <w:sz w:val="16"/>
                <w:szCs w:val="16"/>
                <w:vertAlign w:val="subscript"/>
              </w:rPr>
              <w:t>..</w:t>
            </w:r>
            <w:proofErr w:type="gramEnd"/>
            <w:r w:rsidRPr="008B1C29">
              <w:rPr>
                <w:color w:val="000000"/>
                <w:sz w:val="16"/>
                <w:szCs w:val="16"/>
              </w:rPr>
              <w:t>V</w:t>
            </w:r>
            <w:r w:rsidR="00C740C8" w:rsidRPr="008B1C29">
              <w:rPr>
                <w:color w:val="000000"/>
                <w:sz w:val="16"/>
                <w:szCs w:val="16"/>
                <w:vertAlign w:val="subscript"/>
              </w:rPr>
              <w:t>aj</w:t>
            </w:r>
          </w:p>
        </w:tc>
        <w:tc>
          <w:tcPr>
            <w:tcW w:w="850" w:type="dxa"/>
            <w:tcMar>
              <w:top w:w="0" w:type="dxa"/>
              <w:left w:w="0" w:type="dxa"/>
              <w:bottom w:w="0" w:type="dxa"/>
              <w:right w:w="0" w:type="dxa"/>
            </w:tcMar>
            <w:vAlign w:val="center"/>
            <w:hideMark/>
          </w:tcPr>
          <w:p w:rsidR="00462202" w:rsidRPr="008B1C29" w:rsidRDefault="00462202" w:rsidP="009B5B1C">
            <w:pPr>
              <w:pStyle w:val="NormalWeb"/>
              <w:spacing w:before="0" w:beforeAutospacing="0" w:after="0" w:afterAutospacing="0" w:line="0" w:lineRule="atLeast"/>
              <w:jc w:val="center"/>
              <w:rPr>
                <w:sz w:val="16"/>
                <w:szCs w:val="16"/>
              </w:rPr>
            </w:pPr>
            <w:proofErr w:type="gramStart"/>
            <w:r w:rsidRPr="008B1C29">
              <w:rPr>
                <w:color w:val="000000"/>
                <w:sz w:val="16"/>
                <w:szCs w:val="16"/>
              </w:rPr>
              <w:t>H</w:t>
            </w:r>
            <w:r w:rsidR="00C740C8" w:rsidRPr="008B1C29">
              <w:rPr>
                <w:color w:val="000000"/>
                <w:sz w:val="16"/>
                <w:szCs w:val="16"/>
                <w:vertAlign w:val="subscript"/>
              </w:rPr>
              <w:t>a1</w:t>
            </w:r>
            <w:r w:rsidRPr="008B1C29">
              <w:rPr>
                <w:color w:val="000000"/>
                <w:sz w:val="16"/>
                <w:szCs w:val="16"/>
                <w:vertAlign w:val="subscript"/>
              </w:rPr>
              <w:t xml:space="preserve">  </w:t>
            </w:r>
            <w:r w:rsidRPr="008B1C29">
              <w:rPr>
                <w:color w:val="000000"/>
                <w:sz w:val="16"/>
                <w:szCs w:val="16"/>
              </w:rPr>
              <w:t>H</w:t>
            </w:r>
            <w:r w:rsidR="00C740C8" w:rsidRPr="008B1C29">
              <w:rPr>
                <w:color w:val="000000"/>
                <w:sz w:val="16"/>
                <w:szCs w:val="16"/>
                <w:vertAlign w:val="subscript"/>
              </w:rPr>
              <w:t>a</w:t>
            </w:r>
            <w:r w:rsidRPr="008B1C29">
              <w:rPr>
                <w:color w:val="000000"/>
                <w:sz w:val="16"/>
                <w:szCs w:val="16"/>
                <w:vertAlign w:val="subscript"/>
              </w:rPr>
              <w:t>2</w:t>
            </w:r>
            <w:proofErr w:type="gramEnd"/>
            <w:r w:rsidR="004F1442" w:rsidRPr="008B1C29">
              <w:rPr>
                <w:color w:val="000000"/>
                <w:sz w:val="16"/>
                <w:szCs w:val="16"/>
              </w:rPr>
              <w:t>..</w:t>
            </w:r>
            <w:r w:rsidRPr="008B1C29">
              <w:rPr>
                <w:color w:val="000000"/>
                <w:sz w:val="16"/>
                <w:szCs w:val="16"/>
              </w:rPr>
              <w:t>H</w:t>
            </w:r>
            <w:r w:rsidR="00C740C8" w:rsidRPr="008B1C29">
              <w:rPr>
                <w:color w:val="000000"/>
                <w:sz w:val="16"/>
                <w:szCs w:val="16"/>
                <w:vertAlign w:val="subscript"/>
              </w:rPr>
              <w:t>a</w:t>
            </w:r>
            <w:r w:rsidRPr="008B1C29">
              <w:rPr>
                <w:color w:val="000000"/>
                <w:sz w:val="16"/>
                <w:szCs w:val="16"/>
                <w:vertAlign w:val="subscript"/>
              </w:rPr>
              <w:t>m</w:t>
            </w:r>
          </w:p>
        </w:tc>
        <w:tc>
          <w:tcPr>
            <w:tcW w:w="851" w:type="dxa"/>
            <w:tcMar>
              <w:top w:w="0" w:type="dxa"/>
              <w:left w:w="0" w:type="dxa"/>
              <w:bottom w:w="0" w:type="dxa"/>
              <w:right w:w="0" w:type="dxa"/>
            </w:tcMar>
            <w:vAlign w:val="center"/>
            <w:hideMark/>
          </w:tcPr>
          <w:p w:rsidR="00462202" w:rsidRPr="008B1C29" w:rsidRDefault="00462202" w:rsidP="00FD3966">
            <w:pPr>
              <w:pStyle w:val="NormalWeb"/>
              <w:spacing w:before="0" w:beforeAutospacing="0" w:after="0" w:afterAutospacing="0" w:line="0" w:lineRule="atLeast"/>
              <w:jc w:val="center"/>
              <w:rPr>
                <w:sz w:val="16"/>
                <w:szCs w:val="16"/>
              </w:rPr>
            </w:pPr>
            <w:proofErr w:type="gramStart"/>
            <w:r w:rsidRPr="008B1C29">
              <w:rPr>
                <w:color w:val="000000"/>
                <w:sz w:val="16"/>
                <w:szCs w:val="16"/>
              </w:rPr>
              <w:t>P</w:t>
            </w:r>
            <w:r w:rsidR="00C740C8" w:rsidRPr="008B1C29">
              <w:rPr>
                <w:color w:val="000000"/>
                <w:sz w:val="16"/>
                <w:szCs w:val="16"/>
                <w:vertAlign w:val="subscript"/>
              </w:rPr>
              <w:t>a</w:t>
            </w:r>
            <w:r w:rsidRPr="008B1C29">
              <w:rPr>
                <w:color w:val="000000"/>
                <w:sz w:val="16"/>
                <w:szCs w:val="16"/>
                <w:vertAlign w:val="subscript"/>
              </w:rPr>
              <w:t>1  </w:t>
            </w:r>
            <w:r w:rsidRPr="008B1C29">
              <w:rPr>
                <w:color w:val="000000"/>
                <w:sz w:val="16"/>
                <w:szCs w:val="16"/>
              </w:rPr>
              <w:t>P</w:t>
            </w:r>
            <w:r w:rsidR="00C740C8" w:rsidRPr="008B1C29">
              <w:rPr>
                <w:color w:val="000000"/>
                <w:sz w:val="16"/>
                <w:szCs w:val="16"/>
                <w:vertAlign w:val="subscript"/>
              </w:rPr>
              <w:t>a</w:t>
            </w:r>
            <w:r w:rsidRPr="008B1C29">
              <w:rPr>
                <w:color w:val="000000"/>
                <w:sz w:val="16"/>
                <w:szCs w:val="16"/>
                <w:vertAlign w:val="subscript"/>
              </w:rPr>
              <w:t>2</w:t>
            </w:r>
            <w:proofErr w:type="gramEnd"/>
            <w:r w:rsidR="004F1442" w:rsidRPr="008B1C29">
              <w:rPr>
                <w:color w:val="000000"/>
                <w:sz w:val="16"/>
                <w:szCs w:val="16"/>
              </w:rPr>
              <w:t>..</w:t>
            </w:r>
            <w:r w:rsidRPr="008B1C29">
              <w:rPr>
                <w:color w:val="000000"/>
                <w:sz w:val="16"/>
                <w:szCs w:val="16"/>
              </w:rPr>
              <w:t>P</w:t>
            </w:r>
            <w:r w:rsidR="00C740C8" w:rsidRPr="008B1C29">
              <w:rPr>
                <w:color w:val="000000"/>
                <w:sz w:val="16"/>
                <w:szCs w:val="16"/>
                <w:vertAlign w:val="subscript"/>
              </w:rPr>
              <w:t>a</w:t>
            </w:r>
            <w:r w:rsidRPr="008B1C29">
              <w:rPr>
                <w:color w:val="000000"/>
                <w:sz w:val="16"/>
                <w:szCs w:val="16"/>
                <w:vertAlign w:val="subscript"/>
              </w:rPr>
              <w:t>l</w:t>
            </w:r>
          </w:p>
        </w:tc>
        <w:tc>
          <w:tcPr>
            <w:tcW w:w="1134" w:type="dxa"/>
            <w:tcMar>
              <w:top w:w="0" w:type="dxa"/>
              <w:left w:w="0" w:type="dxa"/>
              <w:bottom w:w="0" w:type="dxa"/>
              <w:right w:w="0" w:type="dxa"/>
            </w:tcMar>
            <w:vAlign w:val="center"/>
            <w:hideMark/>
          </w:tcPr>
          <w:p w:rsidR="00462202" w:rsidRPr="008B1C29" w:rsidRDefault="00462202" w:rsidP="00FD3966">
            <w:pPr>
              <w:pStyle w:val="NormalWeb"/>
              <w:spacing w:before="0" w:beforeAutospacing="0" w:after="0" w:afterAutospacing="0" w:line="0" w:lineRule="atLeast"/>
              <w:jc w:val="center"/>
              <w:rPr>
                <w:sz w:val="16"/>
                <w:szCs w:val="16"/>
              </w:rPr>
            </w:pPr>
            <w:proofErr w:type="gramStart"/>
            <w:r w:rsidRPr="008B1C29">
              <w:rPr>
                <w:color w:val="000000"/>
                <w:sz w:val="16"/>
                <w:szCs w:val="16"/>
              </w:rPr>
              <w:t>D</w:t>
            </w:r>
            <w:r w:rsidR="00C740C8" w:rsidRPr="008B1C29">
              <w:rPr>
                <w:color w:val="000000"/>
                <w:sz w:val="16"/>
                <w:szCs w:val="16"/>
                <w:vertAlign w:val="subscript"/>
              </w:rPr>
              <w:t>a</w:t>
            </w:r>
            <w:r w:rsidRPr="008B1C29">
              <w:rPr>
                <w:color w:val="000000"/>
                <w:sz w:val="16"/>
                <w:szCs w:val="16"/>
                <w:vertAlign w:val="subscript"/>
              </w:rPr>
              <w:t>1  </w:t>
            </w:r>
            <w:r w:rsidRPr="008B1C29">
              <w:rPr>
                <w:color w:val="000000"/>
                <w:sz w:val="16"/>
                <w:szCs w:val="16"/>
              </w:rPr>
              <w:t>D</w:t>
            </w:r>
            <w:r w:rsidR="00C740C8" w:rsidRPr="008B1C29">
              <w:rPr>
                <w:color w:val="000000"/>
                <w:sz w:val="16"/>
                <w:szCs w:val="16"/>
                <w:vertAlign w:val="subscript"/>
              </w:rPr>
              <w:t>a</w:t>
            </w:r>
            <w:r w:rsidRPr="008B1C29">
              <w:rPr>
                <w:color w:val="000000"/>
                <w:sz w:val="16"/>
                <w:szCs w:val="16"/>
                <w:vertAlign w:val="subscript"/>
              </w:rPr>
              <w:t>2</w:t>
            </w:r>
            <w:proofErr w:type="gramEnd"/>
            <w:r w:rsidR="004F1442" w:rsidRPr="008B1C29">
              <w:rPr>
                <w:color w:val="000000"/>
                <w:sz w:val="16"/>
                <w:szCs w:val="16"/>
              </w:rPr>
              <w:t>..</w:t>
            </w:r>
            <w:r w:rsidRPr="008B1C29">
              <w:rPr>
                <w:color w:val="000000"/>
                <w:sz w:val="16"/>
                <w:szCs w:val="16"/>
              </w:rPr>
              <w:t>D</w:t>
            </w:r>
            <w:r w:rsidR="00C740C8" w:rsidRPr="008B1C29">
              <w:rPr>
                <w:color w:val="000000"/>
                <w:sz w:val="16"/>
                <w:szCs w:val="16"/>
                <w:vertAlign w:val="subscript"/>
              </w:rPr>
              <w:t>a</w:t>
            </w:r>
            <w:r w:rsidRPr="008B1C29">
              <w:rPr>
                <w:color w:val="000000"/>
                <w:sz w:val="16"/>
                <w:szCs w:val="16"/>
                <w:vertAlign w:val="subscript"/>
              </w:rPr>
              <w:t>n</w:t>
            </w:r>
          </w:p>
        </w:tc>
      </w:tr>
      <w:tr w:rsidR="00DD3CAB" w:rsidRPr="004F1442" w:rsidTr="008B1C29">
        <w:trPr>
          <w:trHeight w:val="340"/>
        </w:trPr>
        <w:tc>
          <w:tcPr>
            <w:tcW w:w="998" w:type="dxa"/>
            <w:tcMar>
              <w:top w:w="0" w:type="dxa"/>
              <w:left w:w="0" w:type="dxa"/>
              <w:bottom w:w="0" w:type="dxa"/>
              <w:right w:w="0" w:type="dxa"/>
            </w:tcMar>
            <w:vAlign w:val="center"/>
            <w:hideMark/>
          </w:tcPr>
          <w:p w:rsidR="00DD3CAB" w:rsidRPr="008B1C29" w:rsidRDefault="00DD3CAB" w:rsidP="00DD3CAB">
            <w:pPr>
              <w:pStyle w:val="NormalWeb"/>
              <w:spacing w:before="0" w:beforeAutospacing="0" w:after="0" w:afterAutospacing="0" w:line="0" w:lineRule="atLeast"/>
              <w:jc w:val="center"/>
              <w:rPr>
                <w:sz w:val="16"/>
                <w:szCs w:val="16"/>
              </w:rPr>
            </w:pPr>
            <w:r w:rsidRPr="008B1C29">
              <w:rPr>
                <w:color w:val="000000"/>
                <w:sz w:val="16"/>
                <w:szCs w:val="16"/>
              </w:rPr>
              <w:t>G</w:t>
            </w:r>
            <w:r w:rsidRPr="008B1C29">
              <w:rPr>
                <w:color w:val="000000"/>
                <w:sz w:val="16"/>
                <w:szCs w:val="16"/>
                <w:vertAlign w:val="subscript"/>
              </w:rPr>
              <w:t xml:space="preserve">b1 </w:t>
            </w:r>
            <w:r w:rsidRPr="008B1C29">
              <w:rPr>
                <w:color w:val="000000"/>
                <w:sz w:val="16"/>
                <w:szCs w:val="16"/>
              </w:rPr>
              <w:t>G</w:t>
            </w:r>
            <w:r w:rsidRPr="008B1C29">
              <w:rPr>
                <w:color w:val="000000"/>
                <w:sz w:val="16"/>
                <w:szCs w:val="16"/>
                <w:vertAlign w:val="subscript"/>
              </w:rPr>
              <w:t>b2</w:t>
            </w:r>
            <w:r w:rsidR="006E40EE" w:rsidRPr="008B1C29">
              <w:rPr>
                <w:color w:val="000000"/>
                <w:sz w:val="16"/>
                <w:szCs w:val="16"/>
              </w:rPr>
              <w:t>…</w:t>
            </w:r>
            <w:proofErr w:type="spellStart"/>
            <w:r w:rsidRPr="008B1C29">
              <w:rPr>
                <w:color w:val="000000"/>
                <w:sz w:val="16"/>
                <w:szCs w:val="16"/>
              </w:rPr>
              <w:t>G</w:t>
            </w:r>
            <w:r w:rsidRPr="008B1C29">
              <w:rPr>
                <w:color w:val="000000"/>
                <w:sz w:val="16"/>
                <w:szCs w:val="16"/>
                <w:vertAlign w:val="subscript"/>
              </w:rPr>
              <w:t>bk</w:t>
            </w:r>
            <w:proofErr w:type="spellEnd"/>
          </w:p>
        </w:tc>
        <w:tc>
          <w:tcPr>
            <w:tcW w:w="992" w:type="dxa"/>
            <w:tcMar>
              <w:top w:w="0" w:type="dxa"/>
              <w:left w:w="0" w:type="dxa"/>
              <w:bottom w:w="0" w:type="dxa"/>
              <w:right w:w="0" w:type="dxa"/>
            </w:tcMar>
            <w:vAlign w:val="center"/>
            <w:hideMark/>
          </w:tcPr>
          <w:p w:rsidR="00DD3CAB" w:rsidRPr="008B1C29" w:rsidRDefault="00DD3CAB" w:rsidP="004F1442">
            <w:pPr>
              <w:pStyle w:val="NormalWeb"/>
              <w:spacing w:before="0" w:beforeAutospacing="0" w:after="0" w:afterAutospacing="0" w:line="0" w:lineRule="atLeast"/>
              <w:jc w:val="center"/>
              <w:rPr>
                <w:sz w:val="16"/>
                <w:szCs w:val="16"/>
              </w:rPr>
            </w:pPr>
            <w:r w:rsidRPr="008B1C29">
              <w:rPr>
                <w:color w:val="000000"/>
                <w:sz w:val="16"/>
                <w:szCs w:val="16"/>
              </w:rPr>
              <w:t>V</w:t>
            </w:r>
            <w:r w:rsidR="00C740C8" w:rsidRPr="008B1C29">
              <w:rPr>
                <w:color w:val="000000"/>
                <w:sz w:val="16"/>
                <w:szCs w:val="16"/>
                <w:vertAlign w:val="subscript"/>
              </w:rPr>
              <w:t>b1</w:t>
            </w:r>
            <w:r w:rsidRPr="008B1C29">
              <w:rPr>
                <w:color w:val="000000"/>
                <w:sz w:val="16"/>
                <w:szCs w:val="16"/>
                <w:vertAlign w:val="subscript"/>
              </w:rPr>
              <w:t xml:space="preserve"> </w:t>
            </w:r>
            <w:r w:rsidRPr="008B1C29">
              <w:rPr>
                <w:color w:val="000000"/>
                <w:sz w:val="16"/>
                <w:szCs w:val="16"/>
              </w:rPr>
              <w:t>V</w:t>
            </w:r>
            <w:r w:rsidR="00C740C8" w:rsidRPr="008B1C29">
              <w:rPr>
                <w:color w:val="000000"/>
                <w:sz w:val="16"/>
                <w:szCs w:val="16"/>
                <w:vertAlign w:val="subscript"/>
              </w:rPr>
              <w:t>b2</w:t>
            </w:r>
            <w:proofErr w:type="gramStart"/>
            <w:r w:rsidR="004F1442" w:rsidRPr="008B1C29">
              <w:rPr>
                <w:color w:val="000000"/>
                <w:sz w:val="16"/>
                <w:szCs w:val="16"/>
                <w:vertAlign w:val="subscript"/>
              </w:rPr>
              <w:t>..</w:t>
            </w:r>
            <w:proofErr w:type="gramEnd"/>
            <w:r w:rsidRPr="008B1C29">
              <w:rPr>
                <w:color w:val="000000"/>
                <w:sz w:val="16"/>
                <w:szCs w:val="16"/>
              </w:rPr>
              <w:t>V</w:t>
            </w:r>
            <w:r w:rsidR="00C740C8" w:rsidRPr="008B1C29">
              <w:rPr>
                <w:color w:val="000000"/>
                <w:sz w:val="16"/>
                <w:szCs w:val="16"/>
                <w:vertAlign w:val="subscript"/>
              </w:rPr>
              <w:t>bj</w:t>
            </w:r>
          </w:p>
        </w:tc>
        <w:tc>
          <w:tcPr>
            <w:tcW w:w="850" w:type="dxa"/>
            <w:tcMar>
              <w:top w:w="0" w:type="dxa"/>
              <w:left w:w="0" w:type="dxa"/>
              <w:bottom w:w="0" w:type="dxa"/>
              <w:right w:w="0" w:type="dxa"/>
            </w:tcMar>
            <w:vAlign w:val="center"/>
            <w:hideMark/>
          </w:tcPr>
          <w:p w:rsidR="00DD3CAB" w:rsidRPr="008B1C29" w:rsidRDefault="00DD3CAB" w:rsidP="009B5B1C">
            <w:pPr>
              <w:pStyle w:val="NormalWeb"/>
              <w:spacing w:before="0" w:beforeAutospacing="0" w:after="0" w:afterAutospacing="0" w:line="0" w:lineRule="atLeast"/>
              <w:jc w:val="center"/>
              <w:rPr>
                <w:sz w:val="16"/>
                <w:szCs w:val="16"/>
              </w:rPr>
            </w:pPr>
            <w:proofErr w:type="gramStart"/>
            <w:r w:rsidRPr="008B1C29">
              <w:rPr>
                <w:color w:val="000000"/>
                <w:sz w:val="16"/>
                <w:szCs w:val="16"/>
              </w:rPr>
              <w:t>H</w:t>
            </w:r>
            <w:r w:rsidR="00C740C8" w:rsidRPr="008B1C29">
              <w:rPr>
                <w:color w:val="000000"/>
                <w:sz w:val="16"/>
                <w:szCs w:val="16"/>
                <w:vertAlign w:val="subscript"/>
              </w:rPr>
              <w:t>b</w:t>
            </w:r>
            <w:r w:rsidRPr="008B1C29">
              <w:rPr>
                <w:color w:val="000000"/>
                <w:sz w:val="16"/>
                <w:szCs w:val="16"/>
                <w:vertAlign w:val="subscript"/>
              </w:rPr>
              <w:t>1  </w:t>
            </w:r>
            <w:r w:rsidRPr="008B1C29">
              <w:rPr>
                <w:color w:val="000000"/>
                <w:sz w:val="16"/>
                <w:szCs w:val="16"/>
              </w:rPr>
              <w:t>H</w:t>
            </w:r>
            <w:r w:rsidR="00C740C8" w:rsidRPr="008B1C29">
              <w:rPr>
                <w:color w:val="000000"/>
                <w:sz w:val="16"/>
                <w:szCs w:val="16"/>
                <w:vertAlign w:val="subscript"/>
              </w:rPr>
              <w:t>b</w:t>
            </w:r>
            <w:r w:rsidRPr="008B1C29">
              <w:rPr>
                <w:color w:val="000000"/>
                <w:sz w:val="16"/>
                <w:szCs w:val="16"/>
                <w:vertAlign w:val="subscript"/>
              </w:rPr>
              <w:t>2</w:t>
            </w:r>
            <w:proofErr w:type="gramEnd"/>
            <w:r w:rsidR="004F1442" w:rsidRPr="008B1C29">
              <w:rPr>
                <w:color w:val="000000"/>
                <w:sz w:val="16"/>
                <w:szCs w:val="16"/>
              </w:rPr>
              <w:t>..</w:t>
            </w:r>
            <w:r w:rsidRPr="008B1C29">
              <w:rPr>
                <w:color w:val="000000"/>
                <w:sz w:val="16"/>
                <w:szCs w:val="16"/>
              </w:rPr>
              <w:t>H</w:t>
            </w:r>
            <w:r w:rsidR="00C740C8" w:rsidRPr="008B1C29">
              <w:rPr>
                <w:color w:val="000000"/>
                <w:sz w:val="16"/>
                <w:szCs w:val="16"/>
                <w:vertAlign w:val="subscript"/>
              </w:rPr>
              <w:t>b</w:t>
            </w:r>
            <w:r w:rsidRPr="008B1C29">
              <w:rPr>
                <w:color w:val="000000"/>
                <w:sz w:val="16"/>
                <w:szCs w:val="16"/>
                <w:vertAlign w:val="subscript"/>
              </w:rPr>
              <w:t>m</w:t>
            </w:r>
          </w:p>
        </w:tc>
        <w:tc>
          <w:tcPr>
            <w:tcW w:w="851" w:type="dxa"/>
            <w:tcMar>
              <w:top w:w="0" w:type="dxa"/>
              <w:left w:w="0" w:type="dxa"/>
              <w:bottom w:w="0" w:type="dxa"/>
              <w:right w:w="0" w:type="dxa"/>
            </w:tcMar>
            <w:vAlign w:val="center"/>
            <w:hideMark/>
          </w:tcPr>
          <w:p w:rsidR="00DD3CAB" w:rsidRPr="008B1C29" w:rsidRDefault="00DD3CAB" w:rsidP="00FD3966">
            <w:pPr>
              <w:pStyle w:val="NormalWeb"/>
              <w:spacing w:before="0" w:beforeAutospacing="0" w:after="0" w:afterAutospacing="0" w:line="0" w:lineRule="atLeast"/>
              <w:jc w:val="center"/>
              <w:rPr>
                <w:sz w:val="16"/>
                <w:szCs w:val="16"/>
              </w:rPr>
            </w:pPr>
            <w:proofErr w:type="gramStart"/>
            <w:r w:rsidRPr="008B1C29">
              <w:rPr>
                <w:color w:val="000000"/>
                <w:sz w:val="16"/>
                <w:szCs w:val="16"/>
              </w:rPr>
              <w:t>P</w:t>
            </w:r>
            <w:r w:rsidR="00C740C8" w:rsidRPr="008B1C29">
              <w:rPr>
                <w:color w:val="000000"/>
                <w:sz w:val="16"/>
                <w:szCs w:val="16"/>
                <w:vertAlign w:val="subscript"/>
              </w:rPr>
              <w:t>b</w:t>
            </w:r>
            <w:r w:rsidRPr="008B1C29">
              <w:rPr>
                <w:color w:val="000000"/>
                <w:sz w:val="16"/>
                <w:szCs w:val="16"/>
                <w:vertAlign w:val="subscript"/>
              </w:rPr>
              <w:t>1  </w:t>
            </w:r>
            <w:r w:rsidRPr="008B1C29">
              <w:rPr>
                <w:color w:val="000000"/>
                <w:sz w:val="16"/>
                <w:szCs w:val="16"/>
              </w:rPr>
              <w:t>P</w:t>
            </w:r>
            <w:r w:rsidR="00C740C8" w:rsidRPr="008B1C29">
              <w:rPr>
                <w:color w:val="000000"/>
                <w:sz w:val="16"/>
                <w:szCs w:val="16"/>
                <w:vertAlign w:val="subscript"/>
              </w:rPr>
              <w:t>b</w:t>
            </w:r>
            <w:r w:rsidRPr="008B1C29">
              <w:rPr>
                <w:color w:val="000000"/>
                <w:sz w:val="16"/>
                <w:szCs w:val="16"/>
                <w:vertAlign w:val="subscript"/>
              </w:rPr>
              <w:t>2</w:t>
            </w:r>
            <w:proofErr w:type="gramEnd"/>
            <w:r w:rsidR="004F1442" w:rsidRPr="008B1C29">
              <w:rPr>
                <w:color w:val="000000"/>
                <w:sz w:val="16"/>
                <w:szCs w:val="16"/>
              </w:rPr>
              <w:t>..</w:t>
            </w:r>
            <w:r w:rsidRPr="008B1C29">
              <w:rPr>
                <w:color w:val="000000"/>
                <w:sz w:val="16"/>
                <w:szCs w:val="16"/>
              </w:rPr>
              <w:t>P</w:t>
            </w:r>
            <w:r w:rsidR="00C740C8" w:rsidRPr="008B1C29">
              <w:rPr>
                <w:color w:val="000000"/>
                <w:sz w:val="16"/>
                <w:szCs w:val="16"/>
                <w:vertAlign w:val="subscript"/>
              </w:rPr>
              <w:t>b</w:t>
            </w:r>
            <w:r w:rsidRPr="008B1C29">
              <w:rPr>
                <w:color w:val="000000"/>
                <w:sz w:val="16"/>
                <w:szCs w:val="16"/>
                <w:vertAlign w:val="subscript"/>
              </w:rPr>
              <w:t>l</w:t>
            </w:r>
          </w:p>
        </w:tc>
        <w:tc>
          <w:tcPr>
            <w:tcW w:w="1134" w:type="dxa"/>
            <w:tcMar>
              <w:top w:w="0" w:type="dxa"/>
              <w:left w:w="0" w:type="dxa"/>
              <w:bottom w:w="0" w:type="dxa"/>
              <w:right w:w="0" w:type="dxa"/>
            </w:tcMar>
            <w:vAlign w:val="center"/>
            <w:hideMark/>
          </w:tcPr>
          <w:p w:rsidR="00DD3CAB" w:rsidRPr="008B1C29" w:rsidRDefault="00DD3CAB" w:rsidP="00FD3966">
            <w:pPr>
              <w:pStyle w:val="NormalWeb"/>
              <w:spacing w:before="0" w:beforeAutospacing="0" w:after="0" w:afterAutospacing="0" w:line="0" w:lineRule="atLeast"/>
              <w:jc w:val="center"/>
              <w:rPr>
                <w:sz w:val="16"/>
                <w:szCs w:val="16"/>
              </w:rPr>
            </w:pPr>
            <w:proofErr w:type="gramStart"/>
            <w:r w:rsidRPr="008B1C29">
              <w:rPr>
                <w:color w:val="000000"/>
                <w:sz w:val="16"/>
                <w:szCs w:val="16"/>
              </w:rPr>
              <w:t>D</w:t>
            </w:r>
            <w:r w:rsidR="00C740C8" w:rsidRPr="008B1C29">
              <w:rPr>
                <w:color w:val="000000"/>
                <w:sz w:val="16"/>
                <w:szCs w:val="16"/>
                <w:vertAlign w:val="subscript"/>
              </w:rPr>
              <w:t>b</w:t>
            </w:r>
            <w:r w:rsidRPr="008B1C29">
              <w:rPr>
                <w:color w:val="000000"/>
                <w:sz w:val="16"/>
                <w:szCs w:val="16"/>
                <w:vertAlign w:val="subscript"/>
              </w:rPr>
              <w:t>1  </w:t>
            </w:r>
            <w:r w:rsidRPr="008B1C29">
              <w:rPr>
                <w:color w:val="000000"/>
                <w:sz w:val="16"/>
                <w:szCs w:val="16"/>
              </w:rPr>
              <w:t>D</w:t>
            </w:r>
            <w:r w:rsidR="00C740C8" w:rsidRPr="008B1C29">
              <w:rPr>
                <w:color w:val="000000"/>
                <w:sz w:val="16"/>
                <w:szCs w:val="16"/>
                <w:vertAlign w:val="subscript"/>
              </w:rPr>
              <w:t>b</w:t>
            </w:r>
            <w:r w:rsidRPr="008B1C29">
              <w:rPr>
                <w:color w:val="000000"/>
                <w:sz w:val="16"/>
                <w:szCs w:val="16"/>
                <w:vertAlign w:val="subscript"/>
              </w:rPr>
              <w:t>2</w:t>
            </w:r>
            <w:proofErr w:type="gramEnd"/>
            <w:r w:rsidR="004F1442" w:rsidRPr="008B1C29">
              <w:rPr>
                <w:color w:val="000000"/>
                <w:sz w:val="16"/>
                <w:szCs w:val="16"/>
              </w:rPr>
              <w:t>..</w:t>
            </w:r>
            <w:r w:rsidRPr="008B1C29">
              <w:rPr>
                <w:color w:val="000000"/>
                <w:sz w:val="16"/>
                <w:szCs w:val="16"/>
              </w:rPr>
              <w:t>D</w:t>
            </w:r>
            <w:r w:rsidR="00C740C8" w:rsidRPr="008B1C29">
              <w:rPr>
                <w:color w:val="000000"/>
                <w:sz w:val="16"/>
                <w:szCs w:val="16"/>
                <w:vertAlign w:val="subscript"/>
              </w:rPr>
              <w:t>b</w:t>
            </w:r>
            <w:r w:rsidRPr="008B1C29">
              <w:rPr>
                <w:color w:val="000000"/>
                <w:sz w:val="16"/>
                <w:szCs w:val="16"/>
                <w:vertAlign w:val="subscript"/>
              </w:rPr>
              <w:t>n</w:t>
            </w:r>
          </w:p>
        </w:tc>
      </w:tr>
      <w:tr w:rsidR="00462202" w:rsidRPr="004F1442" w:rsidTr="008B1C29">
        <w:trPr>
          <w:trHeight w:val="340"/>
        </w:trPr>
        <w:tc>
          <w:tcPr>
            <w:tcW w:w="998" w:type="dxa"/>
            <w:tcMar>
              <w:top w:w="0" w:type="dxa"/>
              <w:left w:w="0" w:type="dxa"/>
              <w:bottom w:w="0" w:type="dxa"/>
              <w:right w:w="0" w:type="dxa"/>
            </w:tcMar>
            <w:vAlign w:val="center"/>
            <w:hideMark/>
          </w:tcPr>
          <w:p w:rsidR="00462202" w:rsidRPr="008B1C29" w:rsidRDefault="00462202" w:rsidP="00DD3CAB">
            <w:pPr>
              <w:pStyle w:val="NormalWeb"/>
              <w:spacing w:before="0" w:beforeAutospacing="0" w:after="0" w:afterAutospacing="0" w:line="0" w:lineRule="atLeast"/>
              <w:jc w:val="center"/>
              <w:rPr>
                <w:sz w:val="16"/>
                <w:szCs w:val="16"/>
              </w:rPr>
            </w:pPr>
            <w:r w:rsidRPr="008B1C29">
              <w:rPr>
                <w:color w:val="000000"/>
                <w:sz w:val="16"/>
                <w:szCs w:val="16"/>
              </w:rPr>
              <w:t xml:space="preserve">… </w:t>
            </w:r>
          </w:p>
        </w:tc>
        <w:tc>
          <w:tcPr>
            <w:tcW w:w="992" w:type="dxa"/>
            <w:tcMar>
              <w:top w:w="0" w:type="dxa"/>
              <w:left w:w="0" w:type="dxa"/>
              <w:bottom w:w="0" w:type="dxa"/>
              <w:right w:w="0" w:type="dxa"/>
            </w:tcMar>
            <w:vAlign w:val="center"/>
            <w:hideMark/>
          </w:tcPr>
          <w:p w:rsidR="00462202" w:rsidRPr="008B1C29" w:rsidRDefault="00462202" w:rsidP="00DD3CAB">
            <w:pPr>
              <w:pStyle w:val="NormalWeb"/>
              <w:spacing w:before="0" w:beforeAutospacing="0" w:after="0" w:afterAutospacing="0" w:line="0" w:lineRule="atLeast"/>
              <w:jc w:val="center"/>
              <w:rPr>
                <w:sz w:val="16"/>
                <w:szCs w:val="16"/>
              </w:rPr>
            </w:pPr>
            <w:r w:rsidRPr="008B1C29">
              <w:rPr>
                <w:color w:val="000000"/>
                <w:sz w:val="16"/>
                <w:szCs w:val="16"/>
              </w:rPr>
              <w:t xml:space="preserve">... </w:t>
            </w:r>
            <w:r w:rsidRPr="008B1C29">
              <w:rPr>
                <w:color w:val="000000"/>
                <w:sz w:val="16"/>
                <w:szCs w:val="16"/>
                <w:vertAlign w:val="subscript"/>
              </w:rPr>
              <w:t> </w:t>
            </w:r>
          </w:p>
        </w:tc>
        <w:tc>
          <w:tcPr>
            <w:tcW w:w="850" w:type="dxa"/>
            <w:tcMar>
              <w:top w:w="0" w:type="dxa"/>
              <w:left w:w="0" w:type="dxa"/>
              <w:bottom w:w="0" w:type="dxa"/>
              <w:right w:w="0" w:type="dxa"/>
            </w:tcMar>
            <w:vAlign w:val="center"/>
            <w:hideMark/>
          </w:tcPr>
          <w:p w:rsidR="00462202" w:rsidRPr="008B1C29" w:rsidRDefault="00DD3CAB" w:rsidP="00FD3966">
            <w:pPr>
              <w:pStyle w:val="NormalWeb"/>
              <w:spacing w:before="0" w:beforeAutospacing="0" w:after="0" w:afterAutospacing="0" w:line="0" w:lineRule="atLeast"/>
              <w:jc w:val="center"/>
              <w:rPr>
                <w:sz w:val="16"/>
                <w:szCs w:val="16"/>
              </w:rPr>
            </w:pPr>
            <w:r w:rsidRPr="008B1C29">
              <w:rPr>
                <w:color w:val="000000"/>
                <w:sz w:val="16"/>
                <w:szCs w:val="16"/>
              </w:rPr>
              <w:t>…</w:t>
            </w:r>
          </w:p>
        </w:tc>
        <w:tc>
          <w:tcPr>
            <w:tcW w:w="851" w:type="dxa"/>
            <w:tcMar>
              <w:top w:w="0" w:type="dxa"/>
              <w:left w:w="0" w:type="dxa"/>
              <w:bottom w:w="0" w:type="dxa"/>
              <w:right w:w="0" w:type="dxa"/>
            </w:tcMar>
            <w:vAlign w:val="center"/>
            <w:hideMark/>
          </w:tcPr>
          <w:p w:rsidR="00462202" w:rsidRPr="008B1C29" w:rsidRDefault="00DD3CAB" w:rsidP="00FD3966">
            <w:pPr>
              <w:pStyle w:val="NormalWeb"/>
              <w:spacing w:before="0" w:beforeAutospacing="0" w:after="0" w:afterAutospacing="0" w:line="0" w:lineRule="atLeast"/>
              <w:jc w:val="center"/>
              <w:rPr>
                <w:sz w:val="16"/>
                <w:szCs w:val="16"/>
              </w:rPr>
            </w:pPr>
            <w:r w:rsidRPr="008B1C29">
              <w:rPr>
                <w:color w:val="000000"/>
                <w:sz w:val="16"/>
                <w:szCs w:val="16"/>
              </w:rPr>
              <w:t>…</w:t>
            </w:r>
          </w:p>
        </w:tc>
        <w:tc>
          <w:tcPr>
            <w:tcW w:w="1134" w:type="dxa"/>
            <w:tcMar>
              <w:top w:w="0" w:type="dxa"/>
              <w:left w:w="0" w:type="dxa"/>
              <w:bottom w:w="0" w:type="dxa"/>
              <w:right w:w="0" w:type="dxa"/>
            </w:tcMar>
            <w:vAlign w:val="center"/>
            <w:hideMark/>
          </w:tcPr>
          <w:p w:rsidR="00462202" w:rsidRPr="008B1C29" w:rsidRDefault="00DD3CAB" w:rsidP="00FD3966">
            <w:pPr>
              <w:pStyle w:val="NormalWeb"/>
              <w:spacing w:before="0" w:beforeAutospacing="0" w:after="0" w:afterAutospacing="0" w:line="0" w:lineRule="atLeast"/>
              <w:jc w:val="center"/>
              <w:rPr>
                <w:sz w:val="16"/>
                <w:szCs w:val="16"/>
              </w:rPr>
            </w:pPr>
            <w:r w:rsidRPr="008B1C29">
              <w:rPr>
                <w:color w:val="000000"/>
                <w:sz w:val="16"/>
                <w:szCs w:val="16"/>
              </w:rPr>
              <w:t>…</w:t>
            </w:r>
          </w:p>
        </w:tc>
      </w:tr>
      <w:tr w:rsidR="00C740C8" w:rsidRPr="004F1442" w:rsidTr="008B1C29">
        <w:trPr>
          <w:trHeight w:val="340"/>
        </w:trPr>
        <w:tc>
          <w:tcPr>
            <w:tcW w:w="998" w:type="dxa"/>
            <w:tcMar>
              <w:top w:w="0" w:type="dxa"/>
              <w:left w:w="0" w:type="dxa"/>
              <w:bottom w:w="0" w:type="dxa"/>
              <w:right w:w="0" w:type="dxa"/>
            </w:tcMar>
            <w:vAlign w:val="center"/>
            <w:hideMark/>
          </w:tcPr>
          <w:p w:rsidR="002864A7" w:rsidRPr="008B1C29" w:rsidRDefault="002864A7" w:rsidP="00DD3CAB">
            <w:pPr>
              <w:pStyle w:val="NormalWeb"/>
              <w:spacing w:before="0" w:beforeAutospacing="0" w:after="0" w:afterAutospacing="0" w:line="0" w:lineRule="atLeast"/>
              <w:jc w:val="center"/>
              <w:rPr>
                <w:sz w:val="16"/>
                <w:szCs w:val="16"/>
              </w:rPr>
            </w:pPr>
            <w:r w:rsidRPr="008B1C29">
              <w:rPr>
                <w:color w:val="000000"/>
                <w:sz w:val="16"/>
                <w:szCs w:val="16"/>
              </w:rPr>
              <w:t>G</w:t>
            </w:r>
            <w:r w:rsidR="00DD3CAB" w:rsidRPr="008B1C29">
              <w:rPr>
                <w:color w:val="000000"/>
                <w:sz w:val="16"/>
                <w:szCs w:val="16"/>
                <w:vertAlign w:val="subscript"/>
              </w:rPr>
              <w:t>n1</w:t>
            </w:r>
            <w:r w:rsidRPr="008B1C29">
              <w:rPr>
                <w:color w:val="000000"/>
                <w:sz w:val="16"/>
                <w:szCs w:val="16"/>
                <w:vertAlign w:val="subscript"/>
              </w:rPr>
              <w:t xml:space="preserve"> </w:t>
            </w:r>
            <w:r w:rsidRPr="008B1C29">
              <w:rPr>
                <w:color w:val="000000"/>
                <w:sz w:val="16"/>
                <w:szCs w:val="16"/>
              </w:rPr>
              <w:t>G</w:t>
            </w:r>
            <w:r w:rsidR="00DD3CAB" w:rsidRPr="008B1C29">
              <w:rPr>
                <w:color w:val="000000"/>
                <w:sz w:val="16"/>
                <w:szCs w:val="16"/>
                <w:vertAlign w:val="subscript"/>
              </w:rPr>
              <w:t>n2</w:t>
            </w:r>
            <w:r w:rsidR="006E40EE" w:rsidRPr="008B1C29">
              <w:rPr>
                <w:color w:val="000000"/>
                <w:sz w:val="16"/>
                <w:szCs w:val="16"/>
              </w:rPr>
              <w:t>…</w:t>
            </w:r>
            <w:proofErr w:type="spellStart"/>
            <w:r w:rsidRPr="008B1C29">
              <w:rPr>
                <w:color w:val="000000"/>
                <w:sz w:val="16"/>
                <w:szCs w:val="16"/>
              </w:rPr>
              <w:t>G</w:t>
            </w:r>
            <w:r w:rsidR="00DD3CAB" w:rsidRPr="008B1C29">
              <w:rPr>
                <w:color w:val="000000"/>
                <w:sz w:val="16"/>
                <w:szCs w:val="16"/>
                <w:vertAlign w:val="subscript"/>
              </w:rPr>
              <w:t>nk</w:t>
            </w:r>
            <w:proofErr w:type="spellEnd"/>
          </w:p>
        </w:tc>
        <w:tc>
          <w:tcPr>
            <w:tcW w:w="992" w:type="dxa"/>
            <w:tcMar>
              <w:top w:w="0" w:type="dxa"/>
              <w:left w:w="0" w:type="dxa"/>
              <w:bottom w:w="0" w:type="dxa"/>
              <w:right w:w="0" w:type="dxa"/>
            </w:tcMar>
            <w:vAlign w:val="center"/>
            <w:hideMark/>
          </w:tcPr>
          <w:p w:rsidR="002864A7" w:rsidRPr="008B1C29" w:rsidRDefault="002864A7" w:rsidP="004F1442">
            <w:pPr>
              <w:pStyle w:val="NormalWeb"/>
              <w:spacing w:before="0" w:beforeAutospacing="0" w:after="0" w:afterAutospacing="0" w:line="0" w:lineRule="atLeast"/>
              <w:jc w:val="center"/>
              <w:rPr>
                <w:sz w:val="16"/>
                <w:szCs w:val="16"/>
              </w:rPr>
            </w:pPr>
            <w:r w:rsidRPr="008B1C29">
              <w:rPr>
                <w:color w:val="000000"/>
                <w:sz w:val="16"/>
                <w:szCs w:val="16"/>
              </w:rPr>
              <w:t>V</w:t>
            </w:r>
            <w:r w:rsidR="00DD3CAB" w:rsidRPr="008B1C29">
              <w:rPr>
                <w:color w:val="000000"/>
                <w:sz w:val="16"/>
                <w:szCs w:val="16"/>
                <w:vertAlign w:val="subscript"/>
              </w:rPr>
              <w:t>n1</w:t>
            </w:r>
            <w:r w:rsidRPr="008B1C29">
              <w:rPr>
                <w:color w:val="000000"/>
                <w:sz w:val="16"/>
                <w:szCs w:val="16"/>
                <w:vertAlign w:val="subscript"/>
              </w:rPr>
              <w:t xml:space="preserve"> </w:t>
            </w:r>
            <w:r w:rsidRPr="008B1C29">
              <w:rPr>
                <w:color w:val="000000"/>
                <w:sz w:val="16"/>
                <w:szCs w:val="16"/>
              </w:rPr>
              <w:t>V</w:t>
            </w:r>
            <w:r w:rsidR="00DD3CAB" w:rsidRPr="008B1C29">
              <w:rPr>
                <w:color w:val="000000"/>
                <w:sz w:val="16"/>
                <w:szCs w:val="16"/>
                <w:vertAlign w:val="subscript"/>
              </w:rPr>
              <w:t>n2</w:t>
            </w:r>
            <w:proofErr w:type="gramStart"/>
            <w:r w:rsidR="004F1442" w:rsidRPr="008B1C29">
              <w:rPr>
                <w:color w:val="000000"/>
                <w:sz w:val="16"/>
                <w:szCs w:val="16"/>
                <w:vertAlign w:val="subscript"/>
              </w:rPr>
              <w:t>..</w:t>
            </w:r>
            <w:proofErr w:type="gramEnd"/>
            <w:r w:rsidRPr="008B1C29">
              <w:rPr>
                <w:color w:val="000000"/>
                <w:sz w:val="16"/>
                <w:szCs w:val="16"/>
              </w:rPr>
              <w:t>V</w:t>
            </w:r>
            <w:r w:rsidR="00DD3CAB" w:rsidRPr="008B1C29">
              <w:rPr>
                <w:color w:val="000000"/>
                <w:sz w:val="16"/>
                <w:szCs w:val="16"/>
                <w:vertAlign w:val="subscript"/>
              </w:rPr>
              <w:t>nj</w:t>
            </w:r>
          </w:p>
        </w:tc>
        <w:tc>
          <w:tcPr>
            <w:tcW w:w="850" w:type="dxa"/>
            <w:tcMar>
              <w:top w:w="0" w:type="dxa"/>
              <w:left w:w="0" w:type="dxa"/>
              <w:bottom w:w="0" w:type="dxa"/>
              <w:right w:w="0" w:type="dxa"/>
            </w:tcMar>
            <w:vAlign w:val="center"/>
            <w:hideMark/>
          </w:tcPr>
          <w:p w:rsidR="002864A7" w:rsidRPr="008B1C29" w:rsidRDefault="002864A7" w:rsidP="009B5B1C">
            <w:pPr>
              <w:pStyle w:val="NormalWeb"/>
              <w:spacing w:before="0" w:beforeAutospacing="0" w:after="0" w:afterAutospacing="0" w:line="0" w:lineRule="atLeast"/>
              <w:jc w:val="center"/>
              <w:rPr>
                <w:sz w:val="16"/>
                <w:szCs w:val="16"/>
              </w:rPr>
            </w:pPr>
            <w:proofErr w:type="gramStart"/>
            <w:r w:rsidRPr="008B1C29">
              <w:rPr>
                <w:color w:val="000000"/>
                <w:sz w:val="16"/>
                <w:szCs w:val="16"/>
              </w:rPr>
              <w:t>H</w:t>
            </w:r>
            <w:r w:rsidR="006E40EE" w:rsidRPr="008B1C29">
              <w:rPr>
                <w:color w:val="000000"/>
                <w:sz w:val="16"/>
                <w:szCs w:val="16"/>
                <w:vertAlign w:val="subscript"/>
              </w:rPr>
              <w:t>n</w:t>
            </w:r>
            <w:r w:rsidRPr="008B1C29">
              <w:rPr>
                <w:color w:val="000000"/>
                <w:sz w:val="16"/>
                <w:szCs w:val="16"/>
                <w:vertAlign w:val="subscript"/>
              </w:rPr>
              <w:t>1  </w:t>
            </w:r>
            <w:r w:rsidRPr="008B1C29">
              <w:rPr>
                <w:color w:val="000000"/>
                <w:sz w:val="16"/>
                <w:szCs w:val="16"/>
              </w:rPr>
              <w:t>H</w:t>
            </w:r>
            <w:r w:rsidR="006E40EE" w:rsidRPr="008B1C29">
              <w:rPr>
                <w:color w:val="000000"/>
                <w:sz w:val="16"/>
                <w:szCs w:val="16"/>
                <w:vertAlign w:val="subscript"/>
              </w:rPr>
              <w:t>n</w:t>
            </w:r>
            <w:r w:rsidRPr="008B1C29">
              <w:rPr>
                <w:color w:val="000000"/>
                <w:sz w:val="16"/>
                <w:szCs w:val="16"/>
                <w:vertAlign w:val="subscript"/>
              </w:rPr>
              <w:t>2</w:t>
            </w:r>
            <w:proofErr w:type="gramEnd"/>
            <w:r w:rsidR="004F1442" w:rsidRPr="008B1C29">
              <w:rPr>
                <w:color w:val="000000"/>
                <w:sz w:val="16"/>
                <w:szCs w:val="16"/>
              </w:rPr>
              <w:t>..</w:t>
            </w:r>
            <w:r w:rsidRPr="008B1C29">
              <w:rPr>
                <w:color w:val="000000"/>
                <w:sz w:val="16"/>
                <w:szCs w:val="16"/>
              </w:rPr>
              <w:t>H</w:t>
            </w:r>
            <w:r w:rsidR="006E40EE" w:rsidRPr="008B1C29">
              <w:rPr>
                <w:color w:val="000000"/>
                <w:sz w:val="16"/>
                <w:szCs w:val="16"/>
                <w:vertAlign w:val="subscript"/>
              </w:rPr>
              <w:t>n</w:t>
            </w:r>
            <w:r w:rsidRPr="008B1C29">
              <w:rPr>
                <w:color w:val="000000"/>
                <w:sz w:val="16"/>
                <w:szCs w:val="16"/>
                <w:vertAlign w:val="subscript"/>
              </w:rPr>
              <w:t>m</w:t>
            </w:r>
          </w:p>
        </w:tc>
        <w:tc>
          <w:tcPr>
            <w:tcW w:w="851" w:type="dxa"/>
            <w:tcMar>
              <w:top w:w="0" w:type="dxa"/>
              <w:left w:w="0" w:type="dxa"/>
              <w:bottom w:w="0" w:type="dxa"/>
              <w:right w:w="0" w:type="dxa"/>
            </w:tcMar>
            <w:vAlign w:val="center"/>
            <w:hideMark/>
          </w:tcPr>
          <w:p w:rsidR="002864A7" w:rsidRPr="008B1C29" w:rsidRDefault="002864A7" w:rsidP="002864A7">
            <w:pPr>
              <w:pStyle w:val="NormalWeb"/>
              <w:spacing w:before="0" w:beforeAutospacing="0" w:after="0" w:afterAutospacing="0" w:line="0" w:lineRule="atLeast"/>
              <w:jc w:val="center"/>
              <w:rPr>
                <w:sz w:val="16"/>
                <w:szCs w:val="16"/>
              </w:rPr>
            </w:pPr>
            <w:proofErr w:type="gramStart"/>
            <w:r w:rsidRPr="008B1C29">
              <w:rPr>
                <w:color w:val="000000"/>
                <w:sz w:val="16"/>
                <w:szCs w:val="16"/>
              </w:rPr>
              <w:t>P</w:t>
            </w:r>
            <w:r w:rsidR="006E40EE" w:rsidRPr="008B1C29">
              <w:rPr>
                <w:color w:val="000000"/>
                <w:sz w:val="16"/>
                <w:szCs w:val="16"/>
                <w:vertAlign w:val="subscript"/>
              </w:rPr>
              <w:t>n</w:t>
            </w:r>
            <w:r w:rsidRPr="008B1C29">
              <w:rPr>
                <w:color w:val="000000"/>
                <w:sz w:val="16"/>
                <w:szCs w:val="16"/>
                <w:vertAlign w:val="subscript"/>
              </w:rPr>
              <w:t>1  </w:t>
            </w:r>
            <w:r w:rsidRPr="008B1C29">
              <w:rPr>
                <w:color w:val="000000"/>
                <w:sz w:val="16"/>
                <w:szCs w:val="16"/>
              </w:rPr>
              <w:t>P</w:t>
            </w:r>
            <w:r w:rsidR="006E40EE" w:rsidRPr="008B1C29">
              <w:rPr>
                <w:color w:val="000000"/>
                <w:sz w:val="16"/>
                <w:szCs w:val="16"/>
                <w:vertAlign w:val="subscript"/>
              </w:rPr>
              <w:t>n</w:t>
            </w:r>
            <w:r w:rsidRPr="008B1C29">
              <w:rPr>
                <w:color w:val="000000"/>
                <w:sz w:val="16"/>
                <w:szCs w:val="16"/>
                <w:vertAlign w:val="subscript"/>
              </w:rPr>
              <w:t>2</w:t>
            </w:r>
            <w:proofErr w:type="gramEnd"/>
            <w:r w:rsidR="004F1442" w:rsidRPr="008B1C29">
              <w:rPr>
                <w:color w:val="000000"/>
                <w:sz w:val="16"/>
                <w:szCs w:val="16"/>
              </w:rPr>
              <w:t>..</w:t>
            </w:r>
            <w:r w:rsidRPr="008B1C29">
              <w:rPr>
                <w:color w:val="000000"/>
                <w:sz w:val="16"/>
                <w:szCs w:val="16"/>
              </w:rPr>
              <w:t>P</w:t>
            </w:r>
            <w:r w:rsidR="006E40EE" w:rsidRPr="008B1C29">
              <w:rPr>
                <w:color w:val="000000"/>
                <w:sz w:val="16"/>
                <w:szCs w:val="16"/>
                <w:vertAlign w:val="subscript"/>
              </w:rPr>
              <w:t>n</w:t>
            </w:r>
            <w:r w:rsidRPr="008B1C29">
              <w:rPr>
                <w:color w:val="000000"/>
                <w:sz w:val="16"/>
                <w:szCs w:val="16"/>
                <w:vertAlign w:val="subscript"/>
              </w:rPr>
              <w:t>l</w:t>
            </w:r>
          </w:p>
        </w:tc>
        <w:tc>
          <w:tcPr>
            <w:tcW w:w="1134" w:type="dxa"/>
            <w:tcMar>
              <w:top w:w="0" w:type="dxa"/>
              <w:left w:w="0" w:type="dxa"/>
              <w:bottom w:w="0" w:type="dxa"/>
              <w:right w:w="0" w:type="dxa"/>
            </w:tcMar>
            <w:vAlign w:val="center"/>
            <w:hideMark/>
          </w:tcPr>
          <w:p w:rsidR="002864A7" w:rsidRPr="008B1C29" w:rsidRDefault="002864A7" w:rsidP="002864A7">
            <w:pPr>
              <w:pStyle w:val="NormalWeb"/>
              <w:spacing w:before="0" w:beforeAutospacing="0" w:after="0" w:afterAutospacing="0" w:line="0" w:lineRule="atLeast"/>
              <w:jc w:val="center"/>
              <w:rPr>
                <w:sz w:val="16"/>
                <w:szCs w:val="16"/>
              </w:rPr>
            </w:pPr>
            <w:proofErr w:type="gramStart"/>
            <w:r w:rsidRPr="008B1C29">
              <w:rPr>
                <w:color w:val="000000"/>
                <w:sz w:val="16"/>
                <w:szCs w:val="16"/>
              </w:rPr>
              <w:t>D</w:t>
            </w:r>
            <w:r w:rsidR="006E40EE" w:rsidRPr="008B1C29">
              <w:rPr>
                <w:color w:val="000000"/>
                <w:sz w:val="16"/>
                <w:szCs w:val="16"/>
                <w:vertAlign w:val="subscript"/>
              </w:rPr>
              <w:t>n</w:t>
            </w:r>
            <w:r w:rsidRPr="008B1C29">
              <w:rPr>
                <w:color w:val="000000"/>
                <w:sz w:val="16"/>
                <w:szCs w:val="16"/>
                <w:vertAlign w:val="subscript"/>
              </w:rPr>
              <w:t>1  </w:t>
            </w:r>
            <w:r w:rsidRPr="008B1C29">
              <w:rPr>
                <w:color w:val="000000"/>
                <w:sz w:val="16"/>
                <w:szCs w:val="16"/>
              </w:rPr>
              <w:t>D</w:t>
            </w:r>
            <w:r w:rsidR="006E40EE" w:rsidRPr="008B1C29">
              <w:rPr>
                <w:color w:val="000000"/>
                <w:sz w:val="16"/>
                <w:szCs w:val="16"/>
                <w:vertAlign w:val="subscript"/>
              </w:rPr>
              <w:t>n</w:t>
            </w:r>
            <w:r w:rsidRPr="008B1C29">
              <w:rPr>
                <w:color w:val="000000"/>
                <w:sz w:val="16"/>
                <w:szCs w:val="16"/>
                <w:vertAlign w:val="subscript"/>
              </w:rPr>
              <w:t>2</w:t>
            </w:r>
            <w:proofErr w:type="gramEnd"/>
            <w:r w:rsidR="004F1442" w:rsidRPr="008B1C29">
              <w:rPr>
                <w:color w:val="000000"/>
                <w:sz w:val="16"/>
                <w:szCs w:val="16"/>
              </w:rPr>
              <w:t>..</w:t>
            </w:r>
            <w:r w:rsidRPr="008B1C29">
              <w:rPr>
                <w:color w:val="000000"/>
                <w:sz w:val="16"/>
                <w:szCs w:val="16"/>
              </w:rPr>
              <w:t>D</w:t>
            </w:r>
            <w:r w:rsidR="006E40EE" w:rsidRPr="008B1C29">
              <w:rPr>
                <w:color w:val="000000"/>
                <w:sz w:val="16"/>
                <w:szCs w:val="16"/>
                <w:vertAlign w:val="subscript"/>
              </w:rPr>
              <w:t>n</w:t>
            </w:r>
            <w:r w:rsidRPr="008B1C29">
              <w:rPr>
                <w:color w:val="000000"/>
                <w:sz w:val="16"/>
                <w:szCs w:val="16"/>
                <w:vertAlign w:val="subscript"/>
              </w:rPr>
              <w:t>n</w:t>
            </w:r>
          </w:p>
        </w:tc>
      </w:tr>
      <w:tr w:rsidR="006E40EE" w:rsidRPr="004F1442" w:rsidTr="008B1C29">
        <w:trPr>
          <w:trHeight w:val="340"/>
        </w:trPr>
        <w:tc>
          <w:tcPr>
            <w:tcW w:w="998" w:type="dxa"/>
            <w:tcMar>
              <w:top w:w="0" w:type="dxa"/>
              <w:left w:w="0" w:type="dxa"/>
              <w:bottom w:w="0" w:type="dxa"/>
              <w:right w:w="0" w:type="dxa"/>
            </w:tcMar>
            <w:vAlign w:val="center"/>
            <w:hideMark/>
          </w:tcPr>
          <w:p w:rsidR="006E40EE" w:rsidRPr="008B1C29" w:rsidRDefault="006E40EE" w:rsidP="00FD3966">
            <w:pPr>
              <w:pStyle w:val="NormalWeb"/>
              <w:spacing w:before="0" w:beforeAutospacing="0" w:after="0" w:afterAutospacing="0" w:line="0" w:lineRule="atLeast"/>
              <w:jc w:val="center"/>
              <w:rPr>
                <w:sz w:val="16"/>
                <w:szCs w:val="16"/>
              </w:rPr>
            </w:pPr>
            <w:r w:rsidRPr="008B1C29">
              <w:rPr>
                <w:color w:val="000000"/>
                <w:sz w:val="16"/>
                <w:szCs w:val="16"/>
              </w:rPr>
              <w:t xml:space="preserve">… </w:t>
            </w:r>
          </w:p>
        </w:tc>
        <w:tc>
          <w:tcPr>
            <w:tcW w:w="992" w:type="dxa"/>
            <w:tcMar>
              <w:top w:w="0" w:type="dxa"/>
              <w:left w:w="0" w:type="dxa"/>
              <w:bottom w:w="0" w:type="dxa"/>
              <w:right w:w="0" w:type="dxa"/>
            </w:tcMar>
            <w:vAlign w:val="center"/>
            <w:hideMark/>
          </w:tcPr>
          <w:p w:rsidR="006E40EE" w:rsidRPr="008B1C29" w:rsidRDefault="006E40EE" w:rsidP="00FD3966">
            <w:pPr>
              <w:pStyle w:val="NormalWeb"/>
              <w:spacing w:before="0" w:beforeAutospacing="0" w:after="0" w:afterAutospacing="0" w:line="0" w:lineRule="atLeast"/>
              <w:jc w:val="center"/>
              <w:rPr>
                <w:sz w:val="16"/>
                <w:szCs w:val="16"/>
              </w:rPr>
            </w:pPr>
            <w:r w:rsidRPr="008B1C29">
              <w:rPr>
                <w:color w:val="000000"/>
                <w:sz w:val="16"/>
                <w:szCs w:val="16"/>
              </w:rPr>
              <w:t xml:space="preserve">... </w:t>
            </w:r>
            <w:r w:rsidRPr="008B1C29">
              <w:rPr>
                <w:color w:val="000000"/>
                <w:sz w:val="16"/>
                <w:szCs w:val="16"/>
                <w:vertAlign w:val="subscript"/>
              </w:rPr>
              <w:t> </w:t>
            </w:r>
          </w:p>
        </w:tc>
        <w:tc>
          <w:tcPr>
            <w:tcW w:w="850" w:type="dxa"/>
            <w:tcMar>
              <w:top w:w="0" w:type="dxa"/>
              <w:left w:w="0" w:type="dxa"/>
              <w:bottom w:w="0" w:type="dxa"/>
              <w:right w:w="0" w:type="dxa"/>
            </w:tcMar>
            <w:vAlign w:val="center"/>
            <w:hideMark/>
          </w:tcPr>
          <w:p w:rsidR="006E40EE" w:rsidRPr="008B1C29" w:rsidRDefault="006E40EE" w:rsidP="00FD3966">
            <w:pPr>
              <w:pStyle w:val="NormalWeb"/>
              <w:spacing w:before="0" w:beforeAutospacing="0" w:after="0" w:afterAutospacing="0" w:line="0" w:lineRule="atLeast"/>
              <w:jc w:val="center"/>
              <w:rPr>
                <w:sz w:val="16"/>
                <w:szCs w:val="16"/>
              </w:rPr>
            </w:pPr>
            <w:r w:rsidRPr="008B1C29">
              <w:rPr>
                <w:color w:val="000000"/>
                <w:sz w:val="16"/>
                <w:szCs w:val="16"/>
              </w:rPr>
              <w:t>…</w:t>
            </w:r>
          </w:p>
        </w:tc>
        <w:tc>
          <w:tcPr>
            <w:tcW w:w="851" w:type="dxa"/>
            <w:tcMar>
              <w:top w:w="0" w:type="dxa"/>
              <w:left w:w="0" w:type="dxa"/>
              <w:bottom w:w="0" w:type="dxa"/>
              <w:right w:w="0" w:type="dxa"/>
            </w:tcMar>
            <w:vAlign w:val="center"/>
            <w:hideMark/>
          </w:tcPr>
          <w:p w:rsidR="006E40EE" w:rsidRPr="008B1C29" w:rsidRDefault="006E40EE" w:rsidP="00FD3966">
            <w:pPr>
              <w:pStyle w:val="NormalWeb"/>
              <w:spacing w:before="0" w:beforeAutospacing="0" w:after="0" w:afterAutospacing="0" w:line="0" w:lineRule="atLeast"/>
              <w:jc w:val="center"/>
              <w:rPr>
                <w:sz w:val="16"/>
                <w:szCs w:val="16"/>
              </w:rPr>
            </w:pPr>
            <w:r w:rsidRPr="008B1C29">
              <w:rPr>
                <w:color w:val="000000"/>
                <w:sz w:val="16"/>
                <w:szCs w:val="16"/>
              </w:rPr>
              <w:t>…</w:t>
            </w:r>
          </w:p>
        </w:tc>
        <w:tc>
          <w:tcPr>
            <w:tcW w:w="1134" w:type="dxa"/>
            <w:tcMar>
              <w:top w:w="0" w:type="dxa"/>
              <w:left w:w="0" w:type="dxa"/>
              <w:bottom w:w="0" w:type="dxa"/>
              <w:right w:w="0" w:type="dxa"/>
            </w:tcMar>
            <w:vAlign w:val="center"/>
            <w:hideMark/>
          </w:tcPr>
          <w:p w:rsidR="006E40EE" w:rsidRPr="008B1C29" w:rsidRDefault="006E40EE" w:rsidP="00FD3966">
            <w:pPr>
              <w:pStyle w:val="NormalWeb"/>
              <w:spacing w:before="0" w:beforeAutospacing="0" w:after="0" w:afterAutospacing="0" w:line="0" w:lineRule="atLeast"/>
              <w:jc w:val="center"/>
              <w:rPr>
                <w:sz w:val="16"/>
                <w:szCs w:val="16"/>
              </w:rPr>
            </w:pPr>
            <w:r w:rsidRPr="008B1C29">
              <w:rPr>
                <w:color w:val="000000"/>
                <w:sz w:val="16"/>
                <w:szCs w:val="16"/>
              </w:rPr>
              <w:t>…</w:t>
            </w:r>
          </w:p>
        </w:tc>
      </w:tr>
      <w:tr w:rsidR="006D6218" w:rsidRPr="004F1442" w:rsidTr="008B1C29">
        <w:trPr>
          <w:trHeight w:val="340"/>
        </w:trPr>
        <w:tc>
          <w:tcPr>
            <w:tcW w:w="998" w:type="dxa"/>
            <w:tcMar>
              <w:top w:w="0" w:type="dxa"/>
              <w:left w:w="0" w:type="dxa"/>
              <w:bottom w:w="0" w:type="dxa"/>
              <w:right w:w="0" w:type="dxa"/>
            </w:tcMar>
            <w:vAlign w:val="center"/>
            <w:hideMark/>
          </w:tcPr>
          <w:p w:rsidR="006D6218" w:rsidRPr="008B1C29" w:rsidRDefault="006D6218" w:rsidP="006E40EE">
            <w:pPr>
              <w:pStyle w:val="NormalWeb"/>
              <w:spacing w:before="0" w:beforeAutospacing="0" w:after="0" w:afterAutospacing="0" w:line="0" w:lineRule="atLeast"/>
              <w:jc w:val="center"/>
              <w:rPr>
                <w:sz w:val="16"/>
                <w:szCs w:val="16"/>
              </w:rPr>
            </w:pPr>
            <w:r w:rsidRPr="008B1C29">
              <w:rPr>
                <w:color w:val="000000"/>
                <w:sz w:val="16"/>
                <w:szCs w:val="16"/>
              </w:rPr>
              <w:t>G</w:t>
            </w:r>
            <w:r w:rsidR="006E40EE" w:rsidRPr="008B1C29">
              <w:rPr>
                <w:color w:val="000000"/>
                <w:sz w:val="16"/>
                <w:szCs w:val="16"/>
                <w:vertAlign w:val="subscript"/>
              </w:rPr>
              <w:t>z1</w:t>
            </w:r>
            <w:r w:rsidRPr="008B1C29">
              <w:rPr>
                <w:color w:val="000000"/>
                <w:sz w:val="16"/>
                <w:szCs w:val="16"/>
                <w:vertAlign w:val="subscript"/>
              </w:rPr>
              <w:t xml:space="preserve"> </w:t>
            </w:r>
            <w:r w:rsidRPr="008B1C29">
              <w:rPr>
                <w:color w:val="000000"/>
                <w:sz w:val="16"/>
                <w:szCs w:val="16"/>
              </w:rPr>
              <w:t>G</w:t>
            </w:r>
            <w:r w:rsidR="006E40EE" w:rsidRPr="008B1C29">
              <w:rPr>
                <w:color w:val="000000"/>
                <w:sz w:val="16"/>
                <w:szCs w:val="16"/>
                <w:vertAlign w:val="subscript"/>
              </w:rPr>
              <w:t>z</w:t>
            </w:r>
            <w:r w:rsidRPr="008B1C29">
              <w:rPr>
                <w:color w:val="000000"/>
                <w:sz w:val="16"/>
                <w:szCs w:val="16"/>
                <w:vertAlign w:val="subscript"/>
              </w:rPr>
              <w:t>2</w:t>
            </w:r>
            <w:r w:rsidR="006E40EE" w:rsidRPr="008B1C29">
              <w:rPr>
                <w:color w:val="000000"/>
                <w:sz w:val="16"/>
                <w:szCs w:val="16"/>
              </w:rPr>
              <w:t>…</w:t>
            </w:r>
            <w:proofErr w:type="spellStart"/>
            <w:r w:rsidRPr="008B1C29">
              <w:rPr>
                <w:color w:val="000000"/>
                <w:sz w:val="16"/>
                <w:szCs w:val="16"/>
              </w:rPr>
              <w:t>G</w:t>
            </w:r>
            <w:r w:rsidR="006E40EE" w:rsidRPr="008B1C29">
              <w:rPr>
                <w:color w:val="000000"/>
                <w:sz w:val="16"/>
                <w:szCs w:val="16"/>
                <w:vertAlign w:val="subscript"/>
              </w:rPr>
              <w:t>z</w:t>
            </w:r>
            <w:r w:rsidRPr="008B1C29">
              <w:rPr>
                <w:color w:val="000000"/>
                <w:sz w:val="16"/>
                <w:szCs w:val="16"/>
                <w:vertAlign w:val="subscript"/>
              </w:rPr>
              <w:t>k</w:t>
            </w:r>
            <w:proofErr w:type="spellEnd"/>
          </w:p>
        </w:tc>
        <w:tc>
          <w:tcPr>
            <w:tcW w:w="992" w:type="dxa"/>
            <w:tcMar>
              <w:top w:w="0" w:type="dxa"/>
              <w:left w:w="0" w:type="dxa"/>
              <w:bottom w:w="0" w:type="dxa"/>
              <w:right w:w="0" w:type="dxa"/>
            </w:tcMar>
            <w:vAlign w:val="center"/>
            <w:hideMark/>
          </w:tcPr>
          <w:p w:rsidR="006D6218" w:rsidRPr="008B1C29" w:rsidRDefault="006D6218" w:rsidP="00FD3966">
            <w:pPr>
              <w:pStyle w:val="NormalWeb"/>
              <w:spacing w:before="0" w:beforeAutospacing="0" w:after="0" w:afterAutospacing="0" w:line="0" w:lineRule="atLeast"/>
              <w:jc w:val="center"/>
              <w:rPr>
                <w:sz w:val="16"/>
                <w:szCs w:val="16"/>
              </w:rPr>
            </w:pPr>
            <w:r w:rsidRPr="008B1C29">
              <w:rPr>
                <w:color w:val="000000"/>
                <w:sz w:val="16"/>
                <w:szCs w:val="16"/>
              </w:rPr>
              <w:t>V</w:t>
            </w:r>
            <w:r w:rsidR="006E40EE" w:rsidRPr="008B1C29">
              <w:rPr>
                <w:color w:val="000000"/>
                <w:sz w:val="16"/>
                <w:szCs w:val="16"/>
                <w:vertAlign w:val="subscript"/>
              </w:rPr>
              <w:t>z</w:t>
            </w:r>
            <w:r w:rsidRPr="008B1C29">
              <w:rPr>
                <w:color w:val="000000"/>
                <w:sz w:val="16"/>
                <w:szCs w:val="16"/>
                <w:vertAlign w:val="subscript"/>
              </w:rPr>
              <w:t xml:space="preserve">1 </w:t>
            </w:r>
            <w:r w:rsidRPr="008B1C29">
              <w:rPr>
                <w:color w:val="000000"/>
                <w:sz w:val="16"/>
                <w:szCs w:val="16"/>
              </w:rPr>
              <w:t>V</w:t>
            </w:r>
            <w:r w:rsidR="006E40EE" w:rsidRPr="008B1C29">
              <w:rPr>
                <w:color w:val="000000"/>
                <w:sz w:val="16"/>
                <w:szCs w:val="16"/>
                <w:vertAlign w:val="subscript"/>
              </w:rPr>
              <w:t>z</w:t>
            </w:r>
            <w:r w:rsidRPr="008B1C29">
              <w:rPr>
                <w:color w:val="000000"/>
                <w:sz w:val="16"/>
                <w:szCs w:val="16"/>
                <w:vertAlign w:val="subscript"/>
              </w:rPr>
              <w:t>2</w:t>
            </w:r>
            <w:proofErr w:type="gramStart"/>
            <w:r w:rsidR="004F1442" w:rsidRPr="008B1C29">
              <w:rPr>
                <w:color w:val="000000"/>
                <w:sz w:val="16"/>
                <w:szCs w:val="16"/>
              </w:rPr>
              <w:t>..</w:t>
            </w:r>
            <w:proofErr w:type="gramEnd"/>
            <w:r w:rsidRPr="008B1C29">
              <w:rPr>
                <w:color w:val="000000"/>
                <w:sz w:val="16"/>
                <w:szCs w:val="16"/>
              </w:rPr>
              <w:t>V</w:t>
            </w:r>
            <w:r w:rsidR="006E40EE" w:rsidRPr="008B1C29">
              <w:rPr>
                <w:color w:val="000000"/>
                <w:sz w:val="16"/>
                <w:szCs w:val="16"/>
                <w:vertAlign w:val="subscript"/>
              </w:rPr>
              <w:t>z</w:t>
            </w:r>
            <w:r w:rsidRPr="008B1C29">
              <w:rPr>
                <w:color w:val="000000"/>
                <w:sz w:val="16"/>
                <w:szCs w:val="16"/>
                <w:vertAlign w:val="subscript"/>
              </w:rPr>
              <w:t>j</w:t>
            </w:r>
          </w:p>
        </w:tc>
        <w:tc>
          <w:tcPr>
            <w:tcW w:w="850" w:type="dxa"/>
            <w:tcMar>
              <w:top w:w="0" w:type="dxa"/>
              <w:left w:w="0" w:type="dxa"/>
              <w:bottom w:w="0" w:type="dxa"/>
              <w:right w:w="0" w:type="dxa"/>
            </w:tcMar>
            <w:vAlign w:val="center"/>
            <w:hideMark/>
          </w:tcPr>
          <w:p w:rsidR="006D6218" w:rsidRPr="008B1C29" w:rsidRDefault="006D6218" w:rsidP="009B5B1C">
            <w:pPr>
              <w:pStyle w:val="NormalWeb"/>
              <w:spacing w:before="0" w:beforeAutospacing="0" w:after="0" w:afterAutospacing="0" w:line="0" w:lineRule="atLeast"/>
              <w:jc w:val="center"/>
              <w:rPr>
                <w:sz w:val="16"/>
                <w:szCs w:val="16"/>
              </w:rPr>
            </w:pPr>
            <w:proofErr w:type="gramStart"/>
            <w:r w:rsidRPr="008B1C29">
              <w:rPr>
                <w:color w:val="000000"/>
                <w:sz w:val="16"/>
                <w:szCs w:val="16"/>
              </w:rPr>
              <w:t>H</w:t>
            </w:r>
            <w:r w:rsidR="006E40EE" w:rsidRPr="008B1C29">
              <w:rPr>
                <w:color w:val="000000"/>
                <w:sz w:val="16"/>
                <w:szCs w:val="16"/>
                <w:vertAlign w:val="subscript"/>
              </w:rPr>
              <w:t>z</w:t>
            </w:r>
            <w:r w:rsidRPr="008B1C29">
              <w:rPr>
                <w:color w:val="000000"/>
                <w:sz w:val="16"/>
                <w:szCs w:val="16"/>
                <w:vertAlign w:val="subscript"/>
              </w:rPr>
              <w:t>1  </w:t>
            </w:r>
            <w:r w:rsidRPr="008B1C29">
              <w:rPr>
                <w:color w:val="000000"/>
                <w:sz w:val="16"/>
                <w:szCs w:val="16"/>
              </w:rPr>
              <w:t>H</w:t>
            </w:r>
            <w:r w:rsidR="006E40EE" w:rsidRPr="008B1C29">
              <w:rPr>
                <w:color w:val="000000"/>
                <w:sz w:val="16"/>
                <w:szCs w:val="16"/>
                <w:vertAlign w:val="subscript"/>
              </w:rPr>
              <w:t>z</w:t>
            </w:r>
            <w:r w:rsidRPr="008B1C29">
              <w:rPr>
                <w:color w:val="000000"/>
                <w:sz w:val="16"/>
                <w:szCs w:val="16"/>
                <w:vertAlign w:val="subscript"/>
              </w:rPr>
              <w:t>2</w:t>
            </w:r>
            <w:proofErr w:type="gramEnd"/>
            <w:r w:rsidR="004F1442" w:rsidRPr="008B1C29">
              <w:rPr>
                <w:color w:val="000000"/>
                <w:sz w:val="16"/>
                <w:szCs w:val="16"/>
              </w:rPr>
              <w:t>..</w:t>
            </w:r>
            <w:r w:rsidRPr="008B1C29">
              <w:rPr>
                <w:color w:val="000000"/>
                <w:sz w:val="16"/>
                <w:szCs w:val="16"/>
              </w:rPr>
              <w:t>H</w:t>
            </w:r>
            <w:r w:rsidR="006E40EE" w:rsidRPr="008B1C29">
              <w:rPr>
                <w:color w:val="000000"/>
                <w:sz w:val="16"/>
                <w:szCs w:val="16"/>
                <w:vertAlign w:val="subscript"/>
              </w:rPr>
              <w:t>z</w:t>
            </w:r>
            <w:r w:rsidRPr="008B1C29">
              <w:rPr>
                <w:color w:val="000000"/>
                <w:sz w:val="16"/>
                <w:szCs w:val="16"/>
                <w:vertAlign w:val="subscript"/>
              </w:rPr>
              <w:t>m</w:t>
            </w:r>
          </w:p>
        </w:tc>
        <w:tc>
          <w:tcPr>
            <w:tcW w:w="851" w:type="dxa"/>
            <w:tcMar>
              <w:top w:w="0" w:type="dxa"/>
              <w:left w:w="0" w:type="dxa"/>
              <w:bottom w:w="0" w:type="dxa"/>
              <w:right w:w="0" w:type="dxa"/>
            </w:tcMar>
            <w:vAlign w:val="center"/>
            <w:hideMark/>
          </w:tcPr>
          <w:p w:rsidR="006D6218" w:rsidRPr="008B1C29" w:rsidRDefault="006D6218" w:rsidP="00FD3966">
            <w:pPr>
              <w:pStyle w:val="NormalWeb"/>
              <w:spacing w:before="0" w:beforeAutospacing="0" w:after="0" w:afterAutospacing="0" w:line="0" w:lineRule="atLeast"/>
              <w:jc w:val="center"/>
              <w:rPr>
                <w:sz w:val="16"/>
                <w:szCs w:val="16"/>
              </w:rPr>
            </w:pPr>
            <w:proofErr w:type="gramStart"/>
            <w:r w:rsidRPr="008B1C29">
              <w:rPr>
                <w:color w:val="000000"/>
                <w:sz w:val="16"/>
                <w:szCs w:val="16"/>
              </w:rPr>
              <w:t>P</w:t>
            </w:r>
            <w:r w:rsidR="006E40EE" w:rsidRPr="008B1C29">
              <w:rPr>
                <w:color w:val="000000"/>
                <w:sz w:val="16"/>
                <w:szCs w:val="16"/>
                <w:vertAlign w:val="subscript"/>
              </w:rPr>
              <w:t>z</w:t>
            </w:r>
            <w:r w:rsidRPr="008B1C29">
              <w:rPr>
                <w:color w:val="000000"/>
                <w:sz w:val="16"/>
                <w:szCs w:val="16"/>
                <w:vertAlign w:val="subscript"/>
              </w:rPr>
              <w:t>1  </w:t>
            </w:r>
            <w:r w:rsidRPr="008B1C29">
              <w:rPr>
                <w:color w:val="000000"/>
                <w:sz w:val="16"/>
                <w:szCs w:val="16"/>
              </w:rPr>
              <w:t>P</w:t>
            </w:r>
            <w:r w:rsidR="006E40EE" w:rsidRPr="008B1C29">
              <w:rPr>
                <w:color w:val="000000"/>
                <w:sz w:val="16"/>
                <w:szCs w:val="16"/>
                <w:vertAlign w:val="subscript"/>
              </w:rPr>
              <w:t>z</w:t>
            </w:r>
            <w:r w:rsidRPr="008B1C29">
              <w:rPr>
                <w:color w:val="000000"/>
                <w:sz w:val="16"/>
                <w:szCs w:val="16"/>
                <w:vertAlign w:val="subscript"/>
              </w:rPr>
              <w:t>2</w:t>
            </w:r>
            <w:proofErr w:type="gramEnd"/>
            <w:r w:rsidR="004F1442" w:rsidRPr="008B1C29">
              <w:rPr>
                <w:color w:val="000000"/>
                <w:sz w:val="16"/>
                <w:szCs w:val="16"/>
              </w:rPr>
              <w:t>..</w:t>
            </w:r>
            <w:r w:rsidRPr="008B1C29">
              <w:rPr>
                <w:color w:val="000000"/>
                <w:sz w:val="16"/>
                <w:szCs w:val="16"/>
              </w:rPr>
              <w:t>P</w:t>
            </w:r>
            <w:r w:rsidR="006E40EE" w:rsidRPr="008B1C29">
              <w:rPr>
                <w:color w:val="000000"/>
                <w:sz w:val="16"/>
                <w:szCs w:val="16"/>
                <w:vertAlign w:val="subscript"/>
              </w:rPr>
              <w:t>z</w:t>
            </w:r>
            <w:r w:rsidRPr="008B1C29">
              <w:rPr>
                <w:color w:val="000000"/>
                <w:sz w:val="16"/>
                <w:szCs w:val="16"/>
                <w:vertAlign w:val="subscript"/>
              </w:rPr>
              <w:t>l</w:t>
            </w:r>
          </w:p>
        </w:tc>
        <w:tc>
          <w:tcPr>
            <w:tcW w:w="1134" w:type="dxa"/>
            <w:tcMar>
              <w:top w:w="0" w:type="dxa"/>
              <w:left w:w="0" w:type="dxa"/>
              <w:bottom w:w="0" w:type="dxa"/>
              <w:right w:w="0" w:type="dxa"/>
            </w:tcMar>
            <w:vAlign w:val="center"/>
            <w:hideMark/>
          </w:tcPr>
          <w:p w:rsidR="006D6218" w:rsidRPr="008B1C29" w:rsidRDefault="006D6218" w:rsidP="00FD3966">
            <w:pPr>
              <w:pStyle w:val="NormalWeb"/>
              <w:spacing w:before="0" w:beforeAutospacing="0" w:after="0" w:afterAutospacing="0" w:line="0" w:lineRule="atLeast"/>
              <w:jc w:val="center"/>
              <w:rPr>
                <w:sz w:val="16"/>
                <w:szCs w:val="16"/>
              </w:rPr>
            </w:pPr>
            <w:proofErr w:type="gramStart"/>
            <w:r w:rsidRPr="008B1C29">
              <w:rPr>
                <w:color w:val="000000"/>
                <w:sz w:val="16"/>
                <w:szCs w:val="16"/>
              </w:rPr>
              <w:t>D</w:t>
            </w:r>
            <w:r w:rsidR="006E40EE" w:rsidRPr="008B1C29">
              <w:rPr>
                <w:color w:val="000000"/>
                <w:sz w:val="16"/>
                <w:szCs w:val="16"/>
                <w:vertAlign w:val="subscript"/>
              </w:rPr>
              <w:t>z</w:t>
            </w:r>
            <w:r w:rsidRPr="008B1C29">
              <w:rPr>
                <w:color w:val="000000"/>
                <w:sz w:val="16"/>
                <w:szCs w:val="16"/>
                <w:vertAlign w:val="subscript"/>
              </w:rPr>
              <w:t>1  </w:t>
            </w:r>
            <w:r w:rsidRPr="008B1C29">
              <w:rPr>
                <w:color w:val="000000"/>
                <w:sz w:val="16"/>
                <w:szCs w:val="16"/>
              </w:rPr>
              <w:t>D</w:t>
            </w:r>
            <w:r w:rsidR="006E40EE" w:rsidRPr="008B1C29">
              <w:rPr>
                <w:color w:val="000000"/>
                <w:sz w:val="16"/>
                <w:szCs w:val="16"/>
                <w:vertAlign w:val="subscript"/>
              </w:rPr>
              <w:t>z</w:t>
            </w:r>
            <w:r w:rsidRPr="008B1C29">
              <w:rPr>
                <w:color w:val="000000"/>
                <w:sz w:val="16"/>
                <w:szCs w:val="16"/>
                <w:vertAlign w:val="subscript"/>
              </w:rPr>
              <w:t>2</w:t>
            </w:r>
            <w:proofErr w:type="gramEnd"/>
            <w:r w:rsidR="004F1442" w:rsidRPr="008B1C29">
              <w:rPr>
                <w:color w:val="000000"/>
                <w:sz w:val="16"/>
                <w:szCs w:val="16"/>
              </w:rPr>
              <w:t>..</w:t>
            </w:r>
            <w:r w:rsidRPr="008B1C29">
              <w:rPr>
                <w:color w:val="000000"/>
                <w:sz w:val="16"/>
                <w:szCs w:val="16"/>
              </w:rPr>
              <w:t>D</w:t>
            </w:r>
            <w:r w:rsidR="006E40EE" w:rsidRPr="008B1C29">
              <w:rPr>
                <w:color w:val="000000"/>
                <w:sz w:val="16"/>
                <w:szCs w:val="16"/>
                <w:vertAlign w:val="subscript"/>
              </w:rPr>
              <w:t>z</w:t>
            </w:r>
            <w:r w:rsidRPr="008B1C29">
              <w:rPr>
                <w:color w:val="000000"/>
                <w:sz w:val="16"/>
                <w:szCs w:val="16"/>
                <w:vertAlign w:val="subscript"/>
              </w:rPr>
              <w:t>n</w:t>
            </w:r>
          </w:p>
        </w:tc>
      </w:tr>
      <w:tr w:rsidR="00557914" w:rsidRPr="004F1442" w:rsidTr="008B1C29">
        <w:tc>
          <w:tcPr>
            <w:tcW w:w="998" w:type="dxa"/>
            <w:tcMar>
              <w:top w:w="0" w:type="dxa"/>
              <w:left w:w="0" w:type="dxa"/>
              <w:bottom w:w="0" w:type="dxa"/>
              <w:right w:w="0" w:type="dxa"/>
            </w:tcMar>
            <w:vAlign w:val="center"/>
            <w:hideMark/>
          </w:tcPr>
          <w:p w:rsidR="00557914" w:rsidRPr="004F1442" w:rsidRDefault="00557914" w:rsidP="002864A7">
            <w:pPr>
              <w:pStyle w:val="NormalWeb"/>
              <w:spacing w:before="0" w:beforeAutospacing="0" w:after="0" w:afterAutospacing="0" w:line="0" w:lineRule="atLeast"/>
              <w:jc w:val="center"/>
              <w:rPr>
                <w:rFonts w:ascii="Arial" w:hAnsi="Arial" w:cs="Arial"/>
                <w:color w:val="000000"/>
                <w:sz w:val="16"/>
                <w:szCs w:val="16"/>
              </w:rPr>
            </w:pPr>
          </w:p>
        </w:tc>
        <w:tc>
          <w:tcPr>
            <w:tcW w:w="992" w:type="dxa"/>
            <w:tcMar>
              <w:top w:w="0" w:type="dxa"/>
              <w:left w:w="0" w:type="dxa"/>
              <w:bottom w:w="0" w:type="dxa"/>
              <w:right w:w="0" w:type="dxa"/>
            </w:tcMar>
            <w:vAlign w:val="center"/>
            <w:hideMark/>
          </w:tcPr>
          <w:p w:rsidR="00557914" w:rsidRPr="004F1442" w:rsidRDefault="00557914" w:rsidP="002864A7">
            <w:pPr>
              <w:pStyle w:val="NormalWeb"/>
              <w:spacing w:before="0" w:beforeAutospacing="0" w:after="0" w:afterAutospacing="0" w:line="0" w:lineRule="atLeast"/>
              <w:jc w:val="center"/>
              <w:rPr>
                <w:rFonts w:ascii="Arial" w:hAnsi="Arial" w:cs="Arial"/>
                <w:color w:val="000000"/>
                <w:sz w:val="16"/>
                <w:szCs w:val="16"/>
              </w:rPr>
            </w:pPr>
          </w:p>
        </w:tc>
        <w:tc>
          <w:tcPr>
            <w:tcW w:w="850" w:type="dxa"/>
            <w:tcMar>
              <w:top w:w="0" w:type="dxa"/>
              <w:left w:w="0" w:type="dxa"/>
              <w:bottom w:w="0" w:type="dxa"/>
              <w:right w:w="0" w:type="dxa"/>
            </w:tcMar>
            <w:vAlign w:val="center"/>
            <w:hideMark/>
          </w:tcPr>
          <w:p w:rsidR="00557914" w:rsidRPr="004F1442" w:rsidRDefault="00557914" w:rsidP="002864A7">
            <w:pPr>
              <w:pStyle w:val="NormalWeb"/>
              <w:spacing w:before="0" w:beforeAutospacing="0" w:after="0" w:afterAutospacing="0" w:line="0" w:lineRule="atLeast"/>
              <w:jc w:val="center"/>
              <w:rPr>
                <w:rFonts w:ascii="Arial" w:hAnsi="Arial" w:cs="Arial"/>
                <w:color w:val="000000"/>
                <w:sz w:val="16"/>
                <w:szCs w:val="16"/>
              </w:rPr>
            </w:pPr>
          </w:p>
        </w:tc>
        <w:tc>
          <w:tcPr>
            <w:tcW w:w="851" w:type="dxa"/>
            <w:tcMar>
              <w:top w:w="0" w:type="dxa"/>
              <w:left w:w="0" w:type="dxa"/>
              <w:bottom w:w="0" w:type="dxa"/>
              <w:right w:w="0" w:type="dxa"/>
            </w:tcMar>
            <w:vAlign w:val="center"/>
            <w:hideMark/>
          </w:tcPr>
          <w:p w:rsidR="00557914" w:rsidRPr="004F1442" w:rsidRDefault="00557914" w:rsidP="002864A7">
            <w:pPr>
              <w:pStyle w:val="NormalWeb"/>
              <w:spacing w:before="0" w:beforeAutospacing="0" w:after="0" w:afterAutospacing="0" w:line="0" w:lineRule="atLeast"/>
              <w:jc w:val="center"/>
              <w:rPr>
                <w:rFonts w:ascii="Arial" w:hAnsi="Arial" w:cs="Arial"/>
                <w:color w:val="000000"/>
                <w:sz w:val="16"/>
                <w:szCs w:val="16"/>
              </w:rPr>
            </w:pPr>
          </w:p>
        </w:tc>
        <w:tc>
          <w:tcPr>
            <w:tcW w:w="1134" w:type="dxa"/>
            <w:tcMar>
              <w:top w:w="0" w:type="dxa"/>
              <w:left w:w="0" w:type="dxa"/>
              <w:bottom w:w="0" w:type="dxa"/>
              <w:right w:w="0" w:type="dxa"/>
            </w:tcMar>
            <w:vAlign w:val="center"/>
            <w:hideMark/>
          </w:tcPr>
          <w:p w:rsidR="00557914" w:rsidRPr="004F1442" w:rsidRDefault="00557914" w:rsidP="002864A7">
            <w:pPr>
              <w:pStyle w:val="NormalWeb"/>
              <w:spacing w:before="0" w:beforeAutospacing="0" w:after="0" w:afterAutospacing="0" w:line="0" w:lineRule="atLeast"/>
              <w:jc w:val="center"/>
              <w:rPr>
                <w:rFonts w:ascii="Arial" w:hAnsi="Arial" w:cs="Arial"/>
                <w:color w:val="000000"/>
                <w:sz w:val="16"/>
                <w:szCs w:val="16"/>
              </w:rPr>
            </w:pPr>
          </w:p>
        </w:tc>
      </w:tr>
    </w:tbl>
    <w:p w:rsidR="000F08A3" w:rsidRDefault="000F08A3" w:rsidP="002864A7"/>
    <w:p w:rsidR="002864A7" w:rsidRDefault="00557914" w:rsidP="002864A7">
      <w:r w:rsidRPr="000B64B1">
        <w:t xml:space="preserve">The formalization of the ontology design pattern for the class of disease we are representing, the notation given in Table 2 is used. </w:t>
      </w:r>
    </w:p>
    <w:p w:rsidR="008B1C29" w:rsidRPr="000B64B1" w:rsidRDefault="008B1C29" w:rsidP="008B1C29">
      <w:pPr>
        <w:spacing w:before="0" w:after="0"/>
      </w:pPr>
    </w:p>
    <w:p w:rsidR="002864A7" w:rsidRPr="00407637" w:rsidRDefault="00411646" w:rsidP="008B1C29">
      <w:pPr>
        <w:pStyle w:val="Ttulo3"/>
        <w:spacing w:before="0" w:after="0"/>
        <w:rPr>
          <w:rFonts w:ascii="Times New Roman" w:hAnsi="Times New Roman" w:cs="Times New Roman"/>
        </w:rPr>
      </w:pPr>
      <w:r w:rsidRPr="00407637">
        <w:rPr>
          <w:rFonts w:ascii="Times New Roman" w:hAnsi="Times New Roman" w:cs="Times New Roman"/>
        </w:rPr>
        <w:t>G</w:t>
      </w:r>
      <w:r w:rsidR="00891DEF" w:rsidRPr="00407637">
        <w:rPr>
          <w:rFonts w:ascii="Times New Roman" w:hAnsi="Times New Roman" w:cs="Times New Roman"/>
        </w:rPr>
        <w:t>eographic entities</w:t>
      </w:r>
    </w:p>
    <w:p w:rsidR="00891DEF" w:rsidRPr="00C20EF5" w:rsidRDefault="00891DEF" w:rsidP="00891DEF">
      <w:r>
        <w:t xml:space="preserve">The following array of axioms </w:t>
      </w:r>
      <w:r w:rsidR="00FC6CDF">
        <w:t>demonstrates the meaning of the reified geographic locations. In fact we did not include these def</w:t>
      </w:r>
      <w:r w:rsidR="00FC6CDF">
        <w:t>i</w:t>
      </w:r>
      <w:r w:rsidR="00FC6CDF">
        <w:t xml:space="preserve">nitions because the required reasoning </w:t>
      </w:r>
      <w:r w:rsidR="00C20EF5">
        <w:t xml:space="preserve">can be fully accomplished using the </w:t>
      </w:r>
      <w:proofErr w:type="spellStart"/>
      <w:r w:rsidR="00C20EF5" w:rsidRPr="000B64B1">
        <w:rPr>
          <w:i/>
        </w:rPr>
        <w:t>G_loc</w:t>
      </w:r>
      <w:r w:rsidR="00C20EF5" w:rsidRPr="000B64B1">
        <w:rPr>
          <w:i/>
          <w:vertAlign w:val="subscript"/>
        </w:rPr>
        <w:t>i</w:t>
      </w:r>
      <w:proofErr w:type="spellEnd"/>
      <w:r w:rsidR="00C20EF5">
        <w:t xml:space="preserve"> classes. There is no need of instances of the type </w:t>
      </w:r>
      <w:proofErr w:type="spellStart"/>
      <w:r w:rsidR="00C20EF5" w:rsidRPr="00FC6CDF">
        <w:rPr>
          <w:b/>
        </w:rPr>
        <w:t>G</w:t>
      </w:r>
      <w:r w:rsidR="00C20EF5">
        <w:rPr>
          <w:b/>
          <w:vertAlign w:val="subscript"/>
        </w:rPr>
        <w:t>i</w:t>
      </w:r>
      <w:proofErr w:type="spellEnd"/>
      <w:r w:rsidR="00C20EF5">
        <w:rPr>
          <w:b/>
          <w:vertAlign w:val="subscript"/>
        </w:rPr>
        <w:t xml:space="preserve"> </w:t>
      </w:r>
      <w:r w:rsidR="00C20EF5">
        <w:t xml:space="preserve">in the ontology. </w:t>
      </w:r>
    </w:p>
    <w:p w:rsidR="002864A7" w:rsidRPr="000B64B1" w:rsidRDefault="002864A7" w:rsidP="00177132">
      <w:proofErr w:type="spellStart"/>
      <w:r w:rsidRPr="000B64B1">
        <w:rPr>
          <w:i/>
        </w:rPr>
        <w:t>G_loc</w:t>
      </w:r>
      <w:r w:rsidRPr="000B64B1">
        <w:rPr>
          <w:i/>
          <w:vertAlign w:val="subscript"/>
        </w:rPr>
        <w:t>i</w:t>
      </w:r>
      <w:proofErr w:type="spellEnd"/>
      <w:r w:rsidRPr="000B64B1">
        <w:rPr>
          <w:i/>
        </w:rPr>
        <w:t xml:space="preserve"> </w:t>
      </w:r>
      <w:proofErr w:type="spellStart"/>
      <w:r w:rsidRPr="000B64B1">
        <w:t>equivalentTo</w:t>
      </w:r>
      <w:proofErr w:type="spellEnd"/>
      <w:r w:rsidRPr="000B64B1">
        <w:t xml:space="preserve"> </w:t>
      </w:r>
      <w:proofErr w:type="spellStart"/>
      <w:r w:rsidRPr="000B64B1">
        <w:rPr>
          <w:i/>
        </w:rPr>
        <w:t>GeographicLocation</w:t>
      </w:r>
      <w:proofErr w:type="spellEnd"/>
      <w:r w:rsidRPr="000B64B1">
        <w:t xml:space="preserve"> and </w:t>
      </w:r>
      <w:proofErr w:type="spellStart"/>
      <w:r w:rsidRPr="000B64B1">
        <w:rPr>
          <w:b/>
        </w:rPr>
        <w:t>hasLocus</w:t>
      </w:r>
      <w:proofErr w:type="spellEnd"/>
      <w:r w:rsidRPr="000B64B1">
        <w:t xml:space="preserve"> </w:t>
      </w:r>
      <w:r w:rsidR="00FC6CDF">
        <w:t>value</w:t>
      </w:r>
      <w:r w:rsidRPr="000B64B1">
        <w:t xml:space="preserve"> </w:t>
      </w:r>
      <w:proofErr w:type="spellStart"/>
      <w:r w:rsidRPr="00FC6CDF">
        <w:rPr>
          <w:b/>
        </w:rPr>
        <w:t>G</w:t>
      </w:r>
      <w:r w:rsidR="00C20EF5">
        <w:rPr>
          <w:b/>
          <w:vertAlign w:val="subscript"/>
        </w:rPr>
        <w:t>i</w:t>
      </w:r>
      <w:proofErr w:type="spellEnd"/>
    </w:p>
    <w:p w:rsidR="008B1C29" w:rsidRDefault="008B1C29" w:rsidP="008B1C29">
      <w:pPr>
        <w:spacing w:before="0" w:after="0"/>
      </w:pPr>
    </w:p>
    <w:p w:rsidR="002864A7" w:rsidRPr="00407637" w:rsidRDefault="002864A7" w:rsidP="008B1C29">
      <w:pPr>
        <w:pStyle w:val="Ttulo3"/>
        <w:spacing w:before="0" w:after="0"/>
        <w:rPr>
          <w:rFonts w:ascii="Times New Roman" w:hAnsi="Times New Roman" w:cs="Times New Roman"/>
        </w:rPr>
      </w:pPr>
      <w:r w:rsidRPr="00407637">
        <w:rPr>
          <w:rFonts w:ascii="Times New Roman" w:hAnsi="Times New Roman" w:cs="Times New Roman"/>
        </w:rPr>
        <w:lastRenderedPageBreak/>
        <w:t>Pathogen Transfer</w:t>
      </w:r>
    </w:p>
    <w:p w:rsidR="00D25445" w:rsidRDefault="00D950A6" w:rsidP="00D950A6">
      <w:r>
        <w:t xml:space="preserve">Each </w:t>
      </w:r>
      <w:r w:rsidR="00D75A79">
        <w:t xml:space="preserve">row </w:t>
      </w:r>
      <w:r w:rsidR="00D75A79" w:rsidRPr="00D75A79">
        <w:rPr>
          <w:i/>
        </w:rPr>
        <w:t>n</w:t>
      </w:r>
      <w:r w:rsidR="00D75A79">
        <w:t xml:space="preserve"> in the table is interpreted as a subclass of </w:t>
      </w:r>
      <w:r w:rsidR="00D75A79">
        <w:br/>
      </w:r>
      <w:proofErr w:type="spellStart"/>
      <w:r w:rsidR="00D75A79" w:rsidRPr="000B64B1">
        <w:rPr>
          <w:i/>
        </w:rPr>
        <w:t>PathogenTranferByVector</w:t>
      </w:r>
      <w:proofErr w:type="spellEnd"/>
      <w:r w:rsidR="00D75A79">
        <w:t xml:space="preserve">. We consider the table an exhaustive description of the </w:t>
      </w:r>
      <w:r w:rsidR="00B01C71">
        <w:t>domain;</w:t>
      </w:r>
      <w:r w:rsidR="00D75A79">
        <w:t xml:space="preserve"> hence we define</w:t>
      </w:r>
      <w:r w:rsidR="00D25445">
        <w:t xml:space="preserve"> the umbrella class</w:t>
      </w:r>
      <w:r w:rsidR="00D75A79">
        <w:t xml:space="preserve"> </w:t>
      </w:r>
      <w:proofErr w:type="spellStart"/>
      <w:r w:rsidR="00D75A79" w:rsidRPr="000B64B1">
        <w:rPr>
          <w:i/>
        </w:rPr>
        <w:t>PathogenTranferByVector</w:t>
      </w:r>
      <w:proofErr w:type="spellEnd"/>
      <w:r w:rsidR="00D25445">
        <w:t xml:space="preserve"> as the disjunction of its child classes. </w:t>
      </w:r>
    </w:p>
    <w:p w:rsidR="00D25445" w:rsidRDefault="00D25445" w:rsidP="00D950A6">
      <w:r>
        <w:t xml:space="preserve">Each child class </w:t>
      </w:r>
      <w:proofErr w:type="spellStart"/>
      <w:r w:rsidRPr="000B64B1">
        <w:rPr>
          <w:i/>
        </w:rPr>
        <w:t>PathogenTranferByVector</w:t>
      </w:r>
      <w:r>
        <w:rPr>
          <w:i/>
          <w:vertAlign w:val="subscript"/>
        </w:rPr>
        <w:t>n</w:t>
      </w:r>
      <w:proofErr w:type="spellEnd"/>
      <w:r>
        <w:rPr>
          <w:i/>
          <w:vertAlign w:val="subscript"/>
        </w:rPr>
        <w:t xml:space="preserve"> </w:t>
      </w:r>
      <w:r>
        <w:t xml:space="preserve">is fully defined and carries, additionally a set of value constraints. </w:t>
      </w:r>
    </w:p>
    <w:p w:rsidR="00BE3A6D" w:rsidRDefault="00BE3A6D" w:rsidP="00D950A6"/>
    <w:p w:rsidR="00D950A6" w:rsidRPr="000B64B1" w:rsidRDefault="00D950A6" w:rsidP="00D950A6">
      <w:proofErr w:type="spellStart"/>
      <w:proofErr w:type="gramStart"/>
      <w:r w:rsidRPr="000B64B1">
        <w:rPr>
          <w:i/>
        </w:rPr>
        <w:t>PathogenTranferByVector</w:t>
      </w:r>
      <w:proofErr w:type="spellEnd"/>
      <w:r w:rsidRPr="000B64B1">
        <w:rPr>
          <w:vertAlign w:val="subscript"/>
        </w:rPr>
        <w:t xml:space="preserve">  </w:t>
      </w:r>
      <w:proofErr w:type="spellStart"/>
      <w:r w:rsidRPr="000B64B1">
        <w:t>equivalentTo</w:t>
      </w:r>
      <w:proofErr w:type="spellEnd"/>
      <w:proofErr w:type="gramEnd"/>
    </w:p>
    <w:p w:rsidR="00D950A6" w:rsidRPr="000B64B1" w:rsidRDefault="00D950A6" w:rsidP="00D950A6">
      <w:pPr>
        <w:ind w:left="680" w:firstLine="170"/>
      </w:pPr>
      <w:r w:rsidRPr="000B64B1">
        <w:rPr>
          <w:i/>
        </w:rPr>
        <w:t xml:space="preserve"> </w:t>
      </w:r>
      <w:proofErr w:type="spellStart"/>
      <w:proofErr w:type="gramStart"/>
      <w:r w:rsidRPr="000B64B1">
        <w:rPr>
          <w:i/>
        </w:rPr>
        <w:t>PathogenTranferByVector</w:t>
      </w:r>
      <w:r w:rsidRPr="000B64B1">
        <w:rPr>
          <w:i/>
          <w:vertAlign w:val="subscript"/>
        </w:rPr>
        <w:t>a</w:t>
      </w:r>
      <w:proofErr w:type="spellEnd"/>
      <w:r w:rsidRPr="000B64B1">
        <w:t xml:space="preserve">  or</w:t>
      </w:r>
      <w:proofErr w:type="gramEnd"/>
      <w:r w:rsidRPr="000B64B1">
        <w:t xml:space="preserve"> </w:t>
      </w:r>
      <w:r w:rsidRPr="000B64B1">
        <w:tab/>
      </w:r>
      <w:r w:rsidRPr="000B64B1">
        <w:tab/>
      </w:r>
    </w:p>
    <w:p w:rsidR="00D950A6" w:rsidRPr="000B64B1" w:rsidRDefault="00D950A6" w:rsidP="00D950A6">
      <w:pPr>
        <w:ind w:left="850"/>
      </w:pPr>
      <w:r w:rsidRPr="000B64B1">
        <w:rPr>
          <w:i/>
        </w:rPr>
        <w:t xml:space="preserve"> </w:t>
      </w:r>
      <w:proofErr w:type="spellStart"/>
      <w:r w:rsidRPr="000B64B1">
        <w:rPr>
          <w:i/>
        </w:rPr>
        <w:t>PathogenTranferByVector</w:t>
      </w:r>
      <w:r w:rsidRPr="000B64B1">
        <w:rPr>
          <w:i/>
          <w:vertAlign w:val="subscript"/>
        </w:rPr>
        <w:t>b</w:t>
      </w:r>
      <w:proofErr w:type="spellEnd"/>
      <w:r w:rsidRPr="000B64B1">
        <w:t xml:space="preserve"> or … or</w:t>
      </w:r>
    </w:p>
    <w:p w:rsidR="00D950A6" w:rsidRDefault="00D950A6" w:rsidP="00D950A6">
      <w:pPr>
        <w:ind w:left="850"/>
      </w:pPr>
      <w:r>
        <w:rPr>
          <w:i/>
        </w:rPr>
        <w:t xml:space="preserve"> </w:t>
      </w:r>
      <w:proofErr w:type="spellStart"/>
      <w:r w:rsidRPr="000B64B1">
        <w:rPr>
          <w:i/>
        </w:rPr>
        <w:t>PathogenTranferByVector</w:t>
      </w:r>
      <w:r>
        <w:rPr>
          <w:i/>
          <w:vertAlign w:val="subscript"/>
        </w:rPr>
        <w:t>n</w:t>
      </w:r>
      <w:proofErr w:type="spellEnd"/>
      <w:r w:rsidRPr="000B64B1">
        <w:t xml:space="preserve"> or … or</w:t>
      </w:r>
    </w:p>
    <w:p w:rsidR="00D950A6" w:rsidRPr="000B64B1" w:rsidRDefault="00D950A6" w:rsidP="00D950A6">
      <w:pPr>
        <w:ind w:left="680" w:firstLine="170"/>
      </w:pPr>
      <w:r w:rsidRPr="000B64B1">
        <w:t xml:space="preserve"> </w:t>
      </w:r>
      <w:proofErr w:type="spellStart"/>
      <w:r w:rsidRPr="000B64B1">
        <w:rPr>
          <w:i/>
        </w:rPr>
        <w:t>PathogenTranferByVector</w:t>
      </w:r>
      <w:r w:rsidRPr="000B64B1">
        <w:rPr>
          <w:i/>
          <w:vertAlign w:val="subscript"/>
        </w:rPr>
        <w:t>z</w:t>
      </w:r>
      <w:proofErr w:type="spellEnd"/>
    </w:p>
    <w:p w:rsidR="000F08A3" w:rsidRDefault="000F08A3" w:rsidP="002864A7">
      <w:pPr>
        <w:rPr>
          <w:i/>
        </w:rPr>
      </w:pPr>
    </w:p>
    <w:p w:rsidR="002864A7" w:rsidRPr="000B64B1" w:rsidRDefault="002864A7" w:rsidP="002864A7">
      <w:proofErr w:type="spellStart"/>
      <w:proofErr w:type="gramStart"/>
      <w:r w:rsidRPr="000B64B1">
        <w:rPr>
          <w:i/>
        </w:rPr>
        <w:t>PathogenTranferByVector</w:t>
      </w:r>
      <w:r w:rsidR="00462202" w:rsidRPr="000B64B1">
        <w:rPr>
          <w:i/>
          <w:vertAlign w:val="subscript"/>
        </w:rPr>
        <w:t>n</w:t>
      </w:r>
      <w:proofErr w:type="spellEnd"/>
      <w:r w:rsidRPr="000B64B1">
        <w:rPr>
          <w:vertAlign w:val="subscript"/>
        </w:rPr>
        <w:t xml:space="preserve">  </w:t>
      </w:r>
      <w:proofErr w:type="spellStart"/>
      <w:r w:rsidRPr="000B64B1">
        <w:t>equivalentTo</w:t>
      </w:r>
      <w:proofErr w:type="spellEnd"/>
      <w:proofErr w:type="gramEnd"/>
      <w:r w:rsidRPr="000B64B1">
        <w:t xml:space="preserve"> </w:t>
      </w:r>
      <w:r w:rsidRPr="000B64B1">
        <w:rPr>
          <w:i/>
        </w:rPr>
        <w:t>Transfer</w:t>
      </w:r>
      <w:r w:rsidRPr="000B64B1">
        <w:t xml:space="preserve"> and </w:t>
      </w:r>
    </w:p>
    <w:p w:rsidR="002864A7" w:rsidRPr="000B64B1" w:rsidRDefault="002864A7" w:rsidP="005F51DA">
      <w:pPr>
        <w:ind w:left="170" w:firstLine="170"/>
      </w:pPr>
      <w:r w:rsidRPr="000B64B1">
        <w:t>(</w:t>
      </w:r>
      <w:proofErr w:type="spellStart"/>
      <w:proofErr w:type="gramStart"/>
      <w:r w:rsidRPr="000B64B1">
        <w:rPr>
          <w:b/>
        </w:rPr>
        <w:t>hasAgent</w:t>
      </w:r>
      <w:proofErr w:type="spellEnd"/>
      <w:proofErr w:type="gramEnd"/>
      <w:r w:rsidRPr="000B64B1">
        <w:t xml:space="preserve"> some (</w:t>
      </w:r>
      <w:r w:rsidRPr="000B64B1">
        <w:rPr>
          <w:i/>
        </w:rPr>
        <w:t>V</w:t>
      </w:r>
      <w:r w:rsidR="00CA354A" w:rsidRPr="000B64B1">
        <w:rPr>
          <w:i/>
          <w:vertAlign w:val="subscript"/>
        </w:rPr>
        <w:t>n1</w:t>
      </w:r>
      <w:r w:rsidRPr="000B64B1">
        <w:rPr>
          <w:vertAlign w:val="subscript"/>
        </w:rPr>
        <w:t xml:space="preserve"> </w:t>
      </w:r>
      <w:r w:rsidRPr="000B64B1">
        <w:t xml:space="preserve">or </w:t>
      </w:r>
      <w:r w:rsidRPr="000B64B1">
        <w:rPr>
          <w:i/>
        </w:rPr>
        <w:t>V</w:t>
      </w:r>
      <w:r w:rsidR="00CA354A" w:rsidRPr="000B64B1">
        <w:rPr>
          <w:i/>
          <w:vertAlign w:val="subscript"/>
        </w:rPr>
        <w:t>n2</w:t>
      </w:r>
      <w:r w:rsidRPr="000B64B1">
        <w:t xml:space="preserve"> or … or </w:t>
      </w:r>
      <w:proofErr w:type="spellStart"/>
      <w:r w:rsidRPr="000B64B1">
        <w:rPr>
          <w:i/>
        </w:rPr>
        <w:t>V</w:t>
      </w:r>
      <w:r w:rsidR="00CA354A" w:rsidRPr="000B64B1">
        <w:rPr>
          <w:i/>
          <w:vertAlign w:val="subscript"/>
        </w:rPr>
        <w:t>nj</w:t>
      </w:r>
      <w:proofErr w:type="spellEnd"/>
      <w:r w:rsidRPr="000B64B1">
        <w:t>))  and</w:t>
      </w:r>
    </w:p>
    <w:p w:rsidR="002864A7" w:rsidRPr="000B64B1" w:rsidRDefault="002864A7" w:rsidP="005F51DA">
      <w:pPr>
        <w:ind w:left="170" w:firstLine="170"/>
      </w:pPr>
      <w:r w:rsidRPr="000B64B1">
        <w:t>(</w:t>
      </w:r>
      <w:proofErr w:type="spellStart"/>
      <w:proofErr w:type="gramStart"/>
      <w:r w:rsidRPr="000B64B1">
        <w:rPr>
          <w:b/>
        </w:rPr>
        <w:t>hasLocus</w:t>
      </w:r>
      <w:proofErr w:type="spellEnd"/>
      <w:proofErr w:type="gramEnd"/>
      <w:r w:rsidRPr="000B64B1">
        <w:t xml:space="preserve"> some (</w:t>
      </w:r>
      <w:r w:rsidRPr="000B64B1">
        <w:rPr>
          <w:i/>
        </w:rPr>
        <w:t>G_loc</w:t>
      </w:r>
      <w:r w:rsidR="00CA354A" w:rsidRPr="000B64B1">
        <w:rPr>
          <w:i/>
          <w:vertAlign w:val="subscript"/>
        </w:rPr>
        <w:t>n1</w:t>
      </w:r>
      <w:r w:rsidRPr="000B64B1">
        <w:rPr>
          <w:vertAlign w:val="subscript"/>
        </w:rPr>
        <w:t xml:space="preserve"> </w:t>
      </w:r>
      <w:r w:rsidRPr="000B64B1">
        <w:t xml:space="preserve">or </w:t>
      </w:r>
      <w:r w:rsidRPr="000B64B1">
        <w:rPr>
          <w:i/>
        </w:rPr>
        <w:t>G_loc</w:t>
      </w:r>
      <w:r w:rsidR="00CA354A" w:rsidRPr="000B64B1">
        <w:rPr>
          <w:i/>
          <w:vertAlign w:val="subscript"/>
        </w:rPr>
        <w:t>n2</w:t>
      </w:r>
      <w:r w:rsidRPr="000B64B1">
        <w:t xml:space="preserve"> or … or </w:t>
      </w:r>
      <w:proofErr w:type="spellStart"/>
      <w:r w:rsidRPr="000B64B1">
        <w:rPr>
          <w:i/>
        </w:rPr>
        <w:t>G_loc</w:t>
      </w:r>
      <w:r w:rsidR="00CA354A" w:rsidRPr="000B64B1">
        <w:rPr>
          <w:i/>
          <w:vertAlign w:val="subscript"/>
        </w:rPr>
        <w:t>nk</w:t>
      </w:r>
      <w:proofErr w:type="spellEnd"/>
      <w:r w:rsidRPr="000B64B1">
        <w:t xml:space="preserve">)) and </w:t>
      </w:r>
    </w:p>
    <w:p w:rsidR="002864A7" w:rsidRPr="000B64B1" w:rsidRDefault="002864A7" w:rsidP="005F51DA">
      <w:pPr>
        <w:ind w:left="170" w:firstLine="170"/>
      </w:pPr>
      <w:r w:rsidRPr="000B64B1">
        <w:t>(</w:t>
      </w:r>
      <w:proofErr w:type="spellStart"/>
      <w:proofErr w:type="gramStart"/>
      <w:r w:rsidRPr="000B64B1">
        <w:rPr>
          <w:b/>
        </w:rPr>
        <w:t>hasPatient</w:t>
      </w:r>
      <w:proofErr w:type="spellEnd"/>
      <w:proofErr w:type="gramEnd"/>
      <w:r w:rsidRPr="000B64B1">
        <w:t xml:space="preserve"> some </w:t>
      </w:r>
      <w:r w:rsidR="003B0DC9" w:rsidRPr="000B64B1">
        <w:t>(</w:t>
      </w:r>
      <w:r w:rsidRPr="000B64B1">
        <w:t>(</w:t>
      </w:r>
      <w:r w:rsidRPr="000B64B1">
        <w:rPr>
          <w:i/>
        </w:rPr>
        <w:t>P</w:t>
      </w:r>
      <w:r w:rsidR="00CA354A" w:rsidRPr="000B64B1">
        <w:rPr>
          <w:i/>
          <w:vertAlign w:val="subscript"/>
        </w:rPr>
        <w:t>n2</w:t>
      </w:r>
      <w:r w:rsidRPr="000B64B1">
        <w:rPr>
          <w:vertAlign w:val="subscript"/>
        </w:rPr>
        <w:t xml:space="preserve"> </w:t>
      </w:r>
      <w:r w:rsidRPr="000B64B1">
        <w:t xml:space="preserve">or </w:t>
      </w:r>
      <w:r w:rsidRPr="000B64B1">
        <w:rPr>
          <w:i/>
        </w:rPr>
        <w:t>P</w:t>
      </w:r>
      <w:r w:rsidR="00CA354A" w:rsidRPr="000B64B1">
        <w:rPr>
          <w:i/>
          <w:vertAlign w:val="subscript"/>
        </w:rPr>
        <w:t>n2</w:t>
      </w:r>
      <w:r w:rsidRPr="000B64B1">
        <w:t xml:space="preserve"> or … or </w:t>
      </w:r>
      <w:proofErr w:type="spellStart"/>
      <w:r w:rsidRPr="000B64B1">
        <w:rPr>
          <w:i/>
        </w:rPr>
        <w:t>P</w:t>
      </w:r>
      <w:r w:rsidR="00CA354A" w:rsidRPr="000B64B1">
        <w:rPr>
          <w:i/>
          <w:vertAlign w:val="subscript"/>
        </w:rPr>
        <w:t>nl</w:t>
      </w:r>
      <w:proofErr w:type="spellEnd"/>
      <w:r w:rsidRPr="000B64B1">
        <w:t>) and</w:t>
      </w:r>
    </w:p>
    <w:p w:rsidR="002864A7" w:rsidRPr="000B64B1" w:rsidRDefault="002864A7" w:rsidP="002864A7">
      <w:r w:rsidRPr="000B64B1">
        <w:tab/>
      </w:r>
      <w:r w:rsidR="005F51DA" w:rsidRPr="000B64B1">
        <w:tab/>
      </w:r>
      <w:r w:rsidR="003B0DC9" w:rsidRPr="000B64B1">
        <w:tab/>
      </w:r>
      <w:r w:rsidR="003B0DC9" w:rsidRPr="000B64B1">
        <w:tab/>
      </w:r>
      <w:r w:rsidR="003B0DC9" w:rsidRPr="000B64B1">
        <w:tab/>
      </w:r>
      <w:r w:rsidRPr="000B64B1">
        <w:t>(</w:t>
      </w:r>
      <w:proofErr w:type="spellStart"/>
      <w:r w:rsidRPr="000B64B1">
        <w:rPr>
          <w:b/>
        </w:rPr>
        <w:t>hasLocus</w:t>
      </w:r>
      <w:proofErr w:type="spellEnd"/>
      <w:r w:rsidRPr="000B64B1">
        <w:t xml:space="preserve"> some (</w:t>
      </w:r>
      <w:r w:rsidRPr="000B64B1">
        <w:rPr>
          <w:i/>
        </w:rPr>
        <w:t>H</w:t>
      </w:r>
      <w:r w:rsidR="00CA354A" w:rsidRPr="000B64B1">
        <w:rPr>
          <w:i/>
          <w:vertAlign w:val="subscript"/>
        </w:rPr>
        <w:t>n1</w:t>
      </w:r>
      <w:r w:rsidRPr="000B64B1">
        <w:rPr>
          <w:vertAlign w:val="subscript"/>
        </w:rPr>
        <w:t xml:space="preserve"> </w:t>
      </w:r>
      <w:r w:rsidRPr="000B64B1">
        <w:t xml:space="preserve">or </w:t>
      </w:r>
      <w:r w:rsidRPr="000B64B1">
        <w:rPr>
          <w:i/>
        </w:rPr>
        <w:t>H</w:t>
      </w:r>
      <w:r w:rsidR="00CA354A" w:rsidRPr="000B64B1">
        <w:rPr>
          <w:i/>
          <w:vertAlign w:val="subscript"/>
        </w:rPr>
        <w:t>n2</w:t>
      </w:r>
      <w:r w:rsidRPr="000B64B1">
        <w:t xml:space="preserve"> or … or </w:t>
      </w:r>
      <w:proofErr w:type="spellStart"/>
      <w:r w:rsidRPr="000B64B1">
        <w:rPr>
          <w:i/>
        </w:rPr>
        <w:t>H</w:t>
      </w:r>
      <w:r w:rsidR="00CA354A" w:rsidRPr="000B64B1">
        <w:rPr>
          <w:i/>
          <w:vertAlign w:val="subscript"/>
        </w:rPr>
        <w:t>nm</w:t>
      </w:r>
      <w:proofErr w:type="spellEnd"/>
      <w:r w:rsidRPr="000B64B1">
        <w:t>)</w:t>
      </w:r>
      <w:r w:rsidR="003B0DC9" w:rsidRPr="000B64B1">
        <w:t>)</w:t>
      </w:r>
      <w:r w:rsidRPr="000B64B1">
        <w:t>))</w:t>
      </w:r>
    </w:p>
    <w:p w:rsidR="005F51DA" w:rsidRPr="000B64B1" w:rsidRDefault="005F51DA" w:rsidP="002864A7">
      <w:pPr>
        <w:rPr>
          <w:i/>
        </w:rPr>
      </w:pPr>
    </w:p>
    <w:p w:rsidR="002864A7" w:rsidRPr="000B64B1" w:rsidRDefault="002864A7" w:rsidP="002864A7">
      <w:proofErr w:type="spellStart"/>
      <w:proofErr w:type="gramStart"/>
      <w:r w:rsidRPr="000B64B1">
        <w:rPr>
          <w:i/>
        </w:rPr>
        <w:t>PathogenTranferByVector</w:t>
      </w:r>
      <w:r w:rsidR="00462202" w:rsidRPr="000B64B1">
        <w:rPr>
          <w:i/>
          <w:vertAlign w:val="subscript"/>
        </w:rPr>
        <w:t>n</w:t>
      </w:r>
      <w:proofErr w:type="spellEnd"/>
      <w:r w:rsidRPr="000B64B1">
        <w:rPr>
          <w:vertAlign w:val="subscript"/>
        </w:rPr>
        <w:t xml:space="preserve">  </w:t>
      </w:r>
      <w:proofErr w:type="spellStart"/>
      <w:r w:rsidRPr="000B64B1">
        <w:t>subClassOf</w:t>
      </w:r>
      <w:proofErr w:type="spellEnd"/>
      <w:proofErr w:type="gramEnd"/>
      <w:r w:rsidRPr="000B64B1">
        <w:t xml:space="preserve"> </w:t>
      </w:r>
      <w:r w:rsidRPr="000B64B1">
        <w:rPr>
          <w:i/>
        </w:rPr>
        <w:t>Transfer</w:t>
      </w:r>
      <w:r w:rsidRPr="000B64B1">
        <w:t xml:space="preserve"> and </w:t>
      </w:r>
    </w:p>
    <w:p w:rsidR="002864A7" w:rsidRPr="000B64B1" w:rsidRDefault="002864A7" w:rsidP="005F51DA">
      <w:pPr>
        <w:ind w:left="170" w:firstLine="170"/>
      </w:pPr>
      <w:r w:rsidRPr="000B64B1">
        <w:t>(</w:t>
      </w:r>
      <w:proofErr w:type="spellStart"/>
      <w:proofErr w:type="gramStart"/>
      <w:r w:rsidRPr="000B64B1">
        <w:rPr>
          <w:b/>
        </w:rPr>
        <w:t>hasAgent</w:t>
      </w:r>
      <w:proofErr w:type="spellEnd"/>
      <w:proofErr w:type="gramEnd"/>
      <w:r w:rsidRPr="000B64B1">
        <w:t xml:space="preserve"> only (</w:t>
      </w:r>
      <w:r w:rsidR="00CA354A" w:rsidRPr="000B64B1">
        <w:rPr>
          <w:i/>
        </w:rPr>
        <w:t>V</w:t>
      </w:r>
      <w:r w:rsidR="00CA354A" w:rsidRPr="000B64B1">
        <w:rPr>
          <w:i/>
          <w:vertAlign w:val="subscript"/>
        </w:rPr>
        <w:t>n1</w:t>
      </w:r>
      <w:r w:rsidR="00CA354A" w:rsidRPr="000B64B1">
        <w:rPr>
          <w:vertAlign w:val="subscript"/>
        </w:rPr>
        <w:t xml:space="preserve"> </w:t>
      </w:r>
      <w:r w:rsidR="00CA354A" w:rsidRPr="000B64B1">
        <w:t xml:space="preserve">or </w:t>
      </w:r>
      <w:r w:rsidR="00CA354A" w:rsidRPr="000B64B1">
        <w:rPr>
          <w:i/>
        </w:rPr>
        <w:t>V</w:t>
      </w:r>
      <w:r w:rsidR="00CA354A" w:rsidRPr="000B64B1">
        <w:rPr>
          <w:i/>
          <w:vertAlign w:val="subscript"/>
        </w:rPr>
        <w:t>n2</w:t>
      </w:r>
      <w:r w:rsidR="00CA354A" w:rsidRPr="000B64B1">
        <w:t xml:space="preserve"> or … or </w:t>
      </w:r>
      <w:proofErr w:type="spellStart"/>
      <w:r w:rsidR="00CA354A" w:rsidRPr="000B64B1">
        <w:rPr>
          <w:i/>
        </w:rPr>
        <w:t>V</w:t>
      </w:r>
      <w:r w:rsidR="00CA354A" w:rsidRPr="000B64B1">
        <w:rPr>
          <w:i/>
          <w:vertAlign w:val="subscript"/>
        </w:rPr>
        <w:t>nj</w:t>
      </w:r>
      <w:proofErr w:type="spellEnd"/>
      <w:r w:rsidRPr="000B64B1">
        <w:t>))  and</w:t>
      </w:r>
    </w:p>
    <w:p w:rsidR="002864A7" w:rsidRPr="000B64B1" w:rsidRDefault="002864A7" w:rsidP="005F51DA">
      <w:pPr>
        <w:ind w:left="170" w:firstLine="170"/>
      </w:pPr>
      <w:r w:rsidRPr="000B64B1">
        <w:t>(</w:t>
      </w:r>
      <w:proofErr w:type="spellStart"/>
      <w:proofErr w:type="gramStart"/>
      <w:r w:rsidRPr="000B64B1">
        <w:rPr>
          <w:b/>
        </w:rPr>
        <w:t>hasLocus</w:t>
      </w:r>
      <w:proofErr w:type="spellEnd"/>
      <w:proofErr w:type="gramEnd"/>
      <w:r w:rsidRPr="000B64B1">
        <w:t xml:space="preserve"> only ((not </w:t>
      </w:r>
      <w:proofErr w:type="spellStart"/>
      <w:r w:rsidRPr="000B64B1">
        <w:rPr>
          <w:i/>
        </w:rPr>
        <w:t>GeographicLocation</w:t>
      </w:r>
      <w:proofErr w:type="spellEnd"/>
      <w:r w:rsidRPr="000B64B1">
        <w:t xml:space="preserve">) </w:t>
      </w:r>
    </w:p>
    <w:p w:rsidR="002864A7" w:rsidRPr="000B64B1" w:rsidRDefault="002864A7" w:rsidP="005F51DA">
      <w:pPr>
        <w:ind w:left="1020" w:firstLine="170"/>
      </w:pPr>
      <w:r w:rsidRPr="000B64B1">
        <w:t xml:space="preserve">or </w:t>
      </w:r>
      <w:r w:rsidR="00CA354A" w:rsidRPr="000B64B1">
        <w:rPr>
          <w:i/>
        </w:rPr>
        <w:t>G_loc</w:t>
      </w:r>
      <w:r w:rsidR="00CA354A" w:rsidRPr="000B64B1">
        <w:rPr>
          <w:i/>
          <w:vertAlign w:val="subscript"/>
        </w:rPr>
        <w:t>n1</w:t>
      </w:r>
      <w:r w:rsidR="00CA354A" w:rsidRPr="000B64B1">
        <w:rPr>
          <w:vertAlign w:val="subscript"/>
        </w:rPr>
        <w:t xml:space="preserve"> </w:t>
      </w:r>
      <w:r w:rsidR="00CA354A" w:rsidRPr="000B64B1">
        <w:t xml:space="preserve">or </w:t>
      </w:r>
      <w:r w:rsidR="00CA354A" w:rsidRPr="000B64B1">
        <w:rPr>
          <w:i/>
        </w:rPr>
        <w:t>G_loc</w:t>
      </w:r>
      <w:r w:rsidR="00CA354A" w:rsidRPr="000B64B1">
        <w:rPr>
          <w:i/>
          <w:vertAlign w:val="subscript"/>
        </w:rPr>
        <w:t>n2</w:t>
      </w:r>
      <w:r w:rsidR="00CA354A" w:rsidRPr="000B64B1">
        <w:t xml:space="preserve"> or … or </w:t>
      </w:r>
      <w:proofErr w:type="spellStart"/>
      <w:r w:rsidR="00CA354A" w:rsidRPr="000B64B1">
        <w:rPr>
          <w:i/>
        </w:rPr>
        <w:t>G_loc</w:t>
      </w:r>
      <w:r w:rsidR="00CA354A" w:rsidRPr="000B64B1">
        <w:rPr>
          <w:i/>
          <w:vertAlign w:val="subscript"/>
        </w:rPr>
        <w:t>nk</w:t>
      </w:r>
      <w:proofErr w:type="spellEnd"/>
      <w:r w:rsidRPr="000B64B1">
        <w:t xml:space="preserve">)) and </w:t>
      </w:r>
    </w:p>
    <w:p w:rsidR="002864A7" w:rsidRPr="000B64B1" w:rsidRDefault="002864A7" w:rsidP="005F51DA">
      <w:pPr>
        <w:ind w:left="170" w:firstLine="170"/>
      </w:pPr>
      <w:r w:rsidRPr="000B64B1">
        <w:t>(</w:t>
      </w:r>
      <w:proofErr w:type="spellStart"/>
      <w:proofErr w:type="gramStart"/>
      <w:r w:rsidRPr="000B64B1">
        <w:rPr>
          <w:b/>
        </w:rPr>
        <w:t>hasPatient</w:t>
      </w:r>
      <w:proofErr w:type="spellEnd"/>
      <w:proofErr w:type="gramEnd"/>
      <w:r w:rsidRPr="000B64B1">
        <w:t xml:space="preserve"> only </w:t>
      </w:r>
      <w:r w:rsidR="003B0DC9" w:rsidRPr="000B64B1">
        <w:t>(</w:t>
      </w:r>
      <w:r w:rsidRPr="000B64B1">
        <w:t>(</w:t>
      </w:r>
      <w:r w:rsidR="00CA354A" w:rsidRPr="000B64B1">
        <w:rPr>
          <w:i/>
        </w:rPr>
        <w:t>P</w:t>
      </w:r>
      <w:r w:rsidR="00CA354A" w:rsidRPr="000B64B1">
        <w:rPr>
          <w:i/>
          <w:vertAlign w:val="subscript"/>
        </w:rPr>
        <w:t>n2</w:t>
      </w:r>
      <w:r w:rsidR="00CA354A" w:rsidRPr="000B64B1">
        <w:rPr>
          <w:vertAlign w:val="subscript"/>
        </w:rPr>
        <w:t xml:space="preserve"> </w:t>
      </w:r>
      <w:r w:rsidR="00CA354A" w:rsidRPr="000B64B1">
        <w:t xml:space="preserve">or </w:t>
      </w:r>
      <w:r w:rsidR="00CA354A" w:rsidRPr="000B64B1">
        <w:rPr>
          <w:i/>
        </w:rPr>
        <w:t>P</w:t>
      </w:r>
      <w:r w:rsidR="00CA354A" w:rsidRPr="000B64B1">
        <w:rPr>
          <w:i/>
          <w:vertAlign w:val="subscript"/>
        </w:rPr>
        <w:t>n2</w:t>
      </w:r>
      <w:r w:rsidR="00CA354A" w:rsidRPr="000B64B1">
        <w:t xml:space="preserve"> or … or </w:t>
      </w:r>
      <w:proofErr w:type="spellStart"/>
      <w:r w:rsidR="00CA354A" w:rsidRPr="000B64B1">
        <w:rPr>
          <w:i/>
        </w:rPr>
        <w:t>P</w:t>
      </w:r>
      <w:r w:rsidR="00CA354A" w:rsidRPr="000B64B1">
        <w:rPr>
          <w:i/>
          <w:vertAlign w:val="subscript"/>
        </w:rPr>
        <w:t>nl</w:t>
      </w:r>
      <w:proofErr w:type="spellEnd"/>
      <w:r w:rsidRPr="000B64B1">
        <w:t>) and</w:t>
      </w:r>
    </w:p>
    <w:p w:rsidR="002864A7" w:rsidRPr="000B64B1" w:rsidRDefault="002864A7" w:rsidP="002864A7">
      <w:r w:rsidRPr="000B64B1">
        <w:tab/>
      </w:r>
      <w:r w:rsidR="005F51DA" w:rsidRPr="000B64B1">
        <w:tab/>
      </w:r>
      <w:r w:rsidR="003B0DC9" w:rsidRPr="000B64B1">
        <w:tab/>
      </w:r>
      <w:r w:rsidR="003B0DC9" w:rsidRPr="000B64B1">
        <w:tab/>
      </w:r>
      <w:r w:rsidR="003B0DC9" w:rsidRPr="000B64B1">
        <w:tab/>
      </w:r>
      <w:r w:rsidRPr="000B64B1">
        <w:t>(</w:t>
      </w:r>
      <w:r w:rsidRPr="000B64B1">
        <w:rPr>
          <w:b/>
        </w:rPr>
        <w:t>causes</w:t>
      </w:r>
      <w:r w:rsidRPr="000B64B1">
        <w:t xml:space="preserve"> only (</w:t>
      </w:r>
      <w:r w:rsidRPr="000B64B1">
        <w:rPr>
          <w:i/>
        </w:rPr>
        <w:t>D</w:t>
      </w:r>
      <w:r w:rsidR="004664BC" w:rsidRPr="000B64B1">
        <w:rPr>
          <w:i/>
          <w:vertAlign w:val="subscript"/>
        </w:rPr>
        <w:t>n</w:t>
      </w:r>
      <w:r w:rsidRPr="000B64B1">
        <w:rPr>
          <w:i/>
          <w:vertAlign w:val="subscript"/>
        </w:rPr>
        <w:t>1</w:t>
      </w:r>
      <w:r w:rsidRPr="000B64B1">
        <w:rPr>
          <w:vertAlign w:val="subscript"/>
        </w:rPr>
        <w:t xml:space="preserve"> </w:t>
      </w:r>
      <w:r w:rsidRPr="000B64B1">
        <w:t xml:space="preserve">or </w:t>
      </w:r>
      <w:r w:rsidRPr="000B64B1">
        <w:rPr>
          <w:i/>
        </w:rPr>
        <w:t>D</w:t>
      </w:r>
      <w:r w:rsidR="004664BC" w:rsidRPr="000B64B1">
        <w:rPr>
          <w:i/>
          <w:vertAlign w:val="subscript"/>
        </w:rPr>
        <w:t>n</w:t>
      </w:r>
      <w:r w:rsidRPr="000B64B1">
        <w:rPr>
          <w:i/>
          <w:vertAlign w:val="subscript"/>
        </w:rPr>
        <w:t>2</w:t>
      </w:r>
      <w:r w:rsidRPr="000B64B1">
        <w:t xml:space="preserve"> or … or </w:t>
      </w:r>
      <w:proofErr w:type="spellStart"/>
      <w:r w:rsidRPr="000B64B1">
        <w:rPr>
          <w:i/>
        </w:rPr>
        <w:t>D</w:t>
      </w:r>
      <w:r w:rsidR="004664BC" w:rsidRPr="000B64B1">
        <w:rPr>
          <w:i/>
          <w:vertAlign w:val="subscript"/>
        </w:rPr>
        <w:t>nr</w:t>
      </w:r>
      <w:proofErr w:type="spellEnd"/>
      <w:r w:rsidRPr="000B64B1">
        <w:t>)))</w:t>
      </w:r>
      <w:r w:rsidR="003B0DC9" w:rsidRPr="000B64B1">
        <w:t>)</w:t>
      </w:r>
    </w:p>
    <w:p w:rsidR="00BE3A6D" w:rsidRDefault="00BE3A6D" w:rsidP="00BE3A6D"/>
    <w:p w:rsidR="00B57FF4" w:rsidRPr="008B1C29" w:rsidRDefault="00B57FF4" w:rsidP="008B1C29">
      <w:pPr>
        <w:pStyle w:val="Ttulo3"/>
        <w:spacing w:before="0" w:after="0"/>
        <w:rPr>
          <w:rFonts w:ascii="Times New Roman" w:hAnsi="Times New Roman" w:cs="Times New Roman"/>
        </w:rPr>
      </w:pPr>
      <w:r w:rsidRPr="008B1C29">
        <w:rPr>
          <w:rFonts w:ascii="Times New Roman" w:hAnsi="Times New Roman" w:cs="Times New Roman"/>
        </w:rPr>
        <w:t>Dispositions and Manifestations</w:t>
      </w:r>
    </w:p>
    <w:p w:rsidR="000F08A3" w:rsidRDefault="009955C1" w:rsidP="00B57FF4">
      <w:r>
        <w:t xml:space="preserve">Dispositions express the fact that after the infection there is a different state of the organism, independent of whether the disease eventually breaks out. </w:t>
      </w:r>
    </w:p>
    <w:p w:rsidR="009955C1" w:rsidRPr="009955C1" w:rsidRDefault="009955C1" w:rsidP="00B57FF4"/>
    <w:p w:rsidR="00411646" w:rsidRPr="000B64B1" w:rsidRDefault="00B57FF4" w:rsidP="00B57FF4">
      <w:proofErr w:type="spellStart"/>
      <w:r w:rsidRPr="000B64B1">
        <w:rPr>
          <w:i/>
        </w:rPr>
        <w:t>D_disp</w:t>
      </w:r>
      <w:r w:rsidRPr="000B64B1">
        <w:rPr>
          <w:i/>
          <w:vertAlign w:val="subscript"/>
        </w:rPr>
        <w:t>i</w:t>
      </w:r>
      <w:proofErr w:type="spellEnd"/>
      <w:r w:rsidRPr="000B64B1">
        <w:t xml:space="preserve"> </w:t>
      </w:r>
      <w:proofErr w:type="spellStart"/>
      <w:r w:rsidRPr="000B64B1">
        <w:t>equivalentTo</w:t>
      </w:r>
      <w:proofErr w:type="spellEnd"/>
      <w:r w:rsidRPr="000B64B1">
        <w:t xml:space="preserve"> </w:t>
      </w:r>
      <w:proofErr w:type="spellStart"/>
      <w:r w:rsidRPr="000B64B1">
        <w:rPr>
          <w:i/>
        </w:rPr>
        <w:t>PathologicalDisposition</w:t>
      </w:r>
      <w:proofErr w:type="spellEnd"/>
      <w:r w:rsidRPr="000B64B1">
        <w:t xml:space="preserve"> and </w:t>
      </w:r>
    </w:p>
    <w:p w:rsidR="00B57FF4" w:rsidRPr="000B64B1" w:rsidRDefault="00B57FF4" w:rsidP="00411646">
      <w:pPr>
        <w:ind w:left="1530" w:firstLine="170"/>
      </w:pPr>
      <w:r w:rsidRPr="000B64B1">
        <w:t>(</w:t>
      </w:r>
      <w:proofErr w:type="spellStart"/>
      <w:proofErr w:type="gramStart"/>
      <w:r w:rsidRPr="000B64B1">
        <w:rPr>
          <w:b/>
        </w:rPr>
        <w:t>hasRealization</w:t>
      </w:r>
      <w:proofErr w:type="spellEnd"/>
      <w:proofErr w:type="gramEnd"/>
      <w:r w:rsidRPr="000B64B1">
        <w:t xml:space="preserve"> only </w:t>
      </w:r>
      <w:r w:rsidRPr="000B64B1">
        <w:rPr>
          <w:i/>
        </w:rPr>
        <w:t>D</w:t>
      </w:r>
      <w:r w:rsidRPr="000B64B1">
        <w:rPr>
          <w:i/>
          <w:vertAlign w:val="subscript"/>
        </w:rPr>
        <w:t>i</w:t>
      </w:r>
      <w:r w:rsidRPr="000B64B1">
        <w:t>)</w:t>
      </w:r>
    </w:p>
    <w:p w:rsidR="00411646" w:rsidRPr="000B64B1" w:rsidRDefault="00B57FF4" w:rsidP="00B57FF4">
      <w:r w:rsidRPr="000B64B1">
        <w:rPr>
          <w:i/>
        </w:rPr>
        <w:t>D</w:t>
      </w:r>
      <w:r w:rsidRPr="000B64B1">
        <w:rPr>
          <w:i/>
          <w:vertAlign w:val="subscript"/>
        </w:rPr>
        <w:t>i</w:t>
      </w:r>
      <w:r w:rsidRPr="000B64B1">
        <w:t xml:space="preserve"> </w:t>
      </w:r>
      <w:proofErr w:type="spellStart"/>
      <w:r w:rsidRPr="000B64B1">
        <w:t>equivalentTo</w:t>
      </w:r>
      <w:proofErr w:type="spellEnd"/>
      <w:r w:rsidRPr="000B64B1">
        <w:t xml:space="preserve"> </w:t>
      </w:r>
      <w:proofErr w:type="spellStart"/>
      <w:r w:rsidRPr="000B64B1">
        <w:rPr>
          <w:i/>
        </w:rPr>
        <w:t>PathologicalProcess</w:t>
      </w:r>
      <w:proofErr w:type="spellEnd"/>
      <w:r w:rsidRPr="000B64B1">
        <w:t xml:space="preserve"> and </w:t>
      </w:r>
    </w:p>
    <w:p w:rsidR="00B57FF4" w:rsidRPr="000B64B1" w:rsidRDefault="00B57FF4" w:rsidP="00411646">
      <w:pPr>
        <w:ind w:left="1530" w:firstLine="170"/>
      </w:pPr>
      <w:r w:rsidRPr="000B64B1">
        <w:t>(</w:t>
      </w:r>
      <w:proofErr w:type="spellStart"/>
      <w:proofErr w:type="gramStart"/>
      <w:r w:rsidRPr="000B64B1">
        <w:rPr>
          <w:b/>
        </w:rPr>
        <w:t>realizationOf</w:t>
      </w:r>
      <w:proofErr w:type="spellEnd"/>
      <w:proofErr w:type="gramEnd"/>
      <w:r w:rsidRPr="000B64B1">
        <w:rPr>
          <w:b/>
        </w:rPr>
        <w:t xml:space="preserve"> </w:t>
      </w:r>
      <w:r w:rsidRPr="000B64B1">
        <w:t xml:space="preserve">some </w:t>
      </w:r>
      <w:r w:rsidRPr="000B64B1">
        <w:rPr>
          <w:i/>
        </w:rPr>
        <w:t>D</w:t>
      </w:r>
      <w:r w:rsidRPr="000B64B1">
        <w:rPr>
          <w:i/>
          <w:vertAlign w:val="subscript"/>
        </w:rPr>
        <w:t>i</w:t>
      </w:r>
      <w:r w:rsidRPr="000B64B1">
        <w:t>)</w:t>
      </w:r>
    </w:p>
    <w:p w:rsidR="00177132" w:rsidRPr="000B64B1" w:rsidRDefault="00B57FF4" w:rsidP="00177132">
      <w:r w:rsidRPr="000B64B1">
        <w:rPr>
          <w:i/>
        </w:rPr>
        <w:t>D</w:t>
      </w:r>
      <w:r w:rsidRPr="000B64B1">
        <w:rPr>
          <w:i/>
          <w:vertAlign w:val="subscript"/>
        </w:rPr>
        <w:t>i</w:t>
      </w:r>
      <w:r w:rsidRPr="000B64B1">
        <w:t xml:space="preserve"> </w:t>
      </w:r>
      <w:proofErr w:type="spellStart"/>
      <w:proofErr w:type="gramStart"/>
      <w:r w:rsidRPr="000B64B1">
        <w:t>subClassOf</w:t>
      </w:r>
      <w:proofErr w:type="spellEnd"/>
      <w:r w:rsidRPr="000B64B1">
        <w:t xml:space="preserve">  </w:t>
      </w:r>
      <w:proofErr w:type="spellStart"/>
      <w:r w:rsidRPr="000B64B1">
        <w:rPr>
          <w:b/>
        </w:rPr>
        <w:t>realizationOf</w:t>
      </w:r>
      <w:proofErr w:type="spellEnd"/>
      <w:proofErr w:type="gramEnd"/>
      <w:r w:rsidRPr="000B64B1">
        <w:t xml:space="preserve"> only </w:t>
      </w:r>
      <w:r w:rsidRPr="000B64B1">
        <w:rPr>
          <w:i/>
        </w:rPr>
        <w:t>D</w:t>
      </w:r>
      <w:r w:rsidRPr="000B64B1">
        <w:rPr>
          <w:i/>
          <w:vertAlign w:val="subscript"/>
        </w:rPr>
        <w:t>i</w:t>
      </w:r>
    </w:p>
    <w:p w:rsidR="007D386C" w:rsidRDefault="007D386C" w:rsidP="004B12DC"/>
    <w:p w:rsidR="00411646" w:rsidRPr="008B1C29" w:rsidRDefault="00411646" w:rsidP="008B1C29">
      <w:pPr>
        <w:pStyle w:val="Ttulo3"/>
        <w:spacing w:before="0" w:after="0"/>
        <w:rPr>
          <w:rFonts w:ascii="Times New Roman" w:hAnsi="Times New Roman" w:cs="Times New Roman"/>
        </w:rPr>
      </w:pPr>
      <w:r w:rsidRPr="008B1C29">
        <w:rPr>
          <w:rFonts w:ascii="Times New Roman" w:hAnsi="Times New Roman" w:cs="Times New Roman"/>
        </w:rPr>
        <w:t>Dependency of Diseases on Pathogens</w:t>
      </w:r>
    </w:p>
    <w:p w:rsidR="009955C1" w:rsidRPr="007D386C" w:rsidRDefault="007D386C" w:rsidP="007B51B5">
      <w:r>
        <w:t>At least the tropical diseases of interest in our study are, by defin</w:t>
      </w:r>
      <w:r>
        <w:t>i</w:t>
      </w:r>
      <w:r>
        <w:t xml:space="preserve">tion, the consequences of infection with one or more pathogens </w:t>
      </w:r>
      <w:r w:rsidR="000A2A97">
        <w:t>of the kingd</w:t>
      </w:r>
      <w:r w:rsidR="00970B89">
        <w:t xml:space="preserve">om </w:t>
      </w:r>
      <w:r w:rsidR="00970B89" w:rsidRPr="00970B89">
        <w:rPr>
          <w:i/>
        </w:rPr>
        <w:t>Protista</w:t>
      </w:r>
      <w:r w:rsidR="00970B89">
        <w:t xml:space="preserve">. </w:t>
      </w:r>
      <w:r w:rsidR="00D56D2B">
        <w:t>However, c</w:t>
      </w:r>
      <w:r w:rsidR="00970B89">
        <w:t>ausality is complex and there may be other co</w:t>
      </w:r>
      <w:r w:rsidR="000C6CDE">
        <w:t>nditioning factors for the outbreak of the disease</w:t>
      </w:r>
      <w:r w:rsidR="00970B89">
        <w:t xml:space="preserve"> </w:t>
      </w:r>
      <w:r w:rsidR="000C6CDE">
        <w:t xml:space="preserve">which may </w:t>
      </w:r>
      <w:r w:rsidR="005A24CE">
        <w:t xml:space="preserve">be </w:t>
      </w:r>
      <w:r w:rsidR="000C6CDE">
        <w:t xml:space="preserve">regarded as causal ones. </w:t>
      </w:r>
      <w:r w:rsidR="00D56D2B">
        <w:rPr>
          <w:rStyle w:val="Refdecomentrio"/>
        </w:rPr>
        <w:commentReference w:id="2"/>
      </w:r>
    </w:p>
    <w:p w:rsidR="007D386C" w:rsidRDefault="007D386C" w:rsidP="00BD10BC">
      <w:pPr>
        <w:spacing w:before="0" w:after="0"/>
        <w:rPr>
          <w:i/>
        </w:rPr>
      </w:pPr>
    </w:p>
    <w:p w:rsidR="00EB1033" w:rsidRPr="000B64B1" w:rsidRDefault="007B51B5" w:rsidP="007B51B5">
      <w:r w:rsidRPr="000B64B1">
        <w:rPr>
          <w:i/>
        </w:rPr>
        <w:t>D</w:t>
      </w:r>
      <w:r w:rsidRPr="000B64B1">
        <w:rPr>
          <w:i/>
          <w:vertAlign w:val="subscript"/>
        </w:rPr>
        <w:t>i</w:t>
      </w:r>
      <w:r w:rsidRPr="000B64B1">
        <w:t xml:space="preserve"> subClassOf  </w:t>
      </w:r>
    </w:p>
    <w:p w:rsidR="007B51B5" w:rsidRPr="000B64B1" w:rsidRDefault="007B51B5" w:rsidP="00EB1033">
      <w:pPr>
        <w:ind w:left="170" w:firstLine="170"/>
      </w:pPr>
      <w:proofErr w:type="spellStart"/>
      <w:proofErr w:type="gramStart"/>
      <w:r w:rsidRPr="000B64B1">
        <w:rPr>
          <w:b/>
        </w:rPr>
        <w:t>causedBy</w:t>
      </w:r>
      <w:proofErr w:type="spellEnd"/>
      <w:proofErr w:type="gramEnd"/>
      <w:r w:rsidRPr="000B64B1">
        <w:t xml:space="preserve"> only (</w:t>
      </w:r>
      <w:r w:rsidRPr="000B64B1">
        <w:rPr>
          <w:i/>
        </w:rPr>
        <w:t>P</w:t>
      </w:r>
      <w:r w:rsidRPr="000B64B1">
        <w:rPr>
          <w:i/>
          <w:vertAlign w:val="subscript"/>
        </w:rPr>
        <w:t xml:space="preserve">i </w:t>
      </w:r>
      <w:r w:rsidRPr="000B64B1">
        <w:t xml:space="preserve">or </w:t>
      </w:r>
      <w:r w:rsidRPr="000B64B1">
        <w:rPr>
          <w:i/>
        </w:rPr>
        <w:t>P</w:t>
      </w:r>
      <w:r w:rsidRPr="000B64B1">
        <w:rPr>
          <w:i/>
          <w:vertAlign w:val="subscript"/>
        </w:rPr>
        <w:t>2</w:t>
      </w:r>
      <w:r w:rsidRPr="000B64B1">
        <w:t xml:space="preserve"> or … or </w:t>
      </w:r>
      <w:r w:rsidRPr="000B64B1">
        <w:rPr>
          <w:i/>
        </w:rPr>
        <w:t>P</w:t>
      </w:r>
      <w:r w:rsidRPr="000B64B1">
        <w:rPr>
          <w:i/>
          <w:vertAlign w:val="subscript"/>
        </w:rPr>
        <w:t>l</w:t>
      </w:r>
      <w:r w:rsidRPr="000B64B1">
        <w:t>)</w:t>
      </w:r>
    </w:p>
    <w:p w:rsidR="00E1501A" w:rsidRDefault="00E1501A" w:rsidP="008B1C29">
      <w:pPr>
        <w:spacing w:before="0" w:after="0"/>
      </w:pPr>
    </w:p>
    <w:p w:rsidR="000C6CDE" w:rsidRPr="00407637" w:rsidRDefault="000A2A97" w:rsidP="008B1C29">
      <w:pPr>
        <w:pStyle w:val="Ttulo3"/>
        <w:spacing w:before="0" w:after="0"/>
        <w:rPr>
          <w:rFonts w:ascii="Times New Roman" w:hAnsi="Times New Roman" w:cs="Times New Roman"/>
          <w:szCs w:val="20"/>
        </w:rPr>
      </w:pPr>
      <w:r w:rsidRPr="00407637">
        <w:rPr>
          <w:rFonts w:ascii="Times New Roman" w:hAnsi="Times New Roman" w:cs="Times New Roman"/>
          <w:szCs w:val="20"/>
        </w:rPr>
        <w:lastRenderedPageBreak/>
        <w:t>General Inclusion Axioms</w:t>
      </w:r>
    </w:p>
    <w:p w:rsidR="00E1501A" w:rsidRDefault="00E1501A" w:rsidP="00054852">
      <w:r>
        <w:t xml:space="preserve">These axioms state the equivalence of being the host of a pathogen and having the disposition of the respective disease. </w:t>
      </w:r>
      <w:r w:rsidR="00ED1EC8">
        <w:t>Of course this assertion may be done thoughtfully because in the case of nume</w:t>
      </w:r>
      <w:r w:rsidR="00ED1EC8">
        <w:t>r</w:t>
      </w:r>
      <w:r w:rsidR="00ED1EC8">
        <w:t xml:space="preserve">ous infectious diseases the host becomes resistant to the pathogen, so that </w:t>
      </w:r>
      <w:proofErr w:type="gramStart"/>
      <w:r w:rsidR="00ED1EC8">
        <w:t xml:space="preserve">the </w:t>
      </w:r>
      <w:proofErr w:type="spellStart"/>
      <w:r w:rsidR="00ED1EC8">
        <w:t>precense</w:t>
      </w:r>
      <w:proofErr w:type="spellEnd"/>
      <w:proofErr w:type="gramEnd"/>
      <w:r w:rsidR="00ED1EC8">
        <w:t xml:space="preserve"> of the pathogen in the host </w:t>
      </w:r>
      <w:r w:rsidR="00371545">
        <w:t xml:space="preserve">no longer entails the disposition to the disease. </w:t>
      </w:r>
    </w:p>
    <w:p w:rsidR="00E1501A" w:rsidRDefault="00E1501A" w:rsidP="00054852"/>
    <w:p w:rsidR="00054852" w:rsidRDefault="00054852" w:rsidP="00054852">
      <w:r>
        <w:t>(</w:t>
      </w:r>
      <w:r w:rsidRPr="00054852">
        <w:rPr>
          <w:i/>
        </w:rPr>
        <w:t>H</w:t>
      </w:r>
      <w:r w:rsidRPr="00054852">
        <w:rPr>
          <w:i/>
          <w:vertAlign w:val="subscript"/>
        </w:rPr>
        <w:t>1</w:t>
      </w:r>
      <w:r>
        <w:t xml:space="preserve"> or </w:t>
      </w:r>
      <w:r w:rsidRPr="00054852">
        <w:rPr>
          <w:i/>
        </w:rPr>
        <w:t>H</w:t>
      </w:r>
      <w:r w:rsidRPr="00054852">
        <w:rPr>
          <w:i/>
          <w:vertAlign w:val="subscript"/>
        </w:rPr>
        <w:t>2</w:t>
      </w:r>
      <w:r>
        <w:t xml:space="preserve"> or … or </w:t>
      </w:r>
      <w:proofErr w:type="spellStart"/>
      <w:r w:rsidRPr="00054852">
        <w:rPr>
          <w:i/>
        </w:rPr>
        <w:t>H</w:t>
      </w:r>
      <w:r w:rsidRPr="00054852">
        <w:rPr>
          <w:i/>
          <w:vertAlign w:val="subscript"/>
        </w:rPr>
        <w:t>m</w:t>
      </w:r>
      <w:proofErr w:type="spellEnd"/>
      <w:r>
        <w:t xml:space="preserve">) and </w:t>
      </w:r>
    </w:p>
    <w:p w:rsidR="00054852" w:rsidRDefault="00054852" w:rsidP="00054852">
      <w:proofErr w:type="spellStart"/>
      <w:proofErr w:type="gramStart"/>
      <w:r w:rsidRPr="00054852">
        <w:rPr>
          <w:b/>
        </w:rPr>
        <w:t>locusOf</w:t>
      </w:r>
      <w:proofErr w:type="spellEnd"/>
      <w:proofErr w:type="gramEnd"/>
      <w:r>
        <w:t xml:space="preserve"> some (</w:t>
      </w:r>
      <w:r w:rsidRPr="00054852">
        <w:rPr>
          <w:i/>
        </w:rPr>
        <w:t>P</w:t>
      </w:r>
      <w:r w:rsidRPr="00054852">
        <w:rPr>
          <w:i/>
          <w:vertAlign w:val="subscript"/>
        </w:rPr>
        <w:t>1</w:t>
      </w:r>
      <w:r>
        <w:t xml:space="preserve"> or </w:t>
      </w:r>
      <w:r w:rsidRPr="00054852">
        <w:rPr>
          <w:i/>
        </w:rPr>
        <w:t>P</w:t>
      </w:r>
      <w:r w:rsidRPr="00054852">
        <w:rPr>
          <w:i/>
          <w:vertAlign w:val="subscript"/>
        </w:rPr>
        <w:t>2</w:t>
      </w:r>
      <w:r>
        <w:t xml:space="preserve"> or … or </w:t>
      </w:r>
      <w:r w:rsidRPr="00054852">
        <w:rPr>
          <w:i/>
        </w:rPr>
        <w:t>P</w:t>
      </w:r>
      <w:r w:rsidRPr="00054852">
        <w:rPr>
          <w:i/>
          <w:vertAlign w:val="subscript"/>
        </w:rPr>
        <w:t>l</w:t>
      </w:r>
      <w:r>
        <w:t>)</w:t>
      </w:r>
    </w:p>
    <w:p w:rsidR="00054852" w:rsidRDefault="00E1501A" w:rsidP="00E32BC0">
      <w:pPr>
        <w:ind w:firstLine="170"/>
      </w:pPr>
      <w:r>
        <w:t>EquivalentTo</w:t>
      </w:r>
    </w:p>
    <w:p w:rsidR="00054852" w:rsidRDefault="00054852" w:rsidP="00054852">
      <w:r>
        <w:tab/>
      </w:r>
      <w:r w:rsidR="00E32BC0">
        <w:tab/>
      </w:r>
      <w:r w:rsidR="00E32BC0">
        <w:tab/>
      </w:r>
      <w:r>
        <w:t>((</w:t>
      </w:r>
      <w:proofErr w:type="spellStart"/>
      <w:r w:rsidRPr="00054852">
        <w:rPr>
          <w:b/>
        </w:rPr>
        <w:t>bearerOf</w:t>
      </w:r>
      <w:proofErr w:type="spellEnd"/>
      <w:r>
        <w:t xml:space="preserve"> some </w:t>
      </w:r>
      <w:r w:rsidRPr="00054852">
        <w:rPr>
          <w:i/>
        </w:rPr>
        <w:t>D_disp</w:t>
      </w:r>
      <w:r w:rsidRPr="00054852">
        <w:rPr>
          <w:i/>
          <w:vertAlign w:val="subscript"/>
        </w:rPr>
        <w:t>1</w:t>
      </w:r>
      <w:r>
        <w:t>) or</w:t>
      </w:r>
    </w:p>
    <w:p w:rsidR="00054852" w:rsidRDefault="00054852" w:rsidP="00054852">
      <w:r>
        <w:tab/>
      </w:r>
      <w:r w:rsidR="00E32BC0">
        <w:tab/>
      </w:r>
      <w:r w:rsidR="00E32BC0">
        <w:tab/>
      </w:r>
      <w:r>
        <w:t xml:space="preserve"> (</w:t>
      </w:r>
      <w:proofErr w:type="spellStart"/>
      <w:proofErr w:type="gramStart"/>
      <w:r w:rsidRPr="00054852">
        <w:rPr>
          <w:b/>
        </w:rPr>
        <w:t>bearerOf</w:t>
      </w:r>
      <w:proofErr w:type="spellEnd"/>
      <w:proofErr w:type="gramEnd"/>
      <w:r>
        <w:t xml:space="preserve"> some </w:t>
      </w:r>
      <w:r w:rsidRPr="00E1501A">
        <w:rPr>
          <w:i/>
        </w:rPr>
        <w:t>D</w:t>
      </w:r>
      <w:r>
        <w:t>_</w:t>
      </w:r>
      <w:r w:rsidRPr="00054852">
        <w:rPr>
          <w:i/>
        </w:rPr>
        <w:t>disp</w:t>
      </w:r>
      <w:r w:rsidRPr="00054852">
        <w:rPr>
          <w:i/>
          <w:vertAlign w:val="subscript"/>
        </w:rPr>
        <w:t>2</w:t>
      </w:r>
      <w:r>
        <w:t xml:space="preserve"> ) or …</w:t>
      </w:r>
    </w:p>
    <w:p w:rsidR="000A2A97" w:rsidRDefault="00054852" w:rsidP="00054852">
      <w:r>
        <w:tab/>
      </w:r>
      <w:r w:rsidR="00E32BC0">
        <w:tab/>
      </w:r>
      <w:r w:rsidR="00E32BC0">
        <w:tab/>
      </w:r>
      <w:r>
        <w:t xml:space="preserve"> (</w:t>
      </w:r>
      <w:proofErr w:type="spellStart"/>
      <w:r w:rsidRPr="00054852">
        <w:rPr>
          <w:b/>
        </w:rPr>
        <w:t>bearerOf</w:t>
      </w:r>
      <w:proofErr w:type="spellEnd"/>
      <w:r>
        <w:t xml:space="preserve"> some </w:t>
      </w:r>
      <w:proofErr w:type="spellStart"/>
      <w:r w:rsidRPr="00E1501A">
        <w:rPr>
          <w:i/>
        </w:rPr>
        <w:t>D</w:t>
      </w:r>
      <w:r>
        <w:t>_</w:t>
      </w:r>
      <w:proofErr w:type="gramStart"/>
      <w:r w:rsidRPr="00054852">
        <w:rPr>
          <w:i/>
        </w:rPr>
        <w:t>disp</w:t>
      </w:r>
      <w:r w:rsidRPr="00054852">
        <w:rPr>
          <w:i/>
          <w:vertAlign w:val="subscript"/>
        </w:rPr>
        <w:t>i</w:t>
      </w:r>
      <w:proofErr w:type="spellEnd"/>
      <w:r>
        <w:t xml:space="preserve"> )</w:t>
      </w:r>
      <w:proofErr w:type="gramEnd"/>
      <w:r>
        <w:t>)</w:t>
      </w:r>
    </w:p>
    <w:p w:rsidR="00E1501A" w:rsidRPr="000A2A97" w:rsidRDefault="00E1501A" w:rsidP="00054852"/>
    <w:p w:rsidR="007039C5" w:rsidRPr="00407637" w:rsidRDefault="007039C5" w:rsidP="008B1C29">
      <w:pPr>
        <w:pStyle w:val="Ttulo3"/>
        <w:spacing w:before="0" w:after="0"/>
        <w:rPr>
          <w:rFonts w:ascii="Times New Roman" w:hAnsi="Times New Roman" w:cs="Times New Roman"/>
          <w:szCs w:val="20"/>
        </w:rPr>
      </w:pPr>
      <w:r w:rsidRPr="00407637">
        <w:rPr>
          <w:rFonts w:ascii="Times New Roman" w:hAnsi="Times New Roman" w:cs="Times New Roman"/>
          <w:szCs w:val="20"/>
        </w:rPr>
        <w:t>Disjointness Axioms:</w:t>
      </w:r>
    </w:p>
    <w:p w:rsidR="00177132" w:rsidRPr="000B64B1" w:rsidRDefault="007039C5" w:rsidP="007039C5">
      <w:r w:rsidRPr="000B64B1">
        <w:t>As a default, all classes are disjoint</w:t>
      </w:r>
      <w:r w:rsidR="000C6CDE">
        <w:t xml:space="preserve">, as the use cases </w:t>
      </w:r>
      <w:r w:rsidR="00AC5CEF">
        <w:t xml:space="preserve">require a maximally closed T-Box for the checking of constraints. </w:t>
      </w:r>
    </w:p>
    <w:p w:rsidR="00177132" w:rsidRDefault="00177132" w:rsidP="00BD10BC">
      <w:pPr>
        <w:spacing w:before="0" w:after="0"/>
      </w:pPr>
    </w:p>
    <w:p w:rsidR="007039C5" w:rsidRPr="008B1C29" w:rsidRDefault="007039C5" w:rsidP="007039C5">
      <w:pPr>
        <w:pStyle w:val="Ttulo2"/>
      </w:pPr>
      <w:r w:rsidRPr="008B1C29">
        <w:t>Ontology generation</w:t>
      </w:r>
    </w:p>
    <w:p w:rsidR="007039C5" w:rsidRPr="000B64B1" w:rsidRDefault="007039C5" w:rsidP="007039C5">
      <w:pPr>
        <w:rPr>
          <w:sz w:val="27"/>
          <w:szCs w:val="27"/>
        </w:rPr>
      </w:pPr>
      <w:r w:rsidRPr="000B64B1">
        <w:t xml:space="preserve">The generation of the ontology was done in the following steps. First, the table content was copied to an Excel spreadsheet. Then the above patterns were implemented in a </w:t>
      </w:r>
      <w:r w:rsidR="00181D56">
        <w:t>Visual Basic for Appl</w:t>
      </w:r>
      <w:r w:rsidR="00181D56">
        <w:t>i</w:t>
      </w:r>
      <w:r w:rsidR="00181D56">
        <w:t xml:space="preserve">cation </w:t>
      </w:r>
      <w:r w:rsidR="00181D56" w:rsidRPr="00724CA0">
        <w:rPr>
          <w:szCs w:val="18"/>
        </w:rPr>
        <w:t>(</w:t>
      </w:r>
      <w:r w:rsidRPr="00724CA0">
        <w:rPr>
          <w:szCs w:val="18"/>
        </w:rPr>
        <w:t>VBA</w:t>
      </w:r>
      <w:r w:rsidR="00181D56" w:rsidRPr="00724CA0">
        <w:rPr>
          <w:szCs w:val="18"/>
        </w:rPr>
        <w:t>)</w:t>
      </w:r>
      <w:r w:rsidRPr="000B64B1">
        <w:t xml:space="preserve"> macro which then generated the output ontology in OWL</w:t>
      </w:r>
      <w:r w:rsidR="00E81A31">
        <w:t xml:space="preserve"> DL</w:t>
      </w:r>
      <w:r w:rsidRPr="000B64B1">
        <w:t>. We opted for this solution as existing tools and forma</w:t>
      </w:r>
      <w:r w:rsidRPr="000B64B1">
        <w:t>l</w:t>
      </w:r>
      <w:r w:rsidRPr="000B64B1">
        <w:t xml:space="preserve">isms (e.g. O’Connor, 2010) could not be used or </w:t>
      </w:r>
      <w:r w:rsidR="00A3513C" w:rsidRPr="000B64B1">
        <w:t>easily</w:t>
      </w:r>
      <w:r w:rsidRPr="000B64B1">
        <w:t xml:space="preserve"> adapted due to the presence of multiple values </w:t>
      </w:r>
      <w:r w:rsidR="00A3513C" w:rsidRPr="000B64B1">
        <w:t xml:space="preserve">per </w:t>
      </w:r>
      <w:r w:rsidRPr="000B64B1">
        <w:t xml:space="preserve">cell and the need for </w:t>
      </w:r>
      <w:r w:rsidR="00A3513C" w:rsidRPr="000B64B1">
        <w:t xml:space="preserve">the </w:t>
      </w:r>
      <w:r w:rsidRPr="000B64B1">
        <w:t>attach</w:t>
      </w:r>
      <w:r w:rsidR="00A3513C" w:rsidRPr="000B64B1">
        <w:t xml:space="preserve">ment of </w:t>
      </w:r>
      <w:r w:rsidRPr="000B64B1">
        <w:t xml:space="preserve">suffixes </w:t>
      </w:r>
      <w:r w:rsidR="00771A1A">
        <w:t xml:space="preserve">(for geographic and disposition classes) </w:t>
      </w:r>
      <w:r w:rsidRPr="000B64B1">
        <w:t xml:space="preserve">to the original symbols. </w:t>
      </w:r>
    </w:p>
    <w:p w:rsidR="007039C5" w:rsidRPr="000B64B1" w:rsidRDefault="007039C5" w:rsidP="007039C5">
      <w:pPr>
        <w:pStyle w:val="Ttulo2"/>
        <w:rPr>
          <w:sz w:val="36"/>
          <w:szCs w:val="36"/>
        </w:rPr>
      </w:pPr>
      <w:r w:rsidRPr="000B64B1">
        <w:t xml:space="preserve">Ontology </w:t>
      </w:r>
      <w:proofErr w:type="spellStart"/>
      <w:r w:rsidR="00803EF1">
        <w:t>postprocessing</w:t>
      </w:r>
      <w:proofErr w:type="spellEnd"/>
    </w:p>
    <w:p w:rsidR="007039C5" w:rsidRPr="000B64B1" w:rsidRDefault="007039C5" w:rsidP="00102DAF">
      <w:pPr>
        <w:rPr>
          <w:sz w:val="27"/>
          <w:szCs w:val="27"/>
        </w:rPr>
      </w:pPr>
      <w:r w:rsidRPr="000B64B1">
        <w:t xml:space="preserve">The ontology was imported into Protégé and then analyzed for flat lists of siblings which need to be hierarchically restructured. This was necessary in </w:t>
      </w:r>
      <w:r w:rsidR="00102DAF" w:rsidRPr="000B64B1">
        <w:t>three</w:t>
      </w:r>
      <w:r w:rsidRPr="000B64B1">
        <w:t xml:space="preserve"> cases. For instance, the entry “unknown” in the vector table was substituted by the general class Arthropod, and the entry “</w:t>
      </w:r>
      <w:proofErr w:type="spellStart"/>
      <w:r w:rsidRPr="000B64B1">
        <w:t>Leishmania</w:t>
      </w:r>
      <w:proofErr w:type="spellEnd"/>
      <w:r w:rsidRPr="000B64B1">
        <w:t xml:space="preserve"> </w:t>
      </w:r>
      <w:proofErr w:type="spellStart"/>
      <w:r w:rsidRPr="000B64B1">
        <w:t>Sp</w:t>
      </w:r>
      <w:proofErr w:type="spellEnd"/>
      <w:r w:rsidRPr="000B64B1">
        <w:t xml:space="preserve">” was </w:t>
      </w:r>
      <w:r w:rsidR="00CC50F4">
        <w:t>added</w:t>
      </w:r>
      <w:r w:rsidRPr="000B64B1">
        <w:t xml:space="preserve"> to the classes represen</w:t>
      </w:r>
      <w:r w:rsidRPr="000B64B1">
        <w:t>t</w:t>
      </w:r>
      <w:r w:rsidRPr="000B64B1">
        <w:t xml:space="preserve">ing the </w:t>
      </w:r>
      <w:proofErr w:type="spellStart"/>
      <w:r w:rsidRPr="000B64B1">
        <w:t>Leishmania</w:t>
      </w:r>
      <w:proofErr w:type="spellEnd"/>
      <w:r w:rsidRPr="000B64B1">
        <w:t xml:space="preserve"> species</w:t>
      </w:r>
      <w:r w:rsidR="00CC50F4">
        <w:t>, which is not described yet</w:t>
      </w:r>
      <w:r w:rsidRPr="000B64B1">
        <w:t>.  </w:t>
      </w:r>
    </w:p>
    <w:p w:rsidR="007039C5" w:rsidRPr="000B64B1" w:rsidRDefault="007039C5" w:rsidP="00102DAF">
      <w:pPr>
        <w:pStyle w:val="Ttulo2"/>
        <w:rPr>
          <w:sz w:val="36"/>
          <w:szCs w:val="36"/>
        </w:rPr>
      </w:pPr>
      <w:r w:rsidRPr="000B64B1">
        <w:t>Ontology evaluation</w:t>
      </w:r>
    </w:p>
    <w:p w:rsidR="00682507" w:rsidRDefault="007039C5" w:rsidP="00611C81">
      <w:r w:rsidRPr="000B64B1">
        <w:t xml:space="preserve">The ontology was tested against a set of competency questions which were formulated as DL queries. </w:t>
      </w:r>
      <w:r w:rsidR="00682507">
        <w:t>As an example and f</w:t>
      </w:r>
      <w:r w:rsidRPr="000B64B1">
        <w:t xml:space="preserve">or the sake of better understandability we are using </w:t>
      </w:r>
      <w:r w:rsidR="00FD4033">
        <w:t xml:space="preserve">a small </w:t>
      </w:r>
      <w:proofErr w:type="gramStart"/>
      <w:r w:rsidR="00FD4033">
        <w:t>set  leishma</w:t>
      </w:r>
      <w:r w:rsidR="00FD4033">
        <w:t>n</w:t>
      </w:r>
      <w:r w:rsidR="00FD4033">
        <w:t>iasis</w:t>
      </w:r>
      <w:proofErr w:type="gramEnd"/>
      <w:r w:rsidR="00FD4033">
        <w:t xml:space="preserve"> (including vector, pathogen and manifestation) </w:t>
      </w:r>
      <w:proofErr w:type="spellStart"/>
      <w:r w:rsidR="00FD4033">
        <w:t>american</w:t>
      </w:r>
      <w:proofErr w:type="spellEnd"/>
      <w:r w:rsidR="00FD4033">
        <w:t xml:space="preserve"> distribution tabular representation</w:t>
      </w:r>
      <w:r w:rsidR="00682507">
        <w:t xml:space="preserve"> (Sharma, 2008)</w:t>
      </w:r>
      <w:r w:rsidR="00CC50F4">
        <w:t xml:space="preserve"> (Table 3)</w:t>
      </w:r>
      <w:r w:rsidR="00FD4033">
        <w:t xml:space="preserve">. </w:t>
      </w:r>
      <w:r w:rsidR="00A3513C" w:rsidRPr="000B64B1">
        <w:t xml:space="preserve"> </w:t>
      </w:r>
      <w:r w:rsidR="00FD4033">
        <w:t>For a better</w:t>
      </w:r>
      <w:r w:rsidR="00A3513C" w:rsidRPr="000B64B1">
        <w:t xml:space="preserve"> understandable name, in contrast to the </w:t>
      </w:r>
      <w:r w:rsidR="00FD4033">
        <w:t xml:space="preserve">species full name, we are using in the table, for example, </w:t>
      </w:r>
      <w:r w:rsidR="00FD4033">
        <w:rPr>
          <w:i/>
        </w:rPr>
        <w:t xml:space="preserve">Lu. </w:t>
      </w:r>
      <w:proofErr w:type="spellStart"/>
      <w:proofErr w:type="gramStart"/>
      <w:r w:rsidR="00FD4033" w:rsidRPr="00FD4033">
        <w:rPr>
          <w:i/>
        </w:rPr>
        <w:t>Longipalpis</w:t>
      </w:r>
      <w:proofErr w:type="spellEnd"/>
      <w:r w:rsidR="00FD4033" w:rsidRPr="00FD4033">
        <w:t xml:space="preserve"> as a corr</w:t>
      </w:r>
      <w:r w:rsidR="00FD4033" w:rsidRPr="00FD4033">
        <w:t>e</w:t>
      </w:r>
      <w:r w:rsidR="00FD4033" w:rsidRPr="00FD4033">
        <w:t xml:space="preserve">spondence with </w:t>
      </w:r>
      <w:proofErr w:type="spellStart"/>
      <w:r w:rsidR="00FD4033" w:rsidRPr="00682507">
        <w:rPr>
          <w:i/>
        </w:rPr>
        <w:t>Lutzomyia</w:t>
      </w:r>
      <w:proofErr w:type="spellEnd"/>
      <w:r w:rsidR="00FD4033" w:rsidRPr="00682507">
        <w:rPr>
          <w:i/>
        </w:rPr>
        <w:t xml:space="preserve"> </w:t>
      </w:r>
      <w:proofErr w:type="spellStart"/>
      <w:r w:rsidR="00FD4033" w:rsidRPr="00682507">
        <w:rPr>
          <w:i/>
        </w:rPr>
        <w:t>longipalpis</w:t>
      </w:r>
      <w:proofErr w:type="spellEnd"/>
      <w:r w:rsidR="00FD4033" w:rsidRPr="00682507">
        <w:t xml:space="preserve">, and </w:t>
      </w:r>
      <w:r w:rsidR="00FD4033" w:rsidRPr="00FD4033">
        <w:rPr>
          <w:i/>
        </w:rPr>
        <w:t xml:space="preserve">L. </w:t>
      </w:r>
      <w:proofErr w:type="spellStart"/>
      <w:r w:rsidR="00FD4033" w:rsidRPr="00FD4033">
        <w:rPr>
          <w:i/>
        </w:rPr>
        <w:t>chagasi</w:t>
      </w:r>
      <w:proofErr w:type="spellEnd"/>
      <w:r w:rsidR="00FD4033" w:rsidRPr="00FD4033">
        <w:t xml:space="preserve"> as a corr</w:t>
      </w:r>
      <w:r w:rsidR="00FD4033" w:rsidRPr="00FD4033">
        <w:t>e</w:t>
      </w:r>
      <w:r w:rsidR="00FD4033" w:rsidRPr="00FD4033">
        <w:t xml:space="preserve">spondence with </w:t>
      </w:r>
      <w:proofErr w:type="spellStart"/>
      <w:r w:rsidR="00FD4033" w:rsidRPr="00682507">
        <w:rPr>
          <w:i/>
        </w:rPr>
        <w:t>Leishmania</w:t>
      </w:r>
      <w:proofErr w:type="spellEnd"/>
      <w:r w:rsidR="00FD4033" w:rsidRPr="00682507">
        <w:rPr>
          <w:i/>
        </w:rPr>
        <w:t xml:space="preserve"> </w:t>
      </w:r>
      <w:proofErr w:type="spellStart"/>
      <w:r w:rsidR="00FD4033" w:rsidRPr="00682507">
        <w:rPr>
          <w:i/>
        </w:rPr>
        <w:t>chagasi</w:t>
      </w:r>
      <w:proofErr w:type="spellEnd"/>
      <w:r w:rsidR="00FD4033">
        <w:t>, and so on</w:t>
      </w:r>
      <w:r w:rsidR="00FD4033" w:rsidRPr="00682507">
        <w:t>.</w:t>
      </w:r>
      <w:proofErr w:type="gramEnd"/>
      <w:r w:rsidR="00FD4033" w:rsidRPr="00682507">
        <w:t xml:space="preserve"> </w:t>
      </w:r>
      <w:r w:rsidR="00682507">
        <w:t xml:space="preserve">For the diseases, VL ADCL, ML and CL represent visceral leishmaniasis, acute diffuse cutaneous leishmaniasis, mucocutaneous leishmaniasis and cutaneous leishmaniasis, respectively. </w:t>
      </w:r>
    </w:p>
    <w:p w:rsidR="00682507" w:rsidRDefault="00682507" w:rsidP="00611C81">
      <w:pPr>
        <w:rPr>
          <w:ins w:id="3" w:author="Filipe Santana" w:date="2011-03-25T20:37:00Z"/>
        </w:rPr>
      </w:pPr>
    </w:p>
    <w:p w:rsidR="005C4FF7" w:rsidRPr="000B64B1" w:rsidRDefault="005C4FF7" w:rsidP="005C4FF7">
      <w:r>
        <w:lastRenderedPageBreak/>
        <w:t xml:space="preserve">The queries were formulated in OWL Manchester syntax and submitted to the DL query interface Protégé 4.1, using the </w:t>
      </w:r>
      <w:r>
        <w:br/>
      </w:r>
      <w:proofErr w:type="spellStart"/>
      <w:r>
        <w:t>HermiT</w:t>
      </w:r>
      <w:proofErr w:type="spellEnd"/>
      <w:r>
        <w:t xml:space="preserve"> </w:t>
      </w:r>
      <w:proofErr w:type="spellStart"/>
      <w:r>
        <w:t>reasoner</w:t>
      </w:r>
      <w:proofErr w:type="spellEnd"/>
      <w:r>
        <w:t>.</w:t>
      </w:r>
    </w:p>
    <w:p w:rsidR="005C4FF7" w:rsidRDefault="005C4FF7" w:rsidP="00611C81"/>
    <w:p w:rsidR="005C4FF7" w:rsidRDefault="005C4FF7" w:rsidP="00611C81">
      <w:pPr>
        <w:rPr>
          <w:ins w:id="4" w:author="Filipe Santana" w:date="2011-03-25T20:37:00Z"/>
          <w:sz w:val="16"/>
          <w:szCs w:val="16"/>
        </w:rPr>
      </w:pPr>
    </w:p>
    <w:p w:rsidR="005C4FF7" w:rsidRDefault="005C4FF7" w:rsidP="00611C81">
      <w:pPr>
        <w:rPr>
          <w:ins w:id="5" w:author="Filipe Santana" w:date="2011-03-25T20:37:00Z"/>
          <w:sz w:val="16"/>
          <w:szCs w:val="16"/>
        </w:rPr>
      </w:pPr>
    </w:p>
    <w:p w:rsidR="00611C81" w:rsidRDefault="00B767DA" w:rsidP="00611C81">
      <w:pPr>
        <w:rPr>
          <w:sz w:val="16"/>
          <w:szCs w:val="16"/>
        </w:rPr>
      </w:pPr>
      <w:r w:rsidRPr="000B64B1">
        <w:rPr>
          <w:sz w:val="16"/>
          <w:szCs w:val="16"/>
        </w:rPr>
        <w:t>Table 3: simple ontology for testing of reasoning</w:t>
      </w:r>
    </w:p>
    <w:tbl>
      <w:tblPr>
        <w:tblW w:w="4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76"/>
        <w:gridCol w:w="1276"/>
        <w:gridCol w:w="709"/>
        <w:gridCol w:w="1134"/>
        <w:gridCol w:w="765"/>
      </w:tblGrid>
      <w:tr w:rsidR="00682507" w:rsidRPr="000B64B1" w:rsidTr="00724CA0">
        <w:trPr>
          <w:trHeight w:val="734"/>
        </w:trPr>
        <w:tc>
          <w:tcPr>
            <w:tcW w:w="976" w:type="dxa"/>
            <w:shd w:val="clear" w:color="auto" w:fill="F2F2F2" w:themeFill="background1" w:themeFillShade="F2"/>
            <w:tcMar>
              <w:top w:w="0" w:type="dxa"/>
              <w:left w:w="40" w:type="dxa"/>
              <w:bottom w:w="0" w:type="dxa"/>
              <w:right w:w="40" w:type="dxa"/>
            </w:tcMar>
            <w:vAlign w:val="center"/>
            <w:hideMark/>
          </w:tcPr>
          <w:p w:rsidR="00762BD5" w:rsidRPr="00407637" w:rsidRDefault="00762BD5" w:rsidP="008B1C29">
            <w:pPr>
              <w:pStyle w:val="NormalWeb"/>
              <w:spacing w:before="0" w:beforeAutospacing="0" w:after="0" w:afterAutospacing="0"/>
              <w:jc w:val="center"/>
              <w:rPr>
                <w:sz w:val="16"/>
                <w:szCs w:val="16"/>
              </w:rPr>
            </w:pPr>
            <w:r w:rsidRPr="00407637">
              <w:rPr>
                <w:b/>
                <w:bCs/>
                <w:color w:val="000000"/>
                <w:sz w:val="16"/>
                <w:szCs w:val="16"/>
              </w:rPr>
              <w:t>Geographic Location</w:t>
            </w:r>
          </w:p>
        </w:tc>
        <w:tc>
          <w:tcPr>
            <w:tcW w:w="1276" w:type="dxa"/>
            <w:shd w:val="clear" w:color="auto" w:fill="F2F2F2" w:themeFill="background1" w:themeFillShade="F2"/>
            <w:tcMar>
              <w:top w:w="0" w:type="dxa"/>
              <w:left w:w="40" w:type="dxa"/>
              <w:bottom w:w="0" w:type="dxa"/>
              <w:right w:w="40" w:type="dxa"/>
            </w:tcMar>
            <w:vAlign w:val="center"/>
            <w:hideMark/>
          </w:tcPr>
          <w:p w:rsidR="00762BD5" w:rsidRPr="00407637" w:rsidRDefault="00762BD5" w:rsidP="008B1C29">
            <w:pPr>
              <w:pStyle w:val="NormalWeb"/>
              <w:spacing w:before="0" w:beforeAutospacing="0" w:after="0" w:afterAutospacing="0"/>
              <w:jc w:val="center"/>
              <w:rPr>
                <w:sz w:val="16"/>
                <w:szCs w:val="16"/>
              </w:rPr>
            </w:pPr>
            <w:r w:rsidRPr="00407637">
              <w:rPr>
                <w:b/>
                <w:bCs/>
                <w:color w:val="000000"/>
                <w:sz w:val="16"/>
                <w:szCs w:val="16"/>
              </w:rPr>
              <w:t>Arthropod</w:t>
            </w:r>
            <w:r w:rsidRPr="00407637">
              <w:rPr>
                <w:b/>
                <w:bCs/>
                <w:color w:val="000000"/>
                <w:sz w:val="16"/>
                <w:szCs w:val="16"/>
              </w:rPr>
              <w:br/>
              <w:t>(Vector)</w:t>
            </w:r>
          </w:p>
        </w:tc>
        <w:tc>
          <w:tcPr>
            <w:tcW w:w="709" w:type="dxa"/>
            <w:shd w:val="clear" w:color="auto" w:fill="F2F2F2" w:themeFill="background1" w:themeFillShade="F2"/>
            <w:tcMar>
              <w:top w:w="0" w:type="dxa"/>
              <w:left w:w="40" w:type="dxa"/>
              <w:bottom w:w="0" w:type="dxa"/>
              <w:right w:w="40" w:type="dxa"/>
            </w:tcMar>
            <w:vAlign w:val="center"/>
            <w:hideMark/>
          </w:tcPr>
          <w:p w:rsidR="00762BD5" w:rsidRPr="00407637" w:rsidRDefault="00762BD5" w:rsidP="008B1C29">
            <w:pPr>
              <w:pStyle w:val="NormalWeb"/>
              <w:spacing w:before="0" w:beforeAutospacing="0" w:after="0" w:afterAutospacing="0"/>
              <w:jc w:val="center"/>
              <w:rPr>
                <w:b/>
                <w:bCs/>
                <w:color w:val="000000"/>
                <w:sz w:val="16"/>
                <w:szCs w:val="16"/>
              </w:rPr>
            </w:pPr>
            <w:r w:rsidRPr="00407637">
              <w:rPr>
                <w:b/>
                <w:bCs/>
                <w:color w:val="000000"/>
                <w:sz w:val="16"/>
                <w:szCs w:val="16"/>
              </w:rPr>
              <w:t>Vert</w:t>
            </w:r>
            <w:r w:rsidRPr="00407637">
              <w:rPr>
                <w:b/>
                <w:bCs/>
                <w:color w:val="000000"/>
                <w:sz w:val="16"/>
                <w:szCs w:val="16"/>
              </w:rPr>
              <w:t>e</w:t>
            </w:r>
            <w:r w:rsidRPr="00407637">
              <w:rPr>
                <w:b/>
                <w:bCs/>
                <w:color w:val="000000"/>
                <w:sz w:val="16"/>
                <w:szCs w:val="16"/>
              </w:rPr>
              <w:t>brate</w:t>
            </w:r>
          </w:p>
          <w:p w:rsidR="00762BD5" w:rsidRPr="00407637" w:rsidRDefault="00762BD5" w:rsidP="008B1C29">
            <w:pPr>
              <w:pStyle w:val="NormalWeb"/>
              <w:spacing w:before="0" w:beforeAutospacing="0" w:after="0" w:afterAutospacing="0"/>
              <w:jc w:val="center"/>
              <w:rPr>
                <w:sz w:val="16"/>
                <w:szCs w:val="16"/>
              </w:rPr>
            </w:pPr>
            <w:r w:rsidRPr="00407637">
              <w:rPr>
                <w:b/>
                <w:bCs/>
                <w:color w:val="000000"/>
                <w:sz w:val="16"/>
                <w:szCs w:val="16"/>
              </w:rPr>
              <w:t>(Host)</w:t>
            </w:r>
          </w:p>
        </w:tc>
        <w:tc>
          <w:tcPr>
            <w:tcW w:w="1134" w:type="dxa"/>
            <w:shd w:val="clear" w:color="auto" w:fill="F2F2F2" w:themeFill="background1" w:themeFillShade="F2"/>
            <w:tcMar>
              <w:top w:w="0" w:type="dxa"/>
              <w:left w:w="40" w:type="dxa"/>
              <w:bottom w:w="0" w:type="dxa"/>
              <w:right w:w="40" w:type="dxa"/>
            </w:tcMar>
            <w:vAlign w:val="center"/>
            <w:hideMark/>
          </w:tcPr>
          <w:p w:rsidR="00762BD5" w:rsidRPr="00407637" w:rsidRDefault="00762BD5" w:rsidP="008B1C29">
            <w:pPr>
              <w:pStyle w:val="NormalWeb"/>
              <w:spacing w:before="0" w:beforeAutospacing="0" w:after="0" w:afterAutospacing="0"/>
              <w:jc w:val="center"/>
              <w:rPr>
                <w:b/>
                <w:bCs/>
                <w:color w:val="000000"/>
                <w:sz w:val="16"/>
                <w:szCs w:val="16"/>
              </w:rPr>
            </w:pPr>
            <w:proofErr w:type="spellStart"/>
            <w:r w:rsidRPr="00407637">
              <w:rPr>
                <w:b/>
                <w:bCs/>
                <w:color w:val="000000"/>
                <w:sz w:val="16"/>
                <w:szCs w:val="16"/>
              </w:rPr>
              <w:t>Protist</w:t>
            </w:r>
            <w:proofErr w:type="spellEnd"/>
          </w:p>
          <w:p w:rsidR="00762BD5" w:rsidRPr="00407637" w:rsidRDefault="00762BD5" w:rsidP="008B1C29">
            <w:pPr>
              <w:pStyle w:val="NormalWeb"/>
              <w:spacing w:before="0" w:beforeAutospacing="0" w:after="0" w:afterAutospacing="0"/>
              <w:jc w:val="center"/>
              <w:rPr>
                <w:sz w:val="16"/>
                <w:szCs w:val="16"/>
              </w:rPr>
            </w:pPr>
            <w:r w:rsidRPr="00407637">
              <w:rPr>
                <w:b/>
                <w:bCs/>
                <w:color w:val="000000"/>
                <w:sz w:val="16"/>
                <w:szCs w:val="16"/>
              </w:rPr>
              <w:t>(Pathogen)</w:t>
            </w:r>
          </w:p>
        </w:tc>
        <w:tc>
          <w:tcPr>
            <w:tcW w:w="765" w:type="dxa"/>
            <w:shd w:val="clear" w:color="auto" w:fill="F2F2F2" w:themeFill="background1" w:themeFillShade="F2"/>
            <w:tcMar>
              <w:top w:w="0" w:type="dxa"/>
              <w:left w:w="40" w:type="dxa"/>
              <w:bottom w:w="0" w:type="dxa"/>
              <w:right w:w="40" w:type="dxa"/>
            </w:tcMar>
            <w:vAlign w:val="center"/>
            <w:hideMark/>
          </w:tcPr>
          <w:p w:rsidR="00762BD5" w:rsidRPr="00407637" w:rsidRDefault="00762BD5" w:rsidP="008B1C29">
            <w:pPr>
              <w:pStyle w:val="NormalWeb"/>
              <w:spacing w:before="0" w:beforeAutospacing="0" w:after="0" w:afterAutospacing="0"/>
              <w:jc w:val="center"/>
              <w:rPr>
                <w:b/>
                <w:bCs/>
                <w:color w:val="000000"/>
                <w:sz w:val="16"/>
                <w:szCs w:val="16"/>
              </w:rPr>
            </w:pPr>
            <w:r w:rsidRPr="00407637">
              <w:rPr>
                <w:b/>
                <w:bCs/>
                <w:color w:val="000000"/>
                <w:sz w:val="16"/>
                <w:szCs w:val="16"/>
              </w:rPr>
              <w:t>Manife</w:t>
            </w:r>
            <w:r w:rsidRPr="00407637">
              <w:rPr>
                <w:b/>
                <w:bCs/>
                <w:color w:val="000000"/>
                <w:sz w:val="16"/>
                <w:szCs w:val="16"/>
              </w:rPr>
              <w:t>s</w:t>
            </w:r>
            <w:r w:rsidRPr="00407637">
              <w:rPr>
                <w:b/>
                <w:bCs/>
                <w:color w:val="000000"/>
                <w:sz w:val="16"/>
                <w:szCs w:val="16"/>
              </w:rPr>
              <w:t>tation</w:t>
            </w:r>
          </w:p>
          <w:p w:rsidR="00762BD5" w:rsidRPr="00407637" w:rsidRDefault="00762BD5" w:rsidP="008B1C29">
            <w:pPr>
              <w:pStyle w:val="NormalWeb"/>
              <w:spacing w:before="0" w:beforeAutospacing="0" w:after="0" w:afterAutospacing="0"/>
              <w:jc w:val="center"/>
              <w:rPr>
                <w:b/>
                <w:sz w:val="16"/>
                <w:szCs w:val="16"/>
              </w:rPr>
            </w:pPr>
            <w:r w:rsidRPr="00407637">
              <w:rPr>
                <w:b/>
                <w:sz w:val="16"/>
                <w:szCs w:val="16"/>
              </w:rPr>
              <w:t>(Disease)</w:t>
            </w:r>
          </w:p>
        </w:tc>
      </w:tr>
      <w:tr w:rsidR="00682507" w:rsidRPr="000B64B1" w:rsidTr="00724CA0">
        <w:trPr>
          <w:trHeight w:val="352"/>
        </w:trPr>
        <w:tc>
          <w:tcPr>
            <w:tcW w:w="976" w:type="dxa"/>
            <w:tcMar>
              <w:top w:w="56" w:type="dxa"/>
              <w:left w:w="56" w:type="dxa"/>
              <w:bottom w:w="56" w:type="dxa"/>
              <w:right w:w="56" w:type="dxa"/>
            </w:tcMar>
            <w:vAlign w:val="center"/>
            <w:hideMark/>
          </w:tcPr>
          <w:p w:rsidR="007039C5" w:rsidRPr="00407637" w:rsidRDefault="0094122A" w:rsidP="008B1C29">
            <w:pPr>
              <w:pStyle w:val="NormalWeb"/>
              <w:spacing w:before="0" w:beforeAutospacing="0" w:after="0" w:afterAutospacing="0"/>
              <w:ind w:firstLine="15"/>
              <w:jc w:val="center"/>
              <w:rPr>
                <w:sz w:val="16"/>
                <w:szCs w:val="16"/>
              </w:rPr>
            </w:pPr>
            <w:r w:rsidRPr="0094122A">
              <w:rPr>
                <w:color w:val="000000"/>
                <w:sz w:val="16"/>
                <w:szCs w:val="16"/>
              </w:rPr>
              <w:t>Guadeloupe</w:t>
            </w:r>
          </w:p>
        </w:tc>
        <w:tc>
          <w:tcPr>
            <w:tcW w:w="1276" w:type="dxa"/>
            <w:tcMar>
              <w:top w:w="56" w:type="dxa"/>
              <w:left w:w="56" w:type="dxa"/>
              <w:bottom w:w="56" w:type="dxa"/>
              <w:right w:w="56" w:type="dxa"/>
            </w:tcMar>
            <w:vAlign w:val="center"/>
            <w:hideMark/>
          </w:tcPr>
          <w:p w:rsidR="007039C5" w:rsidRPr="00CD691D" w:rsidRDefault="0094122A" w:rsidP="0094122A">
            <w:pPr>
              <w:pStyle w:val="NormalWeb"/>
              <w:spacing w:before="0" w:beforeAutospacing="0" w:after="0" w:afterAutospacing="0"/>
              <w:ind w:hanging="6"/>
              <w:jc w:val="center"/>
              <w:rPr>
                <w:i/>
                <w:sz w:val="16"/>
                <w:szCs w:val="16"/>
              </w:rPr>
            </w:pPr>
            <w:r w:rsidRPr="00CD691D">
              <w:rPr>
                <w:i/>
                <w:color w:val="000000"/>
                <w:sz w:val="16"/>
                <w:szCs w:val="16"/>
              </w:rPr>
              <w:t xml:space="preserve">Lu. </w:t>
            </w:r>
            <w:proofErr w:type="spellStart"/>
            <w:r w:rsidRPr="00CD691D">
              <w:rPr>
                <w:i/>
                <w:color w:val="000000"/>
                <w:sz w:val="16"/>
                <w:szCs w:val="16"/>
              </w:rPr>
              <w:t>longipalpis</w:t>
            </w:r>
            <w:proofErr w:type="spellEnd"/>
          </w:p>
        </w:tc>
        <w:tc>
          <w:tcPr>
            <w:tcW w:w="709" w:type="dxa"/>
            <w:tcMar>
              <w:top w:w="56" w:type="dxa"/>
              <w:left w:w="56" w:type="dxa"/>
              <w:bottom w:w="56" w:type="dxa"/>
              <w:right w:w="56" w:type="dxa"/>
            </w:tcMar>
            <w:vAlign w:val="center"/>
            <w:hideMark/>
          </w:tcPr>
          <w:p w:rsidR="007039C5" w:rsidRPr="00407637" w:rsidRDefault="007039C5" w:rsidP="008B1C29">
            <w:pPr>
              <w:pStyle w:val="NormalWeb"/>
              <w:spacing w:before="0" w:beforeAutospacing="0" w:after="0" w:afterAutospacing="0"/>
              <w:ind w:firstLine="9"/>
              <w:jc w:val="center"/>
              <w:rPr>
                <w:sz w:val="16"/>
                <w:szCs w:val="16"/>
              </w:rPr>
            </w:pPr>
            <w:r w:rsidRPr="00407637">
              <w:rPr>
                <w:color w:val="000000"/>
                <w:sz w:val="16"/>
                <w:szCs w:val="16"/>
              </w:rPr>
              <w:t>Human</w:t>
            </w:r>
          </w:p>
        </w:tc>
        <w:tc>
          <w:tcPr>
            <w:tcW w:w="1134" w:type="dxa"/>
            <w:tcMar>
              <w:top w:w="56" w:type="dxa"/>
              <w:left w:w="56" w:type="dxa"/>
              <w:bottom w:w="56" w:type="dxa"/>
              <w:right w:w="56" w:type="dxa"/>
            </w:tcMar>
            <w:vAlign w:val="center"/>
            <w:hideMark/>
          </w:tcPr>
          <w:p w:rsidR="007039C5" w:rsidRPr="00CD691D" w:rsidRDefault="0094122A" w:rsidP="0094122A">
            <w:pPr>
              <w:pStyle w:val="NormalWeb"/>
              <w:spacing w:before="0" w:beforeAutospacing="0" w:after="0" w:afterAutospacing="0"/>
              <w:ind w:firstLine="15"/>
              <w:jc w:val="center"/>
              <w:rPr>
                <w:i/>
                <w:sz w:val="16"/>
                <w:szCs w:val="16"/>
              </w:rPr>
            </w:pPr>
            <w:r w:rsidRPr="00CD691D">
              <w:rPr>
                <w:i/>
                <w:color w:val="000000"/>
                <w:sz w:val="16"/>
                <w:szCs w:val="16"/>
              </w:rPr>
              <w:t xml:space="preserve">L. </w:t>
            </w:r>
            <w:proofErr w:type="spellStart"/>
            <w:r w:rsidRPr="00CD691D">
              <w:rPr>
                <w:i/>
                <w:color w:val="000000"/>
                <w:sz w:val="16"/>
                <w:szCs w:val="16"/>
              </w:rPr>
              <w:t>chagasi</w:t>
            </w:r>
            <w:proofErr w:type="spellEnd"/>
          </w:p>
        </w:tc>
        <w:tc>
          <w:tcPr>
            <w:tcW w:w="765" w:type="dxa"/>
            <w:tcMar>
              <w:top w:w="56" w:type="dxa"/>
              <w:left w:w="56" w:type="dxa"/>
              <w:bottom w:w="56" w:type="dxa"/>
              <w:right w:w="56" w:type="dxa"/>
            </w:tcMar>
            <w:vAlign w:val="center"/>
            <w:hideMark/>
          </w:tcPr>
          <w:p w:rsidR="007039C5" w:rsidRPr="00407637" w:rsidRDefault="00682507" w:rsidP="008B1C29">
            <w:pPr>
              <w:pStyle w:val="NormalWeb"/>
              <w:spacing w:before="0" w:beforeAutospacing="0" w:after="0" w:afterAutospacing="0"/>
              <w:ind w:firstLine="15"/>
              <w:jc w:val="center"/>
              <w:rPr>
                <w:sz w:val="16"/>
                <w:szCs w:val="16"/>
              </w:rPr>
            </w:pPr>
            <w:r>
              <w:rPr>
                <w:color w:val="000000"/>
                <w:sz w:val="16"/>
                <w:szCs w:val="16"/>
              </w:rPr>
              <w:t>VL</w:t>
            </w:r>
          </w:p>
        </w:tc>
      </w:tr>
      <w:tr w:rsidR="00682507" w:rsidRPr="000B64B1" w:rsidTr="00724CA0">
        <w:trPr>
          <w:trHeight w:val="430"/>
        </w:trPr>
        <w:tc>
          <w:tcPr>
            <w:tcW w:w="976" w:type="dxa"/>
            <w:tcMar>
              <w:top w:w="56" w:type="dxa"/>
              <w:left w:w="56" w:type="dxa"/>
              <w:bottom w:w="56" w:type="dxa"/>
              <w:right w:w="56" w:type="dxa"/>
            </w:tcMar>
            <w:vAlign w:val="center"/>
            <w:hideMark/>
          </w:tcPr>
          <w:p w:rsidR="007039C5" w:rsidRPr="00407637" w:rsidRDefault="0094122A" w:rsidP="008B1C29">
            <w:pPr>
              <w:pStyle w:val="NormalWeb"/>
              <w:spacing w:before="0" w:beforeAutospacing="0" w:after="0" w:afterAutospacing="0"/>
              <w:ind w:firstLine="15"/>
              <w:jc w:val="center"/>
              <w:rPr>
                <w:sz w:val="16"/>
                <w:szCs w:val="16"/>
              </w:rPr>
            </w:pPr>
            <w:r>
              <w:rPr>
                <w:color w:val="000000"/>
                <w:sz w:val="16"/>
                <w:szCs w:val="16"/>
              </w:rPr>
              <w:t>Mexico</w:t>
            </w:r>
          </w:p>
        </w:tc>
        <w:tc>
          <w:tcPr>
            <w:tcW w:w="1276" w:type="dxa"/>
            <w:tcMar>
              <w:top w:w="56" w:type="dxa"/>
              <w:left w:w="56" w:type="dxa"/>
              <w:bottom w:w="56" w:type="dxa"/>
              <w:right w:w="56" w:type="dxa"/>
            </w:tcMar>
            <w:vAlign w:val="center"/>
            <w:hideMark/>
          </w:tcPr>
          <w:p w:rsidR="007039C5" w:rsidRPr="00835712" w:rsidRDefault="0094122A" w:rsidP="00835712">
            <w:pPr>
              <w:pStyle w:val="NormalWeb"/>
              <w:spacing w:before="0" w:beforeAutospacing="0" w:after="0" w:afterAutospacing="0"/>
              <w:ind w:firstLine="15"/>
              <w:jc w:val="center"/>
              <w:rPr>
                <w:i/>
                <w:sz w:val="16"/>
                <w:szCs w:val="16"/>
                <w:lang w:val="pt-BR"/>
              </w:rPr>
            </w:pPr>
            <w:r w:rsidRPr="00835712">
              <w:rPr>
                <w:i/>
                <w:color w:val="000000"/>
                <w:sz w:val="16"/>
                <w:szCs w:val="16"/>
                <w:lang w:val="pt-BR"/>
              </w:rPr>
              <w:t xml:space="preserve">Lu. </w:t>
            </w:r>
            <w:proofErr w:type="spellStart"/>
            <w:proofErr w:type="gramStart"/>
            <w:r w:rsidRPr="00835712">
              <w:rPr>
                <w:i/>
                <w:color w:val="000000"/>
                <w:sz w:val="16"/>
                <w:szCs w:val="16"/>
                <w:lang w:val="pt-BR"/>
              </w:rPr>
              <w:t>longipalpis</w:t>
            </w:r>
            <w:proofErr w:type="spellEnd"/>
            <w:proofErr w:type="gramEnd"/>
            <w:r w:rsidRPr="00835712">
              <w:rPr>
                <w:i/>
                <w:color w:val="000000"/>
                <w:sz w:val="16"/>
                <w:szCs w:val="16"/>
                <w:lang w:val="pt-BR"/>
              </w:rPr>
              <w:t xml:space="preserve"> </w:t>
            </w:r>
            <w:proofErr w:type="spellStart"/>
            <w:r w:rsidRPr="00835712">
              <w:rPr>
                <w:i/>
                <w:color w:val="000000"/>
                <w:sz w:val="16"/>
                <w:szCs w:val="16"/>
                <w:lang w:val="pt-BR"/>
              </w:rPr>
              <w:t>Lu.</w:t>
            </w:r>
            <w:r w:rsidR="00835712" w:rsidRPr="00835712">
              <w:rPr>
                <w:i/>
                <w:color w:val="000000"/>
                <w:sz w:val="16"/>
                <w:szCs w:val="16"/>
                <w:lang w:val="pt-BR"/>
              </w:rPr>
              <w:t>o</w:t>
            </w:r>
            <w:r w:rsidRPr="00835712">
              <w:rPr>
                <w:i/>
                <w:color w:val="000000"/>
                <w:sz w:val="16"/>
                <w:szCs w:val="16"/>
                <w:lang w:val="pt-BR"/>
              </w:rPr>
              <w:t>lmeca</w:t>
            </w:r>
            <w:proofErr w:type="spellEnd"/>
            <w:r w:rsidR="00835712" w:rsidRPr="00835712">
              <w:rPr>
                <w:i/>
                <w:color w:val="000000"/>
                <w:sz w:val="16"/>
                <w:szCs w:val="16"/>
                <w:lang w:val="pt-BR"/>
              </w:rPr>
              <w:t xml:space="preserve"> </w:t>
            </w:r>
            <w:r w:rsidR="00835712">
              <w:rPr>
                <w:i/>
                <w:color w:val="000000"/>
                <w:sz w:val="16"/>
                <w:szCs w:val="16"/>
                <w:lang w:val="pt-BR"/>
              </w:rPr>
              <w:t>o</w:t>
            </w:r>
            <w:r w:rsidRPr="00835712">
              <w:rPr>
                <w:i/>
                <w:color w:val="000000"/>
                <w:sz w:val="16"/>
                <w:szCs w:val="16"/>
                <w:lang w:val="pt-BR"/>
              </w:rPr>
              <w:t>lm</w:t>
            </w:r>
            <w:r w:rsidRPr="00835712">
              <w:rPr>
                <w:i/>
                <w:color w:val="000000"/>
                <w:sz w:val="16"/>
                <w:szCs w:val="16"/>
                <w:lang w:val="pt-BR"/>
              </w:rPr>
              <w:t>e</w:t>
            </w:r>
            <w:r w:rsidRPr="00835712">
              <w:rPr>
                <w:i/>
                <w:color w:val="000000"/>
                <w:sz w:val="16"/>
                <w:szCs w:val="16"/>
                <w:lang w:val="pt-BR"/>
              </w:rPr>
              <w:t>ca</w:t>
            </w:r>
          </w:p>
        </w:tc>
        <w:tc>
          <w:tcPr>
            <w:tcW w:w="709" w:type="dxa"/>
            <w:tcMar>
              <w:top w:w="56" w:type="dxa"/>
              <w:left w:w="56" w:type="dxa"/>
              <w:bottom w:w="56" w:type="dxa"/>
              <w:right w:w="56" w:type="dxa"/>
            </w:tcMar>
            <w:vAlign w:val="center"/>
            <w:hideMark/>
          </w:tcPr>
          <w:p w:rsidR="007039C5" w:rsidRPr="00407637" w:rsidRDefault="007039C5" w:rsidP="008B1C29">
            <w:pPr>
              <w:pStyle w:val="NormalWeb"/>
              <w:spacing w:before="0" w:beforeAutospacing="0" w:after="0" w:afterAutospacing="0"/>
              <w:ind w:firstLine="15"/>
              <w:jc w:val="center"/>
              <w:rPr>
                <w:sz w:val="16"/>
                <w:szCs w:val="16"/>
              </w:rPr>
            </w:pPr>
            <w:r w:rsidRPr="00407637">
              <w:rPr>
                <w:color w:val="000000"/>
                <w:sz w:val="16"/>
                <w:szCs w:val="16"/>
              </w:rPr>
              <w:t>Human</w:t>
            </w:r>
          </w:p>
        </w:tc>
        <w:tc>
          <w:tcPr>
            <w:tcW w:w="1134" w:type="dxa"/>
            <w:tcMar>
              <w:top w:w="56" w:type="dxa"/>
              <w:left w:w="56" w:type="dxa"/>
              <w:bottom w:w="56" w:type="dxa"/>
              <w:right w:w="56" w:type="dxa"/>
            </w:tcMar>
            <w:vAlign w:val="center"/>
            <w:hideMark/>
          </w:tcPr>
          <w:p w:rsidR="0094122A" w:rsidRPr="00835712" w:rsidRDefault="0094122A" w:rsidP="0094122A">
            <w:pPr>
              <w:pStyle w:val="NormalWeb"/>
              <w:spacing w:before="0" w:beforeAutospacing="0" w:after="0" w:afterAutospacing="0"/>
              <w:jc w:val="center"/>
              <w:rPr>
                <w:i/>
                <w:color w:val="000000"/>
                <w:sz w:val="16"/>
                <w:szCs w:val="16"/>
                <w:lang w:val="pt-BR"/>
              </w:rPr>
            </w:pPr>
            <w:r w:rsidRPr="00835712">
              <w:rPr>
                <w:i/>
                <w:color w:val="000000"/>
                <w:sz w:val="16"/>
                <w:szCs w:val="16"/>
                <w:lang w:val="pt-BR"/>
              </w:rPr>
              <w:t xml:space="preserve">L. </w:t>
            </w:r>
            <w:proofErr w:type="spellStart"/>
            <w:r w:rsidRPr="00835712">
              <w:rPr>
                <w:i/>
                <w:color w:val="000000"/>
                <w:sz w:val="16"/>
                <w:szCs w:val="16"/>
                <w:lang w:val="pt-BR"/>
              </w:rPr>
              <w:t>chagasi</w:t>
            </w:r>
            <w:proofErr w:type="spellEnd"/>
            <w:r w:rsidRPr="00835712">
              <w:rPr>
                <w:i/>
                <w:color w:val="000000"/>
                <w:sz w:val="16"/>
                <w:szCs w:val="16"/>
                <w:lang w:val="pt-BR"/>
              </w:rPr>
              <w:t xml:space="preserve"> </w:t>
            </w:r>
          </w:p>
          <w:p w:rsidR="00682507" w:rsidRPr="00835712" w:rsidRDefault="0094122A" w:rsidP="0094122A">
            <w:pPr>
              <w:pStyle w:val="NormalWeb"/>
              <w:spacing w:before="0" w:beforeAutospacing="0" w:after="0" w:afterAutospacing="0"/>
              <w:jc w:val="center"/>
              <w:rPr>
                <w:i/>
                <w:color w:val="000000"/>
                <w:sz w:val="16"/>
                <w:szCs w:val="16"/>
                <w:lang w:val="pt-BR"/>
              </w:rPr>
            </w:pPr>
            <w:r w:rsidRPr="00835712">
              <w:rPr>
                <w:i/>
                <w:color w:val="000000"/>
                <w:sz w:val="16"/>
                <w:szCs w:val="16"/>
                <w:lang w:val="pt-BR"/>
              </w:rPr>
              <w:t xml:space="preserve">L. mexicana </w:t>
            </w:r>
          </w:p>
          <w:p w:rsidR="007039C5" w:rsidRPr="00835712" w:rsidRDefault="0094122A" w:rsidP="0094122A">
            <w:pPr>
              <w:pStyle w:val="NormalWeb"/>
              <w:spacing w:before="0" w:beforeAutospacing="0" w:after="0" w:afterAutospacing="0"/>
              <w:jc w:val="center"/>
              <w:rPr>
                <w:i/>
                <w:sz w:val="16"/>
                <w:szCs w:val="16"/>
                <w:lang w:val="pt-BR"/>
              </w:rPr>
            </w:pPr>
            <w:r w:rsidRPr="00835712">
              <w:rPr>
                <w:i/>
                <w:color w:val="000000"/>
                <w:sz w:val="16"/>
                <w:szCs w:val="16"/>
                <w:lang w:val="pt-BR"/>
              </w:rPr>
              <w:t xml:space="preserve">L. </w:t>
            </w:r>
            <w:proofErr w:type="spellStart"/>
            <w:proofErr w:type="gramStart"/>
            <w:r w:rsidR="00835712">
              <w:rPr>
                <w:i/>
                <w:color w:val="000000"/>
                <w:sz w:val="16"/>
                <w:szCs w:val="16"/>
                <w:lang w:val="pt-BR"/>
              </w:rPr>
              <w:t>s</w:t>
            </w:r>
            <w:r w:rsidRPr="00835712">
              <w:rPr>
                <w:i/>
                <w:color w:val="000000"/>
                <w:sz w:val="16"/>
                <w:szCs w:val="16"/>
                <w:lang w:val="pt-BR"/>
              </w:rPr>
              <w:t>p</w:t>
            </w:r>
            <w:proofErr w:type="spellEnd"/>
            <w:proofErr w:type="gramEnd"/>
          </w:p>
        </w:tc>
        <w:tc>
          <w:tcPr>
            <w:tcW w:w="765" w:type="dxa"/>
            <w:tcMar>
              <w:top w:w="56" w:type="dxa"/>
              <w:left w:w="56" w:type="dxa"/>
              <w:bottom w:w="56" w:type="dxa"/>
              <w:right w:w="56" w:type="dxa"/>
            </w:tcMar>
            <w:vAlign w:val="center"/>
            <w:hideMark/>
          </w:tcPr>
          <w:p w:rsidR="0094122A" w:rsidRDefault="00682507" w:rsidP="008B1C29">
            <w:pPr>
              <w:pStyle w:val="NormalWeb"/>
              <w:spacing w:before="0" w:beforeAutospacing="0" w:after="0" w:afterAutospacing="0"/>
              <w:jc w:val="center"/>
              <w:rPr>
                <w:color w:val="000000"/>
                <w:sz w:val="16"/>
                <w:szCs w:val="16"/>
              </w:rPr>
            </w:pPr>
            <w:r>
              <w:rPr>
                <w:color w:val="000000"/>
                <w:sz w:val="16"/>
                <w:szCs w:val="16"/>
              </w:rPr>
              <w:t>VL</w:t>
            </w:r>
          </w:p>
          <w:p w:rsidR="0094122A" w:rsidRDefault="00682507" w:rsidP="0094122A">
            <w:pPr>
              <w:pStyle w:val="NormalWeb"/>
              <w:spacing w:before="0" w:beforeAutospacing="0" w:after="0" w:afterAutospacing="0"/>
              <w:jc w:val="center"/>
              <w:rPr>
                <w:color w:val="000000"/>
                <w:sz w:val="16"/>
                <w:szCs w:val="16"/>
              </w:rPr>
            </w:pPr>
            <w:r>
              <w:rPr>
                <w:color w:val="000000"/>
                <w:sz w:val="16"/>
                <w:szCs w:val="16"/>
              </w:rPr>
              <w:t>CL</w:t>
            </w:r>
          </w:p>
          <w:p w:rsidR="007039C5" w:rsidRPr="00407637" w:rsidRDefault="00682507" w:rsidP="0094122A">
            <w:pPr>
              <w:pStyle w:val="NormalWeb"/>
              <w:spacing w:before="0" w:beforeAutospacing="0" w:after="0" w:afterAutospacing="0"/>
              <w:jc w:val="center"/>
              <w:rPr>
                <w:sz w:val="16"/>
                <w:szCs w:val="16"/>
              </w:rPr>
            </w:pPr>
            <w:r>
              <w:rPr>
                <w:color w:val="000000"/>
                <w:sz w:val="16"/>
                <w:szCs w:val="16"/>
              </w:rPr>
              <w:t>ADCL</w:t>
            </w:r>
          </w:p>
        </w:tc>
      </w:tr>
      <w:tr w:rsidR="00682507" w:rsidRPr="000B64B1" w:rsidTr="00724CA0">
        <w:trPr>
          <w:trHeight w:val="310"/>
        </w:trPr>
        <w:tc>
          <w:tcPr>
            <w:tcW w:w="976" w:type="dxa"/>
            <w:tcMar>
              <w:top w:w="56" w:type="dxa"/>
              <w:left w:w="56" w:type="dxa"/>
              <w:bottom w:w="56" w:type="dxa"/>
              <w:right w:w="56" w:type="dxa"/>
            </w:tcMar>
            <w:vAlign w:val="center"/>
            <w:hideMark/>
          </w:tcPr>
          <w:p w:rsidR="007039C5" w:rsidRPr="00407637" w:rsidRDefault="0094122A" w:rsidP="008B1C29">
            <w:pPr>
              <w:pStyle w:val="NormalWeb"/>
              <w:spacing w:before="0" w:beforeAutospacing="0" w:after="0" w:afterAutospacing="0"/>
              <w:ind w:firstLine="15"/>
              <w:jc w:val="center"/>
              <w:rPr>
                <w:sz w:val="16"/>
                <w:szCs w:val="16"/>
              </w:rPr>
            </w:pPr>
            <w:r>
              <w:rPr>
                <w:color w:val="000000"/>
                <w:sz w:val="16"/>
                <w:szCs w:val="16"/>
              </w:rPr>
              <w:t>Paraguay</w:t>
            </w:r>
          </w:p>
        </w:tc>
        <w:tc>
          <w:tcPr>
            <w:tcW w:w="1276" w:type="dxa"/>
            <w:tcMar>
              <w:top w:w="56" w:type="dxa"/>
              <w:left w:w="56" w:type="dxa"/>
              <w:bottom w:w="56" w:type="dxa"/>
              <w:right w:w="56" w:type="dxa"/>
            </w:tcMar>
            <w:vAlign w:val="center"/>
            <w:hideMark/>
          </w:tcPr>
          <w:p w:rsidR="0094122A" w:rsidRPr="00CD691D" w:rsidRDefault="0094122A" w:rsidP="0094122A">
            <w:pPr>
              <w:pStyle w:val="NormalWeb"/>
              <w:spacing w:before="0" w:beforeAutospacing="0" w:after="0" w:afterAutospacing="0"/>
              <w:ind w:firstLine="15"/>
              <w:jc w:val="center"/>
              <w:rPr>
                <w:i/>
                <w:color w:val="000000"/>
                <w:sz w:val="16"/>
                <w:szCs w:val="16"/>
              </w:rPr>
            </w:pPr>
            <w:r w:rsidRPr="00CD691D">
              <w:rPr>
                <w:i/>
                <w:color w:val="000000"/>
                <w:sz w:val="16"/>
                <w:szCs w:val="16"/>
              </w:rPr>
              <w:t xml:space="preserve">Lu. </w:t>
            </w:r>
            <w:proofErr w:type="spellStart"/>
            <w:r w:rsidRPr="00CD691D">
              <w:rPr>
                <w:i/>
                <w:color w:val="000000"/>
                <w:sz w:val="16"/>
                <w:szCs w:val="16"/>
              </w:rPr>
              <w:t>flaviscutell</w:t>
            </w:r>
            <w:r w:rsidRPr="00CD691D">
              <w:rPr>
                <w:i/>
                <w:color w:val="000000"/>
                <w:sz w:val="16"/>
                <w:szCs w:val="16"/>
              </w:rPr>
              <w:t>a</w:t>
            </w:r>
            <w:r w:rsidRPr="00CD691D">
              <w:rPr>
                <w:i/>
                <w:color w:val="000000"/>
                <w:sz w:val="16"/>
                <w:szCs w:val="16"/>
              </w:rPr>
              <w:t>ta</w:t>
            </w:r>
            <w:proofErr w:type="spellEnd"/>
            <w:r w:rsidRPr="00CD691D">
              <w:rPr>
                <w:i/>
                <w:color w:val="000000"/>
                <w:sz w:val="16"/>
                <w:szCs w:val="16"/>
              </w:rPr>
              <w:t xml:space="preserve"> </w:t>
            </w:r>
          </w:p>
          <w:p w:rsidR="007039C5" w:rsidRPr="00CD691D" w:rsidRDefault="0094122A" w:rsidP="0094122A">
            <w:pPr>
              <w:pStyle w:val="NormalWeb"/>
              <w:spacing w:before="0" w:beforeAutospacing="0" w:after="0" w:afterAutospacing="0"/>
              <w:ind w:firstLine="15"/>
              <w:jc w:val="center"/>
              <w:rPr>
                <w:i/>
                <w:sz w:val="16"/>
                <w:szCs w:val="16"/>
              </w:rPr>
            </w:pPr>
            <w:r w:rsidRPr="00CD691D">
              <w:rPr>
                <w:i/>
                <w:color w:val="000000"/>
                <w:sz w:val="16"/>
                <w:szCs w:val="16"/>
              </w:rPr>
              <w:t xml:space="preserve">L. </w:t>
            </w:r>
            <w:proofErr w:type="spellStart"/>
            <w:r w:rsidRPr="00CD691D">
              <w:rPr>
                <w:i/>
                <w:color w:val="000000"/>
                <w:sz w:val="16"/>
                <w:szCs w:val="16"/>
              </w:rPr>
              <w:t>Longipalpis</w:t>
            </w:r>
            <w:proofErr w:type="spellEnd"/>
          </w:p>
        </w:tc>
        <w:tc>
          <w:tcPr>
            <w:tcW w:w="709" w:type="dxa"/>
            <w:tcMar>
              <w:top w:w="56" w:type="dxa"/>
              <w:left w:w="56" w:type="dxa"/>
              <w:bottom w:w="56" w:type="dxa"/>
              <w:right w:w="56" w:type="dxa"/>
            </w:tcMar>
            <w:vAlign w:val="center"/>
            <w:hideMark/>
          </w:tcPr>
          <w:p w:rsidR="007039C5" w:rsidRPr="00407637" w:rsidRDefault="007039C5" w:rsidP="008B1C29">
            <w:pPr>
              <w:pStyle w:val="NormalWeb"/>
              <w:spacing w:before="0" w:beforeAutospacing="0" w:after="0" w:afterAutospacing="0"/>
              <w:ind w:firstLine="15"/>
              <w:jc w:val="center"/>
              <w:rPr>
                <w:sz w:val="16"/>
                <w:szCs w:val="16"/>
              </w:rPr>
            </w:pPr>
            <w:r w:rsidRPr="00407637">
              <w:rPr>
                <w:color w:val="000000"/>
                <w:sz w:val="16"/>
                <w:szCs w:val="16"/>
              </w:rPr>
              <w:t>Human</w:t>
            </w:r>
          </w:p>
        </w:tc>
        <w:tc>
          <w:tcPr>
            <w:tcW w:w="1134" w:type="dxa"/>
            <w:tcMar>
              <w:top w:w="56" w:type="dxa"/>
              <w:left w:w="56" w:type="dxa"/>
              <w:bottom w:w="56" w:type="dxa"/>
              <w:right w:w="56" w:type="dxa"/>
            </w:tcMar>
            <w:vAlign w:val="center"/>
            <w:hideMark/>
          </w:tcPr>
          <w:p w:rsidR="0094122A" w:rsidRPr="00CD691D" w:rsidRDefault="00BF701C" w:rsidP="0094122A">
            <w:pPr>
              <w:pStyle w:val="NormalWeb"/>
              <w:spacing w:before="0" w:beforeAutospacing="0" w:after="0" w:afterAutospacing="0"/>
              <w:ind w:firstLine="15"/>
              <w:jc w:val="center"/>
              <w:rPr>
                <w:i/>
                <w:color w:val="000000"/>
                <w:sz w:val="16"/>
                <w:szCs w:val="16"/>
              </w:rPr>
            </w:pPr>
            <w:r w:rsidRPr="00835712">
              <w:rPr>
                <w:i/>
                <w:color w:val="000000"/>
                <w:sz w:val="16"/>
                <w:szCs w:val="16"/>
              </w:rPr>
              <w:t>L</w:t>
            </w:r>
            <w:r w:rsidR="0094122A" w:rsidRPr="00CD691D">
              <w:rPr>
                <w:i/>
                <w:color w:val="000000"/>
                <w:sz w:val="16"/>
                <w:szCs w:val="16"/>
              </w:rPr>
              <w:t xml:space="preserve">. </w:t>
            </w:r>
            <w:proofErr w:type="spellStart"/>
            <w:r w:rsidR="0094122A" w:rsidRPr="00CD691D">
              <w:rPr>
                <w:i/>
                <w:color w:val="000000"/>
                <w:sz w:val="16"/>
                <w:szCs w:val="16"/>
              </w:rPr>
              <w:t>amazonensis</w:t>
            </w:r>
            <w:proofErr w:type="spellEnd"/>
            <w:r w:rsidR="0094122A" w:rsidRPr="00CD691D">
              <w:rPr>
                <w:i/>
                <w:color w:val="000000"/>
                <w:sz w:val="16"/>
                <w:szCs w:val="16"/>
              </w:rPr>
              <w:t xml:space="preserve"> </w:t>
            </w:r>
          </w:p>
          <w:p w:rsidR="007039C5" w:rsidRPr="00CD691D" w:rsidRDefault="0094122A" w:rsidP="0094122A">
            <w:pPr>
              <w:pStyle w:val="NormalWeb"/>
              <w:spacing w:before="0" w:beforeAutospacing="0" w:after="0" w:afterAutospacing="0"/>
              <w:ind w:firstLine="15"/>
              <w:jc w:val="center"/>
              <w:rPr>
                <w:i/>
                <w:sz w:val="16"/>
                <w:szCs w:val="16"/>
              </w:rPr>
            </w:pPr>
            <w:r w:rsidRPr="00CD691D">
              <w:rPr>
                <w:i/>
                <w:color w:val="000000"/>
                <w:sz w:val="16"/>
                <w:szCs w:val="16"/>
              </w:rPr>
              <w:t xml:space="preserve">L. </w:t>
            </w:r>
            <w:proofErr w:type="spellStart"/>
            <w:r w:rsidRPr="00CD691D">
              <w:rPr>
                <w:i/>
                <w:color w:val="000000"/>
                <w:sz w:val="16"/>
                <w:szCs w:val="16"/>
              </w:rPr>
              <w:t>chagasi</w:t>
            </w:r>
            <w:proofErr w:type="spellEnd"/>
          </w:p>
        </w:tc>
        <w:tc>
          <w:tcPr>
            <w:tcW w:w="765" w:type="dxa"/>
            <w:tcMar>
              <w:top w:w="56" w:type="dxa"/>
              <w:left w:w="56" w:type="dxa"/>
              <w:bottom w:w="56" w:type="dxa"/>
              <w:right w:w="56" w:type="dxa"/>
            </w:tcMar>
            <w:vAlign w:val="center"/>
            <w:hideMark/>
          </w:tcPr>
          <w:p w:rsidR="0094122A" w:rsidRDefault="00682507" w:rsidP="008B1C29">
            <w:pPr>
              <w:pStyle w:val="NormalWeb"/>
              <w:spacing w:before="0" w:beforeAutospacing="0" w:after="0" w:afterAutospacing="0"/>
              <w:jc w:val="center"/>
              <w:rPr>
                <w:color w:val="000000"/>
                <w:sz w:val="16"/>
                <w:szCs w:val="16"/>
              </w:rPr>
            </w:pPr>
            <w:r>
              <w:rPr>
                <w:color w:val="000000"/>
                <w:sz w:val="16"/>
                <w:szCs w:val="16"/>
              </w:rPr>
              <w:t>CL</w:t>
            </w:r>
            <w:r w:rsidR="0094122A" w:rsidRPr="0094122A">
              <w:rPr>
                <w:color w:val="000000"/>
                <w:sz w:val="16"/>
                <w:szCs w:val="16"/>
              </w:rPr>
              <w:t xml:space="preserve"> </w:t>
            </w:r>
          </w:p>
          <w:p w:rsidR="007039C5" w:rsidRPr="00407637" w:rsidRDefault="00682507" w:rsidP="008B1C29">
            <w:pPr>
              <w:pStyle w:val="NormalWeb"/>
              <w:spacing w:before="0" w:beforeAutospacing="0" w:after="0" w:afterAutospacing="0"/>
              <w:jc w:val="center"/>
              <w:rPr>
                <w:sz w:val="16"/>
                <w:szCs w:val="16"/>
              </w:rPr>
            </w:pPr>
            <w:r>
              <w:rPr>
                <w:color w:val="000000"/>
                <w:sz w:val="16"/>
                <w:szCs w:val="16"/>
              </w:rPr>
              <w:t>ADCL</w:t>
            </w:r>
          </w:p>
        </w:tc>
      </w:tr>
      <w:tr w:rsidR="00682507" w:rsidRPr="000B64B1" w:rsidTr="00724CA0">
        <w:trPr>
          <w:trHeight w:val="387"/>
        </w:trPr>
        <w:tc>
          <w:tcPr>
            <w:tcW w:w="976" w:type="dxa"/>
            <w:tcMar>
              <w:top w:w="56" w:type="dxa"/>
              <w:left w:w="56" w:type="dxa"/>
              <w:bottom w:w="56" w:type="dxa"/>
              <w:right w:w="56" w:type="dxa"/>
            </w:tcMar>
            <w:vAlign w:val="center"/>
            <w:hideMark/>
          </w:tcPr>
          <w:p w:rsidR="007039C5" w:rsidRPr="00407637" w:rsidRDefault="0094122A" w:rsidP="008B1C29">
            <w:pPr>
              <w:pStyle w:val="NormalWeb"/>
              <w:spacing w:before="0" w:beforeAutospacing="0" w:after="0" w:afterAutospacing="0"/>
              <w:ind w:firstLine="15"/>
              <w:jc w:val="center"/>
              <w:rPr>
                <w:sz w:val="16"/>
                <w:szCs w:val="16"/>
              </w:rPr>
            </w:pPr>
            <w:r>
              <w:rPr>
                <w:color w:val="000000"/>
                <w:sz w:val="16"/>
                <w:szCs w:val="16"/>
              </w:rPr>
              <w:t>Peru</w:t>
            </w:r>
          </w:p>
        </w:tc>
        <w:tc>
          <w:tcPr>
            <w:tcW w:w="1276" w:type="dxa"/>
            <w:tcMar>
              <w:top w:w="56" w:type="dxa"/>
              <w:left w:w="56" w:type="dxa"/>
              <w:bottom w:w="56" w:type="dxa"/>
              <w:right w:w="56" w:type="dxa"/>
            </w:tcMar>
            <w:vAlign w:val="center"/>
            <w:hideMark/>
          </w:tcPr>
          <w:p w:rsidR="00682507" w:rsidRDefault="0094122A" w:rsidP="0094122A">
            <w:pPr>
              <w:pStyle w:val="NormalWeb"/>
              <w:spacing w:before="0" w:beforeAutospacing="0" w:after="0" w:afterAutospacing="0"/>
              <w:ind w:firstLine="15"/>
              <w:jc w:val="center"/>
              <w:rPr>
                <w:i/>
                <w:color w:val="000000"/>
                <w:sz w:val="16"/>
                <w:szCs w:val="16"/>
                <w:lang w:val="pt-BR"/>
              </w:rPr>
            </w:pPr>
            <w:r w:rsidRPr="00CD691D">
              <w:rPr>
                <w:i/>
                <w:color w:val="000000"/>
                <w:sz w:val="16"/>
                <w:szCs w:val="16"/>
                <w:lang w:val="pt-BR"/>
              </w:rPr>
              <w:t xml:space="preserve">Lu. </w:t>
            </w:r>
            <w:proofErr w:type="spellStart"/>
            <w:proofErr w:type="gramStart"/>
            <w:r w:rsidRPr="00CD691D">
              <w:rPr>
                <w:i/>
                <w:color w:val="000000"/>
                <w:sz w:val="16"/>
                <w:szCs w:val="16"/>
                <w:lang w:val="pt-BR"/>
              </w:rPr>
              <w:t>whitmani</w:t>
            </w:r>
            <w:proofErr w:type="spellEnd"/>
            <w:proofErr w:type="gramEnd"/>
            <w:r w:rsidRPr="00CD691D">
              <w:rPr>
                <w:i/>
                <w:color w:val="000000"/>
                <w:sz w:val="16"/>
                <w:szCs w:val="16"/>
                <w:lang w:val="pt-BR"/>
              </w:rPr>
              <w:t xml:space="preserve"> </w:t>
            </w:r>
          </w:p>
          <w:p w:rsidR="00682507" w:rsidRDefault="0094122A" w:rsidP="0094122A">
            <w:pPr>
              <w:pStyle w:val="NormalWeb"/>
              <w:spacing w:before="0" w:beforeAutospacing="0" w:after="0" w:afterAutospacing="0"/>
              <w:ind w:firstLine="15"/>
              <w:jc w:val="center"/>
              <w:rPr>
                <w:i/>
                <w:color w:val="000000"/>
                <w:sz w:val="16"/>
                <w:szCs w:val="16"/>
                <w:lang w:val="pt-BR"/>
              </w:rPr>
            </w:pPr>
            <w:r w:rsidRPr="00CD691D">
              <w:rPr>
                <w:i/>
                <w:color w:val="000000"/>
                <w:sz w:val="16"/>
                <w:szCs w:val="16"/>
                <w:lang w:val="pt-BR"/>
              </w:rPr>
              <w:t xml:space="preserve">Lu. </w:t>
            </w:r>
            <w:proofErr w:type="spellStart"/>
            <w:proofErr w:type="gramStart"/>
            <w:r w:rsidRPr="00CD691D">
              <w:rPr>
                <w:i/>
                <w:color w:val="000000"/>
                <w:sz w:val="16"/>
                <w:szCs w:val="16"/>
                <w:lang w:val="pt-BR"/>
              </w:rPr>
              <w:t>peruensis</w:t>
            </w:r>
            <w:proofErr w:type="spellEnd"/>
            <w:proofErr w:type="gramEnd"/>
            <w:r w:rsidRPr="00CD691D">
              <w:rPr>
                <w:i/>
                <w:color w:val="000000"/>
                <w:sz w:val="16"/>
                <w:szCs w:val="16"/>
                <w:lang w:val="pt-BR"/>
              </w:rPr>
              <w:t xml:space="preserve"> </w:t>
            </w:r>
          </w:p>
          <w:p w:rsidR="007039C5" w:rsidRPr="00CD691D" w:rsidRDefault="0094122A" w:rsidP="0094122A">
            <w:pPr>
              <w:pStyle w:val="NormalWeb"/>
              <w:spacing w:before="0" w:beforeAutospacing="0" w:after="0" w:afterAutospacing="0"/>
              <w:ind w:firstLine="15"/>
              <w:jc w:val="center"/>
              <w:rPr>
                <w:i/>
                <w:sz w:val="16"/>
                <w:szCs w:val="16"/>
                <w:lang w:val="pt-BR"/>
              </w:rPr>
            </w:pPr>
            <w:r w:rsidRPr="00CD691D">
              <w:rPr>
                <w:i/>
                <w:color w:val="000000"/>
                <w:sz w:val="16"/>
                <w:szCs w:val="16"/>
                <w:lang w:val="pt-BR"/>
              </w:rPr>
              <w:t xml:space="preserve">Lu. </w:t>
            </w:r>
            <w:proofErr w:type="spellStart"/>
            <w:proofErr w:type="gramStart"/>
            <w:r w:rsidRPr="00CD691D">
              <w:rPr>
                <w:i/>
                <w:color w:val="000000"/>
                <w:sz w:val="16"/>
                <w:szCs w:val="16"/>
                <w:lang w:val="pt-BR"/>
              </w:rPr>
              <w:t>verrucarum</w:t>
            </w:r>
            <w:proofErr w:type="spellEnd"/>
            <w:proofErr w:type="gramEnd"/>
          </w:p>
        </w:tc>
        <w:tc>
          <w:tcPr>
            <w:tcW w:w="709" w:type="dxa"/>
            <w:tcMar>
              <w:top w:w="56" w:type="dxa"/>
              <w:left w:w="56" w:type="dxa"/>
              <w:bottom w:w="56" w:type="dxa"/>
              <w:right w:w="56" w:type="dxa"/>
            </w:tcMar>
            <w:vAlign w:val="center"/>
            <w:hideMark/>
          </w:tcPr>
          <w:p w:rsidR="007039C5" w:rsidRPr="00407637" w:rsidRDefault="007039C5" w:rsidP="008B1C29">
            <w:pPr>
              <w:pStyle w:val="NormalWeb"/>
              <w:spacing w:before="0" w:beforeAutospacing="0" w:after="0" w:afterAutospacing="0"/>
              <w:ind w:firstLine="15"/>
              <w:jc w:val="center"/>
              <w:rPr>
                <w:sz w:val="16"/>
                <w:szCs w:val="16"/>
              </w:rPr>
            </w:pPr>
            <w:r w:rsidRPr="00407637">
              <w:rPr>
                <w:color w:val="000000"/>
                <w:sz w:val="16"/>
                <w:szCs w:val="16"/>
              </w:rPr>
              <w:t>Human</w:t>
            </w:r>
          </w:p>
        </w:tc>
        <w:tc>
          <w:tcPr>
            <w:tcW w:w="1134" w:type="dxa"/>
            <w:tcMar>
              <w:top w:w="56" w:type="dxa"/>
              <w:left w:w="56" w:type="dxa"/>
              <w:bottom w:w="56" w:type="dxa"/>
              <w:right w:w="56" w:type="dxa"/>
            </w:tcMar>
            <w:vAlign w:val="center"/>
            <w:hideMark/>
          </w:tcPr>
          <w:p w:rsidR="0094122A" w:rsidRPr="00CD691D" w:rsidRDefault="0094122A" w:rsidP="008B1C29">
            <w:pPr>
              <w:pStyle w:val="NormalWeb"/>
              <w:spacing w:before="0" w:beforeAutospacing="0" w:after="0" w:afterAutospacing="0"/>
              <w:ind w:firstLine="15"/>
              <w:jc w:val="center"/>
              <w:rPr>
                <w:i/>
                <w:color w:val="000000"/>
                <w:sz w:val="16"/>
                <w:szCs w:val="16"/>
              </w:rPr>
            </w:pPr>
            <w:r w:rsidRPr="00CD691D">
              <w:rPr>
                <w:i/>
                <w:color w:val="000000"/>
                <w:sz w:val="16"/>
                <w:szCs w:val="16"/>
              </w:rPr>
              <w:t xml:space="preserve">L. </w:t>
            </w:r>
            <w:proofErr w:type="spellStart"/>
            <w:r>
              <w:rPr>
                <w:i/>
                <w:color w:val="000000"/>
                <w:sz w:val="16"/>
                <w:szCs w:val="16"/>
              </w:rPr>
              <w:t>b</w:t>
            </w:r>
            <w:r w:rsidRPr="00CD691D">
              <w:rPr>
                <w:i/>
                <w:color w:val="000000"/>
                <w:sz w:val="16"/>
                <w:szCs w:val="16"/>
              </w:rPr>
              <w:t>raziliensis</w:t>
            </w:r>
            <w:proofErr w:type="spellEnd"/>
            <w:r w:rsidRPr="00CD691D">
              <w:rPr>
                <w:i/>
                <w:color w:val="000000"/>
                <w:sz w:val="16"/>
                <w:szCs w:val="16"/>
              </w:rPr>
              <w:t xml:space="preserve"> </w:t>
            </w:r>
          </w:p>
          <w:p w:rsidR="007039C5" w:rsidRPr="00CD691D" w:rsidRDefault="0094122A" w:rsidP="0094122A">
            <w:pPr>
              <w:pStyle w:val="NormalWeb"/>
              <w:spacing w:before="0" w:beforeAutospacing="0" w:after="0" w:afterAutospacing="0"/>
              <w:ind w:firstLine="15"/>
              <w:jc w:val="center"/>
              <w:rPr>
                <w:i/>
                <w:sz w:val="16"/>
                <w:szCs w:val="16"/>
              </w:rPr>
            </w:pPr>
            <w:r w:rsidRPr="00CD691D">
              <w:rPr>
                <w:i/>
                <w:color w:val="000000"/>
                <w:sz w:val="16"/>
                <w:szCs w:val="16"/>
              </w:rPr>
              <w:t xml:space="preserve">L. </w:t>
            </w:r>
            <w:proofErr w:type="spellStart"/>
            <w:r w:rsidRPr="00CD691D">
              <w:rPr>
                <w:i/>
                <w:color w:val="000000"/>
                <w:sz w:val="16"/>
                <w:szCs w:val="16"/>
              </w:rPr>
              <w:t>peruviana</w:t>
            </w:r>
            <w:proofErr w:type="spellEnd"/>
          </w:p>
        </w:tc>
        <w:tc>
          <w:tcPr>
            <w:tcW w:w="765" w:type="dxa"/>
            <w:tcMar>
              <w:top w:w="56" w:type="dxa"/>
              <w:left w:w="56" w:type="dxa"/>
              <w:bottom w:w="56" w:type="dxa"/>
              <w:right w:w="56" w:type="dxa"/>
            </w:tcMar>
            <w:vAlign w:val="center"/>
            <w:hideMark/>
          </w:tcPr>
          <w:p w:rsidR="0094122A" w:rsidRDefault="00682507" w:rsidP="008B1C29">
            <w:pPr>
              <w:pStyle w:val="NormalWeb"/>
              <w:spacing w:before="0" w:beforeAutospacing="0" w:after="0" w:afterAutospacing="0"/>
              <w:jc w:val="center"/>
              <w:rPr>
                <w:color w:val="000000"/>
                <w:sz w:val="16"/>
                <w:szCs w:val="16"/>
              </w:rPr>
            </w:pPr>
            <w:r>
              <w:rPr>
                <w:color w:val="000000"/>
                <w:sz w:val="16"/>
                <w:szCs w:val="16"/>
              </w:rPr>
              <w:t>CL</w:t>
            </w:r>
          </w:p>
          <w:p w:rsidR="007039C5" w:rsidRPr="00407637" w:rsidRDefault="00682507" w:rsidP="008B1C29">
            <w:pPr>
              <w:pStyle w:val="NormalWeb"/>
              <w:spacing w:before="0" w:beforeAutospacing="0" w:after="0" w:afterAutospacing="0"/>
              <w:jc w:val="center"/>
              <w:rPr>
                <w:sz w:val="16"/>
                <w:szCs w:val="16"/>
              </w:rPr>
            </w:pPr>
            <w:r>
              <w:rPr>
                <w:color w:val="000000"/>
                <w:sz w:val="16"/>
                <w:szCs w:val="16"/>
              </w:rPr>
              <w:t>ML</w:t>
            </w:r>
          </w:p>
        </w:tc>
      </w:tr>
    </w:tbl>
    <w:p w:rsidR="008B1C29" w:rsidRDefault="008B1C29" w:rsidP="008B1C29"/>
    <w:p w:rsidR="007039C5" w:rsidRDefault="007039C5" w:rsidP="007039C5">
      <w:pPr>
        <w:rPr>
          <w:color w:val="000000"/>
          <w:sz w:val="27"/>
          <w:szCs w:val="27"/>
        </w:rPr>
      </w:pPr>
    </w:p>
    <w:p w:rsidR="00552DFE" w:rsidRPr="00407637" w:rsidRDefault="00262DFE" w:rsidP="00552DFE">
      <w:pPr>
        <w:pStyle w:val="Ttulo3"/>
        <w:rPr>
          <w:rFonts w:ascii="Times New Roman" w:hAnsi="Times New Roman" w:cs="Times New Roman"/>
          <w:lang w:eastAsia="de-DE"/>
        </w:rPr>
      </w:pPr>
      <w:r w:rsidRPr="00407637">
        <w:rPr>
          <w:rFonts w:ascii="Times New Roman" w:hAnsi="Times New Roman" w:cs="Times New Roman"/>
          <w:lang w:eastAsia="de-DE"/>
        </w:rPr>
        <w:t>C</w:t>
      </w:r>
      <w:r w:rsidR="00552DFE" w:rsidRPr="00407637">
        <w:rPr>
          <w:rFonts w:ascii="Times New Roman" w:hAnsi="Times New Roman" w:cs="Times New Roman"/>
          <w:lang w:eastAsia="de-DE"/>
        </w:rPr>
        <w:t>ompetenc</w:t>
      </w:r>
      <w:r w:rsidR="00891DEF" w:rsidRPr="00407637">
        <w:rPr>
          <w:rFonts w:ascii="Times New Roman" w:hAnsi="Times New Roman" w:cs="Times New Roman"/>
          <w:lang w:eastAsia="de-DE"/>
        </w:rPr>
        <w:t>y</w:t>
      </w:r>
      <w:r w:rsidR="00552DFE" w:rsidRPr="00407637">
        <w:rPr>
          <w:rFonts w:ascii="Times New Roman" w:hAnsi="Times New Roman" w:cs="Times New Roman"/>
          <w:lang w:eastAsia="de-DE"/>
        </w:rPr>
        <w:t xml:space="preserve"> </w:t>
      </w:r>
      <w:r w:rsidRPr="00407637">
        <w:rPr>
          <w:rFonts w:ascii="Times New Roman" w:hAnsi="Times New Roman" w:cs="Times New Roman"/>
          <w:lang w:eastAsia="de-DE"/>
        </w:rPr>
        <w:t>Q</w:t>
      </w:r>
      <w:r w:rsidR="00552DFE" w:rsidRPr="00407637">
        <w:rPr>
          <w:rFonts w:ascii="Times New Roman" w:hAnsi="Times New Roman" w:cs="Times New Roman"/>
          <w:lang w:eastAsia="de-DE"/>
        </w:rPr>
        <w:t xml:space="preserve">uestion </w:t>
      </w:r>
      <w:r w:rsidRPr="00407637">
        <w:rPr>
          <w:rFonts w:ascii="Times New Roman" w:hAnsi="Times New Roman" w:cs="Times New Roman"/>
          <w:lang w:eastAsia="de-DE"/>
        </w:rPr>
        <w:t xml:space="preserve">1: </w:t>
      </w:r>
    </w:p>
    <w:p w:rsidR="00262DFE" w:rsidRPr="000B64B1" w:rsidRDefault="00552DFE" w:rsidP="00262DFE">
      <w:pPr>
        <w:rPr>
          <w:sz w:val="27"/>
          <w:szCs w:val="27"/>
          <w:lang w:eastAsia="de-DE"/>
        </w:rPr>
      </w:pPr>
      <w:r w:rsidRPr="000B64B1">
        <w:rPr>
          <w:lang w:eastAsia="de-DE"/>
        </w:rPr>
        <w:t>"</w:t>
      </w:r>
      <w:r w:rsidR="00262DFE" w:rsidRPr="000B64B1">
        <w:rPr>
          <w:b/>
          <w:lang w:eastAsia="de-DE"/>
        </w:rPr>
        <w:t>What pathogen can be transmitted by a given vector in a geographic location?</w:t>
      </w:r>
      <w:r w:rsidRPr="000B64B1">
        <w:rPr>
          <w:lang w:eastAsia="de-DE"/>
        </w:rPr>
        <w:t>"</w:t>
      </w:r>
    </w:p>
    <w:p w:rsidR="00262DFE" w:rsidRDefault="00262DFE" w:rsidP="00262DFE">
      <w:pPr>
        <w:rPr>
          <w:lang w:eastAsia="de-DE"/>
        </w:rPr>
      </w:pPr>
      <w:r w:rsidRPr="000B64B1">
        <w:rPr>
          <w:lang w:eastAsia="de-DE"/>
        </w:rPr>
        <w:t>This is formulated as a “can” question, and therefore the query needs to be inverted</w:t>
      </w:r>
      <w:r w:rsidR="00261D2A">
        <w:rPr>
          <w:lang w:eastAsia="de-DE"/>
        </w:rPr>
        <w:t>.</w:t>
      </w:r>
    </w:p>
    <w:p w:rsidR="00261D2A" w:rsidRPr="000B64B1" w:rsidRDefault="00261D2A" w:rsidP="00262DFE">
      <w:pPr>
        <w:rPr>
          <w:sz w:val="27"/>
          <w:szCs w:val="27"/>
          <w:lang w:eastAsia="de-DE"/>
        </w:rPr>
      </w:pPr>
      <w:r>
        <w:rPr>
          <w:u w:val="single"/>
          <w:lang w:eastAsia="de-DE"/>
        </w:rPr>
        <w:t>DL Query</w:t>
      </w:r>
      <w:r w:rsidRPr="000B64B1">
        <w:rPr>
          <w:lang w:eastAsia="de-DE"/>
        </w:rPr>
        <w:t>:</w:t>
      </w:r>
    </w:p>
    <w:p w:rsidR="0094122A" w:rsidRPr="0094122A" w:rsidRDefault="0094122A" w:rsidP="0094122A">
      <w:pPr>
        <w:rPr>
          <w:i/>
          <w:lang w:eastAsia="de-DE"/>
        </w:rPr>
      </w:pPr>
      <w:proofErr w:type="spellStart"/>
      <w:r w:rsidRPr="0094122A">
        <w:rPr>
          <w:i/>
          <w:lang w:eastAsia="de-DE"/>
        </w:rPr>
        <w:t>Protist</w:t>
      </w:r>
      <w:proofErr w:type="spellEnd"/>
      <w:r w:rsidRPr="0094122A">
        <w:rPr>
          <w:i/>
          <w:lang w:eastAsia="de-DE"/>
        </w:rPr>
        <w:t xml:space="preserve"> </w:t>
      </w:r>
      <w:r w:rsidRPr="00CD691D">
        <w:rPr>
          <w:lang w:eastAsia="de-DE"/>
        </w:rPr>
        <w:t>and not</w:t>
      </w:r>
      <w:r w:rsidRPr="0094122A">
        <w:rPr>
          <w:i/>
          <w:lang w:eastAsia="de-DE"/>
        </w:rPr>
        <w:t xml:space="preserve"> </w:t>
      </w:r>
      <w:r w:rsidRPr="00CD691D">
        <w:rPr>
          <w:lang w:eastAsia="de-DE"/>
        </w:rPr>
        <w:t>(</w:t>
      </w:r>
      <w:proofErr w:type="spellStart"/>
      <w:r w:rsidRPr="00CD691D">
        <w:rPr>
          <w:b/>
          <w:lang w:eastAsia="de-DE"/>
        </w:rPr>
        <w:t>patientIn</w:t>
      </w:r>
      <w:proofErr w:type="spellEnd"/>
      <w:r w:rsidRPr="00CD691D">
        <w:rPr>
          <w:lang w:eastAsia="de-DE"/>
        </w:rPr>
        <w:t xml:space="preserve"> some</w:t>
      </w:r>
    </w:p>
    <w:p w:rsidR="0094122A" w:rsidRPr="00CD691D" w:rsidRDefault="0094122A" w:rsidP="0094122A">
      <w:pPr>
        <w:rPr>
          <w:lang w:eastAsia="de-DE"/>
        </w:rPr>
      </w:pPr>
      <w:r w:rsidRPr="0094122A">
        <w:rPr>
          <w:i/>
          <w:lang w:eastAsia="de-DE"/>
        </w:rPr>
        <w:tab/>
      </w:r>
      <w:r w:rsidRPr="00CD691D">
        <w:rPr>
          <w:lang w:eastAsia="de-DE"/>
        </w:rPr>
        <w:t>(</w:t>
      </w:r>
      <w:proofErr w:type="spellStart"/>
      <w:r w:rsidRPr="0094122A">
        <w:rPr>
          <w:i/>
          <w:lang w:eastAsia="de-DE"/>
        </w:rPr>
        <w:t>PathogenTransferByVector</w:t>
      </w:r>
      <w:proofErr w:type="spellEnd"/>
      <w:r w:rsidRPr="0094122A">
        <w:rPr>
          <w:i/>
          <w:lang w:eastAsia="de-DE"/>
        </w:rPr>
        <w:t xml:space="preserve"> </w:t>
      </w:r>
      <w:r w:rsidRPr="00CD691D">
        <w:rPr>
          <w:lang w:eastAsia="de-DE"/>
        </w:rPr>
        <w:t>and</w:t>
      </w:r>
    </w:p>
    <w:p w:rsidR="0094122A" w:rsidRPr="00CD691D" w:rsidRDefault="0094122A" w:rsidP="0094122A">
      <w:pPr>
        <w:rPr>
          <w:lang w:eastAsia="de-DE"/>
        </w:rPr>
      </w:pPr>
      <w:r w:rsidRPr="00CD691D">
        <w:rPr>
          <w:lang w:eastAsia="de-DE"/>
        </w:rPr>
        <w:tab/>
      </w:r>
      <w:r w:rsidRPr="00CD691D">
        <w:rPr>
          <w:lang w:eastAsia="de-DE"/>
        </w:rPr>
        <w:tab/>
      </w:r>
      <w:proofErr w:type="spellStart"/>
      <w:proofErr w:type="gramStart"/>
      <w:r w:rsidRPr="00CD691D">
        <w:rPr>
          <w:b/>
          <w:lang w:eastAsia="de-DE"/>
        </w:rPr>
        <w:t>hasLocus</w:t>
      </w:r>
      <w:proofErr w:type="spellEnd"/>
      <w:proofErr w:type="gramEnd"/>
      <w:r w:rsidRPr="00CD691D">
        <w:rPr>
          <w:lang w:eastAsia="de-DE"/>
        </w:rPr>
        <w:t xml:space="preserve"> some</w:t>
      </w:r>
      <w:r w:rsidRPr="0094122A">
        <w:rPr>
          <w:i/>
          <w:lang w:eastAsia="de-DE"/>
        </w:rPr>
        <w:t xml:space="preserve"> </w:t>
      </w:r>
      <w:r w:rsidRPr="00CD691D">
        <w:rPr>
          <w:lang w:eastAsia="de-DE"/>
        </w:rPr>
        <w:t>(</w:t>
      </w:r>
      <w:proofErr w:type="spellStart"/>
      <w:r w:rsidRPr="0094122A">
        <w:rPr>
          <w:i/>
          <w:lang w:eastAsia="de-DE"/>
        </w:rPr>
        <w:t>Guad</w:t>
      </w:r>
      <w:r w:rsidR="0071469C">
        <w:rPr>
          <w:i/>
          <w:lang w:eastAsia="de-DE"/>
        </w:rPr>
        <w:t>e</w:t>
      </w:r>
      <w:r w:rsidRPr="0094122A">
        <w:rPr>
          <w:i/>
          <w:lang w:eastAsia="de-DE"/>
        </w:rPr>
        <w:t>loupeLocation</w:t>
      </w:r>
      <w:proofErr w:type="spellEnd"/>
      <w:r w:rsidRPr="0094122A">
        <w:rPr>
          <w:i/>
          <w:lang w:eastAsia="de-DE"/>
        </w:rPr>
        <w:t xml:space="preserve"> </w:t>
      </w:r>
      <w:r w:rsidRPr="00CD691D">
        <w:rPr>
          <w:lang w:eastAsia="de-DE"/>
        </w:rPr>
        <w:t>and</w:t>
      </w:r>
    </w:p>
    <w:p w:rsidR="0094122A" w:rsidRDefault="0094122A" w:rsidP="00262DFE">
      <w:pPr>
        <w:rPr>
          <w:i/>
          <w:lang w:eastAsia="de-DE"/>
        </w:rPr>
      </w:pPr>
      <w:r w:rsidRPr="0094122A">
        <w:rPr>
          <w:i/>
          <w:lang w:eastAsia="de-DE"/>
        </w:rPr>
        <w:tab/>
      </w:r>
      <w:r w:rsidRPr="00CD691D">
        <w:rPr>
          <w:b/>
          <w:i/>
          <w:lang w:eastAsia="de-DE"/>
        </w:rPr>
        <w:tab/>
      </w:r>
      <w:proofErr w:type="spellStart"/>
      <w:r w:rsidRPr="00CD691D">
        <w:rPr>
          <w:b/>
          <w:lang w:eastAsia="de-DE"/>
        </w:rPr>
        <w:t>hasAgent</w:t>
      </w:r>
      <w:proofErr w:type="spellEnd"/>
      <w:r w:rsidRPr="00CD691D">
        <w:rPr>
          <w:lang w:eastAsia="de-DE"/>
        </w:rPr>
        <w:t xml:space="preserve"> only</w:t>
      </w:r>
      <w:r w:rsidRPr="0094122A">
        <w:rPr>
          <w:i/>
          <w:lang w:eastAsia="de-DE"/>
        </w:rPr>
        <w:t xml:space="preserve"> </w:t>
      </w:r>
      <w:proofErr w:type="spellStart"/>
      <w:r w:rsidRPr="0094122A">
        <w:rPr>
          <w:i/>
          <w:lang w:eastAsia="de-DE"/>
        </w:rPr>
        <w:t>LutzomyiaLongipalpis</w:t>
      </w:r>
      <w:proofErr w:type="spellEnd"/>
      <w:r w:rsidRPr="00CD691D">
        <w:rPr>
          <w:lang w:eastAsia="de-DE"/>
        </w:rPr>
        <w:t>)))</w:t>
      </w:r>
    </w:p>
    <w:p w:rsidR="00262DFE" w:rsidRPr="00CD691D" w:rsidRDefault="00262DFE" w:rsidP="00262DFE">
      <w:pPr>
        <w:rPr>
          <w:sz w:val="27"/>
          <w:szCs w:val="27"/>
          <w:lang w:val="pt-BR" w:eastAsia="de-DE"/>
        </w:rPr>
      </w:pPr>
      <w:proofErr w:type="spellStart"/>
      <w:r w:rsidRPr="00CD691D">
        <w:rPr>
          <w:u w:val="single"/>
          <w:lang w:val="pt-BR" w:eastAsia="de-DE"/>
        </w:rPr>
        <w:t>Result</w:t>
      </w:r>
      <w:proofErr w:type="spellEnd"/>
      <w:r w:rsidRPr="00CD691D">
        <w:rPr>
          <w:lang w:val="pt-BR" w:eastAsia="de-DE"/>
        </w:rPr>
        <w:t xml:space="preserve">: </w:t>
      </w:r>
      <w:proofErr w:type="spellStart"/>
      <w:proofErr w:type="gramStart"/>
      <w:r w:rsidR="00DE1334" w:rsidRPr="00CD691D">
        <w:rPr>
          <w:lang w:val="pt-BR" w:eastAsia="de-DE"/>
        </w:rPr>
        <w:t>LeishmaniaAmazonensis</w:t>
      </w:r>
      <w:proofErr w:type="spellEnd"/>
      <w:proofErr w:type="gramEnd"/>
      <w:r w:rsidR="00DE1334" w:rsidRPr="00CD691D">
        <w:rPr>
          <w:lang w:val="pt-BR" w:eastAsia="de-DE"/>
        </w:rPr>
        <w:t xml:space="preserve">, </w:t>
      </w:r>
      <w:proofErr w:type="spellStart"/>
      <w:r w:rsidR="00DE1334" w:rsidRPr="00CD691D">
        <w:rPr>
          <w:lang w:val="pt-BR" w:eastAsia="de-DE"/>
        </w:rPr>
        <w:t>LeishmaniaBraziliensis</w:t>
      </w:r>
      <w:proofErr w:type="spellEnd"/>
      <w:r w:rsidR="00DE1334" w:rsidRPr="00CD691D">
        <w:rPr>
          <w:lang w:val="pt-BR" w:eastAsia="de-DE"/>
        </w:rPr>
        <w:t xml:space="preserve">, </w:t>
      </w:r>
      <w:proofErr w:type="spellStart"/>
      <w:r w:rsidR="00DE1334" w:rsidRPr="00CD691D">
        <w:rPr>
          <w:lang w:val="pt-BR" w:eastAsia="de-DE"/>
        </w:rPr>
        <w:t>Leis</w:t>
      </w:r>
      <w:r w:rsidR="00DE1334" w:rsidRPr="00CD691D">
        <w:rPr>
          <w:lang w:val="pt-BR" w:eastAsia="de-DE"/>
        </w:rPr>
        <w:t>h</w:t>
      </w:r>
      <w:r w:rsidR="00DE1334" w:rsidRPr="00CD691D">
        <w:rPr>
          <w:lang w:val="pt-BR" w:eastAsia="de-DE"/>
        </w:rPr>
        <w:t>maniaMexicana</w:t>
      </w:r>
      <w:proofErr w:type="spellEnd"/>
      <w:r w:rsidR="00DE1334" w:rsidRPr="00CD691D">
        <w:rPr>
          <w:lang w:val="pt-BR" w:eastAsia="de-DE"/>
        </w:rPr>
        <w:t xml:space="preserve">, </w:t>
      </w:r>
      <w:proofErr w:type="spellStart"/>
      <w:r w:rsidR="00DE1334" w:rsidRPr="00CD691D">
        <w:rPr>
          <w:lang w:val="pt-BR" w:eastAsia="de-DE"/>
        </w:rPr>
        <w:t>LeishmaniaPeruviana</w:t>
      </w:r>
      <w:proofErr w:type="spellEnd"/>
      <w:r w:rsidR="00DE1334" w:rsidRPr="00CD691D">
        <w:rPr>
          <w:lang w:val="pt-BR" w:eastAsia="de-DE"/>
        </w:rPr>
        <w:t xml:space="preserve">, </w:t>
      </w:r>
      <w:proofErr w:type="spellStart"/>
      <w:r w:rsidR="00DE1334" w:rsidRPr="00CD691D">
        <w:rPr>
          <w:lang w:val="pt-BR" w:eastAsia="de-DE"/>
        </w:rPr>
        <w:t>LeishmaniaSp</w:t>
      </w:r>
      <w:proofErr w:type="spellEnd"/>
    </w:p>
    <w:p w:rsidR="00DE1334" w:rsidRDefault="00262DFE" w:rsidP="00262DFE">
      <w:pPr>
        <w:rPr>
          <w:lang w:eastAsia="de-DE"/>
        </w:rPr>
      </w:pPr>
      <w:r w:rsidRPr="00261D2A">
        <w:rPr>
          <w:u w:val="single"/>
          <w:lang w:eastAsia="de-DE"/>
        </w:rPr>
        <w:t>Second query</w:t>
      </w:r>
      <w:r w:rsidRPr="000B64B1">
        <w:rPr>
          <w:lang w:eastAsia="de-DE"/>
        </w:rPr>
        <w:t xml:space="preserve">: </w:t>
      </w:r>
    </w:p>
    <w:p w:rsidR="00DE1334" w:rsidRDefault="00DE1334" w:rsidP="00DE1334">
      <w:pPr>
        <w:rPr>
          <w:i/>
          <w:lang w:eastAsia="de-DE"/>
        </w:rPr>
      </w:pPr>
      <w:proofErr w:type="spellStart"/>
      <w:r w:rsidRPr="00DE1334">
        <w:rPr>
          <w:i/>
          <w:lang w:eastAsia="de-DE"/>
        </w:rPr>
        <w:t>Protist</w:t>
      </w:r>
      <w:proofErr w:type="spellEnd"/>
      <w:r w:rsidRPr="00DE1334">
        <w:rPr>
          <w:i/>
          <w:lang w:eastAsia="de-DE"/>
        </w:rPr>
        <w:t xml:space="preserve"> </w:t>
      </w:r>
      <w:r w:rsidRPr="00CD691D">
        <w:rPr>
          <w:lang w:eastAsia="de-DE"/>
        </w:rPr>
        <w:t>and not (</w:t>
      </w:r>
      <w:proofErr w:type="spellStart"/>
      <w:r w:rsidRPr="00DE1334">
        <w:rPr>
          <w:i/>
          <w:lang w:eastAsia="de-DE"/>
        </w:rPr>
        <w:t>LeishmaniaAmazonensis</w:t>
      </w:r>
      <w:proofErr w:type="spellEnd"/>
      <w:r w:rsidRPr="00DE1334">
        <w:rPr>
          <w:i/>
          <w:lang w:eastAsia="de-DE"/>
        </w:rPr>
        <w:t xml:space="preserve"> </w:t>
      </w:r>
      <w:r w:rsidRPr="00CD691D">
        <w:rPr>
          <w:lang w:eastAsia="de-DE"/>
        </w:rPr>
        <w:t>or</w:t>
      </w:r>
      <w:r w:rsidRPr="00DE1334">
        <w:rPr>
          <w:i/>
          <w:lang w:eastAsia="de-DE"/>
        </w:rPr>
        <w:t xml:space="preserve"> </w:t>
      </w:r>
    </w:p>
    <w:p w:rsidR="00DE1334" w:rsidRPr="00374B88" w:rsidRDefault="00DE1334" w:rsidP="00CD691D">
      <w:pPr>
        <w:ind w:left="170"/>
        <w:rPr>
          <w:i/>
          <w:lang w:val="pt-BR" w:eastAsia="de-DE"/>
        </w:rPr>
      </w:pPr>
      <w:proofErr w:type="spellStart"/>
      <w:proofErr w:type="gramStart"/>
      <w:r w:rsidRPr="00374B88">
        <w:rPr>
          <w:i/>
          <w:lang w:val="pt-BR" w:eastAsia="de-DE"/>
        </w:rPr>
        <w:t>LeishmaniaBraziliensis</w:t>
      </w:r>
      <w:proofErr w:type="spellEnd"/>
      <w:proofErr w:type="gramEnd"/>
      <w:r w:rsidRPr="00374B88">
        <w:rPr>
          <w:i/>
          <w:lang w:val="pt-BR" w:eastAsia="de-DE"/>
        </w:rPr>
        <w:t xml:space="preserve"> </w:t>
      </w:r>
      <w:proofErr w:type="spellStart"/>
      <w:r w:rsidRPr="00374B88">
        <w:rPr>
          <w:lang w:val="pt-BR" w:eastAsia="de-DE"/>
        </w:rPr>
        <w:t>or</w:t>
      </w:r>
      <w:proofErr w:type="spellEnd"/>
      <w:r w:rsidRPr="00374B88">
        <w:rPr>
          <w:i/>
          <w:lang w:val="pt-BR" w:eastAsia="de-DE"/>
        </w:rPr>
        <w:t xml:space="preserve"> </w:t>
      </w:r>
      <w:proofErr w:type="spellStart"/>
      <w:r w:rsidRPr="00374B88">
        <w:rPr>
          <w:i/>
          <w:lang w:val="pt-BR" w:eastAsia="de-DE"/>
        </w:rPr>
        <w:t>LeishmaniaMexicana</w:t>
      </w:r>
      <w:proofErr w:type="spellEnd"/>
      <w:r w:rsidRPr="00374B88">
        <w:rPr>
          <w:i/>
          <w:lang w:val="pt-BR" w:eastAsia="de-DE"/>
        </w:rPr>
        <w:t xml:space="preserve"> </w:t>
      </w:r>
      <w:proofErr w:type="spellStart"/>
      <w:r w:rsidRPr="00374B88">
        <w:rPr>
          <w:lang w:val="pt-BR" w:eastAsia="de-DE"/>
        </w:rPr>
        <w:t>or</w:t>
      </w:r>
      <w:proofErr w:type="spellEnd"/>
      <w:r w:rsidRPr="00374B88">
        <w:rPr>
          <w:i/>
          <w:lang w:val="pt-BR" w:eastAsia="de-DE"/>
        </w:rPr>
        <w:t xml:space="preserve"> </w:t>
      </w:r>
    </w:p>
    <w:p w:rsidR="00DE1334" w:rsidRPr="00374B88" w:rsidRDefault="00DE1334" w:rsidP="00CD691D">
      <w:pPr>
        <w:ind w:firstLine="170"/>
        <w:rPr>
          <w:i/>
          <w:lang w:val="pt-BR" w:eastAsia="de-DE"/>
        </w:rPr>
      </w:pPr>
      <w:proofErr w:type="spellStart"/>
      <w:proofErr w:type="gramStart"/>
      <w:r w:rsidRPr="00374B88">
        <w:rPr>
          <w:i/>
          <w:lang w:val="pt-BR" w:eastAsia="de-DE"/>
        </w:rPr>
        <w:t>LeishmaniaPeruviana</w:t>
      </w:r>
      <w:proofErr w:type="spellEnd"/>
      <w:proofErr w:type="gramEnd"/>
      <w:r w:rsidRPr="00374B88">
        <w:rPr>
          <w:i/>
          <w:lang w:val="pt-BR" w:eastAsia="de-DE"/>
        </w:rPr>
        <w:t xml:space="preserve"> </w:t>
      </w:r>
      <w:proofErr w:type="spellStart"/>
      <w:r w:rsidRPr="00374B88">
        <w:rPr>
          <w:lang w:val="pt-BR" w:eastAsia="de-DE"/>
        </w:rPr>
        <w:t>or</w:t>
      </w:r>
      <w:proofErr w:type="spellEnd"/>
      <w:r w:rsidRPr="00374B88">
        <w:rPr>
          <w:i/>
          <w:lang w:val="pt-BR" w:eastAsia="de-DE"/>
        </w:rPr>
        <w:t xml:space="preserve"> </w:t>
      </w:r>
      <w:proofErr w:type="spellStart"/>
      <w:r w:rsidRPr="00374B88">
        <w:rPr>
          <w:i/>
          <w:lang w:val="pt-BR" w:eastAsia="de-DE"/>
        </w:rPr>
        <w:t>LeishmaniaSp</w:t>
      </w:r>
      <w:proofErr w:type="spellEnd"/>
      <w:r w:rsidRPr="00374B88">
        <w:rPr>
          <w:lang w:val="pt-BR" w:eastAsia="de-DE"/>
        </w:rPr>
        <w:t>)</w:t>
      </w:r>
    </w:p>
    <w:p w:rsidR="00262DFE" w:rsidRPr="00835712" w:rsidRDefault="00262DFE" w:rsidP="00262DFE">
      <w:pPr>
        <w:rPr>
          <w:sz w:val="27"/>
          <w:szCs w:val="27"/>
          <w:lang w:eastAsia="de-DE"/>
        </w:rPr>
      </w:pPr>
      <w:r w:rsidRPr="00835712">
        <w:rPr>
          <w:u w:val="single"/>
          <w:lang w:eastAsia="de-DE"/>
        </w:rPr>
        <w:t>Result</w:t>
      </w:r>
      <w:r w:rsidRPr="00835712">
        <w:rPr>
          <w:lang w:eastAsia="de-DE"/>
        </w:rPr>
        <w:t xml:space="preserve">: </w:t>
      </w:r>
      <w:proofErr w:type="spellStart"/>
      <w:r w:rsidR="00DE1334" w:rsidRPr="00835712">
        <w:rPr>
          <w:lang w:eastAsia="de-DE"/>
        </w:rPr>
        <w:t>LeishmaniaChagasi</w:t>
      </w:r>
      <w:proofErr w:type="spellEnd"/>
    </w:p>
    <w:p w:rsidR="00262DFE" w:rsidRPr="000B64B1" w:rsidRDefault="00262DFE" w:rsidP="00262DFE">
      <w:pPr>
        <w:rPr>
          <w:sz w:val="27"/>
          <w:szCs w:val="27"/>
          <w:lang w:eastAsia="de-DE"/>
        </w:rPr>
      </w:pPr>
      <w:proofErr w:type="gramStart"/>
      <w:r w:rsidRPr="000B64B1">
        <w:rPr>
          <w:lang w:eastAsia="de-DE"/>
        </w:rPr>
        <w:t>which</w:t>
      </w:r>
      <w:proofErr w:type="gramEnd"/>
      <w:r w:rsidRPr="000B64B1">
        <w:rPr>
          <w:lang w:eastAsia="de-DE"/>
        </w:rPr>
        <w:t xml:space="preserve"> is the expected </w:t>
      </w:r>
      <w:r w:rsidR="007439E4">
        <w:rPr>
          <w:lang w:eastAsia="de-DE"/>
        </w:rPr>
        <w:t>outcome</w:t>
      </w:r>
      <w:r w:rsidR="000B64B1">
        <w:rPr>
          <w:lang w:eastAsia="de-DE"/>
        </w:rPr>
        <w:t>.</w:t>
      </w:r>
    </w:p>
    <w:p w:rsidR="00371545" w:rsidRDefault="00371545" w:rsidP="00371545">
      <w:pPr>
        <w:rPr>
          <w:lang w:eastAsia="de-DE"/>
        </w:rPr>
      </w:pPr>
    </w:p>
    <w:p w:rsidR="00552DFE" w:rsidRPr="00407637" w:rsidRDefault="00552DFE" w:rsidP="00552DFE">
      <w:pPr>
        <w:pStyle w:val="Ttulo3"/>
        <w:rPr>
          <w:rFonts w:ascii="Times New Roman" w:hAnsi="Times New Roman" w:cs="Times New Roman"/>
          <w:lang w:eastAsia="de-DE"/>
        </w:rPr>
      </w:pPr>
      <w:r w:rsidRPr="00407637">
        <w:rPr>
          <w:rFonts w:ascii="Times New Roman" w:hAnsi="Times New Roman" w:cs="Times New Roman"/>
          <w:lang w:eastAsia="de-DE"/>
        </w:rPr>
        <w:t>Competenc</w:t>
      </w:r>
      <w:r w:rsidR="00891DEF" w:rsidRPr="00407637">
        <w:rPr>
          <w:rFonts w:ascii="Times New Roman" w:hAnsi="Times New Roman" w:cs="Times New Roman"/>
          <w:lang w:eastAsia="de-DE"/>
        </w:rPr>
        <w:t>y</w:t>
      </w:r>
      <w:r w:rsidRPr="00407637">
        <w:rPr>
          <w:rFonts w:ascii="Times New Roman" w:hAnsi="Times New Roman" w:cs="Times New Roman"/>
          <w:lang w:eastAsia="de-DE"/>
        </w:rPr>
        <w:t xml:space="preserve"> Question 2: </w:t>
      </w:r>
    </w:p>
    <w:p w:rsidR="00262DFE" w:rsidRPr="000B64B1" w:rsidRDefault="000B64B1" w:rsidP="00262DFE">
      <w:pPr>
        <w:rPr>
          <w:sz w:val="27"/>
          <w:szCs w:val="27"/>
          <w:lang w:eastAsia="de-DE"/>
        </w:rPr>
      </w:pPr>
      <w:r w:rsidRPr="000B64B1">
        <w:rPr>
          <w:lang w:eastAsia="de-DE"/>
        </w:rPr>
        <w:t>"</w:t>
      </w:r>
      <w:r w:rsidR="00262DFE" w:rsidRPr="000B64B1">
        <w:rPr>
          <w:b/>
          <w:lang w:eastAsia="de-DE"/>
        </w:rPr>
        <w:t>Can disease X be transmitted by vector Y in a given ge</w:t>
      </w:r>
      <w:r w:rsidR="00262DFE" w:rsidRPr="000B64B1">
        <w:rPr>
          <w:b/>
          <w:lang w:eastAsia="de-DE"/>
        </w:rPr>
        <w:t>o</w:t>
      </w:r>
      <w:r w:rsidR="00262DFE" w:rsidRPr="000B64B1">
        <w:rPr>
          <w:b/>
          <w:lang w:eastAsia="de-DE"/>
        </w:rPr>
        <w:t>graphic location</w:t>
      </w:r>
      <w:r w:rsidR="00262DFE" w:rsidRPr="000B64B1">
        <w:rPr>
          <w:lang w:eastAsia="de-DE"/>
        </w:rPr>
        <w:t>?</w:t>
      </w:r>
      <w:r w:rsidRPr="000B64B1">
        <w:rPr>
          <w:lang w:eastAsia="de-DE"/>
        </w:rPr>
        <w:t>"</w:t>
      </w:r>
    </w:p>
    <w:p w:rsidR="00262DFE" w:rsidRPr="000B64B1" w:rsidRDefault="00262DFE" w:rsidP="00262DFE">
      <w:pPr>
        <w:rPr>
          <w:sz w:val="27"/>
          <w:szCs w:val="27"/>
          <w:lang w:eastAsia="de-DE"/>
        </w:rPr>
      </w:pPr>
      <w:r w:rsidRPr="000B64B1">
        <w:rPr>
          <w:lang w:eastAsia="de-DE"/>
        </w:rPr>
        <w:t xml:space="preserve">This is formulated as a yes/no question, which </w:t>
      </w:r>
      <w:r w:rsidR="00261D2A">
        <w:rPr>
          <w:lang w:eastAsia="de-DE"/>
        </w:rPr>
        <w:t xml:space="preserve">corresponds to </w:t>
      </w:r>
      <w:proofErr w:type="spellStart"/>
      <w:r w:rsidRPr="000B64B1">
        <w:rPr>
          <w:lang w:eastAsia="de-DE"/>
        </w:rPr>
        <w:t>satisfiability</w:t>
      </w:r>
      <w:proofErr w:type="spellEnd"/>
      <w:r w:rsidRPr="000B64B1">
        <w:rPr>
          <w:lang w:eastAsia="de-DE"/>
        </w:rPr>
        <w:t xml:space="preserve"> </w:t>
      </w:r>
      <w:r w:rsidR="00261D2A">
        <w:rPr>
          <w:lang w:eastAsia="de-DE"/>
        </w:rPr>
        <w:t>testing.</w:t>
      </w:r>
    </w:p>
    <w:p w:rsidR="00261D2A" w:rsidRPr="000B64B1" w:rsidRDefault="00261D2A" w:rsidP="00261D2A">
      <w:pPr>
        <w:rPr>
          <w:sz w:val="27"/>
          <w:szCs w:val="27"/>
          <w:lang w:eastAsia="de-DE"/>
        </w:rPr>
      </w:pPr>
      <w:r>
        <w:rPr>
          <w:u w:val="single"/>
          <w:lang w:eastAsia="de-DE"/>
        </w:rPr>
        <w:t>DL Query</w:t>
      </w:r>
      <w:r w:rsidRPr="000B64B1">
        <w:rPr>
          <w:lang w:eastAsia="de-DE"/>
        </w:rPr>
        <w:t>:</w:t>
      </w:r>
    </w:p>
    <w:p w:rsidR="00CD691D" w:rsidRPr="00CD691D" w:rsidRDefault="00CD691D" w:rsidP="00CD691D">
      <w:pPr>
        <w:rPr>
          <w:lang w:eastAsia="de-DE"/>
        </w:rPr>
      </w:pPr>
      <w:proofErr w:type="spellStart"/>
      <w:r w:rsidRPr="00CD691D">
        <w:rPr>
          <w:i/>
          <w:lang w:eastAsia="de-DE"/>
        </w:rPr>
        <w:t>PathogenTransferByVector</w:t>
      </w:r>
      <w:proofErr w:type="spellEnd"/>
      <w:r w:rsidRPr="00CD691D">
        <w:rPr>
          <w:i/>
          <w:lang w:eastAsia="de-DE"/>
        </w:rPr>
        <w:t xml:space="preserve"> </w:t>
      </w:r>
      <w:r w:rsidRPr="00CD691D">
        <w:rPr>
          <w:lang w:eastAsia="de-DE"/>
        </w:rPr>
        <w:t xml:space="preserve">and </w:t>
      </w:r>
    </w:p>
    <w:p w:rsidR="00CD691D" w:rsidRPr="00CD691D" w:rsidRDefault="00CD691D" w:rsidP="00CD691D">
      <w:pPr>
        <w:rPr>
          <w:lang w:eastAsia="de-DE"/>
        </w:rPr>
      </w:pPr>
      <w:r w:rsidRPr="00CD691D">
        <w:rPr>
          <w:lang w:eastAsia="de-DE"/>
        </w:rPr>
        <w:lastRenderedPageBreak/>
        <w:tab/>
        <w:t>(</w:t>
      </w:r>
      <w:proofErr w:type="spellStart"/>
      <w:proofErr w:type="gramStart"/>
      <w:r w:rsidRPr="00CD691D">
        <w:rPr>
          <w:b/>
          <w:lang w:eastAsia="de-DE"/>
        </w:rPr>
        <w:t>hasLocus</w:t>
      </w:r>
      <w:proofErr w:type="spellEnd"/>
      <w:proofErr w:type="gramEnd"/>
      <w:r w:rsidRPr="00CD691D">
        <w:rPr>
          <w:lang w:eastAsia="de-DE"/>
        </w:rPr>
        <w:t xml:space="preserve"> some </w:t>
      </w:r>
      <w:proofErr w:type="spellStart"/>
      <w:r w:rsidRPr="00CD691D">
        <w:rPr>
          <w:i/>
          <w:lang w:eastAsia="de-DE"/>
        </w:rPr>
        <w:t>MexicoLocation</w:t>
      </w:r>
      <w:proofErr w:type="spellEnd"/>
      <w:r w:rsidRPr="00CD691D">
        <w:rPr>
          <w:lang w:eastAsia="de-DE"/>
        </w:rPr>
        <w:t>)</w:t>
      </w:r>
      <w:r w:rsidRPr="00CD691D">
        <w:rPr>
          <w:i/>
          <w:lang w:eastAsia="de-DE"/>
        </w:rPr>
        <w:t xml:space="preserve"> </w:t>
      </w:r>
      <w:r w:rsidRPr="00CD691D">
        <w:rPr>
          <w:lang w:eastAsia="de-DE"/>
        </w:rPr>
        <w:t xml:space="preserve">and </w:t>
      </w:r>
    </w:p>
    <w:p w:rsidR="00CD691D" w:rsidRPr="00CD691D" w:rsidRDefault="00CD691D" w:rsidP="00CD691D">
      <w:pPr>
        <w:rPr>
          <w:i/>
          <w:lang w:eastAsia="de-DE"/>
        </w:rPr>
      </w:pPr>
      <w:r w:rsidRPr="00CD691D">
        <w:rPr>
          <w:lang w:eastAsia="de-DE"/>
        </w:rPr>
        <w:tab/>
        <w:t>(</w:t>
      </w:r>
      <w:proofErr w:type="spellStart"/>
      <w:proofErr w:type="gramStart"/>
      <w:r w:rsidRPr="00CD691D">
        <w:rPr>
          <w:b/>
          <w:lang w:eastAsia="de-DE"/>
        </w:rPr>
        <w:t>hasPatient</w:t>
      </w:r>
      <w:proofErr w:type="spellEnd"/>
      <w:proofErr w:type="gramEnd"/>
      <w:r w:rsidRPr="00CD691D">
        <w:rPr>
          <w:b/>
          <w:lang w:eastAsia="de-DE"/>
        </w:rPr>
        <w:t xml:space="preserve"> </w:t>
      </w:r>
      <w:r w:rsidRPr="00CD691D">
        <w:rPr>
          <w:lang w:eastAsia="de-DE"/>
        </w:rPr>
        <w:t>some</w:t>
      </w:r>
      <w:r w:rsidRPr="00CD691D">
        <w:rPr>
          <w:i/>
          <w:lang w:eastAsia="de-DE"/>
        </w:rPr>
        <w:t xml:space="preserve"> </w:t>
      </w:r>
      <w:r w:rsidRPr="00CD691D">
        <w:rPr>
          <w:lang w:eastAsia="de-DE"/>
        </w:rPr>
        <w:t>(</w:t>
      </w:r>
      <w:proofErr w:type="spellStart"/>
      <w:r w:rsidRPr="00CD691D">
        <w:rPr>
          <w:i/>
          <w:lang w:eastAsia="de-DE"/>
        </w:rPr>
        <w:t>Protist</w:t>
      </w:r>
      <w:proofErr w:type="spellEnd"/>
      <w:r w:rsidRPr="00CD691D">
        <w:rPr>
          <w:i/>
          <w:lang w:eastAsia="de-DE"/>
        </w:rPr>
        <w:t xml:space="preserve"> and </w:t>
      </w:r>
    </w:p>
    <w:p w:rsidR="00CD691D" w:rsidRPr="00CD691D" w:rsidRDefault="00CD691D" w:rsidP="00CD691D">
      <w:pPr>
        <w:rPr>
          <w:i/>
          <w:lang w:eastAsia="de-DE"/>
        </w:rPr>
      </w:pPr>
      <w:r w:rsidRPr="00CD691D">
        <w:rPr>
          <w:i/>
          <w:lang w:eastAsia="de-DE"/>
        </w:rPr>
        <w:tab/>
      </w:r>
      <w:r w:rsidRPr="00CD691D">
        <w:rPr>
          <w:i/>
          <w:lang w:eastAsia="de-DE"/>
        </w:rPr>
        <w:tab/>
      </w:r>
      <w:proofErr w:type="gramStart"/>
      <w:r w:rsidRPr="00CD691D">
        <w:rPr>
          <w:b/>
          <w:lang w:eastAsia="de-DE"/>
        </w:rPr>
        <w:t>causes</w:t>
      </w:r>
      <w:proofErr w:type="gramEnd"/>
      <w:r w:rsidRPr="00CD691D">
        <w:rPr>
          <w:lang w:eastAsia="de-DE"/>
        </w:rPr>
        <w:t xml:space="preserve"> some</w:t>
      </w:r>
      <w:r w:rsidRPr="00CD691D">
        <w:rPr>
          <w:i/>
          <w:lang w:eastAsia="de-DE"/>
        </w:rPr>
        <w:t xml:space="preserve"> </w:t>
      </w:r>
      <w:proofErr w:type="spellStart"/>
      <w:r w:rsidRPr="00CD691D">
        <w:rPr>
          <w:i/>
          <w:lang w:eastAsia="de-DE"/>
        </w:rPr>
        <w:t>MucocutaneousLeishmaniasis</w:t>
      </w:r>
      <w:proofErr w:type="spellEnd"/>
      <w:r w:rsidRPr="00CD691D">
        <w:rPr>
          <w:lang w:eastAsia="de-DE"/>
        </w:rPr>
        <w:t>))</w:t>
      </w:r>
    </w:p>
    <w:p w:rsidR="00262DFE" w:rsidRPr="000B64B1" w:rsidRDefault="00262DFE" w:rsidP="00262DFE">
      <w:pPr>
        <w:rPr>
          <w:sz w:val="27"/>
          <w:szCs w:val="27"/>
          <w:lang w:eastAsia="de-DE"/>
        </w:rPr>
      </w:pPr>
      <w:r w:rsidRPr="00261D2A">
        <w:rPr>
          <w:u w:val="single"/>
          <w:lang w:eastAsia="de-DE"/>
        </w:rPr>
        <w:t>Result</w:t>
      </w:r>
      <w:r w:rsidRPr="000B64B1">
        <w:rPr>
          <w:lang w:eastAsia="de-DE"/>
        </w:rPr>
        <w:t xml:space="preserve">: </w:t>
      </w:r>
      <w:proofErr w:type="spellStart"/>
      <w:r w:rsidRPr="000B64B1">
        <w:rPr>
          <w:lang w:eastAsia="de-DE"/>
        </w:rPr>
        <w:t>Unsatisfiable</w:t>
      </w:r>
      <w:proofErr w:type="spellEnd"/>
      <w:r w:rsidRPr="000B64B1">
        <w:rPr>
          <w:lang w:eastAsia="de-DE"/>
        </w:rPr>
        <w:t xml:space="preserve">, </w:t>
      </w:r>
      <w:proofErr w:type="gramStart"/>
      <w:r w:rsidRPr="000B64B1">
        <w:rPr>
          <w:lang w:eastAsia="de-DE"/>
        </w:rPr>
        <w:t>which is the expected result</w:t>
      </w:r>
      <w:proofErr w:type="gramEnd"/>
    </w:p>
    <w:p w:rsidR="00371545" w:rsidRDefault="00CD691D" w:rsidP="004B12DC">
      <w:pPr>
        <w:rPr>
          <w:lang w:eastAsia="de-DE"/>
        </w:rPr>
      </w:pPr>
      <w:r>
        <w:rPr>
          <w:lang w:eastAsia="de-DE"/>
        </w:rPr>
        <w:t xml:space="preserve">By definition, the </w:t>
      </w:r>
      <w:proofErr w:type="spellStart"/>
      <w:proofErr w:type="gramStart"/>
      <w:r>
        <w:rPr>
          <w:lang w:eastAsia="de-DE"/>
        </w:rPr>
        <w:t>protists</w:t>
      </w:r>
      <w:proofErr w:type="spellEnd"/>
      <w:r>
        <w:rPr>
          <w:lang w:eastAsia="de-DE"/>
        </w:rPr>
        <w:t xml:space="preserve"> which is</w:t>
      </w:r>
      <w:proofErr w:type="gramEnd"/>
      <w:r>
        <w:rPr>
          <w:lang w:eastAsia="de-DE"/>
        </w:rPr>
        <w:t xml:space="preserve"> in Mexico do not promote </w:t>
      </w:r>
      <w:r w:rsidR="00752B0C">
        <w:rPr>
          <w:lang w:eastAsia="de-DE"/>
        </w:rPr>
        <w:t>ML</w:t>
      </w:r>
      <w:r>
        <w:rPr>
          <w:lang w:eastAsia="de-DE"/>
        </w:rPr>
        <w:t>. It show</w:t>
      </w:r>
      <w:r w:rsidR="009B0134">
        <w:rPr>
          <w:lang w:eastAsia="de-DE"/>
        </w:rPr>
        <w:t>s</w:t>
      </w:r>
      <w:r>
        <w:rPr>
          <w:lang w:eastAsia="de-DE"/>
        </w:rPr>
        <w:t xml:space="preserve"> us that the reasone</w:t>
      </w:r>
      <w:r w:rsidR="00752B0C">
        <w:rPr>
          <w:lang w:eastAsia="de-DE"/>
        </w:rPr>
        <w:t>r</w:t>
      </w:r>
      <w:r>
        <w:rPr>
          <w:lang w:eastAsia="de-DE"/>
        </w:rPr>
        <w:t xml:space="preserve"> </w:t>
      </w:r>
      <w:r w:rsidR="00752B0C">
        <w:rPr>
          <w:lang w:eastAsia="de-DE"/>
        </w:rPr>
        <w:t>inferred</w:t>
      </w:r>
      <w:r>
        <w:rPr>
          <w:lang w:eastAsia="de-DE"/>
        </w:rPr>
        <w:t xml:space="preserve"> what the definition holds.</w:t>
      </w:r>
    </w:p>
    <w:p w:rsidR="000B64B1" w:rsidRPr="00407637" w:rsidRDefault="000B64B1" w:rsidP="000B64B1">
      <w:pPr>
        <w:pStyle w:val="Ttulo3"/>
        <w:rPr>
          <w:rFonts w:ascii="Times New Roman" w:hAnsi="Times New Roman" w:cs="Times New Roman"/>
          <w:lang w:eastAsia="de-DE"/>
        </w:rPr>
      </w:pPr>
      <w:r w:rsidRPr="00407637">
        <w:rPr>
          <w:rFonts w:ascii="Times New Roman" w:hAnsi="Times New Roman" w:cs="Times New Roman"/>
          <w:lang w:eastAsia="de-DE"/>
        </w:rPr>
        <w:t>Competenc</w:t>
      </w:r>
      <w:r w:rsidR="00891DEF" w:rsidRPr="00407637">
        <w:rPr>
          <w:rFonts w:ascii="Times New Roman" w:hAnsi="Times New Roman" w:cs="Times New Roman"/>
          <w:lang w:eastAsia="de-DE"/>
        </w:rPr>
        <w:t>y</w:t>
      </w:r>
      <w:r w:rsidRPr="00407637">
        <w:rPr>
          <w:rFonts w:ascii="Times New Roman" w:hAnsi="Times New Roman" w:cs="Times New Roman"/>
          <w:lang w:eastAsia="de-DE"/>
        </w:rPr>
        <w:t xml:space="preserve"> Question </w:t>
      </w:r>
      <w:r w:rsidR="004276E9" w:rsidRPr="00407637">
        <w:rPr>
          <w:rFonts w:ascii="Times New Roman" w:hAnsi="Times New Roman" w:cs="Times New Roman"/>
          <w:lang w:eastAsia="de-DE"/>
        </w:rPr>
        <w:t>3</w:t>
      </w:r>
      <w:r w:rsidRPr="00407637">
        <w:rPr>
          <w:rFonts w:ascii="Times New Roman" w:hAnsi="Times New Roman" w:cs="Times New Roman"/>
          <w:lang w:eastAsia="de-DE"/>
        </w:rPr>
        <w:t xml:space="preserve">: </w:t>
      </w:r>
    </w:p>
    <w:p w:rsidR="00262DFE" w:rsidRPr="000B64B1" w:rsidRDefault="000B64B1" w:rsidP="00262DFE">
      <w:pPr>
        <w:rPr>
          <w:sz w:val="27"/>
          <w:szCs w:val="27"/>
          <w:lang w:eastAsia="de-DE"/>
        </w:rPr>
      </w:pPr>
      <w:r w:rsidRPr="000B64B1">
        <w:rPr>
          <w:sz w:val="27"/>
          <w:szCs w:val="27"/>
          <w:lang w:eastAsia="de-DE"/>
        </w:rPr>
        <w:t>"</w:t>
      </w:r>
      <w:r w:rsidR="00262DFE" w:rsidRPr="000B64B1">
        <w:rPr>
          <w:b/>
          <w:lang w:eastAsia="de-DE"/>
        </w:rPr>
        <w:t>What kind of disease can be transmitted in a given geograp</w:t>
      </w:r>
      <w:r w:rsidR="00262DFE" w:rsidRPr="000B64B1">
        <w:rPr>
          <w:b/>
          <w:lang w:eastAsia="de-DE"/>
        </w:rPr>
        <w:t>h</w:t>
      </w:r>
      <w:r w:rsidR="00262DFE" w:rsidRPr="000B64B1">
        <w:rPr>
          <w:b/>
          <w:lang w:eastAsia="de-DE"/>
        </w:rPr>
        <w:t>ic location</w:t>
      </w:r>
      <w:r w:rsidR="00262DFE" w:rsidRPr="000B64B1">
        <w:rPr>
          <w:lang w:eastAsia="de-DE"/>
        </w:rPr>
        <w:t>?</w:t>
      </w:r>
      <w:r w:rsidRPr="000B64B1">
        <w:rPr>
          <w:lang w:eastAsia="de-DE"/>
        </w:rPr>
        <w:t>"</w:t>
      </w:r>
      <w:r w:rsidR="00262DFE" w:rsidRPr="000B64B1">
        <w:rPr>
          <w:lang w:eastAsia="de-DE"/>
        </w:rPr>
        <w:t xml:space="preserve"> </w:t>
      </w:r>
    </w:p>
    <w:p w:rsidR="00262DFE" w:rsidRDefault="00262DFE" w:rsidP="00262DFE">
      <w:pPr>
        <w:rPr>
          <w:lang w:eastAsia="de-DE"/>
        </w:rPr>
      </w:pPr>
      <w:proofErr w:type="gramStart"/>
      <w:r w:rsidRPr="000B64B1">
        <w:rPr>
          <w:lang w:eastAsia="de-DE"/>
        </w:rPr>
        <w:t>Again a “can” question, where a result can only be expected if negated</w:t>
      </w:r>
      <w:r w:rsidR="004276E9">
        <w:rPr>
          <w:lang w:eastAsia="de-DE"/>
        </w:rPr>
        <w:t>.</w:t>
      </w:r>
      <w:proofErr w:type="gramEnd"/>
    </w:p>
    <w:p w:rsidR="004276E9" w:rsidRPr="000B64B1" w:rsidRDefault="004276E9" w:rsidP="00262DFE">
      <w:pPr>
        <w:rPr>
          <w:sz w:val="27"/>
          <w:szCs w:val="27"/>
          <w:lang w:eastAsia="de-DE"/>
        </w:rPr>
      </w:pPr>
      <w:r w:rsidRPr="004276E9">
        <w:rPr>
          <w:u w:val="single"/>
          <w:lang w:eastAsia="de-DE"/>
        </w:rPr>
        <w:t>DL Query</w:t>
      </w:r>
      <w:r>
        <w:rPr>
          <w:lang w:eastAsia="de-DE"/>
        </w:rPr>
        <w:t>:</w:t>
      </w:r>
    </w:p>
    <w:p w:rsidR="00CD691D" w:rsidRPr="00CD691D" w:rsidRDefault="00CD691D" w:rsidP="00CD691D">
      <w:pPr>
        <w:rPr>
          <w:lang w:eastAsia="de-DE"/>
        </w:rPr>
      </w:pPr>
      <w:proofErr w:type="spellStart"/>
      <w:r w:rsidRPr="00CD691D">
        <w:rPr>
          <w:i/>
          <w:lang w:eastAsia="de-DE"/>
        </w:rPr>
        <w:t>PathologicalProcess</w:t>
      </w:r>
      <w:proofErr w:type="spellEnd"/>
      <w:r w:rsidRPr="00CD691D">
        <w:rPr>
          <w:i/>
          <w:lang w:eastAsia="de-DE"/>
        </w:rPr>
        <w:t xml:space="preserve"> </w:t>
      </w:r>
      <w:r w:rsidRPr="00CD691D">
        <w:rPr>
          <w:lang w:eastAsia="de-DE"/>
        </w:rPr>
        <w:t>and not</w:t>
      </w:r>
    </w:p>
    <w:p w:rsidR="00CD691D" w:rsidRPr="00CD691D" w:rsidRDefault="00CD691D" w:rsidP="00CD691D">
      <w:pPr>
        <w:rPr>
          <w:lang w:eastAsia="de-DE"/>
        </w:rPr>
      </w:pPr>
      <w:r w:rsidRPr="00CD691D">
        <w:rPr>
          <w:lang w:eastAsia="de-DE"/>
        </w:rPr>
        <w:tab/>
        <w:t>(</w:t>
      </w:r>
      <w:proofErr w:type="spellStart"/>
      <w:proofErr w:type="gramStart"/>
      <w:r w:rsidRPr="00CD691D">
        <w:rPr>
          <w:b/>
          <w:lang w:eastAsia="de-DE"/>
        </w:rPr>
        <w:t>causedBy</w:t>
      </w:r>
      <w:proofErr w:type="spellEnd"/>
      <w:proofErr w:type="gramEnd"/>
      <w:r w:rsidRPr="00CD691D">
        <w:rPr>
          <w:lang w:eastAsia="de-DE"/>
        </w:rPr>
        <w:t xml:space="preserve"> some</w:t>
      </w:r>
      <w:r w:rsidRPr="00CD691D">
        <w:rPr>
          <w:i/>
          <w:lang w:eastAsia="de-DE"/>
        </w:rPr>
        <w:t xml:space="preserve"> </w:t>
      </w:r>
      <w:r w:rsidRPr="00CD691D">
        <w:rPr>
          <w:lang w:eastAsia="de-DE"/>
        </w:rPr>
        <w:t>(</w:t>
      </w:r>
      <w:proofErr w:type="spellStart"/>
      <w:r w:rsidRPr="00CD691D">
        <w:rPr>
          <w:i/>
          <w:lang w:eastAsia="de-DE"/>
        </w:rPr>
        <w:t>Protist</w:t>
      </w:r>
      <w:proofErr w:type="spellEnd"/>
      <w:r w:rsidRPr="00CD691D">
        <w:rPr>
          <w:i/>
          <w:lang w:eastAsia="de-DE"/>
        </w:rPr>
        <w:t xml:space="preserve"> </w:t>
      </w:r>
      <w:r w:rsidRPr="00CD691D">
        <w:rPr>
          <w:lang w:eastAsia="de-DE"/>
        </w:rPr>
        <w:t>and</w:t>
      </w:r>
    </w:p>
    <w:p w:rsidR="00CD691D" w:rsidRPr="00CD691D" w:rsidRDefault="00CD691D" w:rsidP="00CD691D">
      <w:pPr>
        <w:rPr>
          <w:lang w:eastAsia="de-DE"/>
        </w:rPr>
      </w:pPr>
      <w:r w:rsidRPr="00CD691D">
        <w:rPr>
          <w:lang w:eastAsia="de-DE"/>
        </w:rPr>
        <w:tab/>
        <w:t>(</w:t>
      </w:r>
      <w:proofErr w:type="spellStart"/>
      <w:proofErr w:type="gramStart"/>
      <w:r w:rsidRPr="00CD691D">
        <w:rPr>
          <w:b/>
          <w:lang w:eastAsia="de-DE"/>
        </w:rPr>
        <w:t>patientIn</w:t>
      </w:r>
      <w:proofErr w:type="spellEnd"/>
      <w:proofErr w:type="gramEnd"/>
      <w:r w:rsidRPr="00CD691D">
        <w:rPr>
          <w:lang w:eastAsia="de-DE"/>
        </w:rPr>
        <w:t xml:space="preserve"> some (</w:t>
      </w:r>
      <w:proofErr w:type="spellStart"/>
      <w:r w:rsidRPr="00CD691D">
        <w:rPr>
          <w:i/>
          <w:lang w:eastAsia="de-DE"/>
        </w:rPr>
        <w:t>PathogenTransferByVector</w:t>
      </w:r>
      <w:proofErr w:type="spellEnd"/>
      <w:r w:rsidRPr="00CD691D">
        <w:rPr>
          <w:i/>
          <w:lang w:eastAsia="de-DE"/>
        </w:rPr>
        <w:t xml:space="preserve"> </w:t>
      </w:r>
      <w:r w:rsidRPr="00CD691D">
        <w:rPr>
          <w:lang w:eastAsia="de-DE"/>
        </w:rPr>
        <w:t>and</w:t>
      </w:r>
    </w:p>
    <w:p w:rsidR="00CD691D" w:rsidRDefault="00CD691D" w:rsidP="00262DFE">
      <w:pPr>
        <w:rPr>
          <w:i/>
          <w:lang w:eastAsia="de-DE"/>
        </w:rPr>
      </w:pPr>
      <w:r w:rsidRPr="00CD691D">
        <w:rPr>
          <w:lang w:eastAsia="de-DE"/>
        </w:rPr>
        <w:tab/>
      </w:r>
      <w:r w:rsidRPr="00CD691D">
        <w:rPr>
          <w:lang w:eastAsia="de-DE"/>
        </w:rPr>
        <w:tab/>
      </w:r>
      <w:proofErr w:type="spellStart"/>
      <w:r w:rsidRPr="00CD691D">
        <w:rPr>
          <w:b/>
          <w:lang w:eastAsia="de-DE"/>
        </w:rPr>
        <w:t>hasLocus</w:t>
      </w:r>
      <w:proofErr w:type="spellEnd"/>
      <w:r w:rsidRPr="00CD691D">
        <w:rPr>
          <w:b/>
          <w:lang w:eastAsia="de-DE"/>
        </w:rPr>
        <w:t xml:space="preserve"> </w:t>
      </w:r>
      <w:r w:rsidRPr="00CD691D">
        <w:rPr>
          <w:lang w:eastAsia="de-DE"/>
        </w:rPr>
        <w:t xml:space="preserve">some </w:t>
      </w:r>
      <w:proofErr w:type="spellStart"/>
      <w:r w:rsidRPr="00CD691D">
        <w:rPr>
          <w:i/>
          <w:lang w:eastAsia="de-DE"/>
        </w:rPr>
        <w:t>PeruLocation</w:t>
      </w:r>
      <w:proofErr w:type="spellEnd"/>
      <w:r w:rsidRPr="00CD691D">
        <w:rPr>
          <w:lang w:eastAsia="de-DE"/>
        </w:rPr>
        <w:t>))))</w:t>
      </w:r>
    </w:p>
    <w:p w:rsidR="00262DFE" w:rsidRPr="00CD691D" w:rsidRDefault="00262DFE" w:rsidP="00262DFE">
      <w:pPr>
        <w:rPr>
          <w:sz w:val="27"/>
          <w:szCs w:val="27"/>
          <w:lang w:eastAsia="de-DE"/>
        </w:rPr>
      </w:pPr>
      <w:r w:rsidRPr="004276E9">
        <w:rPr>
          <w:u w:val="single"/>
          <w:lang w:eastAsia="de-DE"/>
        </w:rPr>
        <w:t>Result</w:t>
      </w:r>
      <w:r w:rsidRPr="000B64B1">
        <w:rPr>
          <w:lang w:eastAsia="de-DE"/>
        </w:rPr>
        <w:t xml:space="preserve">: </w:t>
      </w:r>
      <w:proofErr w:type="spellStart"/>
      <w:r w:rsidR="00CD691D" w:rsidRPr="00CD691D">
        <w:rPr>
          <w:lang w:eastAsia="de-DE"/>
        </w:rPr>
        <w:t>AcuteDiffuseCutaneousLeishmaniasis</w:t>
      </w:r>
      <w:proofErr w:type="spellEnd"/>
      <w:r w:rsidR="00CD691D" w:rsidRPr="00CD691D">
        <w:rPr>
          <w:lang w:eastAsia="de-DE"/>
        </w:rPr>
        <w:t xml:space="preserve">, </w:t>
      </w:r>
      <w:proofErr w:type="spellStart"/>
      <w:r w:rsidR="00CD691D" w:rsidRPr="00CD691D">
        <w:rPr>
          <w:lang w:eastAsia="de-DE"/>
        </w:rPr>
        <w:t>VisceralLeishman</w:t>
      </w:r>
      <w:r w:rsidR="00CD691D" w:rsidRPr="00CD691D">
        <w:rPr>
          <w:lang w:eastAsia="de-DE"/>
        </w:rPr>
        <w:t>i</w:t>
      </w:r>
      <w:r w:rsidR="00CD691D" w:rsidRPr="00CD691D">
        <w:rPr>
          <w:lang w:eastAsia="de-DE"/>
        </w:rPr>
        <w:t>asis</w:t>
      </w:r>
      <w:proofErr w:type="spellEnd"/>
    </w:p>
    <w:p w:rsidR="00CD691D" w:rsidRPr="00CD691D" w:rsidRDefault="00262DFE" w:rsidP="00CD691D">
      <w:pPr>
        <w:rPr>
          <w:i/>
          <w:lang w:eastAsia="de-DE"/>
        </w:rPr>
      </w:pPr>
      <w:r w:rsidRPr="004276E9">
        <w:rPr>
          <w:u w:val="single"/>
          <w:lang w:eastAsia="de-DE"/>
        </w:rPr>
        <w:t>Second Query</w:t>
      </w:r>
      <w:r w:rsidRPr="000B64B1">
        <w:rPr>
          <w:lang w:eastAsia="de-DE"/>
        </w:rPr>
        <w:t xml:space="preserve">: </w:t>
      </w:r>
    </w:p>
    <w:p w:rsidR="00CD691D" w:rsidRPr="00CD691D" w:rsidRDefault="00CD691D" w:rsidP="00CD691D">
      <w:pPr>
        <w:rPr>
          <w:lang w:eastAsia="de-DE"/>
        </w:rPr>
      </w:pPr>
      <w:proofErr w:type="spellStart"/>
      <w:r w:rsidRPr="00CD691D">
        <w:rPr>
          <w:i/>
          <w:lang w:eastAsia="de-DE"/>
        </w:rPr>
        <w:t>PathologicalProcess</w:t>
      </w:r>
      <w:proofErr w:type="spellEnd"/>
      <w:r w:rsidRPr="00CD691D">
        <w:rPr>
          <w:i/>
          <w:lang w:eastAsia="de-DE"/>
        </w:rPr>
        <w:t xml:space="preserve"> </w:t>
      </w:r>
      <w:r w:rsidRPr="00CD691D">
        <w:rPr>
          <w:lang w:eastAsia="de-DE"/>
        </w:rPr>
        <w:t>and not</w:t>
      </w:r>
    </w:p>
    <w:p w:rsidR="00CD691D" w:rsidRDefault="00CD691D" w:rsidP="00CD691D">
      <w:pPr>
        <w:rPr>
          <w:i/>
          <w:lang w:eastAsia="de-DE"/>
        </w:rPr>
      </w:pPr>
      <w:r w:rsidRPr="00CD691D">
        <w:rPr>
          <w:lang w:eastAsia="de-DE"/>
        </w:rPr>
        <w:tab/>
        <w:t>(</w:t>
      </w:r>
      <w:proofErr w:type="spellStart"/>
      <w:r w:rsidRPr="00CD691D">
        <w:rPr>
          <w:i/>
          <w:lang w:eastAsia="de-DE"/>
        </w:rPr>
        <w:t>AcuteDiffuseCutaneousLeishmaniasis</w:t>
      </w:r>
      <w:proofErr w:type="spellEnd"/>
      <w:r w:rsidRPr="00CD691D">
        <w:rPr>
          <w:i/>
          <w:lang w:eastAsia="de-DE"/>
        </w:rPr>
        <w:t xml:space="preserve"> </w:t>
      </w:r>
    </w:p>
    <w:p w:rsidR="00262DFE" w:rsidRPr="00CD691D" w:rsidRDefault="00CD691D" w:rsidP="00CD691D">
      <w:pPr>
        <w:ind w:firstLine="170"/>
        <w:rPr>
          <w:sz w:val="27"/>
          <w:szCs w:val="27"/>
          <w:lang w:eastAsia="de-DE"/>
        </w:rPr>
      </w:pPr>
      <w:proofErr w:type="gramStart"/>
      <w:r w:rsidRPr="00CD691D">
        <w:rPr>
          <w:i/>
          <w:lang w:eastAsia="de-DE"/>
        </w:rPr>
        <w:t>or</w:t>
      </w:r>
      <w:proofErr w:type="gramEnd"/>
      <w:r w:rsidRPr="00CD691D">
        <w:rPr>
          <w:i/>
          <w:lang w:eastAsia="de-DE"/>
        </w:rPr>
        <w:t xml:space="preserve"> </w:t>
      </w:r>
      <w:proofErr w:type="spellStart"/>
      <w:r w:rsidRPr="00CD691D">
        <w:rPr>
          <w:i/>
          <w:lang w:eastAsia="de-DE"/>
        </w:rPr>
        <w:t>VisceralLeishmaniasis</w:t>
      </w:r>
      <w:proofErr w:type="spellEnd"/>
      <w:r w:rsidRPr="00CD691D">
        <w:rPr>
          <w:lang w:eastAsia="de-DE"/>
        </w:rPr>
        <w:t>)</w:t>
      </w:r>
    </w:p>
    <w:p w:rsidR="00262DFE" w:rsidRPr="000B64B1" w:rsidRDefault="00262DFE" w:rsidP="00262DFE">
      <w:pPr>
        <w:rPr>
          <w:sz w:val="27"/>
          <w:szCs w:val="27"/>
          <w:lang w:eastAsia="de-DE"/>
        </w:rPr>
      </w:pPr>
      <w:r w:rsidRPr="004276E9">
        <w:rPr>
          <w:u w:val="single"/>
          <w:lang w:eastAsia="de-DE"/>
        </w:rPr>
        <w:t>Final Result</w:t>
      </w:r>
      <w:r w:rsidRPr="000B64B1">
        <w:rPr>
          <w:lang w:eastAsia="de-DE"/>
        </w:rPr>
        <w:t xml:space="preserve">: </w:t>
      </w:r>
      <w:proofErr w:type="spellStart"/>
      <w:r w:rsidR="00CD691D" w:rsidRPr="00CD691D">
        <w:rPr>
          <w:lang w:eastAsia="de-DE"/>
        </w:rPr>
        <w:t>CutaneousLeishmaniasis</w:t>
      </w:r>
      <w:proofErr w:type="spellEnd"/>
      <w:r w:rsidR="00CD691D" w:rsidRPr="00CD691D">
        <w:rPr>
          <w:lang w:eastAsia="de-DE"/>
        </w:rPr>
        <w:t xml:space="preserve">, </w:t>
      </w:r>
      <w:proofErr w:type="spellStart"/>
      <w:r w:rsidR="00CD691D" w:rsidRPr="00CD691D">
        <w:rPr>
          <w:lang w:eastAsia="de-DE"/>
        </w:rPr>
        <w:t>MucocutaneousLeishman</w:t>
      </w:r>
      <w:r w:rsidR="00CD691D" w:rsidRPr="00CD691D">
        <w:rPr>
          <w:lang w:eastAsia="de-DE"/>
        </w:rPr>
        <w:t>i</w:t>
      </w:r>
      <w:r w:rsidR="00CD691D" w:rsidRPr="00CD691D">
        <w:rPr>
          <w:lang w:eastAsia="de-DE"/>
        </w:rPr>
        <w:t>asis</w:t>
      </w:r>
      <w:proofErr w:type="spellEnd"/>
    </w:p>
    <w:p w:rsidR="00262DFE" w:rsidRDefault="00262DFE" w:rsidP="00262DFE">
      <w:pPr>
        <w:rPr>
          <w:lang w:eastAsia="de-DE"/>
        </w:rPr>
      </w:pPr>
      <w:proofErr w:type="gramStart"/>
      <w:r w:rsidRPr="000B64B1">
        <w:rPr>
          <w:lang w:eastAsia="de-DE"/>
        </w:rPr>
        <w:t>which</w:t>
      </w:r>
      <w:proofErr w:type="gramEnd"/>
      <w:r w:rsidRPr="000B64B1">
        <w:rPr>
          <w:lang w:eastAsia="de-DE"/>
        </w:rPr>
        <w:t xml:space="preserve"> is the expected result</w:t>
      </w:r>
    </w:p>
    <w:p w:rsidR="00107CF6" w:rsidRDefault="00107CF6" w:rsidP="00107CF6">
      <w:pPr>
        <w:rPr>
          <w:rFonts w:ascii="Arial" w:hAnsi="Arial" w:cs="Arial"/>
          <w:b/>
          <w:i/>
          <w:sz w:val="20"/>
          <w:szCs w:val="20"/>
          <w:lang w:eastAsia="de-DE"/>
        </w:rPr>
      </w:pPr>
    </w:p>
    <w:p w:rsidR="00107CF6" w:rsidRPr="00407637" w:rsidRDefault="00107CF6" w:rsidP="00107CF6">
      <w:pPr>
        <w:rPr>
          <w:b/>
          <w:i/>
          <w:sz w:val="20"/>
          <w:szCs w:val="20"/>
          <w:lang w:eastAsia="de-DE"/>
        </w:rPr>
      </w:pPr>
      <w:r w:rsidRPr="00407637">
        <w:rPr>
          <w:b/>
          <w:i/>
          <w:sz w:val="20"/>
          <w:szCs w:val="20"/>
          <w:lang w:eastAsia="de-DE"/>
        </w:rPr>
        <w:t>Competenc</w:t>
      </w:r>
      <w:r w:rsidR="00891DEF" w:rsidRPr="00407637">
        <w:rPr>
          <w:b/>
          <w:i/>
          <w:sz w:val="20"/>
          <w:szCs w:val="20"/>
          <w:lang w:eastAsia="de-DE"/>
        </w:rPr>
        <w:t>y</w:t>
      </w:r>
      <w:r w:rsidRPr="00407637">
        <w:rPr>
          <w:b/>
          <w:i/>
          <w:sz w:val="20"/>
          <w:szCs w:val="20"/>
          <w:lang w:eastAsia="de-DE"/>
        </w:rPr>
        <w:t xml:space="preserve"> Question </w:t>
      </w:r>
      <w:r w:rsidR="002F7B8C">
        <w:rPr>
          <w:b/>
          <w:i/>
          <w:sz w:val="20"/>
          <w:szCs w:val="20"/>
          <w:lang w:eastAsia="de-DE"/>
        </w:rPr>
        <w:t>4</w:t>
      </w:r>
      <w:r w:rsidRPr="00407637">
        <w:rPr>
          <w:b/>
          <w:i/>
          <w:sz w:val="20"/>
          <w:szCs w:val="20"/>
          <w:lang w:eastAsia="de-DE"/>
        </w:rPr>
        <w:t>:</w:t>
      </w:r>
    </w:p>
    <w:p w:rsidR="00107CF6" w:rsidRDefault="00107CF6" w:rsidP="00107CF6">
      <w:pPr>
        <w:rPr>
          <w:b/>
          <w:szCs w:val="18"/>
          <w:lang w:eastAsia="de-DE"/>
        </w:rPr>
      </w:pPr>
      <w:r>
        <w:rPr>
          <w:b/>
          <w:szCs w:val="18"/>
          <w:lang w:eastAsia="de-DE"/>
        </w:rPr>
        <w:t>“</w:t>
      </w:r>
      <w:r w:rsidRPr="0028625C">
        <w:rPr>
          <w:b/>
          <w:szCs w:val="18"/>
          <w:lang w:eastAsia="de-DE"/>
        </w:rPr>
        <w:t>Is it possible to acquire disease X by vector transmission on region Y?</w:t>
      </w:r>
      <w:r>
        <w:rPr>
          <w:b/>
          <w:szCs w:val="18"/>
          <w:lang w:eastAsia="de-DE"/>
        </w:rPr>
        <w:t>”</w:t>
      </w:r>
    </w:p>
    <w:p w:rsidR="00107CF6" w:rsidRDefault="00107CF6" w:rsidP="00107CF6">
      <w:r w:rsidRPr="00515898">
        <w:rPr>
          <w:u w:val="single"/>
        </w:rPr>
        <w:t>Query Type</w:t>
      </w:r>
      <w:r>
        <w:t>: yes / no</w:t>
      </w:r>
    </w:p>
    <w:p w:rsidR="00107CF6" w:rsidRPr="00515898" w:rsidRDefault="00107CF6" w:rsidP="00107CF6">
      <w:pPr>
        <w:rPr>
          <w:szCs w:val="18"/>
          <w:u w:val="single"/>
          <w:lang w:eastAsia="de-DE"/>
        </w:rPr>
      </w:pPr>
      <w:r w:rsidRPr="004C59EA">
        <w:rPr>
          <w:szCs w:val="18"/>
          <w:u w:val="single"/>
          <w:lang w:eastAsia="de-DE"/>
        </w:rPr>
        <w:t>DL Query:</w:t>
      </w:r>
      <w:r>
        <w:rPr>
          <w:szCs w:val="18"/>
          <w:u w:val="single"/>
          <w:lang w:eastAsia="de-DE"/>
        </w:rPr>
        <w:t xml:space="preserve"> </w:t>
      </w:r>
      <w:r>
        <w:rPr>
          <w:szCs w:val="18"/>
          <w:lang w:eastAsia="de-DE"/>
        </w:rPr>
        <w:t xml:space="preserve"> </w:t>
      </w:r>
    </w:p>
    <w:p w:rsidR="00FB4B27" w:rsidRPr="00FD4033" w:rsidRDefault="00FB4B27" w:rsidP="00FB4B27">
      <w:proofErr w:type="spellStart"/>
      <w:r w:rsidRPr="00FB4B27">
        <w:rPr>
          <w:i/>
        </w:rPr>
        <w:t>PathogenTransferByVector</w:t>
      </w:r>
      <w:proofErr w:type="spellEnd"/>
      <w:r w:rsidRPr="00FB4B27">
        <w:rPr>
          <w:i/>
        </w:rPr>
        <w:t xml:space="preserve"> </w:t>
      </w:r>
      <w:r w:rsidRPr="00FD4033">
        <w:t>and</w:t>
      </w:r>
    </w:p>
    <w:p w:rsidR="00FB4B27" w:rsidRPr="00FD4033" w:rsidRDefault="00FB4B27" w:rsidP="00FD4033">
      <w:pPr>
        <w:ind w:left="170" w:firstLine="170"/>
      </w:pPr>
      <w:r w:rsidRPr="00FD4033">
        <w:t>(</w:t>
      </w:r>
      <w:proofErr w:type="spellStart"/>
      <w:proofErr w:type="gramStart"/>
      <w:r w:rsidRPr="00FD4033">
        <w:rPr>
          <w:b/>
        </w:rPr>
        <w:t>hasPatient</w:t>
      </w:r>
      <w:proofErr w:type="spellEnd"/>
      <w:proofErr w:type="gramEnd"/>
      <w:r w:rsidRPr="00FD4033">
        <w:t xml:space="preserve"> some (</w:t>
      </w:r>
      <w:proofErr w:type="spellStart"/>
      <w:r w:rsidRPr="00FD4033">
        <w:rPr>
          <w:i/>
        </w:rPr>
        <w:t>Protist</w:t>
      </w:r>
      <w:proofErr w:type="spellEnd"/>
      <w:r w:rsidRPr="00FD4033">
        <w:t xml:space="preserve"> and </w:t>
      </w:r>
    </w:p>
    <w:p w:rsidR="00FB4B27" w:rsidRPr="00FD4033" w:rsidRDefault="00FB4B27" w:rsidP="00FD4033">
      <w:pPr>
        <w:ind w:left="340" w:firstLine="170"/>
      </w:pPr>
      <w:r w:rsidRPr="00FD4033">
        <w:t>(</w:t>
      </w:r>
      <w:proofErr w:type="gramStart"/>
      <w:r w:rsidRPr="00FD4033">
        <w:rPr>
          <w:b/>
        </w:rPr>
        <w:t>causes</w:t>
      </w:r>
      <w:proofErr w:type="gramEnd"/>
      <w:r w:rsidRPr="00FD4033">
        <w:t xml:space="preserve"> some </w:t>
      </w:r>
      <w:proofErr w:type="spellStart"/>
      <w:r w:rsidRPr="00FB4B27">
        <w:rPr>
          <w:i/>
        </w:rPr>
        <w:t>MucocutaneousLeishmaniasis</w:t>
      </w:r>
      <w:proofErr w:type="spellEnd"/>
      <w:r w:rsidRPr="00FD4033">
        <w:t xml:space="preserve">))) </w:t>
      </w:r>
    </w:p>
    <w:p w:rsidR="00FB4B27" w:rsidRPr="00FD4033" w:rsidRDefault="00FB4B27" w:rsidP="00FD4033">
      <w:pPr>
        <w:ind w:left="170" w:firstLine="170"/>
      </w:pPr>
      <w:proofErr w:type="gramStart"/>
      <w:r w:rsidRPr="00FD4033">
        <w:t>and</w:t>
      </w:r>
      <w:proofErr w:type="gramEnd"/>
      <w:r w:rsidRPr="00FD4033">
        <w:t xml:space="preserve"> (</w:t>
      </w:r>
      <w:proofErr w:type="spellStart"/>
      <w:r w:rsidRPr="00FD4033">
        <w:rPr>
          <w:b/>
        </w:rPr>
        <w:t>hasLocus</w:t>
      </w:r>
      <w:proofErr w:type="spellEnd"/>
      <w:r w:rsidRPr="00FD4033">
        <w:t xml:space="preserve"> some</w:t>
      </w:r>
      <w:r w:rsidRPr="00FB4B27">
        <w:rPr>
          <w:i/>
        </w:rPr>
        <w:t xml:space="preserve"> </w:t>
      </w:r>
      <w:proofErr w:type="spellStart"/>
      <w:r w:rsidRPr="00FB4B27">
        <w:rPr>
          <w:i/>
        </w:rPr>
        <w:t>MexicoLocation</w:t>
      </w:r>
      <w:proofErr w:type="spellEnd"/>
      <w:r w:rsidRPr="00FD4033">
        <w:t>)</w:t>
      </w:r>
    </w:p>
    <w:p w:rsidR="00107CF6" w:rsidRPr="00AA2A3E" w:rsidRDefault="00107CF6" w:rsidP="00FD4033">
      <w:pPr>
        <w:ind w:left="170"/>
        <w:rPr>
          <w:szCs w:val="18"/>
        </w:rPr>
      </w:pPr>
      <w:r w:rsidRPr="002B1AB8">
        <w:rPr>
          <w:u w:val="single"/>
        </w:rPr>
        <w:t>Result:</w:t>
      </w:r>
      <w:r w:rsidRPr="00EB5252">
        <w:rPr>
          <w:lang w:eastAsia="de-DE"/>
        </w:rPr>
        <w:t xml:space="preserve"> </w:t>
      </w:r>
      <w:proofErr w:type="spellStart"/>
      <w:r w:rsidRPr="000B64B1">
        <w:rPr>
          <w:lang w:eastAsia="de-DE"/>
        </w:rPr>
        <w:t>Unsatisfiable</w:t>
      </w:r>
      <w:proofErr w:type="spellEnd"/>
      <w:r w:rsidRPr="000B64B1">
        <w:rPr>
          <w:lang w:eastAsia="de-DE"/>
        </w:rPr>
        <w:t xml:space="preserve">, </w:t>
      </w:r>
      <w:r>
        <w:rPr>
          <w:lang w:eastAsia="de-DE"/>
        </w:rPr>
        <w:t>according to the disease description</w:t>
      </w:r>
    </w:p>
    <w:p w:rsidR="00371545" w:rsidRDefault="00371545" w:rsidP="00107CF6">
      <w:pPr>
        <w:rPr>
          <w:rFonts w:ascii="Arial" w:hAnsi="Arial" w:cs="Arial"/>
          <w:b/>
          <w:i/>
          <w:sz w:val="20"/>
          <w:szCs w:val="20"/>
          <w:lang w:eastAsia="de-DE"/>
        </w:rPr>
      </w:pPr>
    </w:p>
    <w:p w:rsidR="00107CF6" w:rsidRPr="00407637" w:rsidRDefault="00107CF6" w:rsidP="00107CF6">
      <w:pPr>
        <w:rPr>
          <w:b/>
          <w:i/>
          <w:sz w:val="20"/>
          <w:szCs w:val="20"/>
          <w:lang w:eastAsia="de-DE"/>
        </w:rPr>
      </w:pPr>
      <w:r w:rsidRPr="00407637">
        <w:rPr>
          <w:b/>
          <w:i/>
          <w:sz w:val="20"/>
          <w:szCs w:val="20"/>
          <w:lang w:eastAsia="de-DE"/>
        </w:rPr>
        <w:t>Competenc</w:t>
      </w:r>
      <w:r w:rsidR="00D447C0" w:rsidRPr="00407637">
        <w:rPr>
          <w:b/>
          <w:i/>
          <w:sz w:val="20"/>
          <w:szCs w:val="20"/>
          <w:lang w:eastAsia="de-DE"/>
        </w:rPr>
        <w:t>y</w:t>
      </w:r>
      <w:r w:rsidRPr="00407637">
        <w:rPr>
          <w:b/>
          <w:i/>
          <w:sz w:val="20"/>
          <w:szCs w:val="20"/>
          <w:lang w:eastAsia="de-DE"/>
        </w:rPr>
        <w:t xml:space="preserve"> Question </w:t>
      </w:r>
      <w:r w:rsidR="002F7B8C">
        <w:rPr>
          <w:b/>
          <w:i/>
          <w:sz w:val="20"/>
          <w:szCs w:val="20"/>
          <w:lang w:eastAsia="de-DE"/>
        </w:rPr>
        <w:t>5</w:t>
      </w:r>
      <w:r w:rsidRPr="00407637">
        <w:rPr>
          <w:b/>
          <w:i/>
          <w:sz w:val="20"/>
          <w:szCs w:val="20"/>
          <w:lang w:eastAsia="de-DE"/>
        </w:rPr>
        <w:t>:</w:t>
      </w:r>
    </w:p>
    <w:p w:rsidR="00107CF6" w:rsidRDefault="00107CF6" w:rsidP="00107CF6">
      <w:pPr>
        <w:rPr>
          <w:b/>
          <w:szCs w:val="18"/>
          <w:lang w:eastAsia="de-DE"/>
        </w:rPr>
      </w:pPr>
      <w:r>
        <w:rPr>
          <w:b/>
          <w:szCs w:val="18"/>
          <w:lang w:eastAsia="de-DE"/>
        </w:rPr>
        <w:t>“Which vectors</w:t>
      </w:r>
      <w:r w:rsidRPr="0028625C">
        <w:rPr>
          <w:b/>
          <w:szCs w:val="18"/>
          <w:lang w:eastAsia="de-DE"/>
        </w:rPr>
        <w:t xml:space="preserve"> </w:t>
      </w:r>
      <w:r>
        <w:rPr>
          <w:b/>
          <w:szCs w:val="18"/>
          <w:lang w:eastAsia="de-DE"/>
        </w:rPr>
        <w:t xml:space="preserve">can </w:t>
      </w:r>
      <w:r w:rsidRPr="0028625C">
        <w:rPr>
          <w:b/>
          <w:szCs w:val="18"/>
          <w:lang w:eastAsia="de-DE"/>
        </w:rPr>
        <w:t>transmi</w:t>
      </w:r>
      <w:r>
        <w:rPr>
          <w:b/>
          <w:szCs w:val="18"/>
          <w:lang w:eastAsia="de-DE"/>
        </w:rPr>
        <w:t>t a certain disease</w:t>
      </w:r>
      <w:r w:rsidRPr="0028625C">
        <w:rPr>
          <w:b/>
          <w:szCs w:val="18"/>
          <w:lang w:eastAsia="de-DE"/>
        </w:rPr>
        <w:t xml:space="preserve"> </w:t>
      </w:r>
      <w:r>
        <w:rPr>
          <w:b/>
          <w:szCs w:val="18"/>
          <w:lang w:eastAsia="de-DE"/>
        </w:rPr>
        <w:t>in</w:t>
      </w:r>
      <w:r w:rsidRPr="0028625C">
        <w:rPr>
          <w:b/>
          <w:szCs w:val="18"/>
          <w:lang w:eastAsia="de-DE"/>
        </w:rPr>
        <w:t xml:space="preserve"> region Y?</w:t>
      </w:r>
      <w:r>
        <w:rPr>
          <w:b/>
          <w:szCs w:val="18"/>
          <w:lang w:eastAsia="de-DE"/>
        </w:rPr>
        <w:t>”</w:t>
      </w:r>
    </w:p>
    <w:p w:rsidR="00107CF6" w:rsidRPr="00B16E97" w:rsidRDefault="00107CF6" w:rsidP="00107CF6">
      <w:pPr>
        <w:rPr>
          <w:lang w:eastAsia="de-DE"/>
        </w:rPr>
      </w:pPr>
      <w:r w:rsidRPr="000B64B1">
        <w:rPr>
          <w:lang w:eastAsia="de-DE"/>
        </w:rPr>
        <w:t>This is formulated as a “can” question, and therefore the query needs to be inverted</w:t>
      </w:r>
    </w:p>
    <w:p w:rsidR="00107CF6" w:rsidRDefault="00107CF6" w:rsidP="00107CF6">
      <w:r w:rsidRPr="00515898">
        <w:rPr>
          <w:u w:val="single"/>
        </w:rPr>
        <w:t>Query Type</w:t>
      </w:r>
      <w:r>
        <w:t>: subclass</w:t>
      </w:r>
    </w:p>
    <w:p w:rsidR="00107CF6" w:rsidRPr="00515898" w:rsidRDefault="00107CF6" w:rsidP="00107CF6">
      <w:pPr>
        <w:rPr>
          <w:szCs w:val="18"/>
          <w:u w:val="single"/>
          <w:lang w:eastAsia="de-DE"/>
        </w:rPr>
      </w:pPr>
      <w:r w:rsidRPr="004C59EA">
        <w:rPr>
          <w:szCs w:val="18"/>
          <w:u w:val="single"/>
          <w:lang w:eastAsia="de-DE"/>
        </w:rPr>
        <w:t>DL Query:</w:t>
      </w:r>
      <w:r>
        <w:rPr>
          <w:szCs w:val="18"/>
          <w:u w:val="single"/>
          <w:lang w:eastAsia="de-DE"/>
        </w:rPr>
        <w:t xml:space="preserve"> </w:t>
      </w:r>
      <w:r>
        <w:rPr>
          <w:szCs w:val="18"/>
          <w:lang w:eastAsia="de-DE"/>
        </w:rPr>
        <w:t xml:space="preserve"> </w:t>
      </w:r>
    </w:p>
    <w:p w:rsidR="00FD4033" w:rsidRPr="00FD4033" w:rsidRDefault="00FD4033" w:rsidP="00FD4033">
      <w:r w:rsidRPr="00FD4033">
        <w:rPr>
          <w:i/>
        </w:rPr>
        <w:t>Arthropod a</w:t>
      </w:r>
      <w:r w:rsidRPr="00FD4033">
        <w:t>nd not (</w:t>
      </w:r>
      <w:proofErr w:type="spellStart"/>
      <w:r w:rsidRPr="00FD4033">
        <w:rPr>
          <w:b/>
        </w:rPr>
        <w:t>agentIn</w:t>
      </w:r>
      <w:proofErr w:type="spellEnd"/>
      <w:r w:rsidRPr="00FD4033">
        <w:t xml:space="preserve"> some</w:t>
      </w:r>
    </w:p>
    <w:p w:rsidR="00FD4033" w:rsidRPr="00FD4033" w:rsidRDefault="00FD4033" w:rsidP="00FD4033">
      <w:r w:rsidRPr="00FD4033">
        <w:tab/>
        <w:t>(</w:t>
      </w:r>
      <w:proofErr w:type="spellStart"/>
      <w:r w:rsidRPr="00FD4033">
        <w:rPr>
          <w:i/>
        </w:rPr>
        <w:t>PathogenTransferByVector</w:t>
      </w:r>
      <w:proofErr w:type="spellEnd"/>
      <w:r w:rsidRPr="00FD4033">
        <w:rPr>
          <w:i/>
        </w:rPr>
        <w:t xml:space="preserve"> </w:t>
      </w:r>
      <w:r w:rsidRPr="00FD4033">
        <w:t>and</w:t>
      </w:r>
    </w:p>
    <w:p w:rsidR="00FD4033" w:rsidRPr="00FD4033" w:rsidRDefault="00FD4033" w:rsidP="00FD4033">
      <w:r w:rsidRPr="00FD4033">
        <w:tab/>
        <w:t>(</w:t>
      </w:r>
      <w:proofErr w:type="spellStart"/>
      <w:proofErr w:type="gramStart"/>
      <w:r w:rsidRPr="00FD4033">
        <w:rPr>
          <w:b/>
        </w:rPr>
        <w:t>hasLocus</w:t>
      </w:r>
      <w:proofErr w:type="spellEnd"/>
      <w:proofErr w:type="gramEnd"/>
      <w:r w:rsidRPr="00FD4033">
        <w:t xml:space="preserve"> some </w:t>
      </w:r>
      <w:proofErr w:type="spellStart"/>
      <w:r w:rsidRPr="00FD4033">
        <w:rPr>
          <w:i/>
        </w:rPr>
        <w:t>ParaguayLocation</w:t>
      </w:r>
      <w:proofErr w:type="spellEnd"/>
      <w:r w:rsidRPr="00FD4033">
        <w:t>) and</w:t>
      </w:r>
    </w:p>
    <w:p w:rsidR="00FD4033" w:rsidRPr="00FD4033" w:rsidRDefault="00FD4033" w:rsidP="00107CF6">
      <w:pPr>
        <w:ind w:left="170" w:firstLine="170"/>
      </w:pPr>
      <w:r w:rsidRPr="00FD4033">
        <w:tab/>
        <w:t>(</w:t>
      </w:r>
      <w:proofErr w:type="spellStart"/>
      <w:proofErr w:type="gramStart"/>
      <w:r w:rsidRPr="00FD4033">
        <w:rPr>
          <w:b/>
        </w:rPr>
        <w:t>hasPatient</w:t>
      </w:r>
      <w:proofErr w:type="spellEnd"/>
      <w:proofErr w:type="gramEnd"/>
      <w:r w:rsidRPr="00FD4033">
        <w:t xml:space="preserve"> some (</w:t>
      </w:r>
      <w:proofErr w:type="spellStart"/>
      <w:r w:rsidRPr="00FD4033">
        <w:rPr>
          <w:i/>
        </w:rPr>
        <w:t>Protist</w:t>
      </w:r>
      <w:proofErr w:type="spellEnd"/>
      <w:r w:rsidRPr="00FD4033">
        <w:rPr>
          <w:i/>
        </w:rPr>
        <w:t xml:space="preserve"> </w:t>
      </w:r>
      <w:r w:rsidRPr="00FD4033">
        <w:t xml:space="preserve">and </w:t>
      </w:r>
      <w:r w:rsidRPr="00FD4033">
        <w:rPr>
          <w:b/>
        </w:rPr>
        <w:t>causes</w:t>
      </w:r>
      <w:r w:rsidRPr="00FD4033">
        <w:t xml:space="preserve"> some </w:t>
      </w:r>
    </w:p>
    <w:p w:rsidR="00107CF6" w:rsidRDefault="00FD4033" w:rsidP="00FD4033">
      <w:pPr>
        <w:ind w:left="340" w:firstLine="170"/>
        <w:rPr>
          <w:u w:val="single"/>
        </w:rPr>
      </w:pPr>
      <w:r w:rsidRPr="00FD4033">
        <w:lastRenderedPageBreak/>
        <w:t>(</w:t>
      </w:r>
      <w:proofErr w:type="spellStart"/>
      <w:r w:rsidRPr="00FD4033">
        <w:rPr>
          <w:i/>
        </w:rPr>
        <w:t>CutaneousLeishmaniasis</w:t>
      </w:r>
      <w:proofErr w:type="spellEnd"/>
      <w:r w:rsidRPr="00FD4033">
        <w:rPr>
          <w:i/>
        </w:rPr>
        <w:t xml:space="preserve"> </w:t>
      </w:r>
      <w:r w:rsidRPr="00FD4033">
        <w:t>or</w:t>
      </w:r>
      <w:r w:rsidRPr="00FD4033">
        <w:rPr>
          <w:i/>
        </w:rPr>
        <w:t xml:space="preserve"> </w:t>
      </w:r>
      <w:proofErr w:type="spellStart"/>
      <w:r w:rsidRPr="00FD4033">
        <w:rPr>
          <w:i/>
        </w:rPr>
        <w:t>AcuteDiffuseCutaneousLeis</w:t>
      </w:r>
      <w:r w:rsidRPr="00FD4033">
        <w:rPr>
          <w:i/>
        </w:rPr>
        <w:t>h</w:t>
      </w:r>
      <w:r w:rsidRPr="00FD4033">
        <w:rPr>
          <w:i/>
        </w:rPr>
        <w:t>maniasis</w:t>
      </w:r>
      <w:proofErr w:type="spellEnd"/>
      <w:r w:rsidRPr="00FD4033">
        <w:t>)))))</w:t>
      </w:r>
    </w:p>
    <w:p w:rsidR="00107CF6" w:rsidRDefault="00107CF6" w:rsidP="00107CF6">
      <w:pPr>
        <w:rPr>
          <w:u w:val="single"/>
        </w:rPr>
      </w:pPr>
      <w:r w:rsidRPr="002B1AB8">
        <w:rPr>
          <w:u w:val="single"/>
        </w:rPr>
        <w:t>Result</w:t>
      </w:r>
      <w:r>
        <w:rPr>
          <w:u w:val="single"/>
        </w:rPr>
        <w:t>:</w:t>
      </w:r>
      <w:r w:rsidRPr="00462B15">
        <w:t xml:space="preserve"> </w:t>
      </w:r>
      <w:proofErr w:type="spellStart"/>
      <w:r w:rsidR="00FD4033" w:rsidRPr="00FD4033">
        <w:t>LutzomyiaOlmecaOlmeca</w:t>
      </w:r>
      <w:proofErr w:type="spellEnd"/>
      <w:r w:rsidR="00FD4033" w:rsidRPr="00FD4033">
        <w:t xml:space="preserve">, </w:t>
      </w:r>
      <w:proofErr w:type="spellStart"/>
      <w:r w:rsidR="00FD4033" w:rsidRPr="00FD4033">
        <w:t>LutzomyiaPeruensis</w:t>
      </w:r>
      <w:proofErr w:type="spellEnd"/>
      <w:r w:rsidR="00FD4033" w:rsidRPr="00FD4033">
        <w:t xml:space="preserve">, </w:t>
      </w:r>
      <w:proofErr w:type="spellStart"/>
      <w:r w:rsidR="00FD4033" w:rsidRPr="00FD4033">
        <w:t>Lutzom</w:t>
      </w:r>
      <w:r w:rsidR="00FD4033" w:rsidRPr="00FD4033">
        <w:t>y</w:t>
      </w:r>
      <w:r w:rsidR="00FD4033" w:rsidRPr="00FD4033">
        <w:t>iaVerrucarum</w:t>
      </w:r>
      <w:proofErr w:type="spellEnd"/>
      <w:r w:rsidR="00FD4033" w:rsidRPr="00FD4033">
        <w:t xml:space="preserve">, </w:t>
      </w:r>
      <w:proofErr w:type="spellStart"/>
      <w:r w:rsidR="00FD4033" w:rsidRPr="00FD4033">
        <w:t>LutzomyiaWhitmani</w:t>
      </w:r>
      <w:proofErr w:type="spellEnd"/>
    </w:p>
    <w:p w:rsidR="00107CF6" w:rsidRDefault="00107CF6" w:rsidP="00107CF6">
      <w:pPr>
        <w:rPr>
          <w:lang w:eastAsia="de-DE"/>
        </w:rPr>
      </w:pPr>
      <w:r w:rsidRPr="00261D2A">
        <w:rPr>
          <w:u w:val="single"/>
          <w:lang w:eastAsia="de-DE"/>
        </w:rPr>
        <w:t>Second query</w:t>
      </w:r>
      <w:r w:rsidRPr="000B64B1">
        <w:rPr>
          <w:lang w:eastAsia="de-DE"/>
        </w:rPr>
        <w:t xml:space="preserve">: </w:t>
      </w:r>
    </w:p>
    <w:p w:rsidR="00FD4033" w:rsidRPr="00FD4033" w:rsidRDefault="00FD4033" w:rsidP="00FD4033">
      <w:pPr>
        <w:rPr>
          <w:i/>
          <w:lang w:eastAsia="de-DE"/>
        </w:rPr>
      </w:pPr>
      <w:r w:rsidRPr="00FD4033">
        <w:rPr>
          <w:i/>
          <w:lang w:eastAsia="de-DE"/>
        </w:rPr>
        <w:t xml:space="preserve">Arthropod </w:t>
      </w:r>
      <w:r w:rsidRPr="00FD4033">
        <w:rPr>
          <w:lang w:eastAsia="de-DE"/>
        </w:rPr>
        <w:t>and not (</w:t>
      </w:r>
      <w:proofErr w:type="spellStart"/>
      <w:r w:rsidRPr="00FD4033">
        <w:rPr>
          <w:i/>
          <w:lang w:eastAsia="de-DE"/>
        </w:rPr>
        <w:t>LutzomyiaOlmecaOlmeca</w:t>
      </w:r>
      <w:proofErr w:type="spellEnd"/>
      <w:r w:rsidRPr="00FD4033">
        <w:rPr>
          <w:i/>
          <w:lang w:eastAsia="de-DE"/>
        </w:rPr>
        <w:t xml:space="preserve"> </w:t>
      </w:r>
      <w:r w:rsidRPr="00FD4033">
        <w:rPr>
          <w:lang w:eastAsia="de-DE"/>
        </w:rPr>
        <w:t>or</w:t>
      </w:r>
      <w:r w:rsidRPr="00FD4033">
        <w:rPr>
          <w:i/>
          <w:lang w:eastAsia="de-DE"/>
        </w:rPr>
        <w:t xml:space="preserve"> </w:t>
      </w:r>
    </w:p>
    <w:p w:rsidR="00FD4033" w:rsidRDefault="00FD4033" w:rsidP="00107CF6">
      <w:pPr>
        <w:rPr>
          <w:i/>
          <w:lang w:eastAsia="de-DE"/>
        </w:rPr>
      </w:pPr>
      <w:r w:rsidRPr="00FD4033">
        <w:rPr>
          <w:i/>
          <w:lang w:eastAsia="de-DE"/>
        </w:rPr>
        <w:tab/>
      </w:r>
      <w:proofErr w:type="spellStart"/>
      <w:r w:rsidRPr="00FD4033">
        <w:rPr>
          <w:i/>
          <w:lang w:eastAsia="de-DE"/>
        </w:rPr>
        <w:t>LutzomyiaPeruensis</w:t>
      </w:r>
      <w:proofErr w:type="spellEnd"/>
      <w:r w:rsidRPr="00FD4033">
        <w:rPr>
          <w:i/>
          <w:lang w:eastAsia="de-DE"/>
        </w:rPr>
        <w:t xml:space="preserve"> </w:t>
      </w:r>
      <w:r w:rsidRPr="00FD4033">
        <w:rPr>
          <w:lang w:eastAsia="de-DE"/>
        </w:rPr>
        <w:t>or</w:t>
      </w:r>
      <w:r w:rsidRPr="00FD4033">
        <w:rPr>
          <w:i/>
          <w:lang w:eastAsia="de-DE"/>
        </w:rPr>
        <w:t xml:space="preserve"> </w:t>
      </w:r>
      <w:proofErr w:type="spellStart"/>
      <w:r w:rsidRPr="00FD4033">
        <w:rPr>
          <w:i/>
          <w:lang w:eastAsia="de-DE"/>
        </w:rPr>
        <w:t>LutzomyiaVerrucarum</w:t>
      </w:r>
      <w:proofErr w:type="spellEnd"/>
      <w:r w:rsidRPr="00FD4033">
        <w:rPr>
          <w:i/>
          <w:lang w:eastAsia="de-DE"/>
        </w:rPr>
        <w:t xml:space="preserve"> </w:t>
      </w:r>
      <w:r w:rsidRPr="00FD4033">
        <w:rPr>
          <w:lang w:eastAsia="de-DE"/>
        </w:rPr>
        <w:t>or</w:t>
      </w:r>
      <w:r w:rsidRPr="00FD4033">
        <w:rPr>
          <w:i/>
          <w:lang w:eastAsia="de-DE"/>
        </w:rPr>
        <w:t xml:space="preserve"> </w:t>
      </w:r>
      <w:proofErr w:type="spellStart"/>
      <w:r w:rsidRPr="00FD4033">
        <w:rPr>
          <w:i/>
          <w:lang w:eastAsia="de-DE"/>
        </w:rPr>
        <w:t>Lutzom</w:t>
      </w:r>
      <w:r w:rsidRPr="00FD4033">
        <w:rPr>
          <w:i/>
          <w:lang w:eastAsia="de-DE"/>
        </w:rPr>
        <w:t>y</w:t>
      </w:r>
      <w:r w:rsidRPr="00FD4033">
        <w:rPr>
          <w:i/>
          <w:lang w:eastAsia="de-DE"/>
        </w:rPr>
        <w:t>iaWhitmani</w:t>
      </w:r>
      <w:proofErr w:type="spellEnd"/>
      <w:r w:rsidRPr="00FD4033">
        <w:rPr>
          <w:lang w:eastAsia="de-DE"/>
        </w:rPr>
        <w:t>)</w:t>
      </w:r>
    </w:p>
    <w:p w:rsidR="00107CF6" w:rsidRPr="000B64B1" w:rsidRDefault="00107CF6" w:rsidP="00107CF6">
      <w:pPr>
        <w:rPr>
          <w:sz w:val="27"/>
          <w:szCs w:val="27"/>
          <w:lang w:eastAsia="de-DE"/>
        </w:rPr>
      </w:pPr>
      <w:r w:rsidRPr="00261D2A">
        <w:rPr>
          <w:u w:val="single"/>
          <w:lang w:eastAsia="de-DE"/>
        </w:rPr>
        <w:t>Result</w:t>
      </w:r>
      <w:r w:rsidRPr="000B64B1">
        <w:rPr>
          <w:lang w:eastAsia="de-DE"/>
        </w:rPr>
        <w:t xml:space="preserve">: </w:t>
      </w:r>
      <w:proofErr w:type="spellStart"/>
      <w:r w:rsidR="00FD4033" w:rsidRPr="00FD4033">
        <w:rPr>
          <w:lang w:eastAsia="de-DE"/>
        </w:rPr>
        <w:t>LutzomyiaFlaviscutellata</w:t>
      </w:r>
      <w:proofErr w:type="spellEnd"/>
      <w:r w:rsidR="00FD4033" w:rsidRPr="00FD4033">
        <w:rPr>
          <w:lang w:eastAsia="de-DE"/>
        </w:rPr>
        <w:t xml:space="preserve"> </w:t>
      </w:r>
      <w:proofErr w:type="spellStart"/>
      <w:r w:rsidR="00FD4033" w:rsidRPr="00FD4033">
        <w:rPr>
          <w:lang w:eastAsia="de-DE"/>
        </w:rPr>
        <w:t>LutzomyiaLongipalpis</w:t>
      </w:r>
      <w:proofErr w:type="spellEnd"/>
      <w:r>
        <w:rPr>
          <w:i/>
          <w:lang w:eastAsia="de-DE"/>
        </w:rPr>
        <w:t xml:space="preserve"> </w:t>
      </w:r>
    </w:p>
    <w:p w:rsidR="00107CF6" w:rsidRPr="000B64B1" w:rsidRDefault="00107CF6" w:rsidP="00107CF6">
      <w:pPr>
        <w:rPr>
          <w:sz w:val="27"/>
          <w:szCs w:val="27"/>
          <w:lang w:eastAsia="de-DE"/>
        </w:rPr>
      </w:pPr>
      <w:proofErr w:type="gramStart"/>
      <w:r w:rsidRPr="000B64B1">
        <w:rPr>
          <w:lang w:eastAsia="de-DE"/>
        </w:rPr>
        <w:t>which</w:t>
      </w:r>
      <w:proofErr w:type="gramEnd"/>
      <w:r w:rsidRPr="000B64B1">
        <w:rPr>
          <w:lang w:eastAsia="de-DE"/>
        </w:rPr>
        <w:t xml:space="preserve"> is the expected </w:t>
      </w:r>
      <w:r w:rsidR="007439E4">
        <w:rPr>
          <w:lang w:eastAsia="de-DE"/>
        </w:rPr>
        <w:t>outcome</w:t>
      </w:r>
      <w:r>
        <w:rPr>
          <w:lang w:eastAsia="de-DE"/>
        </w:rPr>
        <w:t>.</w:t>
      </w:r>
    </w:p>
    <w:p w:rsidR="002F7B8C" w:rsidRDefault="002F7B8C" w:rsidP="002F7B8C">
      <w:pPr>
        <w:rPr>
          <w:b/>
          <w:i/>
          <w:sz w:val="20"/>
          <w:szCs w:val="20"/>
          <w:lang w:eastAsia="de-DE"/>
        </w:rPr>
      </w:pPr>
    </w:p>
    <w:p w:rsidR="002F7B8C" w:rsidRPr="00407637" w:rsidRDefault="002F7B8C" w:rsidP="002F7B8C">
      <w:pPr>
        <w:rPr>
          <w:b/>
          <w:i/>
          <w:sz w:val="20"/>
          <w:szCs w:val="20"/>
          <w:lang w:eastAsia="de-DE"/>
        </w:rPr>
      </w:pPr>
      <w:r w:rsidRPr="00407637">
        <w:rPr>
          <w:b/>
          <w:i/>
          <w:sz w:val="20"/>
          <w:szCs w:val="20"/>
          <w:lang w:eastAsia="de-DE"/>
        </w:rPr>
        <w:t xml:space="preserve">Competency Question </w:t>
      </w:r>
      <w:r>
        <w:rPr>
          <w:b/>
          <w:i/>
          <w:sz w:val="20"/>
          <w:szCs w:val="20"/>
          <w:lang w:eastAsia="de-DE"/>
        </w:rPr>
        <w:t>6</w:t>
      </w:r>
      <w:r w:rsidRPr="00407637">
        <w:rPr>
          <w:b/>
          <w:i/>
          <w:sz w:val="20"/>
          <w:szCs w:val="20"/>
          <w:lang w:eastAsia="de-DE"/>
        </w:rPr>
        <w:t>:</w:t>
      </w:r>
    </w:p>
    <w:p w:rsidR="002F7B8C" w:rsidRPr="00A236AB" w:rsidRDefault="002F7B8C" w:rsidP="002F7B8C">
      <w:pPr>
        <w:rPr>
          <w:b/>
          <w:szCs w:val="18"/>
          <w:lang w:eastAsia="de-DE"/>
        </w:rPr>
      </w:pPr>
      <w:r>
        <w:rPr>
          <w:b/>
          <w:szCs w:val="18"/>
          <w:lang w:eastAsia="de-DE"/>
        </w:rPr>
        <w:t xml:space="preserve">“Could a vector </w:t>
      </w:r>
      <w:r w:rsidRPr="00A236AB">
        <w:rPr>
          <w:b/>
          <w:szCs w:val="18"/>
          <w:lang w:eastAsia="de-DE"/>
        </w:rPr>
        <w:t xml:space="preserve">directly </w:t>
      </w:r>
      <w:r>
        <w:rPr>
          <w:b/>
          <w:szCs w:val="18"/>
          <w:lang w:eastAsia="de-DE"/>
        </w:rPr>
        <w:t xml:space="preserve">cause </w:t>
      </w:r>
      <w:r w:rsidRPr="00A236AB">
        <w:rPr>
          <w:b/>
          <w:szCs w:val="18"/>
          <w:lang w:eastAsia="de-DE"/>
        </w:rPr>
        <w:t xml:space="preserve">a </w:t>
      </w:r>
      <w:r>
        <w:rPr>
          <w:b/>
          <w:szCs w:val="18"/>
          <w:lang w:eastAsia="de-DE"/>
        </w:rPr>
        <w:t xml:space="preserve">certain </w:t>
      </w:r>
      <w:proofErr w:type="gramStart"/>
      <w:r>
        <w:rPr>
          <w:b/>
          <w:szCs w:val="18"/>
          <w:lang w:eastAsia="de-DE"/>
        </w:rPr>
        <w:t>disease</w:t>
      </w:r>
      <w:proofErr w:type="gramEnd"/>
      <w:r>
        <w:rPr>
          <w:b/>
          <w:szCs w:val="18"/>
          <w:lang w:eastAsia="de-DE"/>
        </w:rPr>
        <w:t>"</w:t>
      </w:r>
    </w:p>
    <w:p w:rsidR="002F7B8C" w:rsidRDefault="002F7B8C" w:rsidP="002F7B8C">
      <w:pPr>
        <w:rPr>
          <w:szCs w:val="18"/>
        </w:rPr>
      </w:pPr>
      <w:r>
        <w:rPr>
          <w:szCs w:val="18"/>
        </w:rPr>
        <w:t>Formulated as a yes/no question (</w:t>
      </w:r>
      <w:proofErr w:type="spellStart"/>
      <w:r>
        <w:rPr>
          <w:szCs w:val="18"/>
        </w:rPr>
        <w:t>Satisfiability</w:t>
      </w:r>
      <w:proofErr w:type="spellEnd"/>
      <w:r>
        <w:rPr>
          <w:szCs w:val="18"/>
        </w:rPr>
        <w:t xml:space="preserve"> test)</w:t>
      </w:r>
    </w:p>
    <w:p w:rsidR="002F7B8C" w:rsidRDefault="002F7B8C" w:rsidP="002F7B8C">
      <w:pPr>
        <w:rPr>
          <w:szCs w:val="18"/>
          <w:u w:val="single"/>
        </w:rPr>
      </w:pPr>
      <w:r w:rsidRPr="00AA2A3E">
        <w:rPr>
          <w:szCs w:val="18"/>
          <w:u w:val="single"/>
        </w:rPr>
        <w:t>DL Query:</w:t>
      </w:r>
    </w:p>
    <w:p w:rsidR="00930A78" w:rsidRPr="00930A78" w:rsidRDefault="00930A78" w:rsidP="00930A78">
      <w:pPr>
        <w:rPr>
          <w:szCs w:val="18"/>
        </w:rPr>
      </w:pPr>
      <w:r w:rsidRPr="00930A78">
        <w:rPr>
          <w:i/>
          <w:szCs w:val="18"/>
        </w:rPr>
        <w:t>Arthropod</w:t>
      </w:r>
      <w:r w:rsidRPr="00930A78">
        <w:rPr>
          <w:szCs w:val="18"/>
        </w:rPr>
        <w:t xml:space="preserve"> and </w:t>
      </w:r>
      <w:r w:rsidRPr="00930A78">
        <w:rPr>
          <w:b/>
          <w:szCs w:val="18"/>
        </w:rPr>
        <w:t>causes</w:t>
      </w:r>
      <w:r w:rsidRPr="00930A78">
        <w:rPr>
          <w:szCs w:val="18"/>
        </w:rPr>
        <w:t xml:space="preserve"> </w:t>
      </w:r>
    </w:p>
    <w:p w:rsidR="00930A78" w:rsidRDefault="00930A78" w:rsidP="00930A78">
      <w:pPr>
        <w:ind w:firstLine="170"/>
        <w:rPr>
          <w:szCs w:val="18"/>
        </w:rPr>
      </w:pPr>
      <w:proofErr w:type="gramStart"/>
      <w:r w:rsidRPr="00930A78">
        <w:rPr>
          <w:szCs w:val="18"/>
        </w:rPr>
        <w:t>some</w:t>
      </w:r>
      <w:proofErr w:type="gramEnd"/>
      <w:r w:rsidRPr="00930A78">
        <w:rPr>
          <w:szCs w:val="18"/>
        </w:rPr>
        <w:t xml:space="preserve"> (</w:t>
      </w:r>
      <w:proofErr w:type="spellStart"/>
      <w:r w:rsidRPr="00930A78">
        <w:rPr>
          <w:i/>
          <w:szCs w:val="18"/>
        </w:rPr>
        <w:t>AcuteDiffuseCutaneousLeishmaniasis</w:t>
      </w:r>
      <w:proofErr w:type="spellEnd"/>
      <w:r w:rsidRPr="00930A78">
        <w:rPr>
          <w:szCs w:val="18"/>
        </w:rPr>
        <w:t xml:space="preserve"> or </w:t>
      </w:r>
    </w:p>
    <w:p w:rsidR="00930A78" w:rsidRDefault="00930A78" w:rsidP="00930A78">
      <w:pPr>
        <w:ind w:firstLine="170"/>
        <w:rPr>
          <w:szCs w:val="18"/>
        </w:rPr>
      </w:pPr>
      <w:proofErr w:type="spellStart"/>
      <w:r w:rsidRPr="00930A78">
        <w:rPr>
          <w:i/>
          <w:szCs w:val="18"/>
        </w:rPr>
        <w:t>VisceralLeishmaniasis</w:t>
      </w:r>
      <w:proofErr w:type="spellEnd"/>
      <w:r w:rsidRPr="00930A78">
        <w:rPr>
          <w:szCs w:val="18"/>
        </w:rPr>
        <w:t xml:space="preserve"> or </w:t>
      </w:r>
      <w:proofErr w:type="spellStart"/>
      <w:r w:rsidRPr="00930A78">
        <w:rPr>
          <w:i/>
          <w:szCs w:val="18"/>
        </w:rPr>
        <w:t>CutaneousLeishmaniasis</w:t>
      </w:r>
      <w:proofErr w:type="spellEnd"/>
      <w:r w:rsidRPr="00930A78">
        <w:rPr>
          <w:szCs w:val="18"/>
        </w:rPr>
        <w:t xml:space="preserve"> or </w:t>
      </w:r>
    </w:p>
    <w:p w:rsidR="00930A78" w:rsidRDefault="00930A78" w:rsidP="00930A78">
      <w:pPr>
        <w:ind w:firstLine="170"/>
        <w:rPr>
          <w:szCs w:val="18"/>
        </w:rPr>
      </w:pPr>
      <w:proofErr w:type="spellStart"/>
      <w:r w:rsidRPr="00930A78">
        <w:rPr>
          <w:i/>
          <w:szCs w:val="18"/>
        </w:rPr>
        <w:t>MucocutaneousLeishmaniasis</w:t>
      </w:r>
      <w:proofErr w:type="spellEnd"/>
      <w:r w:rsidRPr="00930A78">
        <w:rPr>
          <w:szCs w:val="18"/>
        </w:rPr>
        <w:t xml:space="preserve">) </w:t>
      </w:r>
    </w:p>
    <w:p w:rsidR="002F7B8C" w:rsidRPr="00AA2A3E" w:rsidRDefault="002F7B8C" w:rsidP="00930A78">
      <w:pPr>
        <w:ind w:firstLine="170"/>
        <w:rPr>
          <w:szCs w:val="18"/>
        </w:rPr>
      </w:pPr>
      <w:r w:rsidRPr="00AA2A3E">
        <w:rPr>
          <w:szCs w:val="18"/>
          <w:u w:val="single"/>
        </w:rPr>
        <w:t>Result:</w:t>
      </w:r>
      <w:r w:rsidRPr="00AA2A3E">
        <w:rPr>
          <w:lang w:eastAsia="de-DE"/>
        </w:rPr>
        <w:t xml:space="preserve"> </w:t>
      </w:r>
      <w:proofErr w:type="spellStart"/>
      <w:r w:rsidRPr="000B64B1">
        <w:rPr>
          <w:lang w:eastAsia="de-DE"/>
        </w:rPr>
        <w:t>Unsatisfiable</w:t>
      </w:r>
      <w:proofErr w:type="spellEnd"/>
      <w:r w:rsidRPr="000B64B1">
        <w:rPr>
          <w:lang w:eastAsia="de-DE"/>
        </w:rPr>
        <w:t xml:space="preserve">, </w:t>
      </w:r>
      <w:r>
        <w:rPr>
          <w:lang w:eastAsia="de-DE"/>
        </w:rPr>
        <w:t>according to the disease description</w:t>
      </w:r>
    </w:p>
    <w:p w:rsidR="002F7B8C" w:rsidRDefault="002F7B8C" w:rsidP="002F7B8C">
      <w:r>
        <w:t xml:space="preserve">Our interpretation of the table is that the diseases can only be caused by </w:t>
      </w:r>
      <w:proofErr w:type="spellStart"/>
      <w:r>
        <w:t>protists</w:t>
      </w:r>
      <w:proofErr w:type="spellEnd"/>
      <w:r>
        <w:t xml:space="preserve">, not by arthropods.  </w:t>
      </w:r>
    </w:p>
    <w:p w:rsidR="002610EC" w:rsidRDefault="002610EC" w:rsidP="00262DFE">
      <w:pPr>
        <w:rPr>
          <w:lang w:eastAsia="de-DE"/>
        </w:rPr>
      </w:pPr>
    </w:p>
    <w:p w:rsidR="002610EC" w:rsidRDefault="002610EC" w:rsidP="00FA5170">
      <w:pPr>
        <w:rPr>
          <w:lang w:eastAsia="de-DE"/>
        </w:rPr>
      </w:pPr>
      <w:r w:rsidRPr="002E55AD">
        <w:rPr>
          <w:highlight w:val="yellow"/>
          <w:lang w:eastAsia="de-DE"/>
        </w:rPr>
        <w:t xml:space="preserve">Reasoning performance is a known issue when </w:t>
      </w:r>
      <w:r w:rsidR="002A0322" w:rsidRPr="002E55AD">
        <w:rPr>
          <w:highlight w:val="yellow"/>
          <w:lang w:eastAsia="de-DE"/>
        </w:rPr>
        <w:t>expressive de</w:t>
      </w:r>
      <w:r w:rsidR="00FA5170" w:rsidRPr="002E55AD">
        <w:rPr>
          <w:highlight w:val="yellow"/>
          <w:lang w:eastAsia="de-DE"/>
        </w:rPr>
        <w:t>scri</w:t>
      </w:r>
      <w:r w:rsidR="00FA5170" w:rsidRPr="002E55AD">
        <w:rPr>
          <w:highlight w:val="yellow"/>
          <w:lang w:eastAsia="de-DE"/>
        </w:rPr>
        <w:t>p</w:t>
      </w:r>
      <w:r w:rsidR="00FA5170" w:rsidRPr="002E55AD">
        <w:rPr>
          <w:highlight w:val="yellow"/>
          <w:lang w:eastAsia="de-DE"/>
        </w:rPr>
        <w:t xml:space="preserve">tion logics </w:t>
      </w:r>
      <w:r w:rsidR="00CF6E7F" w:rsidRPr="002E55AD">
        <w:rPr>
          <w:highlight w:val="yellow"/>
          <w:lang w:eastAsia="de-DE"/>
        </w:rPr>
        <w:t>are</w:t>
      </w:r>
      <w:r w:rsidR="00FA5170" w:rsidRPr="002E55AD">
        <w:rPr>
          <w:highlight w:val="yellow"/>
          <w:lang w:eastAsia="de-DE"/>
        </w:rPr>
        <w:t xml:space="preserve"> use</w:t>
      </w:r>
      <w:r w:rsidR="00CF6E7F" w:rsidRPr="002E55AD">
        <w:rPr>
          <w:highlight w:val="yellow"/>
          <w:lang w:eastAsia="de-DE"/>
        </w:rPr>
        <w:t>d</w:t>
      </w:r>
      <w:r w:rsidR="002A0322" w:rsidRPr="002E55AD">
        <w:rPr>
          <w:highlight w:val="yellow"/>
          <w:lang w:eastAsia="de-DE"/>
        </w:rPr>
        <w:t xml:space="preserve">, such as in </w:t>
      </w:r>
      <w:r w:rsidR="00197554" w:rsidRPr="002E55AD">
        <w:rPr>
          <w:highlight w:val="yellow"/>
          <w:lang w:eastAsia="de-DE"/>
        </w:rPr>
        <w:t xml:space="preserve">the case of NTDO with </w:t>
      </w:r>
      <w:r w:rsidR="00FA5170" w:rsidRPr="002E55AD">
        <w:rPr>
          <w:highlight w:val="yellow"/>
          <w:lang w:eastAsia="de-DE"/>
        </w:rPr>
        <w:t xml:space="preserve">currently </w:t>
      </w:r>
      <w:r w:rsidR="000758D8" w:rsidRPr="002E55AD">
        <w:rPr>
          <w:highlight w:val="yellow"/>
          <w:lang w:eastAsia="de-DE"/>
        </w:rPr>
        <w:t>154</w:t>
      </w:r>
      <w:r w:rsidR="000758D8" w:rsidRPr="002E55AD">
        <w:rPr>
          <w:highlight w:val="yellow"/>
          <w:lang w:eastAsia="de-DE"/>
        </w:rPr>
        <w:t xml:space="preserve">  </w:t>
      </w:r>
      <w:r w:rsidR="00197554" w:rsidRPr="002E55AD">
        <w:rPr>
          <w:highlight w:val="yellow"/>
          <w:lang w:eastAsia="de-DE"/>
        </w:rPr>
        <w:t>classes,</w:t>
      </w:r>
      <w:r w:rsidR="000758D8" w:rsidRPr="002E55AD">
        <w:rPr>
          <w:highlight w:val="yellow"/>
          <w:lang w:eastAsia="de-DE"/>
        </w:rPr>
        <w:t xml:space="preserve"> 28</w:t>
      </w:r>
      <w:r w:rsidR="000758D8" w:rsidRPr="002E55AD">
        <w:rPr>
          <w:highlight w:val="yellow"/>
          <w:lang w:eastAsia="de-DE"/>
        </w:rPr>
        <w:t xml:space="preserve"> </w:t>
      </w:r>
      <w:r w:rsidR="00197554" w:rsidRPr="002E55AD">
        <w:rPr>
          <w:highlight w:val="yellow"/>
          <w:lang w:eastAsia="de-DE"/>
        </w:rPr>
        <w:t xml:space="preserve">equivalence axioms, </w:t>
      </w:r>
      <w:r w:rsidR="000758D8" w:rsidRPr="002E55AD">
        <w:rPr>
          <w:highlight w:val="yellow"/>
          <w:lang w:eastAsia="de-DE"/>
        </w:rPr>
        <w:t>1</w:t>
      </w:r>
      <w:r w:rsidR="000758D8" w:rsidRPr="002E55AD">
        <w:rPr>
          <w:highlight w:val="yellow"/>
          <w:lang w:eastAsia="de-DE"/>
        </w:rPr>
        <w:t>8</w:t>
      </w:r>
      <w:r w:rsidR="000758D8" w:rsidRPr="002E55AD">
        <w:rPr>
          <w:highlight w:val="yellow"/>
          <w:lang w:eastAsia="de-DE"/>
        </w:rPr>
        <w:t xml:space="preserve">6 </w:t>
      </w:r>
      <w:r w:rsidR="00197554" w:rsidRPr="002E55AD">
        <w:rPr>
          <w:highlight w:val="yellow"/>
          <w:lang w:eastAsia="de-DE"/>
        </w:rPr>
        <w:t xml:space="preserve">subclass axioms, </w:t>
      </w:r>
      <w:r w:rsidR="000758D8" w:rsidRPr="002E55AD">
        <w:rPr>
          <w:highlight w:val="yellow"/>
          <w:lang w:eastAsia="de-DE"/>
        </w:rPr>
        <w:t>22</w:t>
      </w:r>
      <w:r w:rsidR="000758D8" w:rsidRPr="002E55AD">
        <w:rPr>
          <w:highlight w:val="yellow"/>
          <w:lang w:eastAsia="de-DE"/>
        </w:rPr>
        <w:t xml:space="preserve"> </w:t>
      </w:r>
      <w:r w:rsidR="00197554" w:rsidRPr="002E55AD">
        <w:rPr>
          <w:highlight w:val="yellow"/>
          <w:lang w:eastAsia="de-DE"/>
        </w:rPr>
        <w:t>disjoint axioms</w:t>
      </w:r>
      <w:r w:rsidR="0012473C" w:rsidRPr="002E55AD">
        <w:rPr>
          <w:highlight w:val="yellow"/>
          <w:lang w:eastAsia="de-DE"/>
        </w:rPr>
        <w:t xml:space="preserve">,  and </w:t>
      </w:r>
      <w:r w:rsidR="000758D8" w:rsidRPr="002E55AD">
        <w:rPr>
          <w:highlight w:val="yellow"/>
          <w:lang w:eastAsia="de-DE"/>
        </w:rPr>
        <w:t>25</w:t>
      </w:r>
      <w:r w:rsidR="000758D8" w:rsidRPr="002E55AD">
        <w:rPr>
          <w:highlight w:val="yellow"/>
          <w:lang w:eastAsia="de-DE"/>
        </w:rPr>
        <w:t xml:space="preserve"> </w:t>
      </w:r>
      <w:r w:rsidR="0012473C" w:rsidRPr="002E55AD">
        <w:rPr>
          <w:highlight w:val="yellow"/>
          <w:lang w:eastAsia="de-DE"/>
        </w:rPr>
        <w:t xml:space="preserve">hidden </w:t>
      </w:r>
      <w:r w:rsidR="0055281E" w:rsidRPr="002E55AD">
        <w:rPr>
          <w:highlight w:val="yellow"/>
          <w:lang w:eastAsia="de-DE"/>
        </w:rPr>
        <w:t>general classes inclusion</w:t>
      </w:r>
      <w:r w:rsidR="00C450FF" w:rsidRPr="002E55AD">
        <w:rPr>
          <w:highlight w:val="yellow"/>
          <w:lang w:eastAsia="de-DE"/>
        </w:rPr>
        <w:t xml:space="preserve"> (GCI)</w:t>
      </w:r>
      <w:r w:rsidR="0012473C" w:rsidRPr="002E55AD">
        <w:rPr>
          <w:highlight w:val="yellow"/>
          <w:lang w:eastAsia="de-DE"/>
        </w:rPr>
        <w:t xml:space="preserve">, using </w:t>
      </w:r>
      <w:r w:rsidR="002B31BD" w:rsidRPr="002E55AD">
        <w:rPr>
          <w:highlight w:val="yellow"/>
          <w:lang w:eastAsia="de-DE"/>
        </w:rPr>
        <w:t>SI (</w:t>
      </w:r>
      <w:r w:rsidR="004A30AC" w:rsidRPr="002E55AD">
        <w:rPr>
          <w:rFonts w:ascii="Lucida Calligraphy" w:hAnsi="Lucida Calligraphy"/>
          <w:i/>
          <w:highlight w:val="yellow"/>
          <w:lang w:eastAsia="de-DE"/>
        </w:rPr>
        <w:t>ALC</w:t>
      </w:r>
      <w:r w:rsidR="002B31BD" w:rsidRPr="002E55AD">
        <w:rPr>
          <w:highlight w:val="yellow"/>
          <w:lang w:eastAsia="de-DE"/>
        </w:rPr>
        <w:t xml:space="preserve"> </w:t>
      </w:r>
      <w:r w:rsidR="004A30AC" w:rsidRPr="002E55AD">
        <w:rPr>
          <w:highlight w:val="yellow"/>
          <w:lang w:eastAsia="de-DE"/>
        </w:rPr>
        <w:t xml:space="preserve"> </w:t>
      </w:r>
      <w:r w:rsidR="002B31BD" w:rsidRPr="002E55AD">
        <w:rPr>
          <w:highlight w:val="yellow"/>
          <w:lang w:eastAsia="de-DE"/>
        </w:rPr>
        <w:t>with transitive and inverse pro</w:t>
      </w:r>
      <w:r w:rsidR="002B31BD" w:rsidRPr="002E55AD">
        <w:rPr>
          <w:highlight w:val="yellow"/>
          <w:lang w:eastAsia="de-DE"/>
        </w:rPr>
        <w:t>p</w:t>
      </w:r>
      <w:r w:rsidR="002B31BD" w:rsidRPr="002E55AD">
        <w:rPr>
          <w:highlight w:val="yellow"/>
          <w:lang w:eastAsia="de-DE"/>
        </w:rPr>
        <w:t xml:space="preserve">erties) </w:t>
      </w:r>
      <w:r w:rsidR="0012473C" w:rsidRPr="002E55AD">
        <w:rPr>
          <w:highlight w:val="yellow"/>
          <w:lang w:eastAsia="de-DE"/>
        </w:rPr>
        <w:t>expressivity</w:t>
      </w:r>
      <w:r w:rsidR="000758D8" w:rsidRPr="002E55AD">
        <w:rPr>
          <w:highlight w:val="yellow"/>
          <w:lang w:eastAsia="de-DE"/>
        </w:rPr>
        <w:t xml:space="preserve"> (NTDO reuses BioTop object properties)</w:t>
      </w:r>
      <w:r w:rsidR="0012473C" w:rsidRPr="002E55AD">
        <w:rPr>
          <w:highlight w:val="yellow"/>
          <w:lang w:eastAsia="de-DE"/>
        </w:rPr>
        <w:t>.</w:t>
      </w:r>
      <w:r w:rsidR="0012473C">
        <w:rPr>
          <w:lang w:eastAsia="de-DE"/>
        </w:rPr>
        <w:t xml:space="preserve"> </w:t>
      </w:r>
      <w:r w:rsidR="007916CF">
        <w:rPr>
          <w:lang w:eastAsia="de-DE"/>
        </w:rPr>
        <w:t xml:space="preserve">The </w:t>
      </w:r>
      <w:proofErr w:type="spellStart"/>
      <w:r w:rsidR="007916CF">
        <w:rPr>
          <w:lang w:eastAsia="de-DE"/>
        </w:rPr>
        <w:t>sati</w:t>
      </w:r>
      <w:r w:rsidR="00CF6E7F">
        <w:rPr>
          <w:lang w:eastAsia="de-DE"/>
        </w:rPr>
        <w:t>s</w:t>
      </w:r>
      <w:r w:rsidR="007916CF">
        <w:rPr>
          <w:lang w:eastAsia="de-DE"/>
        </w:rPr>
        <w:t>fiability</w:t>
      </w:r>
      <w:proofErr w:type="spellEnd"/>
      <w:r w:rsidR="007916CF">
        <w:rPr>
          <w:lang w:eastAsia="de-DE"/>
        </w:rPr>
        <w:t xml:space="preserve"> tes</w:t>
      </w:r>
      <w:r w:rsidR="007916CF">
        <w:rPr>
          <w:lang w:eastAsia="de-DE"/>
        </w:rPr>
        <w:t>t</w:t>
      </w:r>
      <w:r w:rsidR="007916CF">
        <w:rPr>
          <w:lang w:eastAsia="de-DE"/>
        </w:rPr>
        <w:t>ing (Competenc</w:t>
      </w:r>
      <w:r w:rsidR="007439E4">
        <w:rPr>
          <w:lang w:eastAsia="de-DE"/>
        </w:rPr>
        <w:t>y</w:t>
      </w:r>
      <w:r w:rsidR="007916CF">
        <w:rPr>
          <w:lang w:eastAsia="de-DE"/>
        </w:rPr>
        <w:t xml:space="preserve"> question </w:t>
      </w:r>
      <w:r w:rsidR="00FA5170">
        <w:rPr>
          <w:lang w:eastAsia="de-DE"/>
        </w:rPr>
        <w:t>2</w:t>
      </w:r>
      <w:r w:rsidR="007916CF">
        <w:rPr>
          <w:lang w:eastAsia="de-DE"/>
        </w:rPr>
        <w:t>) t</w:t>
      </w:r>
      <w:r w:rsidR="00FA5170">
        <w:rPr>
          <w:lang w:eastAsia="de-DE"/>
        </w:rPr>
        <w:t>ook</w:t>
      </w:r>
      <w:r w:rsidR="007916CF">
        <w:rPr>
          <w:lang w:eastAsia="de-DE"/>
        </w:rPr>
        <w:t xml:space="preserve"> less than one second on a</w:t>
      </w:r>
      <w:r w:rsidR="00CF6E7F">
        <w:rPr>
          <w:lang w:eastAsia="de-DE"/>
        </w:rPr>
        <w:t>n</w:t>
      </w:r>
      <w:r w:rsidR="007916CF">
        <w:rPr>
          <w:lang w:eastAsia="de-DE"/>
        </w:rPr>
        <w:t xml:space="preserve"> </w:t>
      </w:r>
      <w:r w:rsidR="00185989" w:rsidRPr="00FA5170">
        <w:rPr>
          <w:lang w:eastAsia="de-DE"/>
        </w:rPr>
        <w:t>Intel Core i7 Processor 820QM</w:t>
      </w:r>
      <w:r w:rsidR="00FA5170">
        <w:rPr>
          <w:lang w:eastAsia="de-DE"/>
        </w:rPr>
        <w:t xml:space="preserve">, 8 </w:t>
      </w:r>
      <w:r w:rsidR="00245CE8">
        <w:rPr>
          <w:lang w:eastAsia="de-DE"/>
        </w:rPr>
        <w:t xml:space="preserve">GB memory </w:t>
      </w:r>
      <w:r w:rsidR="00FA5170">
        <w:rPr>
          <w:lang w:eastAsia="de-DE"/>
        </w:rPr>
        <w:t xml:space="preserve">and </w:t>
      </w:r>
      <w:r w:rsidR="007916CF">
        <w:rPr>
          <w:lang w:eastAsia="de-DE"/>
        </w:rPr>
        <w:t>64-bit Wi</w:t>
      </w:r>
      <w:r w:rsidR="007916CF">
        <w:rPr>
          <w:lang w:eastAsia="de-DE"/>
        </w:rPr>
        <w:t>n</w:t>
      </w:r>
      <w:r w:rsidR="007916CF">
        <w:rPr>
          <w:lang w:eastAsia="de-DE"/>
        </w:rPr>
        <w:t>dows</w:t>
      </w:r>
      <w:r w:rsidR="00FA5170">
        <w:rPr>
          <w:lang w:eastAsia="de-DE"/>
        </w:rPr>
        <w:t xml:space="preserve">. </w:t>
      </w:r>
      <w:r w:rsidR="007916CF">
        <w:rPr>
          <w:lang w:eastAsia="de-DE"/>
        </w:rPr>
        <w:t xml:space="preserve"> </w:t>
      </w:r>
      <w:r w:rsidR="0012473C">
        <w:rPr>
          <w:lang w:eastAsia="de-DE"/>
        </w:rPr>
        <w:t xml:space="preserve"> </w:t>
      </w:r>
    </w:p>
    <w:p w:rsidR="002610EC" w:rsidRPr="000B64B1" w:rsidRDefault="00FA5170" w:rsidP="00262DFE">
      <w:pPr>
        <w:rPr>
          <w:sz w:val="27"/>
          <w:szCs w:val="27"/>
          <w:lang w:eastAsia="de-DE"/>
        </w:rPr>
      </w:pPr>
      <w:r>
        <w:rPr>
          <w:lang w:eastAsia="de-DE"/>
        </w:rPr>
        <w:t xml:space="preserve">By artificially increasing the size by a factor of 10, the same test took about 14 minutes. </w:t>
      </w:r>
      <w:r w:rsidR="007439E4">
        <w:rPr>
          <w:lang w:eastAsia="de-DE"/>
        </w:rPr>
        <w:t xml:space="preserve">This may be a major obstacle for the use of DL querying in expressive ontologies. </w:t>
      </w:r>
    </w:p>
    <w:p w:rsidR="00177132" w:rsidRPr="00D47ECB" w:rsidRDefault="0045276F" w:rsidP="0017188B">
      <w:pPr>
        <w:pStyle w:val="Ttulo1"/>
        <w:rPr>
          <w:rFonts w:cs="Helvetica"/>
        </w:rPr>
      </w:pPr>
      <w:r w:rsidRPr="00D47ECB">
        <w:rPr>
          <w:rFonts w:cs="Helvetica"/>
        </w:rPr>
        <w:t xml:space="preserve">Discussion </w:t>
      </w:r>
    </w:p>
    <w:p w:rsidR="0017188B" w:rsidRDefault="0017188B" w:rsidP="0017188B">
      <w:pPr>
        <w:rPr>
          <w:lang w:eastAsia="en-US"/>
        </w:rPr>
      </w:pPr>
      <w:r>
        <w:rPr>
          <w:lang w:eastAsia="en-US"/>
        </w:rPr>
        <w:t xml:space="preserve">Our case study has shown that it is possible not only </w:t>
      </w:r>
      <w:r w:rsidR="00CF6E7F">
        <w:rPr>
          <w:lang w:eastAsia="en-US"/>
        </w:rPr>
        <w:t xml:space="preserve">to </w:t>
      </w:r>
      <w:r>
        <w:rPr>
          <w:lang w:eastAsia="en-US"/>
        </w:rPr>
        <w:t xml:space="preserve">represent moderately complex biological situations in standard description logics using tools and standards popularized by the </w:t>
      </w:r>
      <w:r w:rsidR="00EE5AB5">
        <w:rPr>
          <w:lang w:eastAsia="en-US"/>
        </w:rPr>
        <w:t xml:space="preserve">Semantic Web community and </w:t>
      </w:r>
      <w:r w:rsidR="00AE02D7">
        <w:rPr>
          <w:lang w:eastAsia="en-US"/>
        </w:rPr>
        <w:t xml:space="preserve">to </w:t>
      </w:r>
      <w:r w:rsidR="00EE5AB5">
        <w:rPr>
          <w:lang w:eastAsia="en-US"/>
        </w:rPr>
        <w:t xml:space="preserve">reason over them, but also </w:t>
      </w:r>
      <w:r w:rsidR="00AE02D7">
        <w:rPr>
          <w:lang w:eastAsia="en-US"/>
        </w:rPr>
        <w:t xml:space="preserve">the possibility of </w:t>
      </w:r>
      <w:r w:rsidR="00EE5AB5">
        <w:rPr>
          <w:lang w:eastAsia="en-US"/>
        </w:rPr>
        <w:t>using a principled ontological foundation</w:t>
      </w:r>
      <w:r w:rsidR="00FD3966">
        <w:rPr>
          <w:lang w:eastAsia="en-US"/>
        </w:rPr>
        <w:t xml:space="preserve">, which imposes strict categorial distinctions and provides a limited repository of object properties with strict domain and range constraints. </w:t>
      </w:r>
    </w:p>
    <w:p w:rsidR="00263284" w:rsidRDefault="00850F87" w:rsidP="0017188B">
      <w:pPr>
        <w:rPr>
          <w:b/>
          <w:lang w:eastAsia="en-US"/>
        </w:rPr>
      </w:pPr>
      <w:r>
        <w:rPr>
          <w:lang w:eastAsia="en-US"/>
        </w:rPr>
        <w:t xml:space="preserve">Our study supports </w:t>
      </w:r>
      <w:r w:rsidR="00CF6E7F">
        <w:rPr>
          <w:lang w:eastAsia="en-US"/>
        </w:rPr>
        <w:t xml:space="preserve">the </w:t>
      </w:r>
      <w:r w:rsidR="00EB63B3">
        <w:rPr>
          <w:lang w:eastAsia="en-US"/>
        </w:rPr>
        <w:t xml:space="preserve">use of DL </w:t>
      </w:r>
      <w:r w:rsidR="00FD3966">
        <w:rPr>
          <w:lang w:eastAsia="en-US"/>
        </w:rPr>
        <w:t xml:space="preserve">queries </w:t>
      </w:r>
      <w:r w:rsidR="00EB63B3">
        <w:rPr>
          <w:lang w:eastAsia="en-US"/>
        </w:rPr>
        <w:t xml:space="preserve">instead of SPARQL queries, </w:t>
      </w:r>
      <w:r w:rsidR="00AE02D7">
        <w:rPr>
          <w:lang w:eastAsia="en-US"/>
        </w:rPr>
        <w:t xml:space="preserve">the latter being </w:t>
      </w:r>
      <w:r w:rsidR="00EB63B3">
        <w:rPr>
          <w:lang w:eastAsia="en-US"/>
        </w:rPr>
        <w:t>much more popular. This is possible b</w:t>
      </w:r>
      <w:r w:rsidR="00EB63B3">
        <w:rPr>
          <w:lang w:eastAsia="en-US"/>
        </w:rPr>
        <w:t>e</w:t>
      </w:r>
      <w:r w:rsidR="00EB63B3">
        <w:rPr>
          <w:lang w:eastAsia="en-US"/>
        </w:rPr>
        <w:t>cause of the absence of particular entities</w:t>
      </w:r>
      <w:r>
        <w:rPr>
          <w:lang w:eastAsia="en-US"/>
        </w:rPr>
        <w:t>. However, both forma</w:t>
      </w:r>
      <w:r>
        <w:rPr>
          <w:lang w:eastAsia="en-US"/>
        </w:rPr>
        <w:t>l</w:t>
      </w:r>
      <w:r>
        <w:rPr>
          <w:lang w:eastAsia="en-US"/>
        </w:rPr>
        <w:t>isms are complex and their appropriate use requires considerable training. An advantage of DL queries lies in the</w:t>
      </w:r>
      <w:r w:rsidR="000C6EAE">
        <w:rPr>
          <w:lang w:eastAsia="en-US"/>
        </w:rPr>
        <w:t xml:space="preserve"> absence of vari</w:t>
      </w:r>
      <w:r w:rsidR="000C6EAE">
        <w:rPr>
          <w:lang w:eastAsia="en-US"/>
        </w:rPr>
        <w:t>a</w:t>
      </w:r>
      <w:r w:rsidR="000C6EAE">
        <w:rPr>
          <w:lang w:eastAsia="en-US"/>
        </w:rPr>
        <w:t xml:space="preserve">bles and the natural way </w:t>
      </w:r>
      <w:r w:rsidR="00AE02D7">
        <w:rPr>
          <w:lang w:eastAsia="en-US"/>
        </w:rPr>
        <w:t xml:space="preserve">of </w:t>
      </w:r>
      <w:r w:rsidR="000C6EAE">
        <w:rPr>
          <w:lang w:eastAsia="en-US"/>
        </w:rPr>
        <w:t>reasoning over taxonomic hierarchies. Although the latter is of only marginal interest in our use case, it becomes highly relevant as soon as a</w:t>
      </w:r>
      <w:r w:rsidR="00AE02D7">
        <w:rPr>
          <w:lang w:eastAsia="en-US"/>
        </w:rPr>
        <w:t xml:space="preserve"> similar</w:t>
      </w:r>
      <w:r w:rsidR="000C6EAE">
        <w:rPr>
          <w:lang w:eastAsia="en-US"/>
        </w:rPr>
        <w:t xml:space="preserve"> ontology is linked</w:t>
      </w:r>
      <w:r w:rsidR="00A45F53">
        <w:rPr>
          <w:lang w:eastAsia="en-US"/>
        </w:rPr>
        <w:t>, e.g.</w:t>
      </w:r>
      <w:r w:rsidR="000C6EAE">
        <w:rPr>
          <w:lang w:eastAsia="en-US"/>
        </w:rPr>
        <w:t xml:space="preserve"> to a</w:t>
      </w:r>
      <w:r w:rsidR="00A45F53">
        <w:rPr>
          <w:lang w:eastAsia="en-US"/>
        </w:rPr>
        <w:t xml:space="preserve"> representation of biological taxa or a </w:t>
      </w:r>
      <w:r w:rsidR="000C6EAE">
        <w:rPr>
          <w:lang w:eastAsia="en-US"/>
        </w:rPr>
        <w:t xml:space="preserve">gazetteer with </w:t>
      </w:r>
      <w:r w:rsidR="00A45F53">
        <w:rPr>
          <w:lang w:eastAsia="en-US"/>
        </w:rPr>
        <w:t>ge</w:t>
      </w:r>
      <w:r w:rsidR="00A45F53">
        <w:rPr>
          <w:lang w:eastAsia="en-US"/>
        </w:rPr>
        <w:t>o</w:t>
      </w:r>
      <w:r w:rsidR="00A45F53">
        <w:rPr>
          <w:lang w:eastAsia="en-US"/>
        </w:rPr>
        <w:lastRenderedPageBreak/>
        <w:t xml:space="preserve">graphic names. For the representation of the latter our approach </w:t>
      </w:r>
      <w:r w:rsidR="00CF6E7F">
        <w:rPr>
          <w:lang w:eastAsia="en-US"/>
        </w:rPr>
        <w:t xml:space="preserve">is </w:t>
      </w:r>
      <w:r w:rsidR="00A45F53">
        <w:rPr>
          <w:lang w:eastAsia="en-US"/>
        </w:rPr>
        <w:t xml:space="preserve">of reifying </w:t>
      </w:r>
      <w:r w:rsidR="003B2206">
        <w:rPr>
          <w:lang w:eastAsia="en-US"/>
        </w:rPr>
        <w:t>expressions which include particulars</w:t>
      </w:r>
      <w:r w:rsidR="00A92F8F">
        <w:rPr>
          <w:lang w:eastAsia="en-US"/>
        </w:rPr>
        <w:t>,</w:t>
      </w:r>
      <w:r w:rsidR="003B2206">
        <w:rPr>
          <w:lang w:eastAsia="en-US"/>
        </w:rPr>
        <w:t xml:space="preserve"> such as </w:t>
      </w:r>
      <w:r w:rsidR="00A92F8F">
        <w:rPr>
          <w:lang w:eastAsia="en-US"/>
        </w:rPr>
        <w:t>'</w:t>
      </w:r>
      <w:proofErr w:type="spellStart"/>
      <w:r w:rsidR="003B2206" w:rsidRPr="003B2206">
        <w:rPr>
          <w:b/>
          <w:lang w:eastAsia="en-US"/>
        </w:rPr>
        <w:t>ha</w:t>
      </w:r>
      <w:r w:rsidR="003B2206" w:rsidRPr="003B2206">
        <w:rPr>
          <w:b/>
          <w:lang w:eastAsia="en-US"/>
        </w:rPr>
        <w:t>s</w:t>
      </w:r>
      <w:r w:rsidR="003B2206" w:rsidRPr="003B2206">
        <w:rPr>
          <w:b/>
          <w:lang w:eastAsia="en-US"/>
        </w:rPr>
        <w:t>Locus</w:t>
      </w:r>
      <w:proofErr w:type="spellEnd"/>
      <w:r w:rsidR="003B2206">
        <w:rPr>
          <w:lang w:eastAsia="en-US"/>
        </w:rPr>
        <w:t xml:space="preserve"> value </w:t>
      </w:r>
      <w:proofErr w:type="spellStart"/>
      <w:r w:rsidR="003B2206" w:rsidRPr="003B2206">
        <w:rPr>
          <w:b/>
          <w:lang w:eastAsia="en-US"/>
        </w:rPr>
        <w:t>Brasil</w:t>
      </w:r>
      <w:proofErr w:type="spellEnd"/>
      <w:r w:rsidR="00A92F8F">
        <w:rPr>
          <w:b/>
          <w:lang w:eastAsia="en-US"/>
        </w:rPr>
        <w:t xml:space="preserve">'. </w:t>
      </w:r>
    </w:p>
    <w:p w:rsidR="005D7EED" w:rsidRPr="005F7F56" w:rsidRDefault="005F7F56" w:rsidP="0017188B">
      <w:pPr>
        <w:rPr>
          <w:lang w:eastAsia="en-US"/>
        </w:rPr>
      </w:pPr>
      <w:r w:rsidRPr="005F7F56">
        <w:rPr>
          <w:lang w:eastAsia="en-US"/>
        </w:rPr>
        <w:t xml:space="preserve">Tooling support </w:t>
      </w:r>
      <w:r>
        <w:rPr>
          <w:lang w:eastAsia="en-US"/>
        </w:rPr>
        <w:t xml:space="preserve">for the construction of complex DL queries </w:t>
      </w:r>
      <w:r w:rsidR="00C36946">
        <w:rPr>
          <w:lang w:eastAsia="en-US"/>
        </w:rPr>
        <w:t xml:space="preserve">could be significantly improved, especially in cases where the underlying ontology provides rich domain and range constraints. Their use as a guidance to the query-builder is still a desideratum for Protégé or other ontology editors and workbenches. </w:t>
      </w:r>
    </w:p>
    <w:p w:rsidR="00425AC7" w:rsidRDefault="004449B7" w:rsidP="0017188B">
      <w:pPr>
        <w:rPr>
          <w:lang w:eastAsia="en-US"/>
        </w:rPr>
      </w:pPr>
      <w:r>
        <w:rPr>
          <w:lang w:eastAsia="en-US"/>
        </w:rPr>
        <w:t xml:space="preserve">The support of reasoning use cases which include both subclass retrieval and </w:t>
      </w:r>
      <w:proofErr w:type="spellStart"/>
      <w:r>
        <w:rPr>
          <w:lang w:eastAsia="en-US"/>
        </w:rPr>
        <w:t>satisfiability</w:t>
      </w:r>
      <w:proofErr w:type="spellEnd"/>
      <w:r>
        <w:rPr>
          <w:lang w:eastAsia="en-US"/>
        </w:rPr>
        <w:t xml:space="preserve"> testing was the main rationale for the described effort, which makes extensive use of OWL-DL constru</w:t>
      </w:r>
      <w:r>
        <w:rPr>
          <w:lang w:eastAsia="en-US"/>
        </w:rPr>
        <w:t>c</w:t>
      </w:r>
      <w:r>
        <w:rPr>
          <w:lang w:eastAsia="en-US"/>
        </w:rPr>
        <w:t>tors</w:t>
      </w:r>
      <w:r w:rsidR="00425AC7">
        <w:rPr>
          <w:lang w:eastAsia="en-US"/>
        </w:rPr>
        <w:t xml:space="preserve">  </w:t>
      </w:r>
      <w:r>
        <w:rPr>
          <w:lang w:eastAsia="en-US"/>
        </w:rPr>
        <w:t xml:space="preserve"> such as disjunction, negation, and value restrictions, as well as numerous fully defined classes. </w:t>
      </w:r>
      <w:r w:rsidR="00425AC7">
        <w:rPr>
          <w:lang w:eastAsia="en-US"/>
        </w:rPr>
        <w:t>The drastic decrease in reaso</w:t>
      </w:r>
      <w:r w:rsidR="00425AC7">
        <w:rPr>
          <w:lang w:eastAsia="en-US"/>
        </w:rPr>
        <w:t>n</w:t>
      </w:r>
      <w:r w:rsidR="00425AC7">
        <w:rPr>
          <w:lang w:eastAsia="en-US"/>
        </w:rPr>
        <w:t>ing performance w</w:t>
      </w:r>
      <w:r w:rsidR="00CF6E7F">
        <w:rPr>
          <w:lang w:eastAsia="en-US"/>
        </w:rPr>
        <w:t>as</w:t>
      </w:r>
      <w:r w:rsidR="00425AC7">
        <w:rPr>
          <w:lang w:eastAsia="en-US"/>
        </w:rPr>
        <w:t xml:space="preserve"> therefore not surprising. </w:t>
      </w:r>
      <w:r w:rsidR="000A1BAE">
        <w:rPr>
          <w:lang w:eastAsia="en-US"/>
        </w:rPr>
        <w:t>Expressivity, toget</w:t>
      </w:r>
      <w:r w:rsidR="000A1BAE">
        <w:rPr>
          <w:lang w:eastAsia="en-US"/>
        </w:rPr>
        <w:t>h</w:t>
      </w:r>
      <w:r w:rsidR="000A1BAE">
        <w:rPr>
          <w:lang w:eastAsia="en-US"/>
        </w:rPr>
        <w:t xml:space="preserve">er with a </w:t>
      </w:r>
      <w:r w:rsidR="00F03BD8">
        <w:rPr>
          <w:lang w:eastAsia="en-US"/>
        </w:rPr>
        <w:t xml:space="preserve">strong focus on DL reasoning is certainly one major distinctive criterion when comparing NTDO with OBO ontologies or the ontologies developed by </w:t>
      </w:r>
      <w:proofErr w:type="spellStart"/>
      <w:r w:rsidR="00F03BD8">
        <w:rPr>
          <w:lang w:eastAsia="en-US"/>
        </w:rPr>
        <w:t>Topalis</w:t>
      </w:r>
      <w:proofErr w:type="spellEnd"/>
      <w:r w:rsidR="00F03BD8">
        <w:rPr>
          <w:lang w:eastAsia="en-US"/>
        </w:rPr>
        <w:t xml:space="preserve"> </w:t>
      </w:r>
      <w:r w:rsidR="00883B7F" w:rsidRPr="00883B7F">
        <w:rPr>
          <w:i/>
          <w:lang w:eastAsia="en-US"/>
        </w:rPr>
        <w:t>et al.</w:t>
      </w:r>
      <w:r w:rsidR="00F03BD8">
        <w:rPr>
          <w:lang w:eastAsia="en-US"/>
        </w:rPr>
        <w:t xml:space="preserve"> (</w:t>
      </w:r>
      <w:r w:rsidR="001A5266">
        <w:rPr>
          <w:lang w:eastAsia="en-US"/>
        </w:rPr>
        <w:t>2010) which repr</w:t>
      </w:r>
      <w:r w:rsidR="001A5266">
        <w:rPr>
          <w:lang w:eastAsia="en-US"/>
        </w:rPr>
        <w:t>e</w:t>
      </w:r>
      <w:r w:rsidR="001A5266">
        <w:rPr>
          <w:lang w:eastAsia="en-US"/>
        </w:rPr>
        <w:t>sent a similar domain with a much higher coverage, but less e</w:t>
      </w:r>
      <w:r w:rsidR="001A5266">
        <w:rPr>
          <w:lang w:eastAsia="en-US"/>
        </w:rPr>
        <w:t>x</w:t>
      </w:r>
      <w:r w:rsidR="001A5266">
        <w:rPr>
          <w:lang w:eastAsia="en-US"/>
        </w:rPr>
        <w:t>pressive axiomatic content</w:t>
      </w:r>
      <w:r w:rsidR="000A1BAE">
        <w:rPr>
          <w:lang w:eastAsia="en-US"/>
        </w:rPr>
        <w:t xml:space="preserve">, with semantic annotation being their predominating raison d'être. </w:t>
      </w:r>
      <w:r w:rsidR="001A5266">
        <w:rPr>
          <w:lang w:eastAsia="en-US"/>
        </w:rPr>
        <w:t xml:space="preserve"> </w:t>
      </w:r>
    </w:p>
    <w:p w:rsidR="005D7EED" w:rsidRPr="00EC6F39" w:rsidRDefault="009B3905" w:rsidP="009B3905">
      <w:r>
        <w:t xml:space="preserve">The automatic population of </w:t>
      </w:r>
      <w:proofErr w:type="gramStart"/>
      <w:r>
        <w:t>an ontology</w:t>
      </w:r>
      <w:proofErr w:type="gramEnd"/>
      <w:r>
        <w:t xml:space="preserve"> from a tabular format </w:t>
      </w:r>
      <w:r w:rsidR="00285CD1">
        <w:t xml:space="preserve">was described by </w:t>
      </w:r>
      <w:r w:rsidR="005D7EED" w:rsidRPr="00EC6F39">
        <w:t xml:space="preserve">O’Connor </w:t>
      </w:r>
      <w:r w:rsidR="00883B7F" w:rsidRPr="00883B7F">
        <w:rPr>
          <w:i/>
        </w:rPr>
        <w:t>et al.</w:t>
      </w:r>
      <w:r w:rsidR="005D7EED" w:rsidRPr="00EC6F39">
        <w:t xml:space="preserve"> </w:t>
      </w:r>
      <w:r w:rsidR="00FA2DFD">
        <w:t>(</w:t>
      </w:r>
      <w:r w:rsidR="005D7EED" w:rsidRPr="00EC6F39">
        <w:t>2010</w:t>
      </w:r>
      <w:r w:rsidR="00FA2DFD">
        <w:t>)</w:t>
      </w:r>
      <w:r w:rsidR="005D7EED" w:rsidRPr="00EC6F39">
        <w:t xml:space="preserve"> </w:t>
      </w:r>
      <w:r w:rsidR="00285CD1">
        <w:t xml:space="preserve">who </w:t>
      </w:r>
      <w:r w:rsidR="005D7EED" w:rsidRPr="00EC6F39">
        <w:t>propose</w:t>
      </w:r>
      <w:r w:rsidR="00285CD1">
        <w:t>s</w:t>
      </w:r>
      <w:r w:rsidR="005D7EED" w:rsidRPr="00EC6F39">
        <w:t xml:space="preserve"> a generic sol</w:t>
      </w:r>
      <w:r w:rsidR="005D7EED" w:rsidRPr="00EC6F39">
        <w:t>u</w:t>
      </w:r>
      <w:r w:rsidR="005D7EED" w:rsidRPr="00EC6F39">
        <w:t>tion</w:t>
      </w:r>
      <w:r w:rsidR="00285CD1">
        <w:t xml:space="preserve"> based on an </w:t>
      </w:r>
      <w:r w:rsidR="005D7EED" w:rsidRPr="00EC6F39">
        <w:t xml:space="preserve">extension of </w:t>
      </w:r>
      <w:r w:rsidR="00FA2DFD">
        <w:t xml:space="preserve">the </w:t>
      </w:r>
      <w:r w:rsidR="005D7EED" w:rsidRPr="00EC6F39">
        <w:t xml:space="preserve">OWL Manchester syntax </w:t>
      </w:r>
      <w:r w:rsidR="00285CD1">
        <w:t xml:space="preserve">which </w:t>
      </w:r>
      <w:r w:rsidR="005D7EED" w:rsidRPr="00EC6F39">
        <w:t>permits addressing Excel spreadsheet cells in descriptions of o</w:t>
      </w:r>
      <w:r w:rsidR="005D7EED" w:rsidRPr="00EC6F39">
        <w:t>n</w:t>
      </w:r>
      <w:r w:rsidR="005D7EED" w:rsidRPr="00EC6F39">
        <w:t xml:space="preserve">tology design patterns. </w:t>
      </w:r>
    </w:p>
    <w:p w:rsidR="00850F87" w:rsidRDefault="005D7EED" w:rsidP="0017188B">
      <w:r w:rsidRPr="00EC6F39">
        <w:t>Whereas these authors created their method in order to “</w:t>
      </w:r>
      <w:proofErr w:type="spellStart"/>
      <w:r w:rsidRPr="00EC6F39">
        <w:t>ontol</w:t>
      </w:r>
      <w:r w:rsidRPr="00EC6F39">
        <w:t>o</w:t>
      </w:r>
      <w:r w:rsidRPr="00EC6F39">
        <w:t>gize</w:t>
      </w:r>
      <w:proofErr w:type="spellEnd"/>
      <w:r w:rsidRPr="00EC6F39">
        <w:t xml:space="preserve">” existing tabular information, by enabling the creation of classes and properties among other sophisticated possibilities, Bowers </w:t>
      </w:r>
      <w:r w:rsidR="00883B7F" w:rsidRPr="00883B7F">
        <w:rPr>
          <w:i/>
        </w:rPr>
        <w:t>et al.</w:t>
      </w:r>
      <w:r w:rsidRPr="00EC6F39">
        <w:t xml:space="preserve"> (2010) describe a spreadsheet-to-OWL approach in which the spreadsheets are populated with the expressive goal of facilitating ontology construction.</w:t>
      </w:r>
      <w:r w:rsidR="00FA2DFD">
        <w:t xml:space="preserve"> </w:t>
      </w:r>
      <w:r w:rsidRPr="00EC6F39">
        <w:t>It provides also an easier la</w:t>
      </w:r>
      <w:r w:rsidRPr="00EC6F39">
        <w:t>n</w:t>
      </w:r>
      <w:bookmarkStart w:id="6" w:name="_GoBack"/>
      <w:bookmarkEnd w:id="6"/>
      <w:r w:rsidRPr="00EC6F39">
        <w:t xml:space="preserve">guage (than OWL) to describe DL contents. </w:t>
      </w:r>
      <w:r w:rsidR="005F7F56">
        <w:t xml:space="preserve">A similar approach is pursued by the quick term templates, described by </w:t>
      </w:r>
      <w:r w:rsidR="005F7F56" w:rsidRPr="00EC6F39">
        <w:t>Peters</w:t>
      </w:r>
      <w:r w:rsidR="005F7F56">
        <w:t xml:space="preserve"> </w:t>
      </w:r>
      <w:r w:rsidR="00883B7F" w:rsidRPr="00883B7F">
        <w:rPr>
          <w:i/>
        </w:rPr>
        <w:t>et al.</w:t>
      </w:r>
      <w:r w:rsidR="005F7F56" w:rsidRPr="00EC6F39">
        <w:t>, 2009</w:t>
      </w:r>
      <w:r w:rsidR="005F7F56">
        <w:t xml:space="preserve">. </w:t>
      </w:r>
      <w:r w:rsidRPr="00EC6F39">
        <w:t>Th</w:t>
      </w:r>
      <w:r w:rsidR="005F7F56">
        <w:t>e</w:t>
      </w:r>
      <w:r w:rsidRPr="00EC6F39">
        <w:t>s</w:t>
      </w:r>
      <w:r w:rsidR="005F7F56">
        <w:t>e</w:t>
      </w:r>
      <w:r w:rsidRPr="00EC6F39">
        <w:t xml:space="preserve"> </w:t>
      </w:r>
      <w:r w:rsidR="00FA2DFD">
        <w:t>solution</w:t>
      </w:r>
      <w:r w:rsidR="005F7F56">
        <w:t>s</w:t>
      </w:r>
      <w:r w:rsidR="00FA2DFD">
        <w:t xml:space="preserve"> </w:t>
      </w:r>
      <w:r w:rsidR="005F7F56">
        <w:t xml:space="preserve">are </w:t>
      </w:r>
      <w:r w:rsidRPr="00EC6F39">
        <w:t>certainly more amenable to biologists, ecologists, etc, than OWL</w:t>
      </w:r>
      <w:r w:rsidR="00FA2DFD">
        <w:t xml:space="preserve">. However </w:t>
      </w:r>
      <w:r w:rsidR="00230249">
        <w:t xml:space="preserve">they </w:t>
      </w:r>
      <w:r w:rsidR="00FA2DFD">
        <w:t xml:space="preserve">do not lend </w:t>
      </w:r>
      <w:r w:rsidR="00230249">
        <w:t xml:space="preserve">themselves </w:t>
      </w:r>
      <w:r w:rsidR="00FA2DFD">
        <w:t xml:space="preserve">to </w:t>
      </w:r>
      <w:r w:rsidR="00BC0F80">
        <w:t>the reuse of legacy data such as extracted from existing tables.</w:t>
      </w:r>
    </w:p>
    <w:p w:rsidR="001A5266" w:rsidRPr="0017188B" w:rsidRDefault="001A5266" w:rsidP="0017188B">
      <w:r>
        <w:t xml:space="preserve">An important limitation of the transfer of tabular information into </w:t>
      </w:r>
      <w:proofErr w:type="gramStart"/>
      <w:r>
        <w:t>an ontology</w:t>
      </w:r>
      <w:proofErr w:type="gramEnd"/>
      <w:r>
        <w:t xml:space="preserve"> is the type of content</w:t>
      </w:r>
      <w:r w:rsidR="00A905E5">
        <w:t xml:space="preserve">. Whereas numeric content can represented by OWL data properties (however only rudimentary supported by reasoners), probabilistic </w:t>
      </w:r>
      <w:r w:rsidR="00E948ED">
        <w:t>associations or default e</w:t>
      </w:r>
      <w:r w:rsidR="00E948ED">
        <w:t>x</w:t>
      </w:r>
      <w:r w:rsidR="00E948ED">
        <w:t xml:space="preserve">pressions extend the scope of what can be sensibly expressed in a DL ontology, as description logics </w:t>
      </w:r>
      <w:r w:rsidR="00994018">
        <w:t>is not an appropriate means to process this kind of knowledge</w:t>
      </w:r>
      <w:r w:rsidR="00BC6323">
        <w:t xml:space="preserve"> (Schulz </w:t>
      </w:r>
      <w:r w:rsidR="00883B7F" w:rsidRPr="00883B7F">
        <w:rPr>
          <w:i/>
        </w:rPr>
        <w:t>et al.</w:t>
      </w:r>
      <w:r w:rsidR="00BC6323">
        <w:t>, 2009)</w:t>
      </w:r>
      <w:r w:rsidR="00994018">
        <w:t xml:space="preserve"> </w:t>
      </w:r>
    </w:p>
    <w:p w:rsidR="00177132" w:rsidRPr="00D47ECB" w:rsidRDefault="005D7EED" w:rsidP="005D7EED">
      <w:pPr>
        <w:pStyle w:val="Ttulo1"/>
        <w:rPr>
          <w:rFonts w:cs="Helvetica"/>
        </w:rPr>
      </w:pPr>
      <w:r w:rsidRPr="00D47ECB">
        <w:rPr>
          <w:rFonts w:cs="Helvetica"/>
        </w:rPr>
        <w:t>Conclusion</w:t>
      </w:r>
    </w:p>
    <w:p w:rsidR="00D91D25" w:rsidRDefault="00994018" w:rsidP="005D7EED">
      <w:pPr>
        <w:rPr>
          <w:lang w:eastAsia="en-US"/>
        </w:rPr>
      </w:pPr>
      <w:r>
        <w:rPr>
          <w:lang w:eastAsia="en-US"/>
        </w:rPr>
        <w:t xml:space="preserve">In this study we investigated two questions. Firstly, how </w:t>
      </w:r>
      <w:r w:rsidR="00D91D25">
        <w:rPr>
          <w:lang w:eastAsia="en-US"/>
        </w:rPr>
        <w:t>canonic</w:t>
      </w:r>
      <w:r w:rsidR="00365A68">
        <w:rPr>
          <w:lang w:eastAsia="en-US"/>
        </w:rPr>
        <w:t>al</w:t>
      </w:r>
      <w:r w:rsidR="00D91D25">
        <w:rPr>
          <w:lang w:eastAsia="en-US"/>
        </w:rPr>
        <w:t xml:space="preserve"> domain </w:t>
      </w:r>
      <w:r>
        <w:rPr>
          <w:lang w:eastAsia="en-US"/>
        </w:rPr>
        <w:t xml:space="preserve">knowledge about </w:t>
      </w:r>
      <w:r w:rsidR="00D91D25">
        <w:rPr>
          <w:lang w:eastAsia="en-US"/>
        </w:rPr>
        <w:t>the transmission of rare tropical diseases can be expressed in a way that warrants reliable answers to prev</w:t>
      </w:r>
      <w:r w:rsidR="00D91D25">
        <w:rPr>
          <w:lang w:eastAsia="en-US"/>
        </w:rPr>
        <w:t>i</w:t>
      </w:r>
      <w:r w:rsidR="00D91D25">
        <w:rPr>
          <w:lang w:eastAsia="en-US"/>
        </w:rPr>
        <w:t>ously formulated competenc</w:t>
      </w:r>
      <w:r w:rsidR="009A117E">
        <w:rPr>
          <w:lang w:eastAsia="en-US"/>
        </w:rPr>
        <w:t>y</w:t>
      </w:r>
      <w:r w:rsidR="00D91D25">
        <w:rPr>
          <w:lang w:eastAsia="en-US"/>
        </w:rPr>
        <w:t xml:space="preserve"> questions. Secondly</w:t>
      </w:r>
      <w:r w:rsidR="00365A68">
        <w:rPr>
          <w:lang w:eastAsia="en-US"/>
        </w:rPr>
        <w:t>,</w:t>
      </w:r>
      <w:r w:rsidR="00D91D25">
        <w:rPr>
          <w:lang w:eastAsia="en-US"/>
        </w:rPr>
        <w:t xml:space="preserve"> how legacy information </w:t>
      </w:r>
      <w:r w:rsidR="001807AB">
        <w:rPr>
          <w:lang w:eastAsia="en-US"/>
        </w:rPr>
        <w:t xml:space="preserve">contained in the tables of scientific papers can be transformed into a formal ontology which obeys the principles of philosophically founded ontology design. </w:t>
      </w:r>
    </w:p>
    <w:p w:rsidR="00CF6E7F" w:rsidRDefault="001807AB" w:rsidP="00E2184D">
      <w:pPr>
        <w:rPr>
          <w:lang w:eastAsia="en-US"/>
        </w:rPr>
      </w:pPr>
      <w:r>
        <w:rPr>
          <w:lang w:eastAsia="en-US"/>
        </w:rPr>
        <w:t xml:space="preserve">We found </w:t>
      </w:r>
      <w:r w:rsidR="00A62711">
        <w:rPr>
          <w:lang w:eastAsia="en-US"/>
        </w:rPr>
        <w:t>satisfactory results for both question</w:t>
      </w:r>
      <w:r w:rsidR="00CF6E7F">
        <w:rPr>
          <w:lang w:eastAsia="en-US"/>
        </w:rPr>
        <w:t>s</w:t>
      </w:r>
      <w:r w:rsidR="00A62711">
        <w:rPr>
          <w:lang w:eastAsia="en-US"/>
        </w:rPr>
        <w:t>, but also encou</w:t>
      </w:r>
      <w:r w:rsidR="00A62711">
        <w:rPr>
          <w:lang w:eastAsia="en-US"/>
        </w:rPr>
        <w:t>n</w:t>
      </w:r>
      <w:r w:rsidR="00A62711">
        <w:rPr>
          <w:lang w:eastAsia="en-US"/>
        </w:rPr>
        <w:t>tered serious limitations</w:t>
      </w:r>
      <w:r w:rsidR="00CF6E7F">
        <w:rPr>
          <w:lang w:eastAsia="en-US"/>
        </w:rPr>
        <w:t>. C</w:t>
      </w:r>
      <w:r w:rsidR="00A62711">
        <w:rPr>
          <w:lang w:eastAsia="en-US"/>
        </w:rPr>
        <w:t>omprehensive domain knowledge</w:t>
      </w:r>
      <w:r w:rsidR="00CF6E7F">
        <w:rPr>
          <w:lang w:eastAsia="en-US"/>
        </w:rPr>
        <w:t xml:space="preserve"> can</w:t>
      </w:r>
      <w:r w:rsidR="00A62711">
        <w:rPr>
          <w:lang w:eastAsia="en-US"/>
        </w:rPr>
        <w:t xml:space="preserve"> be </w:t>
      </w:r>
      <w:r w:rsidR="00886162">
        <w:rPr>
          <w:lang w:eastAsia="en-US"/>
        </w:rPr>
        <w:t>represented in expressive description logics and can be queried by DL expressions. However, the scalability is limited due to the inherent computational complexity. Furthermore</w:t>
      </w:r>
      <w:r w:rsidR="00CF6E7F">
        <w:rPr>
          <w:lang w:eastAsia="en-US"/>
        </w:rPr>
        <w:t>,</w:t>
      </w:r>
      <w:r w:rsidR="00886162">
        <w:rPr>
          <w:lang w:eastAsia="en-US"/>
        </w:rPr>
        <w:t xml:space="preserve"> </w:t>
      </w:r>
      <w:r w:rsidR="00ED7792">
        <w:rPr>
          <w:lang w:eastAsia="en-US"/>
        </w:rPr>
        <w:t xml:space="preserve">the construction </w:t>
      </w:r>
      <w:r w:rsidR="00ED7792">
        <w:rPr>
          <w:lang w:eastAsia="en-US"/>
        </w:rPr>
        <w:lastRenderedPageBreak/>
        <w:t xml:space="preserve">of such queries </w:t>
      </w:r>
      <w:r w:rsidR="00CF6E7F">
        <w:rPr>
          <w:lang w:eastAsia="en-US"/>
        </w:rPr>
        <w:t xml:space="preserve">is </w:t>
      </w:r>
      <w:r w:rsidR="00ED7792">
        <w:rPr>
          <w:lang w:eastAsia="en-US"/>
        </w:rPr>
        <w:t xml:space="preserve">currently not satisfactorily supported by user-friendly tools. </w:t>
      </w:r>
    </w:p>
    <w:p w:rsidR="00D91D25" w:rsidRDefault="00ED7792" w:rsidP="00E2184D">
      <w:pPr>
        <w:rPr>
          <w:lang w:eastAsia="en-US"/>
        </w:rPr>
      </w:pPr>
      <w:r>
        <w:rPr>
          <w:lang w:eastAsia="en-US"/>
        </w:rPr>
        <w:t xml:space="preserve">For the second question we successfully developed an export tool based on ontology design patterns which have to be individually crafted for each table. </w:t>
      </w:r>
      <w:r w:rsidR="002B55D2">
        <w:rPr>
          <w:lang w:eastAsia="en-US"/>
        </w:rPr>
        <w:t xml:space="preserve">Here the limitation lies in the content of many tables, which do not contain ontological knowledge in a strict sense. In these cases other representational formalisms (e.g. for probabilistic knowledge) need to be employed. </w:t>
      </w:r>
      <w:r>
        <w:rPr>
          <w:lang w:eastAsia="en-US"/>
        </w:rPr>
        <w:t xml:space="preserve"> </w:t>
      </w:r>
      <w:r w:rsidR="00E2184D">
        <w:rPr>
          <w:lang w:eastAsia="en-US"/>
        </w:rPr>
        <w:t xml:space="preserve"> </w:t>
      </w:r>
    </w:p>
    <w:p w:rsidR="005D7EED" w:rsidRPr="00D47ECB" w:rsidRDefault="005D7EED" w:rsidP="005D7EED">
      <w:pPr>
        <w:pStyle w:val="Ttulo1"/>
        <w:rPr>
          <w:rFonts w:eastAsia="Arial" w:cs="Helvetica"/>
        </w:rPr>
      </w:pPr>
      <w:r w:rsidRPr="00D47ECB">
        <w:rPr>
          <w:rFonts w:eastAsia="Arial" w:cs="Helvetica"/>
        </w:rPr>
        <w:t>Acknowledgements</w:t>
      </w:r>
    </w:p>
    <w:p w:rsidR="005D7EED" w:rsidRDefault="005D7EED" w:rsidP="005D7EED">
      <w:r w:rsidRPr="00EC6F39">
        <w:t xml:space="preserve">This work was supported by the DFG </w:t>
      </w:r>
      <w:proofErr w:type="gramStart"/>
      <w:r w:rsidRPr="00EC6F39">
        <w:t>grant  JA</w:t>
      </w:r>
      <w:proofErr w:type="gramEnd"/>
      <w:r w:rsidRPr="00EC6F39">
        <w:t xml:space="preserve"> 1904/2-1, SCHU 2515/1-1 </w:t>
      </w:r>
      <w:proofErr w:type="spellStart"/>
      <w:r w:rsidRPr="00EC6F39">
        <w:t>GoodOD</w:t>
      </w:r>
      <w:proofErr w:type="spellEnd"/>
      <w:r w:rsidRPr="00EC6F39">
        <w:t xml:space="preserve"> (Good Ontology Design), the BMBF-IB m</w:t>
      </w:r>
      <w:r w:rsidRPr="00EC6F39">
        <w:t>o</w:t>
      </w:r>
      <w:r w:rsidRPr="00EC6F39">
        <w:t>bility project BRA 09/006</w:t>
      </w:r>
      <w:r>
        <w:t xml:space="preserve">. </w:t>
      </w:r>
    </w:p>
    <w:p w:rsidR="005D7EED" w:rsidRPr="00D47ECB" w:rsidRDefault="005D7EED" w:rsidP="005D7EED">
      <w:pPr>
        <w:pStyle w:val="Ttulo1"/>
        <w:rPr>
          <w:rFonts w:eastAsia="Arial" w:cs="Helvetica"/>
        </w:rPr>
      </w:pPr>
      <w:r w:rsidRPr="00D47ECB">
        <w:rPr>
          <w:rFonts w:eastAsia="Arial" w:cs="Helvetica"/>
        </w:rPr>
        <w:t>References</w:t>
      </w:r>
    </w:p>
    <w:p w:rsidR="005D7EED" w:rsidRPr="00386438" w:rsidRDefault="005D7EED" w:rsidP="005D7EED">
      <w:pPr>
        <w:rPr>
          <w:szCs w:val="18"/>
        </w:rPr>
      </w:pPr>
      <w:proofErr w:type="spellStart"/>
      <w:r w:rsidRPr="00386438">
        <w:rPr>
          <w:szCs w:val="18"/>
        </w:rPr>
        <w:t>Baader</w:t>
      </w:r>
      <w:proofErr w:type="spellEnd"/>
      <w:r w:rsidRPr="00386438">
        <w:rPr>
          <w:szCs w:val="18"/>
        </w:rPr>
        <w:t xml:space="preserve">, F. </w:t>
      </w:r>
      <w:r w:rsidR="00883B7F" w:rsidRPr="00883B7F">
        <w:rPr>
          <w:i/>
          <w:szCs w:val="18"/>
        </w:rPr>
        <w:t>et al.</w:t>
      </w:r>
      <w:r w:rsidRPr="00386438">
        <w:rPr>
          <w:szCs w:val="18"/>
        </w:rPr>
        <w:t xml:space="preserve"> (2007) </w:t>
      </w:r>
      <w:proofErr w:type="gramStart"/>
      <w:r w:rsidRPr="00FB75FC">
        <w:rPr>
          <w:i/>
          <w:szCs w:val="18"/>
        </w:rPr>
        <w:t>The</w:t>
      </w:r>
      <w:proofErr w:type="gramEnd"/>
      <w:r w:rsidRPr="00FB75FC">
        <w:rPr>
          <w:i/>
          <w:szCs w:val="18"/>
        </w:rPr>
        <w:t xml:space="preserve"> Description Logic Handbook</w:t>
      </w:r>
      <w:r w:rsidRPr="00386438">
        <w:rPr>
          <w:szCs w:val="18"/>
        </w:rPr>
        <w:t xml:space="preserve">. </w:t>
      </w:r>
      <w:proofErr w:type="gramStart"/>
      <w:r w:rsidRPr="00386438">
        <w:rPr>
          <w:szCs w:val="18"/>
        </w:rPr>
        <w:t>Theory, Implementation, and Applications.</w:t>
      </w:r>
      <w:proofErr w:type="gramEnd"/>
      <w:r w:rsidRPr="00386438">
        <w:rPr>
          <w:szCs w:val="18"/>
        </w:rPr>
        <w:t xml:space="preserve"> </w:t>
      </w:r>
      <w:proofErr w:type="gramStart"/>
      <w:r w:rsidRPr="00386438">
        <w:rPr>
          <w:szCs w:val="18"/>
        </w:rPr>
        <w:t>2nd edition.</w:t>
      </w:r>
      <w:proofErr w:type="gramEnd"/>
      <w:r w:rsidRPr="00386438">
        <w:rPr>
          <w:szCs w:val="18"/>
        </w:rPr>
        <w:t xml:space="preserve"> Cambridge, U.K. Cambridge University Press.</w:t>
      </w:r>
    </w:p>
    <w:p w:rsidR="005D7EED" w:rsidRPr="00386438" w:rsidRDefault="000E7F13" w:rsidP="005D7EED">
      <w:pPr>
        <w:rPr>
          <w:szCs w:val="18"/>
          <w:shd w:val="solid" w:color="FFFFFF" w:fill="FFFFFF"/>
        </w:rPr>
      </w:pPr>
      <w:proofErr w:type="spellStart"/>
      <w:r>
        <w:rPr>
          <w:szCs w:val="18"/>
          <w:shd w:val="solid" w:color="FFFFFF" w:fill="FFFFFF"/>
        </w:rPr>
        <w:t>Beiss</w:t>
      </w:r>
      <w:r w:rsidR="005D7EED" w:rsidRPr="00386438">
        <w:rPr>
          <w:szCs w:val="18"/>
          <w:shd w:val="solid" w:color="FFFFFF" w:fill="FFFFFF"/>
        </w:rPr>
        <w:t>wanger</w:t>
      </w:r>
      <w:proofErr w:type="spellEnd"/>
      <w:r w:rsidR="005D7EED" w:rsidRPr="00386438">
        <w:rPr>
          <w:szCs w:val="18"/>
          <w:shd w:val="solid" w:color="FFFFFF" w:fill="FFFFFF"/>
        </w:rPr>
        <w:t xml:space="preserve">, E. </w:t>
      </w:r>
      <w:r w:rsidR="00883B7F" w:rsidRPr="00883B7F">
        <w:rPr>
          <w:i/>
          <w:szCs w:val="18"/>
          <w:shd w:val="solid" w:color="FFFFFF" w:fill="FFFFFF"/>
        </w:rPr>
        <w:t>et al.</w:t>
      </w:r>
      <w:r w:rsidR="005D7EED" w:rsidRPr="00386438">
        <w:rPr>
          <w:szCs w:val="18"/>
          <w:shd w:val="solid" w:color="FFFFFF" w:fill="FFFFFF"/>
        </w:rPr>
        <w:t xml:space="preserve"> (2008) BioTop: An Upper Domain Ontology for the Life Sciences - A Description of its Current Structure, Contents, and Interfaces to OBO Ontologies. </w:t>
      </w:r>
      <w:r w:rsidR="005D7EED" w:rsidRPr="00386438">
        <w:rPr>
          <w:i/>
          <w:iCs/>
          <w:szCs w:val="18"/>
          <w:shd w:val="solid" w:color="FFFFFF" w:fill="FFFFFF"/>
        </w:rPr>
        <w:t xml:space="preserve">Applied </w:t>
      </w:r>
      <w:proofErr w:type="gramStart"/>
      <w:r w:rsidR="005D7EED" w:rsidRPr="00386438">
        <w:rPr>
          <w:i/>
          <w:iCs/>
          <w:szCs w:val="18"/>
          <w:shd w:val="solid" w:color="FFFFFF" w:fill="FFFFFF"/>
        </w:rPr>
        <w:t>Ontology</w:t>
      </w:r>
      <w:r w:rsidR="005D7EED" w:rsidRPr="00386438">
        <w:rPr>
          <w:szCs w:val="18"/>
          <w:shd w:val="solid" w:color="FFFFFF" w:fill="FFFFFF"/>
        </w:rPr>
        <w:t xml:space="preserve">  3</w:t>
      </w:r>
      <w:proofErr w:type="gramEnd"/>
      <w:r w:rsidR="005D7EED" w:rsidRPr="00386438">
        <w:rPr>
          <w:szCs w:val="18"/>
          <w:shd w:val="solid" w:color="FFFFFF" w:fill="FFFFFF"/>
        </w:rPr>
        <w:t>(4), 205-212.</w:t>
      </w:r>
    </w:p>
    <w:p w:rsidR="005D7EED" w:rsidRPr="00386438" w:rsidRDefault="005D7EED" w:rsidP="005D7EED">
      <w:pPr>
        <w:rPr>
          <w:szCs w:val="18"/>
        </w:rPr>
      </w:pPr>
      <w:proofErr w:type="spellStart"/>
      <w:r w:rsidRPr="00386438">
        <w:rPr>
          <w:szCs w:val="18"/>
        </w:rPr>
        <w:t>Beyrer</w:t>
      </w:r>
      <w:proofErr w:type="spellEnd"/>
      <w:r w:rsidRPr="00386438">
        <w:rPr>
          <w:szCs w:val="18"/>
        </w:rPr>
        <w:t xml:space="preserve">, C. </w:t>
      </w:r>
      <w:r w:rsidR="00883B7F" w:rsidRPr="00883B7F">
        <w:rPr>
          <w:i/>
          <w:szCs w:val="18"/>
        </w:rPr>
        <w:t>et al.</w:t>
      </w:r>
      <w:r w:rsidRPr="00386438">
        <w:rPr>
          <w:szCs w:val="18"/>
        </w:rPr>
        <w:t xml:space="preserve"> (2007) Health and Human Rights 3: Neglected </w:t>
      </w:r>
      <w:proofErr w:type="gramStart"/>
      <w:r w:rsidRPr="00386438">
        <w:rPr>
          <w:szCs w:val="18"/>
        </w:rPr>
        <w:t>diseases ,</w:t>
      </w:r>
      <w:proofErr w:type="gramEnd"/>
      <w:r w:rsidRPr="00386438">
        <w:rPr>
          <w:szCs w:val="18"/>
        </w:rPr>
        <w:t xml:space="preserve"> civil conflicts, and the right to health. </w:t>
      </w:r>
      <w:proofErr w:type="gramStart"/>
      <w:r w:rsidRPr="00386438">
        <w:rPr>
          <w:i/>
          <w:iCs/>
          <w:szCs w:val="18"/>
        </w:rPr>
        <w:t>The Lancet</w:t>
      </w:r>
      <w:r w:rsidRPr="00386438">
        <w:rPr>
          <w:szCs w:val="18"/>
        </w:rPr>
        <w:t xml:space="preserve"> 370(9587), 619-27.</w:t>
      </w:r>
      <w:proofErr w:type="gramEnd"/>
    </w:p>
    <w:p w:rsidR="005D7EED" w:rsidRPr="00386438" w:rsidRDefault="005D7EED" w:rsidP="005D7EED">
      <w:pPr>
        <w:rPr>
          <w:szCs w:val="18"/>
        </w:rPr>
      </w:pPr>
      <w:r w:rsidRPr="00386438">
        <w:rPr>
          <w:szCs w:val="18"/>
        </w:rPr>
        <w:t xml:space="preserve">Bowers, S. </w:t>
      </w:r>
      <w:r w:rsidR="00883B7F" w:rsidRPr="00883B7F">
        <w:rPr>
          <w:i/>
          <w:szCs w:val="18"/>
        </w:rPr>
        <w:t>et al.</w:t>
      </w:r>
      <w:r w:rsidRPr="00386438">
        <w:rPr>
          <w:szCs w:val="18"/>
        </w:rPr>
        <w:t xml:space="preserve"> (2010) </w:t>
      </w:r>
      <w:proofErr w:type="spellStart"/>
      <w:r w:rsidRPr="00386438">
        <w:rPr>
          <w:szCs w:val="18"/>
        </w:rPr>
        <w:t>Owlifier</w:t>
      </w:r>
      <w:proofErr w:type="spellEnd"/>
      <w:r w:rsidRPr="00386438">
        <w:rPr>
          <w:szCs w:val="18"/>
        </w:rPr>
        <w:t xml:space="preserve">: Creating OWL-DL ontologies from simple spreadsheet-based knowledge descriptions. </w:t>
      </w:r>
      <w:r w:rsidRPr="00386438">
        <w:rPr>
          <w:rFonts w:eastAsia="Verdana"/>
          <w:i/>
          <w:iCs/>
          <w:szCs w:val="18"/>
        </w:rPr>
        <w:t>E</w:t>
      </w:r>
      <w:r w:rsidR="00883B7F">
        <w:rPr>
          <w:rFonts w:eastAsia="Verdana"/>
          <w:i/>
          <w:iCs/>
          <w:szCs w:val="18"/>
        </w:rPr>
        <w:t>col</w:t>
      </w:r>
      <w:r w:rsidRPr="00386438">
        <w:rPr>
          <w:rFonts w:eastAsia="Verdana"/>
          <w:i/>
          <w:iCs/>
          <w:szCs w:val="18"/>
        </w:rPr>
        <w:t xml:space="preserve"> </w:t>
      </w:r>
      <w:proofErr w:type="gramStart"/>
      <w:r w:rsidRPr="00386438">
        <w:rPr>
          <w:rFonts w:eastAsia="Verdana"/>
          <w:i/>
          <w:iCs/>
          <w:szCs w:val="18"/>
        </w:rPr>
        <w:t>I</w:t>
      </w:r>
      <w:r w:rsidR="00883B7F">
        <w:rPr>
          <w:rFonts w:eastAsia="Verdana"/>
          <w:i/>
          <w:iCs/>
          <w:szCs w:val="18"/>
        </w:rPr>
        <w:t>nform</w:t>
      </w:r>
      <w:r w:rsidRPr="00386438">
        <w:rPr>
          <w:rFonts w:eastAsia="Verdana"/>
          <w:i/>
          <w:iCs/>
          <w:szCs w:val="18"/>
        </w:rPr>
        <w:t xml:space="preserve"> </w:t>
      </w:r>
      <w:r w:rsidRPr="00386438">
        <w:rPr>
          <w:szCs w:val="18"/>
        </w:rPr>
        <w:t xml:space="preserve"> 5</w:t>
      </w:r>
      <w:proofErr w:type="gramEnd"/>
      <w:r w:rsidRPr="00386438">
        <w:rPr>
          <w:szCs w:val="18"/>
        </w:rPr>
        <w:t>(1), 19-25.</w:t>
      </w:r>
    </w:p>
    <w:p w:rsidR="005D7EED" w:rsidRPr="00386438" w:rsidRDefault="005D7EED" w:rsidP="005D7EED">
      <w:pPr>
        <w:rPr>
          <w:szCs w:val="18"/>
        </w:rPr>
      </w:pPr>
      <w:r w:rsidRPr="00386438">
        <w:rPr>
          <w:szCs w:val="18"/>
        </w:rPr>
        <w:t xml:space="preserve">Donnelly, K. (2006) SNOMED-CT: The advanced terminology and coding system for eHealth. </w:t>
      </w:r>
      <w:r w:rsidRPr="00386438">
        <w:rPr>
          <w:i/>
          <w:iCs/>
          <w:szCs w:val="18"/>
        </w:rPr>
        <w:t xml:space="preserve">Stud Health </w:t>
      </w:r>
      <w:proofErr w:type="spellStart"/>
      <w:r w:rsidRPr="00386438">
        <w:rPr>
          <w:i/>
          <w:iCs/>
          <w:szCs w:val="18"/>
        </w:rPr>
        <w:t>Technol</w:t>
      </w:r>
      <w:proofErr w:type="spellEnd"/>
      <w:r w:rsidRPr="00386438">
        <w:rPr>
          <w:i/>
          <w:iCs/>
          <w:szCs w:val="18"/>
        </w:rPr>
        <w:t xml:space="preserve"> Inform</w:t>
      </w:r>
      <w:r w:rsidRPr="00386438">
        <w:rPr>
          <w:szCs w:val="18"/>
        </w:rPr>
        <w:t xml:space="preserve"> 121, 279-290.</w:t>
      </w:r>
    </w:p>
    <w:p w:rsidR="005D7EED" w:rsidRPr="00386438" w:rsidRDefault="005D7EED" w:rsidP="005D7EED">
      <w:pPr>
        <w:rPr>
          <w:szCs w:val="18"/>
          <w:shd w:val="solid" w:color="FFFFFF" w:fill="FFFFFF"/>
        </w:rPr>
      </w:pPr>
      <w:proofErr w:type="spellStart"/>
      <w:proofErr w:type="gramStart"/>
      <w:r w:rsidRPr="00386438">
        <w:rPr>
          <w:szCs w:val="18"/>
          <w:shd w:val="solid" w:color="FFFFFF" w:fill="FFFFFF"/>
        </w:rPr>
        <w:t>Gangemi</w:t>
      </w:r>
      <w:proofErr w:type="spellEnd"/>
      <w:r w:rsidRPr="00386438">
        <w:rPr>
          <w:szCs w:val="18"/>
          <w:shd w:val="solid" w:color="FFFFFF" w:fill="FFFFFF"/>
        </w:rPr>
        <w:t xml:space="preserve">, A. </w:t>
      </w:r>
      <w:r w:rsidR="00883B7F" w:rsidRPr="00883B7F">
        <w:rPr>
          <w:i/>
          <w:szCs w:val="18"/>
          <w:shd w:val="solid" w:color="FFFFFF" w:fill="FFFFFF"/>
        </w:rPr>
        <w:t>et al.</w:t>
      </w:r>
      <w:r w:rsidRPr="00386438">
        <w:rPr>
          <w:szCs w:val="18"/>
          <w:shd w:val="solid" w:color="FFFFFF" w:fill="FFFFFF"/>
        </w:rPr>
        <w:t xml:space="preserve"> (2002) Sweetening ontologies with DOLCE.</w:t>
      </w:r>
      <w:proofErr w:type="gramEnd"/>
      <w:r w:rsidRPr="00386438">
        <w:rPr>
          <w:szCs w:val="18"/>
          <w:shd w:val="solid" w:color="FFFFFF" w:fill="FFFFFF"/>
        </w:rPr>
        <w:t xml:space="preserve"> Knowledge Engineering and Knowledge Management: Ontologies and the Semantic Web. </w:t>
      </w:r>
      <w:proofErr w:type="spellStart"/>
      <w:r w:rsidRPr="00386438">
        <w:rPr>
          <w:i/>
          <w:iCs/>
          <w:szCs w:val="18"/>
          <w:shd w:val="solid" w:color="FFFFFF" w:fill="FFFFFF"/>
        </w:rPr>
        <w:t>Lect</w:t>
      </w:r>
      <w:proofErr w:type="spellEnd"/>
      <w:r w:rsidRPr="00386438">
        <w:rPr>
          <w:i/>
          <w:iCs/>
          <w:szCs w:val="18"/>
          <w:shd w:val="solid" w:color="FFFFFF" w:fill="FFFFFF"/>
        </w:rPr>
        <w:t xml:space="preserve"> Notes </w:t>
      </w:r>
      <w:proofErr w:type="spellStart"/>
      <w:r w:rsidRPr="00386438">
        <w:rPr>
          <w:i/>
          <w:iCs/>
          <w:szCs w:val="18"/>
          <w:shd w:val="solid" w:color="FFFFFF" w:fill="FFFFFF"/>
        </w:rPr>
        <w:t>Comput</w:t>
      </w:r>
      <w:proofErr w:type="spellEnd"/>
      <w:r w:rsidRPr="00386438">
        <w:rPr>
          <w:i/>
          <w:iCs/>
          <w:szCs w:val="18"/>
          <w:shd w:val="solid" w:color="FFFFFF" w:fill="FFFFFF"/>
        </w:rPr>
        <w:t xml:space="preserve"> </w:t>
      </w:r>
      <w:proofErr w:type="spellStart"/>
      <w:r w:rsidRPr="00386438">
        <w:rPr>
          <w:i/>
          <w:iCs/>
          <w:szCs w:val="18"/>
          <w:shd w:val="solid" w:color="FFFFFF" w:fill="FFFFFF"/>
        </w:rPr>
        <w:t>Sc</w:t>
      </w:r>
      <w:proofErr w:type="spellEnd"/>
      <w:r w:rsidRPr="00386438">
        <w:rPr>
          <w:szCs w:val="18"/>
          <w:shd w:val="solid" w:color="FFFFFF" w:fill="FFFFFF"/>
        </w:rPr>
        <w:t xml:space="preserve"> 2473/2002, 223-233.</w:t>
      </w:r>
    </w:p>
    <w:p w:rsidR="005D7EED" w:rsidRPr="00386438" w:rsidRDefault="005D7EED" w:rsidP="00E5334B">
      <w:proofErr w:type="spellStart"/>
      <w:r w:rsidRPr="00386438">
        <w:t>Grenon</w:t>
      </w:r>
      <w:proofErr w:type="spellEnd"/>
      <w:r w:rsidRPr="00386438">
        <w:t xml:space="preserve">, P. </w:t>
      </w:r>
      <w:r w:rsidR="00883B7F" w:rsidRPr="00883B7F">
        <w:rPr>
          <w:i/>
        </w:rPr>
        <w:t>et al.</w:t>
      </w:r>
      <w:r w:rsidRPr="00386438">
        <w:t xml:space="preserve"> (2004) Biodynamic ontology: applying BFO in the biomedical domain.  </w:t>
      </w:r>
      <w:r w:rsidRPr="00FB75FC">
        <w:rPr>
          <w:i/>
        </w:rPr>
        <w:t xml:space="preserve">Stud Health </w:t>
      </w:r>
      <w:proofErr w:type="spellStart"/>
      <w:r w:rsidRPr="00FB75FC">
        <w:rPr>
          <w:i/>
        </w:rPr>
        <w:t>Technol</w:t>
      </w:r>
      <w:proofErr w:type="spellEnd"/>
      <w:r w:rsidRPr="00FB75FC">
        <w:rPr>
          <w:i/>
        </w:rPr>
        <w:t xml:space="preserve"> Inform</w:t>
      </w:r>
      <w:r w:rsidRPr="00386438">
        <w:t>. 102, 20-38.</w:t>
      </w:r>
    </w:p>
    <w:p w:rsidR="005D7EED" w:rsidRPr="00386438" w:rsidRDefault="005D7EED" w:rsidP="005D7EED">
      <w:pPr>
        <w:rPr>
          <w:szCs w:val="18"/>
        </w:rPr>
      </w:pPr>
      <w:proofErr w:type="spellStart"/>
      <w:proofErr w:type="gramStart"/>
      <w:r w:rsidRPr="00386438">
        <w:rPr>
          <w:szCs w:val="18"/>
        </w:rPr>
        <w:t>Gruninger</w:t>
      </w:r>
      <w:proofErr w:type="spellEnd"/>
      <w:r w:rsidRPr="00386438">
        <w:rPr>
          <w:szCs w:val="18"/>
        </w:rPr>
        <w:t>, M. and Fox, M. (1994).</w:t>
      </w:r>
      <w:proofErr w:type="gramEnd"/>
      <w:r w:rsidRPr="00386438">
        <w:rPr>
          <w:szCs w:val="18"/>
        </w:rPr>
        <w:t xml:space="preserve"> The role of competency que</w:t>
      </w:r>
      <w:r w:rsidRPr="00386438">
        <w:rPr>
          <w:szCs w:val="18"/>
        </w:rPr>
        <w:t>s</w:t>
      </w:r>
      <w:r w:rsidRPr="00386438">
        <w:rPr>
          <w:szCs w:val="18"/>
        </w:rPr>
        <w:t xml:space="preserve">tions in enterprise engineering. </w:t>
      </w:r>
      <w:r w:rsidRPr="00FB75FC">
        <w:rPr>
          <w:iCs/>
          <w:szCs w:val="18"/>
        </w:rPr>
        <w:t>In</w:t>
      </w:r>
      <w:r w:rsidRPr="00386438">
        <w:rPr>
          <w:szCs w:val="18"/>
        </w:rPr>
        <w:t xml:space="preserve"> </w:t>
      </w:r>
      <w:r w:rsidRPr="00FB75FC">
        <w:rPr>
          <w:i/>
          <w:szCs w:val="18"/>
        </w:rPr>
        <w:t>IFIP WG 5.7, Workshop Benc</w:t>
      </w:r>
      <w:r w:rsidRPr="00FB75FC">
        <w:rPr>
          <w:i/>
          <w:szCs w:val="18"/>
        </w:rPr>
        <w:t>h</w:t>
      </w:r>
      <w:r w:rsidRPr="00FB75FC">
        <w:rPr>
          <w:i/>
          <w:szCs w:val="18"/>
        </w:rPr>
        <w:t xml:space="preserve">marking. </w:t>
      </w:r>
      <w:proofErr w:type="gramStart"/>
      <w:r w:rsidRPr="00FB75FC">
        <w:rPr>
          <w:i/>
          <w:szCs w:val="18"/>
        </w:rPr>
        <w:t>Theory and Practice</w:t>
      </w:r>
      <w:r w:rsidRPr="00386438">
        <w:rPr>
          <w:szCs w:val="18"/>
        </w:rPr>
        <w:t>, Trondheim/Norway.</w:t>
      </w:r>
      <w:proofErr w:type="gramEnd"/>
    </w:p>
    <w:p w:rsidR="005D7EED" w:rsidRPr="00386438" w:rsidRDefault="005D7EED" w:rsidP="005D7EED">
      <w:pPr>
        <w:rPr>
          <w:szCs w:val="18"/>
        </w:rPr>
      </w:pPr>
      <w:proofErr w:type="gramStart"/>
      <w:r w:rsidRPr="00386438">
        <w:rPr>
          <w:szCs w:val="18"/>
        </w:rPr>
        <w:t>Hahn, U.</w:t>
      </w:r>
      <w:proofErr w:type="gramEnd"/>
      <w:r w:rsidRPr="00386438">
        <w:rPr>
          <w:szCs w:val="18"/>
        </w:rPr>
        <w:t xml:space="preserve"> </w:t>
      </w:r>
      <w:r w:rsidR="00793FCD">
        <w:rPr>
          <w:szCs w:val="18"/>
        </w:rPr>
        <w:t xml:space="preserve"> </w:t>
      </w:r>
      <w:proofErr w:type="gramStart"/>
      <w:r w:rsidR="00883B7F" w:rsidRPr="00883B7F">
        <w:rPr>
          <w:i/>
          <w:szCs w:val="18"/>
        </w:rPr>
        <w:t>et</w:t>
      </w:r>
      <w:proofErr w:type="gramEnd"/>
      <w:r w:rsidR="00883B7F" w:rsidRPr="00883B7F">
        <w:rPr>
          <w:i/>
          <w:szCs w:val="18"/>
        </w:rPr>
        <w:t xml:space="preserve"> al.</w:t>
      </w:r>
      <w:r w:rsidRPr="00386438">
        <w:rPr>
          <w:szCs w:val="18"/>
        </w:rPr>
        <w:t xml:space="preserve"> (1999) </w:t>
      </w:r>
      <w:proofErr w:type="spellStart"/>
      <w:r w:rsidRPr="00386438">
        <w:rPr>
          <w:szCs w:val="18"/>
        </w:rPr>
        <w:t>Partonomic</w:t>
      </w:r>
      <w:proofErr w:type="spellEnd"/>
      <w:r w:rsidRPr="00386438">
        <w:rPr>
          <w:szCs w:val="18"/>
        </w:rPr>
        <w:t xml:space="preserve"> Reasoning as Taxonomic Re</w:t>
      </w:r>
      <w:r w:rsidRPr="00386438">
        <w:rPr>
          <w:szCs w:val="18"/>
        </w:rPr>
        <w:t>a</w:t>
      </w:r>
      <w:r w:rsidRPr="00386438">
        <w:rPr>
          <w:szCs w:val="18"/>
        </w:rPr>
        <w:t xml:space="preserve">soning. </w:t>
      </w:r>
      <w:r w:rsidRPr="00386438">
        <w:rPr>
          <w:i/>
          <w:iCs/>
          <w:szCs w:val="18"/>
        </w:rPr>
        <w:t xml:space="preserve">In: </w:t>
      </w:r>
      <w:r w:rsidRPr="00FB75FC">
        <w:rPr>
          <w:i/>
          <w:szCs w:val="18"/>
        </w:rPr>
        <w:t>AAAI'99- Proc. 16th National Conference on Artificial Intelligence</w:t>
      </w:r>
      <w:r w:rsidRPr="00386438">
        <w:rPr>
          <w:szCs w:val="18"/>
        </w:rPr>
        <w:t>. July 18-22, Orlando, FL., 271-276.</w:t>
      </w:r>
    </w:p>
    <w:p w:rsidR="005D7EED" w:rsidRPr="00386438" w:rsidRDefault="005D7EED" w:rsidP="005D7EED">
      <w:pPr>
        <w:rPr>
          <w:szCs w:val="18"/>
          <w:shd w:val="solid" w:color="FFFFFF" w:fill="FFFFFF"/>
        </w:rPr>
      </w:pPr>
      <w:proofErr w:type="gramStart"/>
      <w:r w:rsidRPr="00386438">
        <w:rPr>
          <w:szCs w:val="18"/>
          <w:shd w:val="solid" w:color="FFFFFF" w:fill="FFFFFF"/>
        </w:rPr>
        <w:t xml:space="preserve">Heller, B. and </w:t>
      </w:r>
      <w:proofErr w:type="spellStart"/>
      <w:r w:rsidRPr="00386438">
        <w:rPr>
          <w:szCs w:val="18"/>
          <w:shd w:val="solid" w:color="FFFFFF" w:fill="FFFFFF"/>
        </w:rPr>
        <w:t>Herre</w:t>
      </w:r>
      <w:proofErr w:type="spellEnd"/>
      <w:r w:rsidRPr="00386438">
        <w:rPr>
          <w:szCs w:val="18"/>
          <w:shd w:val="solid" w:color="FFFFFF" w:fill="FFFFFF"/>
        </w:rPr>
        <w:t>, H. (2004) Ontological Categories in GOL.</w:t>
      </w:r>
      <w:proofErr w:type="gramEnd"/>
      <w:r w:rsidRPr="00386438">
        <w:rPr>
          <w:szCs w:val="18"/>
          <w:shd w:val="solid" w:color="FFFFFF" w:fill="FFFFFF"/>
        </w:rPr>
        <w:t xml:space="preserve"> </w:t>
      </w:r>
      <w:proofErr w:type="spellStart"/>
      <w:proofErr w:type="gramStart"/>
      <w:r w:rsidRPr="00386438">
        <w:rPr>
          <w:i/>
          <w:iCs/>
          <w:szCs w:val="18"/>
          <w:shd w:val="solid" w:color="FFFFFF" w:fill="FFFFFF"/>
        </w:rPr>
        <w:t>Axiomathes</w:t>
      </w:r>
      <w:proofErr w:type="spellEnd"/>
      <w:r w:rsidRPr="00386438">
        <w:rPr>
          <w:i/>
          <w:iCs/>
          <w:szCs w:val="18"/>
          <w:shd w:val="solid" w:color="FFFFFF" w:fill="FFFFFF"/>
        </w:rPr>
        <w:t xml:space="preserve"> </w:t>
      </w:r>
      <w:r w:rsidRPr="00386438">
        <w:rPr>
          <w:szCs w:val="18"/>
          <w:shd w:val="solid" w:color="FFFFFF" w:fill="FFFFFF"/>
        </w:rPr>
        <w:t xml:space="preserve"> 14</w:t>
      </w:r>
      <w:proofErr w:type="gramEnd"/>
      <w:r w:rsidRPr="00386438">
        <w:rPr>
          <w:szCs w:val="18"/>
          <w:shd w:val="solid" w:color="FFFFFF" w:fill="FFFFFF"/>
        </w:rPr>
        <w:t>, 57–76.</w:t>
      </w:r>
    </w:p>
    <w:p w:rsidR="005D7EED" w:rsidRPr="00386438" w:rsidRDefault="005D7EED" w:rsidP="005D7EED">
      <w:pPr>
        <w:rPr>
          <w:szCs w:val="18"/>
          <w:shd w:val="solid" w:color="FFFFFF" w:fill="FFFFFF"/>
        </w:rPr>
      </w:pPr>
      <w:proofErr w:type="spellStart"/>
      <w:r w:rsidRPr="00386438">
        <w:rPr>
          <w:szCs w:val="18"/>
          <w:shd w:val="solid" w:color="FFFFFF" w:fill="FFFFFF"/>
        </w:rPr>
        <w:t>Horridge</w:t>
      </w:r>
      <w:proofErr w:type="spellEnd"/>
      <w:r w:rsidRPr="00386438">
        <w:rPr>
          <w:szCs w:val="18"/>
          <w:shd w:val="solid" w:color="FFFFFF" w:fill="FFFFFF"/>
        </w:rPr>
        <w:t>, M. and Patel-Schneider, P. F. (2009) OWL 2 Web O</w:t>
      </w:r>
      <w:r w:rsidRPr="00386438">
        <w:rPr>
          <w:szCs w:val="18"/>
          <w:shd w:val="solid" w:color="FFFFFF" w:fill="FFFFFF"/>
        </w:rPr>
        <w:t>n</w:t>
      </w:r>
      <w:r w:rsidRPr="00386438">
        <w:rPr>
          <w:szCs w:val="18"/>
          <w:shd w:val="solid" w:color="FFFFFF" w:fill="FFFFFF"/>
        </w:rPr>
        <w:t xml:space="preserve">tology </w:t>
      </w:r>
      <w:proofErr w:type="gramStart"/>
      <w:r w:rsidRPr="00386438">
        <w:rPr>
          <w:szCs w:val="18"/>
          <w:shd w:val="solid" w:color="FFFFFF" w:fill="FFFFFF"/>
        </w:rPr>
        <w:t>Language  Manchester</w:t>
      </w:r>
      <w:proofErr w:type="gramEnd"/>
      <w:r w:rsidRPr="00386438">
        <w:rPr>
          <w:szCs w:val="18"/>
          <w:shd w:val="solid" w:color="FFFFFF" w:fill="FFFFFF"/>
        </w:rPr>
        <w:t xml:space="preserve"> Syntax. Available at: http://www.w3.org/TR/owl2-manchester-syntax/. </w:t>
      </w:r>
      <w:proofErr w:type="spellStart"/>
      <w:r w:rsidRPr="00386438">
        <w:rPr>
          <w:szCs w:val="18"/>
          <w:shd w:val="solid" w:color="FFFFFF" w:fill="FFFFFF"/>
        </w:rPr>
        <w:t>Acessed</w:t>
      </w:r>
      <w:proofErr w:type="spellEnd"/>
      <w:r w:rsidRPr="00386438">
        <w:rPr>
          <w:szCs w:val="18"/>
          <w:shd w:val="solid" w:color="FFFFFF" w:fill="FFFFFF"/>
        </w:rPr>
        <w:t xml:space="preserve"> in 14th Jan, 2011.</w:t>
      </w:r>
    </w:p>
    <w:p w:rsidR="005D7EED" w:rsidRPr="00386438" w:rsidRDefault="005D7EED" w:rsidP="005D7EED">
      <w:pPr>
        <w:rPr>
          <w:szCs w:val="18"/>
        </w:rPr>
      </w:pPr>
      <w:proofErr w:type="spellStart"/>
      <w:r w:rsidRPr="00386438">
        <w:rPr>
          <w:szCs w:val="18"/>
        </w:rPr>
        <w:t>Horrocks</w:t>
      </w:r>
      <w:proofErr w:type="spellEnd"/>
      <w:r w:rsidRPr="00386438">
        <w:rPr>
          <w:szCs w:val="18"/>
        </w:rPr>
        <w:t xml:space="preserve">, I. </w:t>
      </w:r>
      <w:r w:rsidR="00883B7F" w:rsidRPr="00883B7F">
        <w:rPr>
          <w:i/>
          <w:szCs w:val="18"/>
        </w:rPr>
        <w:t>et al.</w:t>
      </w:r>
      <w:r w:rsidRPr="00386438">
        <w:rPr>
          <w:szCs w:val="18"/>
        </w:rPr>
        <w:t xml:space="preserve"> (2003) From SHIQ and RDF to OWL: the ma</w:t>
      </w:r>
      <w:r w:rsidRPr="00386438">
        <w:rPr>
          <w:szCs w:val="18"/>
        </w:rPr>
        <w:t>k</w:t>
      </w:r>
      <w:r w:rsidRPr="00386438">
        <w:rPr>
          <w:szCs w:val="18"/>
        </w:rPr>
        <w:t xml:space="preserve">ing of a Web Ontology Language. </w:t>
      </w:r>
      <w:r w:rsidRPr="00386438">
        <w:rPr>
          <w:i/>
          <w:iCs/>
          <w:szCs w:val="18"/>
        </w:rPr>
        <w:t xml:space="preserve">J Web </w:t>
      </w:r>
      <w:proofErr w:type="spellStart"/>
      <w:r w:rsidRPr="00386438">
        <w:rPr>
          <w:i/>
          <w:iCs/>
          <w:szCs w:val="18"/>
        </w:rPr>
        <w:t>Semant</w:t>
      </w:r>
      <w:proofErr w:type="spellEnd"/>
      <w:r w:rsidRPr="00386438">
        <w:rPr>
          <w:szCs w:val="18"/>
        </w:rPr>
        <w:t xml:space="preserve"> 1, 7-26.</w:t>
      </w:r>
    </w:p>
    <w:p w:rsidR="005D7EED" w:rsidRPr="00386438" w:rsidRDefault="005D7EED" w:rsidP="005D7EED">
      <w:pPr>
        <w:rPr>
          <w:szCs w:val="18"/>
        </w:rPr>
      </w:pPr>
      <w:proofErr w:type="spellStart"/>
      <w:r w:rsidRPr="00386438">
        <w:rPr>
          <w:szCs w:val="18"/>
        </w:rPr>
        <w:t>Hotez</w:t>
      </w:r>
      <w:proofErr w:type="spellEnd"/>
      <w:r w:rsidRPr="00386438">
        <w:rPr>
          <w:szCs w:val="18"/>
        </w:rPr>
        <w:t xml:space="preserve">, P. J. </w:t>
      </w:r>
      <w:r w:rsidR="00883B7F" w:rsidRPr="00883B7F">
        <w:rPr>
          <w:i/>
          <w:szCs w:val="18"/>
        </w:rPr>
        <w:t>et al.</w:t>
      </w:r>
      <w:r w:rsidRPr="00386438">
        <w:rPr>
          <w:szCs w:val="18"/>
        </w:rPr>
        <w:t xml:space="preserve"> (2009) Rescuing the bottom billion through control of neglected tropical diseases. </w:t>
      </w:r>
      <w:proofErr w:type="gramStart"/>
      <w:r w:rsidRPr="00386438">
        <w:rPr>
          <w:i/>
          <w:iCs/>
          <w:szCs w:val="18"/>
        </w:rPr>
        <w:t>The Lancet</w:t>
      </w:r>
      <w:r w:rsidRPr="00386438">
        <w:rPr>
          <w:szCs w:val="18"/>
        </w:rPr>
        <w:t>.</w:t>
      </w:r>
      <w:proofErr w:type="gramEnd"/>
      <w:r w:rsidRPr="00386438">
        <w:rPr>
          <w:szCs w:val="18"/>
        </w:rPr>
        <w:t xml:space="preserve"> 373(9674), 1570-1575.</w:t>
      </w:r>
    </w:p>
    <w:p w:rsidR="005D7EED" w:rsidRPr="00386438" w:rsidRDefault="005D7EED" w:rsidP="005D7EED">
      <w:pPr>
        <w:rPr>
          <w:szCs w:val="18"/>
        </w:rPr>
      </w:pPr>
      <w:proofErr w:type="spellStart"/>
      <w:r w:rsidRPr="00386438">
        <w:rPr>
          <w:szCs w:val="18"/>
        </w:rPr>
        <w:lastRenderedPageBreak/>
        <w:t>Hotez</w:t>
      </w:r>
      <w:proofErr w:type="spellEnd"/>
      <w:r w:rsidRPr="00386438">
        <w:rPr>
          <w:szCs w:val="18"/>
        </w:rPr>
        <w:t xml:space="preserve">, P. J. </w:t>
      </w:r>
      <w:r w:rsidR="00883B7F" w:rsidRPr="00883B7F">
        <w:rPr>
          <w:i/>
          <w:szCs w:val="18"/>
        </w:rPr>
        <w:t>et al.</w:t>
      </w:r>
      <w:r w:rsidRPr="00386438">
        <w:rPr>
          <w:szCs w:val="18"/>
        </w:rPr>
        <w:t xml:space="preserve"> (2007) Control of neglected tropical diseases. </w:t>
      </w:r>
      <w:r w:rsidRPr="00386438">
        <w:rPr>
          <w:rFonts w:eastAsia="Verdana"/>
          <w:i/>
          <w:iCs/>
          <w:szCs w:val="18"/>
        </w:rPr>
        <w:t xml:space="preserve">New </w:t>
      </w:r>
      <w:proofErr w:type="spellStart"/>
      <w:r w:rsidRPr="00386438">
        <w:rPr>
          <w:rFonts w:eastAsia="Verdana"/>
          <w:i/>
          <w:iCs/>
          <w:szCs w:val="18"/>
        </w:rPr>
        <w:t>Engl</w:t>
      </w:r>
      <w:proofErr w:type="spellEnd"/>
      <w:r w:rsidRPr="00386438">
        <w:rPr>
          <w:rFonts w:eastAsia="Verdana"/>
          <w:i/>
          <w:iCs/>
          <w:szCs w:val="18"/>
        </w:rPr>
        <w:t xml:space="preserve"> J Med</w:t>
      </w:r>
      <w:r w:rsidRPr="00386438">
        <w:rPr>
          <w:szCs w:val="18"/>
        </w:rPr>
        <w:t xml:space="preserve"> 357(10), 1018-27.</w:t>
      </w:r>
    </w:p>
    <w:p w:rsidR="005D7EED" w:rsidRPr="00386438" w:rsidRDefault="005D7EED" w:rsidP="005D7EED">
      <w:pPr>
        <w:rPr>
          <w:szCs w:val="18"/>
        </w:rPr>
      </w:pPr>
      <w:r w:rsidRPr="00386438">
        <w:rPr>
          <w:szCs w:val="18"/>
        </w:rPr>
        <w:t xml:space="preserve">King, C. H. and </w:t>
      </w:r>
      <w:proofErr w:type="spellStart"/>
      <w:r w:rsidR="00F93E63">
        <w:rPr>
          <w:szCs w:val="18"/>
        </w:rPr>
        <w:t>Bertino</w:t>
      </w:r>
      <w:proofErr w:type="spellEnd"/>
      <w:r w:rsidRPr="00386438">
        <w:rPr>
          <w:szCs w:val="18"/>
        </w:rPr>
        <w:t xml:space="preserve">, A. (2008) Asymmetries of poverty: why global burden of disease valuations underestimate the burden of neglected tropical diseases. </w:t>
      </w:r>
      <w:proofErr w:type="spellStart"/>
      <w:r w:rsidRPr="00386438">
        <w:rPr>
          <w:rFonts w:eastAsia="Verdana"/>
          <w:i/>
          <w:iCs/>
          <w:szCs w:val="18"/>
        </w:rPr>
        <w:t>Plos</w:t>
      </w:r>
      <w:proofErr w:type="spellEnd"/>
      <w:r w:rsidRPr="00386438">
        <w:rPr>
          <w:rFonts w:eastAsia="Verdana"/>
          <w:i/>
          <w:iCs/>
          <w:szCs w:val="18"/>
        </w:rPr>
        <w:t xml:space="preserve"> Neglect Trop D</w:t>
      </w:r>
      <w:r w:rsidRPr="00386438">
        <w:rPr>
          <w:rFonts w:eastAsia="Verdana"/>
          <w:szCs w:val="18"/>
        </w:rPr>
        <w:t xml:space="preserve"> </w:t>
      </w:r>
      <w:r w:rsidRPr="00386438">
        <w:rPr>
          <w:szCs w:val="18"/>
        </w:rPr>
        <w:t>2(3), e209.</w:t>
      </w:r>
    </w:p>
    <w:p w:rsidR="005D7EED" w:rsidRPr="00386438" w:rsidRDefault="005D7EED" w:rsidP="005D7EED">
      <w:pPr>
        <w:rPr>
          <w:szCs w:val="18"/>
          <w:shd w:val="solid" w:color="FFFFFF" w:fill="FFFFFF"/>
        </w:rPr>
      </w:pPr>
      <w:proofErr w:type="spellStart"/>
      <w:r w:rsidRPr="00386438">
        <w:rPr>
          <w:szCs w:val="18"/>
          <w:shd w:val="solid" w:color="FFFFFF" w:fill="FFFFFF"/>
        </w:rPr>
        <w:t>Molyneux</w:t>
      </w:r>
      <w:proofErr w:type="spellEnd"/>
      <w:r w:rsidRPr="00386438">
        <w:rPr>
          <w:szCs w:val="18"/>
          <w:shd w:val="solid" w:color="FFFFFF" w:fill="FFFFFF"/>
        </w:rPr>
        <w:t xml:space="preserve">, D. H. </w:t>
      </w:r>
      <w:r w:rsidR="00883B7F" w:rsidRPr="00883B7F">
        <w:rPr>
          <w:i/>
          <w:szCs w:val="18"/>
          <w:shd w:val="solid" w:color="FFFFFF" w:fill="FFFFFF"/>
        </w:rPr>
        <w:t>et al.</w:t>
      </w:r>
      <w:r w:rsidRPr="00386438">
        <w:rPr>
          <w:szCs w:val="18"/>
          <w:shd w:val="solid" w:color="FFFFFF" w:fill="FFFFFF"/>
        </w:rPr>
        <w:t xml:space="preserve"> (2005) “Rapid-impact interventions”: how a policy of integrated control for Africa’s neglected tropical diseases could benefit the poor. </w:t>
      </w:r>
      <w:proofErr w:type="spellStart"/>
      <w:r w:rsidRPr="00386438">
        <w:rPr>
          <w:i/>
          <w:iCs/>
          <w:szCs w:val="18"/>
          <w:shd w:val="solid" w:color="FFFFFF" w:fill="FFFFFF"/>
        </w:rPr>
        <w:t>PLoS</w:t>
      </w:r>
      <w:proofErr w:type="spellEnd"/>
      <w:r w:rsidRPr="00386438">
        <w:rPr>
          <w:i/>
          <w:iCs/>
          <w:szCs w:val="18"/>
          <w:shd w:val="solid" w:color="FFFFFF" w:fill="FFFFFF"/>
        </w:rPr>
        <w:t xml:space="preserve"> Med </w:t>
      </w:r>
      <w:r w:rsidRPr="00386438">
        <w:rPr>
          <w:szCs w:val="18"/>
          <w:shd w:val="solid" w:color="FFFFFF" w:fill="FFFFFF"/>
        </w:rPr>
        <w:t>2(11), e336.</w:t>
      </w:r>
    </w:p>
    <w:p w:rsidR="005D7EED" w:rsidRPr="00386438" w:rsidRDefault="005D7EED" w:rsidP="005D7EED">
      <w:pPr>
        <w:rPr>
          <w:szCs w:val="18"/>
        </w:rPr>
      </w:pPr>
      <w:proofErr w:type="spellStart"/>
      <w:r w:rsidRPr="00386438">
        <w:rPr>
          <w:szCs w:val="18"/>
        </w:rPr>
        <w:t>Motik</w:t>
      </w:r>
      <w:proofErr w:type="spellEnd"/>
      <w:r w:rsidRPr="00386438">
        <w:rPr>
          <w:szCs w:val="18"/>
        </w:rPr>
        <w:t xml:space="preserve">, B. </w:t>
      </w:r>
      <w:r w:rsidR="00883B7F" w:rsidRPr="00883B7F">
        <w:rPr>
          <w:i/>
          <w:szCs w:val="18"/>
        </w:rPr>
        <w:t>et al.</w:t>
      </w:r>
      <w:r w:rsidRPr="00386438">
        <w:rPr>
          <w:szCs w:val="18"/>
        </w:rPr>
        <w:t xml:space="preserve"> (2009) </w:t>
      </w:r>
      <w:proofErr w:type="spellStart"/>
      <w:r w:rsidRPr="00386438">
        <w:rPr>
          <w:szCs w:val="18"/>
        </w:rPr>
        <w:t>Hypertableau</w:t>
      </w:r>
      <w:proofErr w:type="spellEnd"/>
      <w:r w:rsidRPr="00386438">
        <w:rPr>
          <w:szCs w:val="18"/>
        </w:rPr>
        <w:t xml:space="preserve"> Reasoning for Description Logics. </w:t>
      </w:r>
      <w:r w:rsidRPr="00386438">
        <w:rPr>
          <w:rFonts w:eastAsia="Verdana"/>
          <w:i/>
          <w:iCs/>
          <w:szCs w:val="18"/>
        </w:rPr>
        <w:t xml:space="preserve">J </w:t>
      </w:r>
      <w:proofErr w:type="spellStart"/>
      <w:r w:rsidRPr="00386438">
        <w:rPr>
          <w:rFonts w:eastAsia="Verdana"/>
          <w:i/>
          <w:iCs/>
          <w:szCs w:val="18"/>
        </w:rPr>
        <w:t>Artif</w:t>
      </w:r>
      <w:proofErr w:type="spellEnd"/>
      <w:r w:rsidRPr="00386438">
        <w:rPr>
          <w:rFonts w:eastAsia="Verdana"/>
          <w:i/>
          <w:iCs/>
          <w:szCs w:val="18"/>
        </w:rPr>
        <w:t xml:space="preserve"> </w:t>
      </w:r>
      <w:proofErr w:type="spellStart"/>
      <w:r w:rsidRPr="00386438">
        <w:rPr>
          <w:rFonts w:eastAsia="Verdana"/>
          <w:i/>
          <w:iCs/>
          <w:szCs w:val="18"/>
        </w:rPr>
        <w:t>Intell</w:t>
      </w:r>
      <w:proofErr w:type="spellEnd"/>
      <w:r w:rsidRPr="00386438">
        <w:rPr>
          <w:rFonts w:eastAsia="Verdana"/>
          <w:i/>
          <w:iCs/>
          <w:szCs w:val="18"/>
        </w:rPr>
        <w:t xml:space="preserve"> Res</w:t>
      </w:r>
      <w:r w:rsidRPr="00386438">
        <w:rPr>
          <w:szCs w:val="18"/>
        </w:rPr>
        <w:t xml:space="preserve"> 36, 165-228.</w:t>
      </w:r>
    </w:p>
    <w:p w:rsidR="005D7EED" w:rsidRPr="00386438" w:rsidRDefault="005D7EED" w:rsidP="005D7EED">
      <w:pPr>
        <w:rPr>
          <w:szCs w:val="18"/>
        </w:rPr>
      </w:pPr>
      <w:proofErr w:type="gramStart"/>
      <w:r w:rsidRPr="00386438">
        <w:rPr>
          <w:szCs w:val="18"/>
        </w:rPr>
        <w:t>Murray, C. J. (1994) Quantifying the burden of disease: the tec</w:t>
      </w:r>
      <w:r w:rsidRPr="00386438">
        <w:rPr>
          <w:szCs w:val="18"/>
        </w:rPr>
        <w:t>h</w:t>
      </w:r>
      <w:r w:rsidRPr="00386438">
        <w:rPr>
          <w:szCs w:val="18"/>
        </w:rPr>
        <w:t>nical basis for disability-adjusted life years.</w:t>
      </w:r>
      <w:proofErr w:type="gramEnd"/>
      <w:r w:rsidRPr="00386438">
        <w:rPr>
          <w:szCs w:val="18"/>
        </w:rPr>
        <w:t xml:space="preserve"> </w:t>
      </w:r>
      <w:r w:rsidRPr="00386438">
        <w:rPr>
          <w:i/>
          <w:iCs/>
          <w:szCs w:val="18"/>
        </w:rPr>
        <w:t>Bull World Health Organ</w:t>
      </w:r>
      <w:r w:rsidRPr="00386438">
        <w:rPr>
          <w:szCs w:val="18"/>
        </w:rPr>
        <w:t xml:space="preserve"> 72(3), 429-45.</w:t>
      </w:r>
    </w:p>
    <w:p w:rsidR="005D7EED" w:rsidRPr="00386438" w:rsidRDefault="005D7EED" w:rsidP="005D7EED">
      <w:pPr>
        <w:rPr>
          <w:szCs w:val="18"/>
        </w:rPr>
      </w:pPr>
      <w:proofErr w:type="spellStart"/>
      <w:proofErr w:type="gramStart"/>
      <w:r w:rsidRPr="00386438">
        <w:rPr>
          <w:szCs w:val="18"/>
        </w:rPr>
        <w:t>Neves</w:t>
      </w:r>
      <w:proofErr w:type="spellEnd"/>
      <w:r w:rsidRPr="00386438">
        <w:rPr>
          <w:szCs w:val="18"/>
        </w:rPr>
        <w:t xml:space="preserve">, D. P. </w:t>
      </w:r>
      <w:r w:rsidR="00883B7F" w:rsidRPr="00883B7F">
        <w:rPr>
          <w:i/>
          <w:szCs w:val="18"/>
        </w:rPr>
        <w:t>et al.</w:t>
      </w:r>
      <w:r w:rsidRPr="00386438">
        <w:rPr>
          <w:szCs w:val="18"/>
        </w:rPr>
        <w:t xml:space="preserve"> </w:t>
      </w:r>
      <w:r w:rsidRPr="0055281E">
        <w:rPr>
          <w:szCs w:val="18"/>
          <w:lang w:val="pt-BR"/>
          <w:rPrChange w:id="7" w:author="Filipe Santana" w:date="2011-03-25T19:33:00Z">
            <w:rPr>
              <w:szCs w:val="18"/>
            </w:rPr>
          </w:rPrChange>
        </w:rPr>
        <w:t xml:space="preserve">(2005) </w:t>
      </w:r>
      <w:r w:rsidRPr="0055281E">
        <w:rPr>
          <w:i/>
          <w:iCs/>
          <w:szCs w:val="18"/>
          <w:lang w:val="pt-BR"/>
          <w:rPrChange w:id="8" w:author="Filipe Santana" w:date="2011-03-25T19:33:00Z">
            <w:rPr>
              <w:i/>
              <w:iCs/>
              <w:szCs w:val="18"/>
            </w:rPr>
          </w:rPrChange>
        </w:rPr>
        <w:t>Parasitologia Humana</w:t>
      </w:r>
      <w:r w:rsidRPr="0055281E">
        <w:rPr>
          <w:szCs w:val="18"/>
          <w:lang w:val="pt-BR"/>
          <w:rPrChange w:id="9" w:author="Filipe Santana" w:date="2011-03-25T19:33:00Z">
            <w:rPr>
              <w:szCs w:val="18"/>
            </w:rPr>
          </w:rPrChange>
        </w:rPr>
        <w:t>.</w:t>
      </w:r>
      <w:proofErr w:type="gramEnd"/>
      <w:r w:rsidRPr="0055281E">
        <w:rPr>
          <w:szCs w:val="18"/>
          <w:lang w:val="pt-BR"/>
          <w:rPrChange w:id="10" w:author="Filipe Santana" w:date="2011-03-25T19:33:00Z">
            <w:rPr>
              <w:szCs w:val="18"/>
            </w:rPr>
          </w:rPrChange>
        </w:rPr>
        <w:t xml:space="preserve"> </w:t>
      </w:r>
      <w:r w:rsidRPr="004B12DC">
        <w:rPr>
          <w:szCs w:val="18"/>
          <w:lang w:val="pt-BR"/>
        </w:rPr>
        <w:t xml:space="preserve">11st ed. São Paulo: Atheneu. </w:t>
      </w:r>
      <w:r w:rsidRPr="00386438">
        <w:rPr>
          <w:szCs w:val="18"/>
        </w:rPr>
        <w:t>494p.</w:t>
      </w:r>
    </w:p>
    <w:p w:rsidR="005D7EED" w:rsidRPr="00386438" w:rsidRDefault="005D7EED" w:rsidP="005D7EED">
      <w:pPr>
        <w:rPr>
          <w:szCs w:val="18"/>
        </w:rPr>
      </w:pPr>
      <w:proofErr w:type="spellStart"/>
      <w:r w:rsidRPr="00386438">
        <w:rPr>
          <w:szCs w:val="18"/>
        </w:rPr>
        <w:t>Noy</w:t>
      </w:r>
      <w:proofErr w:type="spellEnd"/>
      <w:r w:rsidRPr="00386438">
        <w:rPr>
          <w:szCs w:val="18"/>
        </w:rPr>
        <w:t xml:space="preserve">, N. F. </w:t>
      </w:r>
      <w:r w:rsidR="00883B7F" w:rsidRPr="00883B7F">
        <w:rPr>
          <w:i/>
          <w:szCs w:val="18"/>
        </w:rPr>
        <w:t>et al.</w:t>
      </w:r>
      <w:r w:rsidRPr="00386438">
        <w:rPr>
          <w:szCs w:val="18"/>
        </w:rPr>
        <w:t xml:space="preserve"> (2009) </w:t>
      </w:r>
      <w:proofErr w:type="spellStart"/>
      <w:r w:rsidRPr="00386438">
        <w:rPr>
          <w:szCs w:val="18"/>
        </w:rPr>
        <w:t>Bioportal</w:t>
      </w:r>
      <w:proofErr w:type="spellEnd"/>
      <w:r w:rsidRPr="00386438">
        <w:rPr>
          <w:szCs w:val="18"/>
        </w:rPr>
        <w:t xml:space="preserve">: ontologies and integrated data resources at the click of a mouse. </w:t>
      </w:r>
      <w:proofErr w:type="gramStart"/>
      <w:r w:rsidRPr="00386438">
        <w:rPr>
          <w:rFonts w:eastAsia="Verdana"/>
          <w:i/>
          <w:iCs/>
          <w:szCs w:val="18"/>
        </w:rPr>
        <w:t>Nucleic Acids Res</w:t>
      </w:r>
      <w:r w:rsidRPr="00386438">
        <w:rPr>
          <w:szCs w:val="18"/>
        </w:rPr>
        <w:t xml:space="preserve"> 37(Web Ser</w:t>
      </w:r>
      <w:r w:rsidRPr="00386438">
        <w:rPr>
          <w:szCs w:val="18"/>
        </w:rPr>
        <w:t>v</w:t>
      </w:r>
      <w:r w:rsidRPr="00386438">
        <w:rPr>
          <w:szCs w:val="18"/>
        </w:rPr>
        <w:t>er issue), W170</w:t>
      </w:r>
      <w:r w:rsidR="00C44B05">
        <w:rPr>
          <w:szCs w:val="18"/>
        </w:rPr>
        <w:t>-</w:t>
      </w:r>
      <w:r w:rsidRPr="00386438">
        <w:rPr>
          <w:szCs w:val="18"/>
        </w:rPr>
        <w:t>173.</w:t>
      </w:r>
      <w:proofErr w:type="gramEnd"/>
    </w:p>
    <w:p w:rsidR="005D7EED" w:rsidRPr="00386438" w:rsidRDefault="005D7EED" w:rsidP="005D7EED">
      <w:pPr>
        <w:rPr>
          <w:szCs w:val="18"/>
        </w:rPr>
      </w:pPr>
      <w:r w:rsidRPr="00386438">
        <w:rPr>
          <w:szCs w:val="18"/>
        </w:rPr>
        <w:t xml:space="preserve">O'Connor, M. J.; </w:t>
      </w:r>
      <w:r w:rsidR="00883B7F" w:rsidRPr="00883B7F">
        <w:rPr>
          <w:i/>
          <w:szCs w:val="18"/>
        </w:rPr>
        <w:t>et al.</w:t>
      </w:r>
      <w:r w:rsidRPr="00386438">
        <w:rPr>
          <w:szCs w:val="18"/>
        </w:rPr>
        <w:t xml:space="preserve"> (2010) Mapping Master: A Flexible A</w:t>
      </w:r>
      <w:r w:rsidRPr="00386438">
        <w:rPr>
          <w:szCs w:val="18"/>
        </w:rPr>
        <w:t>p</w:t>
      </w:r>
      <w:r w:rsidRPr="00386438">
        <w:rPr>
          <w:szCs w:val="18"/>
        </w:rPr>
        <w:t xml:space="preserve">proach for Mapping Spreadsheets to OWL. </w:t>
      </w:r>
      <w:proofErr w:type="gramStart"/>
      <w:r w:rsidRPr="00386438">
        <w:rPr>
          <w:szCs w:val="18"/>
        </w:rPr>
        <w:t>9th International S</w:t>
      </w:r>
      <w:r w:rsidRPr="00386438">
        <w:rPr>
          <w:szCs w:val="18"/>
        </w:rPr>
        <w:t>e</w:t>
      </w:r>
      <w:r w:rsidRPr="00386438">
        <w:rPr>
          <w:szCs w:val="18"/>
        </w:rPr>
        <w:t>mantic Web Conference (ISWC 2010), Shanghai, China, Springer-</w:t>
      </w:r>
      <w:proofErr w:type="spellStart"/>
      <w:r w:rsidRPr="00386438">
        <w:rPr>
          <w:szCs w:val="18"/>
        </w:rPr>
        <w:t>Verlag</w:t>
      </w:r>
      <w:proofErr w:type="spellEnd"/>
      <w:r w:rsidRPr="00386438">
        <w:rPr>
          <w:szCs w:val="18"/>
        </w:rPr>
        <w:t>.</w:t>
      </w:r>
      <w:proofErr w:type="gramEnd"/>
      <w:r w:rsidRPr="00386438">
        <w:rPr>
          <w:szCs w:val="18"/>
        </w:rPr>
        <w:t xml:space="preserve"> </w:t>
      </w:r>
      <w:proofErr w:type="gramStart"/>
      <w:r w:rsidRPr="00386438">
        <w:rPr>
          <w:szCs w:val="18"/>
        </w:rPr>
        <w:t>Published in 2010</w:t>
      </w:r>
      <w:r w:rsidR="00553918">
        <w:rPr>
          <w:szCs w:val="18"/>
        </w:rPr>
        <w:t>.</w:t>
      </w:r>
      <w:proofErr w:type="gramEnd"/>
      <w:r w:rsidR="00553918">
        <w:rPr>
          <w:szCs w:val="18"/>
        </w:rPr>
        <w:t xml:space="preserve"> </w:t>
      </w:r>
    </w:p>
    <w:p w:rsidR="005D7EED" w:rsidRPr="00386438" w:rsidRDefault="00012932" w:rsidP="005D7EED">
      <w:pPr>
        <w:rPr>
          <w:szCs w:val="18"/>
        </w:rPr>
      </w:pPr>
      <w:r>
        <w:rPr>
          <w:szCs w:val="18"/>
        </w:rPr>
        <w:t xml:space="preserve">ODP – Ontology Design Patterns </w:t>
      </w:r>
      <w:r w:rsidR="005D7EED" w:rsidRPr="00386438">
        <w:rPr>
          <w:szCs w:val="18"/>
        </w:rPr>
        <w:t>(2010) Available at</w:t>
      </w:r>
      <w:r>
        <w:rPr>
          <w:szCs w:val="18"/>
        </w:rPr>
        <w:t>:</w:t>
      </w:r>
      <w:r>
        <w:rPr>
          <w:szCs w:val="18"/>
        </w:rPr>
        <w:tab/>
      </w:r>
      <w:r w:rsidR="005D7EED" w:rsidRPr="00386438">
        <w:rPr>
          <w:szCs w:val="18"/>
        </w:rPr>
        <w:t xml:space="preserve"> </w:t>
      </w:r>
      <w:r w:rsidR="005C4FF7" w:rsidRPr="005C4FF7">
        <w:rPr>
          <w:szCs w:val="18"/>
        </w:rPr>
        <w:t>http://ontologydesignpatterns.org</w:t>
      </w:r>
      <w:r w:rsidR="005D7EED" w:rsidRPr="00386438">
        <w:rPr>
          <w:szCs w:val="18"/>
        </w:rPr>
        <w:t>.</w:t>
      </w:r>
      <w:r w:rsidR="005C4FF7">
        <w:rPr>
          <w:szCs w:val="18"/>
        </w:rPr>
        <w:t xml:space="preserve"> </w:t>
      </w:r>
      <w:r w:rsidRPr="00883B7F">
        <w:rPr>
          <w:szCs w:val="18"/>
        </w:rPr>
        <w:t>Last accessed Jan 7, 2011.</w:t>
      </w:r>
    </w:p>
    <w:p w:rsidR="00012932" w:rsidRPr="00386438" w:rsidRDefault="005D7EED" w:rsidP="00012932">
      <w:pPr>
        <w:rPr>
          <w:szCs w:val="18"/>
        </w:rPr>
      </w:pPr>
      <w:r w:rsidRPr="00386438">
        <w:rPr>
          <w:szCs w:val="18"/>
        </w:rPr>
        <w:t xml:space="preserve">Peters, B. </w:t>
      </w:r>
      <w:r w:rsidR="00883B7F" w:rsidRPr="00883B7F">
        <w:rPr>
          <w:i/>
          <w:szCs w:val="18"/>
        </w:rPr>
        <w:t>et al.</w:t>
      </w:r>
      <w:r w:rsidRPr="00386438">
        <w:rPr>
          <w:szCs w:val="18"/>
        </w:rPr>
        <w:t xml:space="preserve"> (2009) Overcoming the Ontology Enrichment Bottleneck with Quick Term Templates. </w:t>
      </w:r>
      <w:proofErr w:type="gramStart"/>
      <w:r w:rsidRPr="00386438">
        <w:rPr>
          <w:i/>
          <w:iCs/>
          <w:szCs w:val="18"/>
        </w:rPr>
        <w:t xml:space="preserve">Nature </w:t>
      </w:r>
      <w:proofErr w:type="spellStart"/>
      <w:r w:rsidRPr="00386438">
        <w:rPr>
          <w:i/>
          <w:iCs/>
          <w:szCs w:val="18"/>
        </w:rPr>
        <w:t>Precedings</w:t>
      </w:r>
      <w:proofErr w:type="spellEnd"/>
      <w:r w:rsidRPr="00386438">
        <w:rPr>
          <w:szCs w:val="18"/>
        </w:rPr>
        <w:t>.</w:t>
      </w:r>
      <w:proofErr w:type="gramEnd"/>
      <w:r w:rsidRPr="00386438">
        <w:rPr>
          <w:szCs w:val="18"/>
        </w:rPr>
        <w:t xml:space="preserve"> Available at:</w:t>
      </w:r>
      <w:r w:rsidR="00553918">
        <w:rPr>
          <w:szCs w:val="18"/>
        </w:rPr>
        <w:tab/>
        <w:t xml:space="preserve"> </w:t>
      </w:r>
      <w:r w:rsidR="00553918">
        <w:rPr>
          <w:szCs w:val="18"/>
        </w:rPr>
        <w:br/>
      </w:r>
      <w:r w:rsidRPr="00386438">
        <w:rPr>
          <w:szCs w:val="18"/>
        </w:rPr>
        <w:t xml:space="preserve">http://precedings.nature.com/documents/3970/version/1. </w:t>
      </w:r>
      <w:r w:rsidR="00012932">
        <w:rPr>
          <w:szCs w:val="18"/>
        </w:rPr>
        <w:br/>
      </w:r>
      <w:r w:rsidR="00012932" w:rsidRPr="00883B7F">
        <w:rPr>
          <w:szCs w:val="18"/>
        </w:rPr>
        <w:t>Last accessed Jan 7, 2011.</w:t>
      </w:r>
    </w:p>
    <w:p w:rsidR="005D7EED" w:rsidRPr="00386438" w:rsidRDefault="005D7EED" w:rsidP="005D7EED">
      <w:pPr>
        <w:rPr>
          <w:szCs w:val="18"/>
        </w:rPr>
      </w:pPr>
      <w:proofErr w:type="gramStart"/>
      <w:r w:rsidRPr="00386438">
        <w:rPr>
          <w:szCs w:val="18"/>
        </w:rPr>
        <w:t>Rector</w:t>
      </w:r>
      <w:r w:rsidR="00BC6323">
        <w:rPr>
          <w:szCs w:val="18"/>
        </w:rPr>
        <w:t>,</w:t>
      </w:r>
      <w:r w:rsidRPr="00386438">
        <w:rPr>
          <w:szCs w:val="18"/>
        </w:rPr>
        <w:t xml:space="preserve"> A</w:t>
      </w:r>
      <w:r w:rsidR="00BC6323">
        <w:rPr>
          <w:szCs w:val="18"/>
        </w:rPr>
        <w:t>.</w:t>
      </w:r>
      <w:r w:rsidRPr="00386438">
        <w:rPr>
          <w:szCs w:val="18"/>
        </w:rPr>
        <w:t>L</w:t>
      </w:r>
      <w:r w:rsidR="00BC6323">
        <w:rPr>
          <w:szCs w:val="18"/>
        </w:rPr>
        <w:t>.</w:t>
      </w:r>
      <w:r w:rsidRPr="00386438">
        <w:rPr>
          <w:szCs w:val="18"/>
        </w:rPr>
        <w:t xml:space="preserve"> (2003) </w:t>
      </w:r>
      <w:proofErr w:type="spellStart"/>
      <w:r w:rsidRPr="00386438">
        <w:rPr>
          <w:szCs w:val="18"/>
        </w:rPr>
        <w:t>Modularisation</w:t>
      </w:r>
      <w:proofErr w:type="spellEnd"/>
      <w:r w:rsidRPr="00386438">
        <w:rPr>
          <w:szCs w:val="18"/>
        </w:rPr>
        <w:t xml:space="preserve"> of Domain Ontologies Impl</w:t>
      </w:r>
      <w:r w:rsidRPr="00386438">
        <w:rPr>
          <w:szCs w:val="18"/>
        </w:rPr>
        <w:t>e</w:t>
      </w:r>
      <w:r w:rsidRPr="00386438">
        <w:rPr>
          <w:szCs w:val="18"/>
        </w:rPr>
        <w:t>mented in Description Logics and related formalisms including OWL.</w:t>
      </w:r>
      <w:proofErr w:type="gramEnd"/>
      <w:r w:rsidRPr="00386438">
        <w:rPr>
          <w:szCs w:val="18"/>
        </w:rPr>
        <w:t xml:space="preserve"> </w:t>
      </w:r>
      <w:proofErr w:type="gramStart"/>
      <w:r w:rsidRPr="00FB75FC">
        <w:rPr>
          <w:iCs/>
          <w:szCs w:val="18"/>
        </w:rPr>
        <w:t>In</w:t>
      </w:r>
      <w:r w:rsidRPr="00386438">
        <w:rPr>
          <w:szCs w:val="18"/>
        </w:rPr>
        <w:t xml:space="preserve"> </w:t>
      </w:r>
      <w:r w:rsidRPr="00FB75FC">
        <w:rPr>
          <w:i/>
          <w:szCs w:val="18"/>
        </w:rPr>
        <w:t>Knowledge Capture</w:t>
      </w:r>
      <w:r w:rsidRPr="00386438">
        <w:rPr>
          <w:szCs w:val="18"/>
        </w:rPr>
        <w:t xml:space="preserve"> 2003, </w:t>
      </w:r>
      <w:r w:rsidRPr="00386438">
        <w:rPr>
          <w:i/>
          <w:iCs/>
          <w:szCs w:val="18"/>
        </w:rPr>
        <w:t>ACM</w:t>
      </w:r>
      <w:r w:rsidRPr="00386438">
        <w:rPr>
          <w:szCs w:val="18"/>
        </w:rPr>
        <w:t>, 121-128.</w:t>
      </w:r>
      <w:proofErr w:type="gramEnd"/>
    </w:p>
    <w:p w:rsidR="005D7EED" w:rsidRPr="00386438" w:rsidRDefault="005D7EED" w:rsidP="005D7EED">
      <w:pPr>
        <w:rPr>
          <w:szCs w:val="18"/>
        </w:rPr>
      </w:pPr>
      <w:proofErr w:type="spellStart"/>
      <w:proofErr w:type="gramStart"/>
      <w:r w:rsidRPr="00386438">
        <w:rPr>
          <w:szCs w:val="18"/>
        </w:rPr>
        <w:t>Reisen</w:t>
      </w:r>
      <w:proofErr w:type="spellEnd"/>
      <w:r w:rsidR="00BC6323">
        <w:rPr>
          <w:szCs w:val="18"/>
        </w:rPr>
        <w:t>,</w:t>
      </w:r>
      <w:r w:rsidRPr="00386438">
        <w:rPr>
          <w:szCs w:val="18"/>
        </w:rPr>
        <w:t xml:space="preserve"> W</w:t>
      </w:r>
      <w:r w:rsidR="00BC6323">
        <w:rPr>
          <w:szCs w:val="18"/>
        </w:rPr>
        <w:t xml:space="preserve">. </w:t>
      </w:r>
      <w:r w:rsidRPr="00386438">
        <w:rPr>
          <w:szCs w:val="18"/>
        </w:rPr>
        <w:t>K. (2010) Landscape epidemiology of vector-borne diseases.</w:t>
      </w:r>
      <w:proofErr w:type="gramEnd"/>
      <w:r w:rsidRPr="00386438">
        <w:rPr>
          <w:szCs w:val="18"/>
        </w:rPr>
        <w:t xml:space="preserve"> </w:t>
      </w:r>
      <w:proofErr w:type="spellStart"/>
      <w:proofErr w:type="gramStart"/>
      <w:r w:rsidRPr="00386438">
        <w:rPr>
          <w:i/>
          <w:iCs/>
          <w:szCs w:val="18"/>
        </w:rPr>
        <w:t>Annu</w:t>
      </w:r>
      <w:proofErr w:type="spellEnd"/>
      <w:r w:rsidRPr="00386438">
        <w:rPr>
          <w:i/>
          <w:iCs/>
          <w:szCs w:val="18"/>
        </w:rPr>
        <w:t xml:space="preserve"> Rev </w:t>
      </w:r>
      <w:proofErr w:type="spellStart"/>
      <w:r w:rsidRPr="00386438">
        <w:rPr>
          <w:i/>
          <w:iCs/>
          <w:szCs w:val="18"/>
        </w:rPr>
        <w:t>Entomol</w:t>
      </w:r>
      <w:proofErr w:type="spellEnd"/>
      <w:r w:rsidRPr="00386438">
        <w:rPr>
          <w:szCs w:val="18"/>
        </w:rPr>
        <w:t xml:space="preserve"> 55, 461-83.</w:t>
      </w:r>
      <w:proofErr w:type="gramEnd"/>
    </w:p>
    <w:p w:rsidR="005D7EED" w:rsidRPr="00386438" w:rsidRDefault="005D7EED" w:rsidP="005D7EED">
      <w:pPr>
        <w:rPr>
          <w:szCs w:val="18"/>
        </w:rPr>
      </w:pPr>
      <w:proofErr w:type="gramStart"/>
      <w:r w:rsidRPr="00386438">
        <w:rPr>
          <w:szCs w:val="18"/>
        </w:rPr>
        <w:t>Schulz</w:t>
      </w:r>
      <w:r w:rsidR="00BC6323">
        <w:rPr>
          <w:szCs w:val="18"/>
        </w:rPr>
        <w:t>,</w:t>
      </w:r>
      <w:r w:rsidRPr="00386438">
        <w:rPr>
          <w:szCs w:val="18"/>
        </w:rPr>
        <w:t xml:space="preserve"> S. and Hahn</w:t>
      </w:r>
      <w:r w:rsidR="00012932">
        <w:rPr>
          <w:szCs w:val="18"/>
        </w:rPr>
        <w:t>,</w:t>
      </w:r>
      <w:r w:rsidRPr="00386438">
        <w:rPr>
          <w:szCs w:val="18"/>
        </w:rPr>
        <w:t xml:space="preserve"> U. (2001) Parts, Locations, and Holes - Fo</w:t>
      </w:r>
      <w:r w:rsidRPr="00386438">
        <w:rPr>
          <w:szCs w:val="18"/>
        </w:rPr>
        <w:t>r</w:t>
      </w:r>
      <w:r w:rsidRPr="00386438">
        <w:rPr>
          <w:szCs w:val="18"/>
        </w:rPr>
        <w:t>mal Reasoning about Anatomical Structures.</w:t>
      </w:r>
      <w:proofErr w:type="gramEnd"/>
      <w:r w:rsidRPr="00386438">
        <w:rPr>
          <w:szCs w:val="18"/>
        </w:rPr>
        <w:t xml:space="preserve"> </w:t>
      </w:r>
      <w:proofErr w:type="spellStart"/>
      <w:r w:rsidRPr="00386438">
        <w:rPr>
          <w:i/>
          <w:iCs/>
          <w:szCs w:val="18"/>
        </w:rPr>
        <w:t>Lect</w:t>
      </w:r>
      <w:proofErr w:type="spellEnd"/>
      <w:r w:rsidRPr="00386438">
        <w:rPr>
          <w:i/>
          <w:iCs/>
          <w:szCs w:val="18"/>
        </w:rPr>
        <w:t xml:space="preserve"> Notes </w:t>
      </w:r>
      <w:proofErr w:type="spellStart"/>
      <w:r w:rsidRPr="00386438">
        <w:rPr>
          <w:i/>
          <w:iCs/>
          <w:szCs w:val="18"/>
        </w:rPr>
        <w:t>Comput</w:t>
      </w:r>
      <w:proofErr w:type="spellEnd"/>
      <w:r w:rsidRPr="00386438">
        <w:rPr>
          <w:i/>
          <w:iCs/>
          <w:szCs w:val="18"/>
        </w:rPr>
        <w:t xml:space="preserve"> </w:t>
      </w:r>
      <w:proofErr w:type="spellStart"/>
      <w:proofErr w:type="gramStart"/>
      <w:r w:rsidRPr="00386438">
        <w:rPr>
          <w:i/>
          <w:iCs/>
          <w:szCs w:val="18"/>
        </w:rPr>
        <w:t>Sc</w:t>
      </w:r>
      <w:proofErr w:type="spellEnd"/>
      <w:r w:rsidRPr="00386438">
        <w:rPr>
          <w:szCs w:val="18"/>
        </w:rPr>
        <w:t xml:space="preserve">  2101</w:t>
      </w:r>
      <w:proofErr w:type="gramEnd"/>
      <w:r w:rsidRPr="00386438">
        <w:rPr>
          <w:szCs w:val="18"/>
        </w:rPr>
        <w:t>, 293-303</w:t>
      </w:r>
    </w:p>
    <w:p w:rsidR="005D7EED" w:rsidRPr="00386438" w:rsidRDefault="005D7EED" w:rsidP="005D7EED">
      <w:pPr>
        <w:rPr>
          <w:szCs w:val="18"/>
        </w:rPr>
      </w:pPr>
      <w:proofErr w:type="gramStart"/>
      <w:r w:rsidRPr="00386438">
        <w:rPr>
          <w:szCs w:val="18"/>
        </w:rPr>
        <w:t>Schulz</w:t>
      </w:r>
      <w:r w:rsidR="00BC6323">
        <w:rPr>
          <w:szCs w:val="18"/>
        </w:rPr>
        <w:t>,</w:t>
      </w:r>
      <w:r w:rsidRPr="00386438">
        <w:rPr>
          <w:szCs w:val="18"/>
        </w:rPr>
        <w:t xml:space="preserve"> S</w:t>
      </w:r>
      <w:r w:rsidR="00BC6323">
        <w:rPr>
          <w:szCs w:val="18"/>
        </w:rPr>
        <w:t>.</w:t>
      </w:r>
      <w:r w:rsidRPr="00386438">
        <w:rPr>
          <w:szCs w:val="18"/>
        </w:rPr>
        <w:t xml:space="preserve"> </w:t>
      </w:r>
      <w:r w:rsidR="00883B7F" w:rsidRPr="00883B7F">
        <w:rPr>
          <w:i/>
          <w:szCs w:val="18"/>
        </w:rPr>
        <w:t>et al.</w:t>
      </w:r>
      <w:r w:rsidRPr="00386438">
        <w:rPr>
          <w:szCs w:val="18"/>
        </w:rPr>
        <w:t xml:space="preserve"> </w:t>
      </w:r>
      <w:r w:rsidR="00012932">
        <w:rPr>
          <w:szCs w:val="18"/>
        </w:rPr>
        <w:t xml:space="preserve">(2009) </w:t>
      </w:r>
      <w:r w:rsidRPr="00386438">
        <w:rPr>
          <w:szCs w:val="18"/>
        </w:rPr>
        <w:t>Strengths and limitations of formal ontol</w:t>
      </w:r>
      <w:r w:rsidRPr="00386438">
        <w:rPr>
          <w:szCs w:val="18"/>
        </w:rPr>
        <w:t>o</w:t>
      </w:r>
      <w:r w:rsidRPr="00386438">
        <w:rPr>
          <w:szCs w:val="18"/>
        </w:rPr>
        <w:t>gies in the biomedical domain.</w:t>
      </w:r>
      <w:proofErr w:type="gramEnd"/>
      <w:r w:rsidRPr="00386438">
        <w:rPr>
          <w:szCs w:val="18"/>
        </w:rPr>
        <w:t xml:space="preserve"> </w:t>
      </w:r>
      <w:r w:rsidRPr="00386438">
        <w:rPr>
          <w:i/>
          <w:szCs w:val="18"/>
        </w:rPr>
        <w:t>RECIIS - Electronic Journal in Communication, Information and Innovation in Health</w:t>
      </w:r>
      <w:r w:rsidRPr="00386438">
        <w:rPr>
          <w:szCs w:val="18"/>
        </w:rPr>
        <w:t>; 3 (1): 31-45: http://dx.doi.org/10.3395/reciis.v3i1.241en</w:t>
      </w:r>
    </w:p>
    <w:p w:rsidR="005D7EED" w:rsidRPr="00386438" w:rsidRDefault="005D7EED" w:rsidP="005D7EED">
      <w:pPr>
        <w:rPr>
          <w:szCs w:val="18"/>
        </w:rPr>
      </w:pPr>
      <w:proofErr w:type="gramStart"/>
      <w:r w:rsidRPr="00386438">
        <w:rPr>
          <w:szCs w:val="18"/>
        </w:rPr>
        <w:t>Schulz, S.</w:t>
      </w:r>
      <w:r w:rsidR="00BC6323">
        <w:rPr>
          <w:szCs w:val="18"/>
        </w:rPr>
        <w:t xml:space="preserve"> </w:t>
      </w:r>
      <w:r w:rsidR="00883B7F" w:rsidRPr="00883B7F">
        <w:rPr>
          <w:i/>
          <w:szCs w:val="18"/>
        </w:rPr>
        <w:t>et al.</w:t>
      </w:r>
      <w:r w:rsidRPr="00386438">
        <w:rPr>
          <w:szCs w:val="18"/>
        </w:rPr>
        <w:t xml:space="preserve"> (2011).</w:t>
      </w:r>
      <w:proofErr w:type="gramEnd"/>
      <w:r w:rsidRPr="00386438">
        <w:rPr>
          <w:szCs w:val="18"/>
        </w:rPr>
        <w:t xml:space="preserve"> </w:t>
      </w:r>
      <w:proofErr w:type="gramStart"/>
      <w:r w:rsidRPr="00386438">
        <w:rPr>
          <w:szCs w:val="18"/>
        </w:rPr>
        <w:t>Scalable representations of diseases in biomedical ontologies.</w:t>
      </w:r>
      <w:proofErr w:type="gramEnd"/>
      <w:r w:rsidRPr="00386438">
        <w:rPr>
          <w:szCs w:val="18"/>
        </w:rPr>
        <w:t xml:space="preserve"> </w:t>
      </w:r>
      <w:proofErr w:type="gramStart"/>
      <w:r w:rsidRPr="00386438">
        <w:rPr>
          <w:i/>
          <w:szCs w:val="18"/>
        </w:rPr>
        <w:t>Journal of Biomedical Semantics</w:t>
      </w:r>
      <w:r w:rsidR="00553918">
        <w:rPr>
          <w:szCs w:val="18"/>
        </w:rPr>
        <w:t>.</w:t>
      </w:r>
      <w:proofErr w:type="gramEnd"/>
      <w:r w:rsidR="00553918">
        <w:rPr>
          <w:szCs w:val="18"/>
        </w:rPr>
        <w:br/>
      </w:r>
      <w:proofErr w:type="gramStart"/>
      <w:r w:rsidRPr="00386438">
        <w:rPr>
          <w:szCs w:val="18"/>
        </w:rPr>
        <w:t>Accepted for publication.</w:t>
      </w:r>
      <w:proofErr w:type="gramEnd"/>
    </w:p>
    <w:p w:rsidR="005D7EED" w:rsidRPr="00386438" w:rsidRDefault="005D7EED" w:rsidP="005D7EED">
      <w:pPr>
        <w:rPr>
          <w:szCs w:val="18"/>
        </w:rPr>
      </w:pPr>
      <w:r w:rsidRPr="00386438">
        <w:rPr>
          <w:szCs w:val="18"/>
        </w:rPr>
        <w:t xml:space="preserve">Sharma, U. and Singh, S. (2008) Insect vectors of </w:t>
      </w:r>
      <w:proofErr w:type="spellStart"/>
      <w:r w:rsidRPr="00386438">
        <w:rPr>
          <w:szCs w:val="18"/>
        </w:rPr>
        <w:t>Leishmania</w:t>
      </w:r>
      <w:proofErr w:type="spellEnd"/>
      <w:r w:rsidRPr="00386438">
        <w:rPr>
          <w:szCs w:val="18"/>
        </w:rPr>
        <w:t xml:space="preserve">: distribution, physiology and their control. </w:t>
      </w:r>
      <w:proofErr w:type="gramStart"/>
      <w:r w:rsidRPr="00386438">
        <w:rPr>
          <w:i/>
          <w:iCs/>
          <w:szCs w:val="18"/>
        </w:rPr>
        <w:t>J Vector Borne Dis</w:t>
      </w:r>
      <w:r w:rsidRPr="00386438">
        <w:rPr>
          <w:szCs w:val="18"/>
        </w:rPr>
        <w:t xml:space="preserve"> 45(4), 255-72.</w:t>
      </w:r>
      <w:proofErr w:type="gramEnd"/>
    </w:p>
    <w:p w:rsidR="005D7EED" w:rsidRPr="00386438" w:rsidRDefault="005D7EED" w:rsidP="005D7EED">
      <w:pPr>
        <w:rPr>
          <w:szCs w:val="18"/>
        </w:rPr>
      </w:pPr>
      <w:proofErr w:type="spellStart"/>
      <w:r w:rsidRPr="00386438">
        <w:rPr>
          <w:szCs w:val="18"/>
        </w:rPr>
        <w:t>Sirin</w:t>
      </w:r>
      <w:proofErr w:type="spellEnd"/>
      <w:r w:rsidRPr="00386438">
        <w:rPr>
          <w:szCs w:val="18"/>
        </w:rPr>
        <w:t xml:space="preserve">, E. </w:t>
      </w:r>
      <w:r w:rsidR="00883B7F" w:rsidRPr="00883B7F">
        <w:rPr>
          <w:i/>
          <w:szCs w:val="18"/>
        </w:rPr>
        <w:t>et al.</w:t>
      </w:r>
      <w:r w:rsidRPr="00386438">
        <w:rPr>
          <w:szCs w:val="18"/>
        </w:rPr>
        <w:t xml:space="preserve"> (2007) Pellet: A practical OWL-DL reasoned. </w:t>
      </w:r>
      <w:r w:rsidRPr="00386438">
        <w:rPr>
          <w:i/>
          <w:szCs w:val="18"/>
        </w:rPr>
        <w:t xml:space="preserve">J Web </w:t>
      </w:r>
      <w:proofErr w:type="spellStart"/>
      <w:proofErr w:type="gramStart"/>
      <w:r w:rsidRPr="00386438">
        <w:rPr>
          <w:i/>
          <w:szCs w:val="18"/>
        </w:rPr>
        <w:t>Semant</w:t>
      </w:r>
      <w:proofErr w:type="spellEnd"/>
      <w:r w:rsidRPr="00386438">
        <w:rPr>
          <w:szCs w:val="18"/>
        </w:rPr>
        <w:t xml:space="preserve">  5</w:t>
      </w:r>
      <w:proofErr w:type="gramEnd"/>
      <w:r w:rsidRPr="00386438">
        <w:rPr>
          <w:szCs w:val="18"/>
        </w:rPr>
        <w:t xml:space="preserve"> (2): 51-53.</w:t>
      </w:r>
    </w:p>
    <w:p w:rsidR="005D7EED" w:rsidRPr="00386438" w:rsidRDefault="005D7EED" w:rsidP="005D7EED">
      <w:pPr>
        <w:rPr>
          <w:szCs w:val="18"/>
        </w:rPr>
      </w:pPr>
      <w:r w:rsidRPr="00386438">
        <w:rPr>
          <w:szCs w:val="18"/>
        </w:rPr>
        <w:t xml:space="preserve">Smith, B., </w:t>
      </w:r>
      <w:r w:rsidR="00883B7F" w:rsidRPr="00883B7F">
        <w:rPr>
          <w:i/>
          <w:szCs w:val="18"/>
        </w:rPr>
        <w:t>et al.</w:t>
      </w:r>
      <w:r w:rsidRPr="00386438">
        <w:rPr>
          <w:szCs w:val="18"/>
        </w:rPr>
        <w:t xml:space="preserve"> (2007) The OBO Foundry: coordinated evolution of ontologies to support biomedical data integration. </w:t>
      </w:r>
      <w:r w:rsidRPr="00386438">
        <w:rPr>
          <w:i/>
          <w:iCs/>
          <w:szCs w:val="18"/>
        </w:rPr>
        <w:t xml:space="preserve">Nat </w:t>
      </w:r>
      <w:proofErr w:type="gramStart"/>
      <w:r w:rsidRPr="00386438">
        <w:rPr>
          <w:i/>
          <w:iCs/>
          <w:szCs w:val="18"/>
        </w:rPr>
        <w:t>Biotec</w:t>
      </w:r>
      <w:r w:rsidRPr="00386438">
        <w:rPr>
          <w:i/>
          <w:iCs/>
          <w:szCs w:val="18"/>
        </w:rPr>
        <w:t>h</w:t>
      </w:r>
      <w:r w:rsidRPr="00386438">
        <w:rPr>
          <w:i/>
          <w:iCs/>
          <w:szCs w:val="18"/>
        </w:rPr>
        <w:t>nol</w:t>
      </w:r>
      <w:r w:rsidR="005571F4">
        <w:rPr>
          <w:i/>
          <w:iCs/>
          <w:szCs w:val="18"/>
        </w:rPr>
        <w:t>ogy</w:t>
      </w:r>
      <w:r w:rsidRPr="00386438">
        <w:rPr>
          <w:szCs w:val="18"/>
        </w:rPr>
        <w:t xml:space="preserve">  25</w:t>
      </w:r>
      <w:proofErr w:type="gramEnd"/>
      <w:r w:rsidRPr="00386438">
        <w:rPr>
          <w:szCs w:val="18"/>
        </w:rPr>
        <w:t>, 1251-1255.</w:t>
      </w:r>
    </w:p>
    <w:p w:rsidR="005D7EED" w:rsidRPr="00386438" w:rsidRDefault="005D7EED" w:rsidP="005D7EED">
      <w:pPr>
        <w:rPr>
          <w:szCs w:val="18"/>
        </w:rPr>
      </w:pPr>
      <w:proofErr w:type="gramStart"/>
      <w:r w:rsidRPr="00386438">
        <w:rPr>
          <w:szCs w:val="18"/>
        </w:rPr>
        <w:t xml:space="preserve">Smith, B. </w:t>
      </w:r>
      <w:r w:rsidR="00883B7F" w:rsidRPr="00883B7F">
        <w:rPr>
          <w:i/>
          <w:szCs w:val="18"/>
        </w:rPr>
        <w:t>et al.</w:t>
      </w:r>
      <w:r w:rsidRPr="00386438">
        <w:rPr>
          <w:szCs w:val="18"/>
        </w:rPr>
        <w:t xml:space="preserve"> (2005) Relations in biomedical ontologies</w:t>
      </w:r>
      <w:r w:rsidRPr="00386438">
        <w:rPr>
          <w:b/>
          <w:bCs/>
          <w:szCs w:val="18"/>
        </w:rPr>
        <w:t>.</w:t>
      </w:r>
      <w:proofErr w:type="gramEnd"/>
      <w:r w:rsidRPr="00386438">
        <w:rPr>
          <w:b/>
          <w:bCs/>
          <w:szCs w:val="18"/>
        </w:rPr>
        <w:t xml:space="preserve"> </w:t>
      </w:r>
      <w:proofErr w:type="gramStart"/>
      <w:r w:rsidRPr="00386438">
        <w:rPr>
          <w:i/>
          <w:iCs/>
          <w:szCs w:val="18"/>
        </w:rPr>
        <w:t>Genome Biol</w:t>
      </w:r>
      <w:r w:rsidR="005571F4">
        <w:rPr>
          <w:i/>
          <w:iCs/>
          <w:szCs w:val="18"/>
        </w:rPr>
        <w:t>ogy</w:t>
      </w:r>
      <w:r w:rsidRPr="00386438">
        <w:rPr>
          <w:szCs w:val="18"/>
        </w:rPr>
        <w:t>, 6(5), R46.</w:t>
      </w:r>
      <w:proofErr w:type="gramEnd"/>
    </w:p>
    <w:p w:rsidR="005D7EED" w:rsidRPr="00386438" w:rsidRDefault="005D7EED" w:rsidP="005D7EED">
      <w:pPr>
        <w:rPr>
          <w:szCs w:val="18"/>
        </w:rPr>
      </w:pPr>
      <w:r w:rsidRPr="00386438">
        <w:rPr>
          <w:szCs w:val="18"/>
        </w:rPr>
        <w:lastRenderedPageBreak/>
        <w:t xml:space="preserve">Spear, A. D. Ontology for the Twenty First </w:t>
      </w:r>
      <w:proofErr w:type="gramStart"/>
      <w:r w:rsidRPr="00386438">
        <w:rPr>
          <w:szCs w:val="18"/>
        </w:rPr>
        <w:t>Century :</w:t>
      </w:r>
      <w:proofErr w:type="gramEnd"/>
      <w:r w:rsidRPr="00386438">
        <w:rPr>
          <w:szCs w:val="18"/>
        </w:rPr>
        <w:t xml:space="preserve"> An Introdu</w:t>
      </w:r>
      <w:r w:rsidRPr="00386438">
        <w:rPr>
          <w:szCs w:val="18"/>
        </w:rPr>
        <w:t>c</w:t>
      </w:r>
      <w:r w:rsidRPr="00386438">
        <w:rPr>
          <w:szCs w:val="18"/>
        </w:rPr>
        <w:t xml:space="preserve">tion with Recommendations. (2006): 1-132. </w:t>
      </w:r>
      <w:proofErr w:type="spellStart"/>
      <w:r w:rsidRPr="00386438">
        <w:rPr>
          <w:szCs w:val="18"/>
        </w:rPr>
        <w:t>Avaiable</w:t>
      </w:r>
      <w:proofErr w:type="spellEnd"/>
      <w:r w:rsidRPr="00386438">
        <w:rPr>
          <w:szCs w:val="18"/>
        </w:rPr>
        <w:t xml:space="preserve"> at: http://www.ifomis.org/bfo/manual. </w:t>
      </w:r>
      <w:r w:rsidR="005571F4" w:rsidRPr="00883B7F">
        <w:rPr>
          <w:szCs w:val="18"/>
        </w:rPr>
        <w:t>Last accessed Jan 7, 2011</w:t>
      </w:r>
      <w:r w:rsidRPr="00386438">
        <w:rPr>
          <w:szCs w:val="18"/>
        </w:rPr>
        <w:t>.</w:t>
      </w:r>
      <w:r w:rsidRPr="00386438">
        <w:rPr>
          <w:szCs w:val="18"/>
        </w:rPr>
        <w:tab/>
      </w:r>
    </w:p>
    <w:p w:rsidR="005D7EED" w:rsidRPr="00386438" w:rsidRDefault="005D7EED" w:rsidP="005571F4">
      <w:pPr>
        <w:rPr>
          <w:szCs w:val="18"/>
        </w:rPr>
      </w:pPr>
      <w:proofErr w:type="spellStart"/>
      <w:r w:rsidRPr="00386438">
        <w:rPr>
          <w:szCs w:val="18"/>
        </w:rPr>
        <w:t>Topalis</w:t>
      </w:r>
      <w:proofErr w:type="spellEnd"/>
      <w:r w:rsidRPr="00386438">
        <w:rPr>
          <w:szCs w:val="18"/>
        </w:rPr>
        <w:t xml:space="preserve">, P. </w:t>
      </w:r>
      <w:r w:rsidR="00883B7F" w:rsidRPr="00883B7F">
        <w:rPr>
          <w:i/>
          <w:szCs w:val="18"/>
        </w:rPr>
        <w:t>et al.</w:t>
      </w:r>
      <w:r w:rsidRPr="00386438">
        <w:rPr>
          <w:szCs w:val="18"/>
        </w:rPr>
        <w:t xml:space="preserve"> (2010) A set of ontologies to drive tools for the control of vector-borne diseases. </w:t>
      </w:r>
      <w:r w:rsidRPr="00386438">
        <w:rPr>
          <w:rFonts w:eastAsia="Verdana"/>
          <w:i/>
          <w:iCs/>
          <w:szCs w:val="18"/>
        </w:rPr>
        <w:t>J Biomed Inform</w:t>
      </w:r>
      <w:r w:rsidRPr="00386438">
        <w:rPr>
          <w:szCs w:val="18"/>
        </w:rPr>
        <w:t>.</w:t>
      </w:r>
      <w:r w:rsidR="005571F4">
        <w:rPr>
          <w:szCs w:val="18"/>
        </w:rPr>
        <w:t xml:space="preserve"> </w:t>
      </w:r>
      <w:proofErr w:type="gramStart"/>
      <w:r w:rsidR="005571F4" w:rsidRPr="005571F4">
        <w:rPr>
          <w:szCs w:val="18"/>
        </w:rPr>
        <w:t>2010 Apr 2.</w:t>
      </w:r>
      <w:proofErr w:type="gramEnd"/>
      <w:r w:rsidR="005571F4" w:rsidRPr="005571F4">
        <w:rPr>
          <w:szCs w:val="18"/>
        </w:rPr>
        <w:t xml:space="preserve"> PMID: 20363364</w:t>
      </w:r>
    </w:p>
    <w:p w:rsidR="005D7EED" w:rsidRPr="00386438" w:rsidRDefault="005D7EED" w:rsidP="005D7EED">
      <w:pPr>
        <w:rPr>
          <w:szCs w:val="18"/>
        </w:rPr>
      </w:pPr>
      <w:proofErr w:type="gramStart"/>
      <w:r w:rsidRPr="00386438">
        <w:rPr>
          <w:szCs w:val="18"/>
        </w:rPr>
        <w:t>World Health Organization.</w:t>
      </w:r>
      <w:proofErr w:type="gramEnd"/>
      <w:r w:rsidRPr="00386438">
        <w:rPr>
          <w:szCs w:val="18"/>
        </w:rPr>
        <w:t xml:space="preserve"> </w:t>
      </w:r>
      <w:proofErr w:type="gramStart"/>
      <w:r w:rsidRPr="00386438">
        <w:rPr>
          <w:szCs w:val="18"/>
        </w:rPr>
        <w:t xml:space="preserve">(2009) Global </w:t>
      </w:r>
      <w:proofErr w:type="spellStart"/>
      <w:r w:rsidRPr="00386438">
        <w:rPr>
          <w:szCs w:val="18"/>
        </w:rPr>
        <w:t>programme</w:t>
      </w:r>
      <w:proofErr w:type="spellEnd"/>
      <w:r w:rsidRPr="00386438">
        <w:rPr>
          <w:szCs w:val="18"/>
        </w:rPr>
        <w:t xml:space="preserve"> to eliminate lymphatic </w:t>
      </w:r>
      <w:proofErr w:type="spellStart"/>
      <w:r w:rsidRPr="00386438">
        <w:rPr>
          <w:szCs w:val="18"/>
        </w:rPr>
        <w:t>filariasis</w:t>
      </w:r>
      <w:proofErr w:type="spellEnd"/>
      <w:r w:rsidRPr="00386438">
        <w:rPr>
          <w:szCs w:val="18"/>
        </w:rPr>
        <w:t>.</w:t>
      </w:r>
      <w:proofErr w:type="gramEnd"/>
      <w:r w:rsidRPr="00386438">
        <w:rPr>
          <w:szCs w:val="18"/>
        </w:rPr>
        <w:t xml:space="preserve"> </w:t>
      </w:r>
      <w:proofErr w:type="gramStart"/>
      <w:r w:rsidRPr="00FB75FC">
        <w:rPr>
          <w:i/>
          <w:szCs w:val="18"/>
        </w:rPr>
        <w:t>Weekly epidemiological record</w:t>
      </w:r>
      <w:r w:rsidRPr="00386438">
        <w:rPr>
          <w:szCs w:val="18"/>
        </w:rPr>
        <w:t>.</w:t>
      </w:r>
      <w:proofErr w:type="gramEnd"/>
      <w:r w:rsidRPr="00386438">
        <w:rPr>
          <w:szCs w:val="18"/>
        </w:rPr>
        <w:t xml:space="preserve"> 84(42), 437-444.</w:t>
      </w:r>
    </w:p>
    <w:p w:rsidR="005D7EED" w:rsidRDefault="005D7EED" w:rsidP="005D7EED">
      <w:pPr>
        <w:rPr>
          <w:szCs w:val="18"/>
        </w:rPr>
      </w:pPr>
      <w:proofErr w:type="gramStart"/>
      <w:r w:rsidRPr="00386438">
        <w:rPr>
          <w:szCs w:val="18"/>
        </w:rPr>
        <w:t>World Health Organization.</w:t>
      </w:r>
      <w:proofErr w:type="gramEnd"/>
      <w:r w:rsidRPr="00386438">
        <w:rPr>
          <w:szCs w:val="18"/>
        </w:rPr>
        <w:t xml:space="preserve"> (2004) </w:t>
      </w:r>
      <w:r w:rsidR="005571F4">
        <w:rPr>
          <w:szCs w:val="18"/>
        </w:rPr>
        <w:t xml:space="preserve">The World Health Report: </w:t>
      </w:r>
      <w:r w:rsidRPr="00386438">
        <w:rPr>
          <w:szCs w:val="18"/>
        </w:rPr>
        <w:t>Changing History. Geneva: World Health Organization, 96p.</w:t>
      </w:r>
    </w:p>
    <w:p w:rsidR="00883B7F" w:rsidRPr="00386438" w:rsidRDefault="00883B7F" w:rsidP="005D7EED">
      <w:pPr>
        <w:rPr>
          <w:szCs w:val="18"/>
        </w:rPr>
      </w:pPr>
      <w:r w:rsidRPr="00883B7F">
        <w:rPr>
          <w:szCs w:val="18"/>
        </w:rPr>
        <w:t xml:space="preserve">W3C. Working Group OWL 2. </w:t>
      </w:r>
      <w:proofErr w:type="gramStart"/>
      <w:r w:rsidRPr="00883B7F">
        <w:rPr>
          <w:szCs w:val="18"/>
        </w:rPr>
        <w:t>(2010) Web Ontology Language Document Overview.</w:t>
      </w:r>
      <w:proofErr w:type="gramEnd"/>
      <w:r w:rsidRPr="00883B7F">
        <w:rPr>
          <w:szCs w:val="18"/>
        </w:rPr>
        <w:t xml:space="preserve"> http://www.w3.org/TR/owl2-overview. Last accessed Jan 7, 2011.</w:t>
      </w:r>
    </w:p>
    <w:p w:rsidR="005D7EED" w:rsidRPr="00386438" w:rsidRDefault="005D7EED" w:rsidP="005D7EED">
      <w:pPr>
        <w:rPr>
          <w:szCs w:val="18"/>
        </w:rPr>
      </w:pPr>
      <w:r w:rsidRPr="00386438">
        <w:rPr>
          <w:szCs w:val="18"/>
        </w:rPr>
        <w:t xml:space="preserve"> </w:t>
      </w:r>
    </w:p>
    <w:p w:rsidR="005D7EED" w:rsidRPr="005D7EED" w:rsidRDefault="005D7EED" w:rsidP="005D7EED">
      <w:pPr>
        <w:rPr>
          <w:lang w:eastAsia="en-US"/>
        </w:rPr>
      </w:pPr>
    </w:p>
    <w:p w:rsidR="005D7EED" w:rsidRDefault="005D7EED" w:rsidP="005D7EED"/>
    <w:p w:rsidR="00F62578" w:rsidRPr="000B64B1" w:rsidRDefault="005D7EED">
      <w:pPr>
        <w:pStyle w:val="RefText"/>
      </w:pPr>
      <w:r>
        <w:t xml:space="preserve"> </w:t>
      </w:r>
    </w:p>
    <w:sectPr w:rsidR="00F62578" w:rsidRPr="000B64B1" w:rsidSect="00C63F69">
      <w:type w:val="continuous"/>
      <w:pgSz w:w="12240" w:h="15840" w:code="1"/>
      <w:pgMar w:top="1378" w:right="1077" w:bottom="1474" w:left="1077" w:header="703" w:footer="834" w:gutter="0"/>
      <w:cols w:num="2" w:space="36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ilipe Santana" w:date="2011-03-25T21:58:00Z" w:initials="FS">
    <w:p w:rsidR="00374B88" w:rsidRDefault="00374B88">
      <w:pPr>
        <w:pStyle w:val="Textodecomentrio"/>
      </w:pPr>
      <w:r>
        <w:rPr>
          <w:rStyle w:val="Refdecomentrio"/>
        </w:rPr>
        <w:annotationRef/>
      </w:r>
      <w:r>
        <w:rPr>
          <w:rStyle w:val="apple-style-span"/>
          <w:rFonts w:ascii="Verdana" w:hAnsi="Verdana"/>
          <w:color w:val="000000"/>
        </w:rPr>
        <w:t>It is not clear why the last paragraph of the introduction is included. It is inte</w:t>
      </w:r>
      <w:r>
        <w:rPr>
          <w:rStyle w:val="apple-style-span"/>
          <w:rFonts w:ascii="Verdana" w:hAnsi="Verdana"/>
          <w:color w:val="000000"/>
        </w:rPr>
        <w:t>r</w:t>
      </w:r>
      <w:r>
        <w:rPr>
          <w:rStyle w:val="apple-style-span"/>
          <w:rFonts w:ascii="Verdana" w:hAnsi="Verdana"/>
          <w:color w:val="000000"/>
        </w:rPr>
        <w:t>esting, but it has no connection with the further text. (Reviewer advise)</w:t>
      </w:r>
    </w:p>
  </w:comment>
  <w:comment w:id="2" w:author="schulz" w:date="2011-03-25T21:58:00Z" w:initials="s">
    <w:p w:rsidR="00374B88" w:rsidRPr="007D386C" w:rsidRDefault="00374B88" w:rsidP="00D56D2B">
      <w:r>
        <w:rPr>
          <w:rStyle w:val="Refdecomentrio"/>
        </w:rPr>
        <w:annotationRef/>
      </w:r>
      <w:r>
        <w:t xml:space="preserve">"This explains the addition of the expression </w:t>
      </w:r>
      <w:r w:rsidRPr="000B64B1">
        <w:t xml:space="preserve">(not </w:t>
      </w:r>
      <w:proofErr w:type="spellStart"/>
      <w:r w:rsidRPr="000B64B1">
        <w:rPr>
          <w:i/>
        </w:rPr>
        <w:t>Proti</w:t>
      </w:r>
      <w:r>
        <w:rPr>
          <w:i/>
        </w:rPr>
        <w:t>st</w:t>
      </w:r>
      <w:proofErr w:type="spellEnd"/>
      <w:r>
        <w:t>)</w:t>
      </w:r>
      <w:proofErr w:type="gramStart"/>
      <w:r>
        <w:t>. "</w:t>
      </w:r>
      <w:proofErr w:type="gramEnd"/>
      <w:r>
        <w:t xml:space="preserve"> </w:t>
      </w:r>
    </w:p>
    <w:p w:rsidR="00374B88" w:rsidRDefault="00374B88">
      <w:pPr>
        <w:pStyle w:val="Textodecomentrio"/>
      </w:pPr>
      <w:r>
        <w:t xml:space="preserve">This I removed, because it would allow even insects as that the pathogens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4AF" w:rsidRDefault="006104AF">
      <w:r>
        <w:separator/>
      </w:r>
    </w:p>
  </w:endnote>
  <w:endnote w:type="continuationSeparator" w:id="0">
    <w:p w:rsidR="006104AF" w:rsidRDefault="00610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B88" w:rsidRDefault="00374B88" w:rsidP="007847A7">
    <w:pPr>
      <w:pStyle w:val="Rodap"/>
    </w:pPr>
    <w:r>
      <w:rPr>
        <w:rStyle w:val="Refdenotaderodap"/>
        <w:position w:val="-2"/>
      </w:rPr>
      <w:t>*</w:t>
    </w:r>
    <w:r>
      <w:t>To whom correspondence should be addressed.</w:t>
    </w:r>
  </w:p>
  <w:p w:rsidR="00374B88" w:rsidRDefault="00374B8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4AF" w:rsidRDefault="006104AF">
      <w:pPr>
        <w:pStyle w:val="Rodap"/>
        <w:tabs>
          <w:tab w:val="clear" w:pos="4320"/>
          <w:tab w:val="left" w:pos="4860"/>
        </w:tabs>
        <w:spacing w:line="200" w:lineRule="exact"/>
        <w:rPr>
          <w:u w:val="single" w:color="000000"/>
        </w:rPr>
      </w:pPr>
      <w:r>
        <w:rPr>
          <w:u w:val="single" w:color="000000"/>
        </w:rPr>
        <w:tab/>
      </w:r>
    </w:p>
  </w:footnote>
  <w:footnote w:type="continuationSeparator" w:id="0">
    <w:p w:rsidR="006104AF" w:rsidRDefault="006104AF">
      <w:pPr>
        <w:pStyle w:val="Textodenotaderodap"/>
        <w:rPr>
          <w:szCs w:val="24"/>
        </w:rPr>
      </w:pPr>
      <w:r>
        <w:continuationSeparator/>
      </w:r>
    </w:p>
  </w:footnote>
  <w:footnote w:type="continuationNotice" w:id="1">
    <w:p w:rsidR="006104AF" w:rsidRDefault="006104AF">
      <w:pPr>
        <w:pStyle w:val="Rodap"/>
        <w:spacing w:line="14" w:lineRule="exact"/>
      </w:pPr>
    </w:p>
  </w:footnote>
  <w:footnote w:id="2">
    <w:p w:rsidR="00374B88" w:rsidRPr="003E40A0" w:rsidRDefault="00374B88">
      <w:pPr>
        <w:pStyle w:val="Textodenotaderodap"/>
        <w:rPr>
          <w:lang w:val="de-DE"/>
        </w:rPr>
      </w:pPr>
      <w:r>
        <w:rPr>
          <w:rStyle w:val="Refdenotaderodap"/>
        </w:rPr>
        <w:footnoteRef/>
      </w:r>
      <w:r>
        <w:t xml:space="preserve"> </w:t>
      </w:r>
      <w:r w:rsidRPr="005C4FF7">
        <w:t>http://www.uniprot.org/</w:t>
      </w:r>
    </w:p>
  </w:footnote>
  <w:footnote w:id="3">
    <w:p w:rsidR="00374B88" w:rsidRPr="003E40A0" w:rsidRDefault="00374B88">
      <w:pPr>
        <w:pStyle w:val="Textodenotaderodap"/>
        <w:rPr>
          <w:lang w:val="de-DE"/>
        </w:rPr>
      </w:pPr>
      <w:r>
        <w:rPr>
          <w:rStyle w:val="Refdenotaderodap"/>
        </w:rPr>
        <w:footnoteRef/>
      </w:r>
      <w:r>
        <w:t xml:space="preserve"> </w:t>
      </w:r>
      <w:r w:rsidRPr="005C4FF7">
        <w:t>http://www.ensembl.org/index.html</w:t>
      </w:r>
    </w:p>
  </w:footnote>
  <w:footnote w:id="4">
    <w:p w:rsidR="00374B88" w:rsidRPr="003E40A0" w:rsidRDefault="00374B88">
      <w:pPr>
        <w:pStyle w:val="Textodenotaderodap"/>
        <w:rPr>
          <w:lang w:val="de-DE"/>
        </w:rPr>
      </w:pPr>
      <w:r>
        <w:rPr>
          <w:rStyle w:val="Refdenotaderodap"/>
        </w:rPr>
        <w:footnoteRef/>
      </w:r>
      <w:r w:rsidRPr="004B12DC">
        <w:rPr>
          <w:lang w:val="de-DE"/>
        </w:rPr>
        <w:t xml:space="preserve"> </w:t>
      </w:r>
      <w:r w:rsidRPr="005C4FF7">
        <w:rPr>
          <w:lang w:val="de-DE"/>
        </w:rPr>
        <w:t>http://www.ebi.ac.uk/arrayexpress/</w:t>
      </w:r>
    </w:p>
  </w:footnote>
  <w:footnote w:id="5">
    <w:p w:rsidR="00374B88" w:rsidRPr="004E7747" w:rsidRDefault="00374B88">
      <w:pPr>
        <w:pStyle w:val="Textodenotaderodap"/>
        <w:rPr>
          <w:lang w:val="de-DE"/>
        </w:rPr>
      </w:pPr>
      <w:r>
        <w:rPr>
          <w:rStyle w:val="Refdenotaderodap"/>
        </w:rPr>
        <w:footnoteRef/>
      </w:r>
      <w:r w:rsidRPr="004B12DC">
        <w:rPr>
          <w:lang w:val="de-DE"/>
        </w:rPr>
        <w:t xml:space="preserve"> </w:t>
      </w:r>
      <w:r w:rsidRPr="004B12DC">
        <w:rPr>
          <w:lang w:val="de-DE" w:eastAsia="en-US"/>
        </w:rPr>
        <w:t>http://www.who.int/classifications</w:t>
      </w:r>
    </w:p>
  </w:footnote>
  <w:footnote w:id="6">
    <w:p w:rsidR="00374B88" w:rsidRPr="004F6258" w:rsidRDefault="00374B88" w:rsidP="004F6258">
      <w:pPr>
        <w:pStyle w:val="Textodenotaderodap"/>
        <w:rPr>
          <w:lang w:val="de-DE"/>
        </w:rPr>
      </w:pPr>
      <w:r>
        <w:rPr>
          <w:rStyle w:val="Refdenotaderodap"/>
        </w:rPr>
        <w:footnoteRef/>
      </w:r>
      <w:r w:rsidRPr="004B12DC">
        <w:rPr>
          <w:lang w:val="de-DE"/>
        </w:rPr>
        <w:t xml:space="preserve"> </w:t>
      </w:r>
      <w:r w:rsidRPr="004F6258">
        <w:rPr>
          <w:lang w:val="de-DE"/>
        </w:rPr>
        <w:t>http://protege.stanford.edu/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B88" w:rsidRPr="004B12DC" w:rsidRDefault="00374B88">
    <w:pPr>
      <w:pStyle w:val="Cabealho"/>
      <w:spacing w:after="0"/>
      <w:rPr>
        <w:lang w:val="pt-BR"/>
      </w:rPr>
    </w:pPr>
    <w:r>
      <w:rPr>
        <w:noProof/>
        <w:lang w:val="pt-BR" w:eastAsia="pt-BR"/>
      </w:rPr>
      <mc:AlternateContent>
        <mc:Choice Requires="wps">
          <w:drawing>
            <wp:anchor distT="4294967295" distB="4294967295" distL="114300" distR="114300" simplePos="0" relativeHeight="251657728" behindDoc="0" locked="1" layoutInCell="1" allowOverlap="0">
              <wp:simplePos x="0" y="0"/>
              <wp:positionH relativeFrom="column">
                <wp:posOffset>0</wp:posOffset>
              </wp:positionH>
              <wp:positionV relativeFrom="page">
                <wp:posOffset>655319</wp:posOffset>
              </wp:positionV>
              <wp:extent cx="64008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Pr="004B12DC">
      <w:rPr>
        <w:noProof/>
        <w:lang w:val="pt-BR"/>
      </w:rPr>
      <w:t xml:space="preserve">F. Santana </w:t>
    </w:r>
    <w:proofErr w:type="gramStart"/>
    <w:r w:rsidRPr="004B12DC">
      <w:rPr>
        <w:lang w:val="pt-BR"/>
      </w:rPr>
      <w:t>et</w:t>
    </w:r>
    <w:proofErr w:type="gramEnd"/>
    <w:r w:rsidRPr="004B12DC">
      <w:rPr>
        <w:lang w:val="pt-BR"/>
      </w:rPr>
      <w:t xml:space="preserve">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27"/>
    <w:lvl w:ilvl="0">
      <w:start w:val="1"/>
      <w:numFmt w:val="bullet"/>
      <w:lvlText w:val=""/>
      <w:lvlJc w:val="left"/>
      <w:pPr>
        <w:tabs>
          <w:tab w:val="num" w:pos="284"/>
        </w:tabs>
        <w:ind w:left="284" w:hanging="284"/>
      </w:pPr>
      <w:rPr>
        <w:rFonts w:ascii="Symbol" w:hAnsi="Symbol"/>
      </w:rPr>
    </w:lvl>
  </w:abstractNum>
  <w:abstractNum w:abstractNumId="1">
    <w:nsid w:val="0A242693"/>
    <w:multiLevelType w:val="hybridMultilevel"/>
    <w:tmpl w:val="203E3D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AA10163"/>
    <w:multiLevelType w:val="hybridMultilevel"/>
    <w:tmpl w:val="CF58E5BE"/>
    <w:lvl w:ilvl="0" w:tplc="04070001">
      <w:start w:val="1"/>
      <w:numFmt w:val="bullet"/>
      <w:lvlText w:val=""/>
      <w:lvlJc w:val="left"/>
      <w:pPr>
        <w:ind w:left="890" w:hanging="360"/>
      </w:pPr>
      <w:rPr>
        <w:rFonts w:ascii="Symbol" w:hAnsi="Symbol" w:hint="default"/>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3">
    <w:nsid w:val="0ABA3389"/>
    <w:multiLevelType w:val="hybridMultilevel"/>
    <w:tmpl w:val="321470D4"/>
    <w:lvl w:ilvl="0" w:tplc="8E8644CA">
      <w:start w:val="1"/>
      <w:numFmt w:val="decimal"/>
      <w:pStyle w:val="JUCSNumbering"/>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4">
    <w:nsid w:val="0E3E0406"/>
    <w:multiLevelType w:val="hybridMultilevel"/>
    <w:tmpl w:val="321E1C3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nsid w:val="162070D1"/>
    <w:multiLevelType w:val="hybridMultilevel"/>
    <w:tmpl w:val="A6D0F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85261C1"/>
    <w:multiLevelType w:val="hybridMultilevel"/>
    <w:tmpl w:val="CF78D65C"/>
    <w:lvl w:ilvl="0" w:tplc="5DF0178E">
      <w:start w:val="1"/>
      <w:numFmt w:val="bullet"/>
      <w:lvlText w:val="-"/>
      <w:lvlJc w:val="left"/>
      <w:pPr>
        <w:tabs>
          <w:tab w:val="num" w:pos="284"/>
        </w:tabs>
        <w:ind w:left="284" w:hanging="284"/>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4A7C45E4"/>
    <w:multiLevelType w:val="hybridMultilevel"/>
    <w:tmpl w:val="D7BCE2C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8">
    <w:nsid w:val="4E62538C"/>
    <w:multiLevelType w:val="hybridMultilevel"/>
    <w:tmpl w:val="BDACEFE0"/>
    <w:lvl w:ilvl="0" w:tplc="5DF0178E">
      <w:start w:val="1"/>
      <w:numFmt w:val="bullet"/>
      <w:lvlText w:val="-"/>
      <w:lvlJc w:val="left"/>
      <w:pPr>
        <w:tabs>
          <w:tab w:val="num" w:pos="454"/>
        </w:tabs>
        <w:ind w:left="454" w:hanging="284"/>
      </w:pPr>
      <w:rPr>
        <w:rFonts w:ascii="Arial" w:hAnsi="Arial" w:hint="default"/>
      </w:rPr>
    </w:lvl>
    <w:lvl w:ilvl="1" w:tplc="04070003" w:tentative="1">
      <w:start w:val="1"/>
      <w:numFmt w:val="bullet"/>
      <w:lvlText w:val="o"/>
      <w:lvlJc w:val="left"/>
      <w:pPr>
        <w:tabs>
          <w:tab w:val="num" w:pos="1610"/>
        </w:tabs>
        <w:ind w:left="1610" w:hanging="360"/>
      </w:pPr>
      <w:rPr>
        <w:rFonts w:ascii="Courier New" w:hAnsi="Courier New" w:cs="Courier New" w:hint="default"/>
      </w:rPr>
    </w:lvl>
    <w:lvl w:ilvl="2" w:tplc="04070005" w:tentative="1">
      <w:start w:val="1"/>
      <w:numFmt w:val="bullet"/>
      <w:lvlText w:val=""/>
      <w:lvlJc w:val="left"/>
      <w:pPr>
        <w:tabs>
          <w:tab w:val="num" w:pos="2330"/>
        </w:tabs>
        <w:ind w:left="2330" w:hanging="360"/>
      </w:pPr>
      <w:rPr>
        <w:rFonts w:ascii="Wingdings" w:hAnsi="Wingdings" w:hint="default"/>
      </w:rPr>
    </w:lvl>
    <w:lvl w:ilvl="3" w:tplc="04070001" w:tentative="1">
      <w:start w:val="1"/>
      <w:numFmt w:val="bullet"/>
      <w:lvlText w:val=""/>
      <w:lvlJc w:val="left"/>
      <w:pPr>
        <w:tabs>
          <w:tab w:val="num" w:pos="3050"/>
        </w:tabs>
        <w:ind w:left="3050" w:hanging="360"/>
      </w:pPr>
      <w:rPr>
        <w:rFonts w:ascii="Symbol" w:hAnsi="Symbol" w:hint="default"/>
      </w:rPr>
    </w:lvl>
    <w:lvl w:ilvl="4" w:tplc="04070003" w:tentative="1">
      <w:start w:val="1"/>
      <w:numFmt w:val="bullet"/>
      <w:lvlText w:val="o"/>
      <w:lvlJc w:val="left"/>
      <w:pPr>
        <w:tabs>
          <w:tab w:val="num" w:pos="3770"/>
        </w:tabs>
        <w:ind w:left="3770" w:hanging="360"/>
      </w:pPr>
      <w:rPr>
        <w:rFonts w:ascii="Courier New" w:hAnsi="Courier New" w:cs="Courier New" w:hint="default"/>
      </w:rPr>
    </w:lvl>
    <w:lvl w:ilvl="5" w:tplc="04070005" w:tentative="1">
      <w:start w:val="1"/>
      <w:numFmt w:val="bullet"/>
      <w:lvlText w:val=""/>
      <w:lvlJc w:val="left"/>
      <w:pPr>
        <w:tabs>
          <w:tab w:val="num" w:pos="4490"/>
        </w:tabs>
        <w:ind w:left="4490" w:hanging="360"/>
      </w:pPr>
      <w:rPr>
        <w:rFonts w:ascii="Wingdings" w:hAnsi="Wingdings" w:hint="default"/>
      </w:rPr>
    </w:lvl>
    <w:lvl w:ilvl="6" w:tplc="04070001" w:tentative="1">
      <w:start w:val="1"/>
      <w:numFmt w:val="bullet"/>
      <w:lvlText w:val=""/>
      <w:lvlJc w:val="left"/>
      <w:pPr>
        <w:tabs>
          <w:tab w:val="num" w:pos="5210"/>
        </w:tabs>
        <w:ind w:left="5210" w:hanging="360"/>
      </w:pPr>
      <w:rPr>
        <w:rFonts w:ascii="Symbol" w:hAnsi="Symbol" w:hint="default"/>
      </w:rPr>
    </w:lvl>
    <w:lvl w:ilvl="7" w:tplc="04070003" w:tentative="1">
      <w:start w:val="1"/>
      <w:numFmt w:val="bullet"/>
      <w:lvlText w:val="o"/>
      <w:lvlJc w:val="left"/>
      <w:pPr>
        <w:tabs>
          <w:tab w:val="num" w:pos="5930"/>
        </w:tabs>
        <w:ind w:left="5930" w:hanging="360"/>
      </w:pPr>
      <w:rPr>
        <w:rFonts w:ascii="Courier New" w:hAnsi="Courier New" w:cs="Courier New" w:hint="default"/>
      </w:rPr>
    </w:lvl>
    <w:lvl w:ilvl="8" w:tplc="04070005" w:tentative="1">
      <w:start w:val="1"/>
      <w:numFmt w:val="bullet"/>
      <w:lvlText w:val=""/>
      <w:lvlJc w:val="left"/>
      <w:pPr>
        <w:tabs>
          <w:tab w:val="num" w:pos="6650"/>
        </w:tabs>
        <w:ind w:left="6650" w:hanging="360"/>
      </w:pPr>
      <w:rPr>
        <w:rFonts w:ascii="Wingdings" w:hAnsi="Wingdings" w:hint="default"/>
      </w:rPr>
    </w:lvl>
  </w:abstractNum>
  <w:abstractNum w:abstractNumId="9">
    <w:nsid w:val="52913F30"/>
    <w:multiLevelType w:val="hybridMultilevel"/>
    <w:tmpl w:val="BAB2A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5559711E"/>
    <w:multiLevelType w:val="hybridMultilevel"/>
    <w:tmpl w:val="B606A8F2"/>
    <w:lvl w:ilvl="0" w:tplc="5DF0178E">
      <w:start w:val="1"/>
      <w:numFmt w:val="bullet"/>
      <w:lvlText w:val="-"/>
      <w:lvlJc w:val="left"/>
      <w:pPr>
        <w:tabs>
          <w:tab w:val="num" w:pos="284"/>
        </w:tabs>
        <w:ind w:left="284" w:hanging="284"/>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570B1788"/>
    <w:multiLevelType w:val="hybridMultilevel"/>
    <w:tmpl w:val="8F84244C"/>
    <w:lvl w:ilvl="0" w:tplc="DA825876">
      <w:start w:val="1"/>
      <w:numFmt w:val="bullet"/>
      <w:pStyle w:val="JUCSList"/>
      <w:lvlText w:val=""/>
      <w:lvlJc w:val="left"/>
      <w:pPr>
        <w:tabs>
          <w:tab w:val="num" w:pos="360"/>
        </w:tabs>
        <w:ind w:left="360" w:hanging="360"/>
      </w:pPr>
      <w:rPr>
        <w:rFonts w:ascii="Symbol" w:hAnsi="Symbol" w:hint="default"/>
      </w:rPr>
    </w:lvl>
    <w:lvl w:ilvl="1" w:tplc="4C966E5C">
      <w:start w:val="1"/>
      <w:numFmt w:val="bullet"/>
      <w:lvlText w:val="•"/>
      <w:lvlJc w:val="left"/>
      <w:pPr>
        <w:tabs>
          <w:tab w:val="num" w:pos="1080"/>
        </w:tabs>
        <w:ind w:left="1080" w:hanging="360"/>
      </w:pPr>
      <w:rPr>
        <w:rFonts w:ascii="Times New Roman" w:hAnsi="Times New Roman" w:cs="Times New Roman" w:hint="default"/>
      </w:rPr>
    </w:lvl>
    <w:lvl w:ilvl="2" w:tplc="46DCB19A">
      <w:start w:val="141"/>
      <w:numFmt w:val="bullet"/>
      <w:lvlText w:val="•"/>
      <w:lvlJc w:val="left"/>
      <w:pPr>
        <w:tabs>
          <w:tab w:val="num" w:pos="1800"/>
        </w:tabs>
        <w:ind w:left="1800" w:hanging="360"/>
      </w:pPr>
      <w:rPr>
        <w:rFonts w:ascii="Times New Roman" w:hAnsi="Times New Roman" w:cs="Times New Roman" w:hint="default"/>
      </w:rPr>
    </w:lvl>
    <w:lvl w:ilvl="3" w:tplc="16CAA2EA">
      <w:start w:val="1"/>
      <w:numFmt w:val="bullet"/>
      <w:lvlText w:val="•"/>
      <w:lvlJc w:val="left"/>
      <w:pPr>
        <w:tabs>
          <w:tab w:val="num" w:pos="2520"/>
        </w:tabs>
        <w:ind w:left="2520" w:hanging="360"/>
      </w:pPr>
      <w:rPr>
        <w:rFonts w:ascii="Times New Roman" w:hAnsi="Times New Roman" w:cs="Times New Roman" w:hint="default"/>
      </w:rPr>
    </w:lvl>
    <w:lvl w:ilvl="4" w:tplc="988220DA">
      <w:start w:val="1"/>
      <w:numFmt w:val="bullet"/>
      <w:lvlText w:val="•"/>
      <w:lvlJc w:val="left"/>
      <w:pPr>
        <w:tabs>
          <w:tab w:val="num" w:pos="3240"/>
        </w:tabs>
        <w:ind w:left="3240" w:hanging="360"/>
      </w:pPr>
      <w:rPr>
        <w:rFonts w:ascii="Times New Roman" w:hAnsi="Times New Roman" w:cs="Times New Roman" w:hint="default"/>
      </w:rPr>
    </w:lvl>
    <w:lvl w:ilvl="5" w:tplc="9C54BA48">
      <w:start w:val="1"/>
      <w:numFmt w:val="bullet"/>
      <w:lvlText w:val="•"/>
      <w:lvlJc w:val="left"/>
      <w:pPr>
        <w:tabs>
          <w:tab w:val="num" w:pos="3960"/>
        </w:tabs>
        <w:ind w:left="3960" w:hanging="360"/>
      </w:pPr>
      <w:rPr>
        <w:rFonts w:ascii="Times New Roman" w:hAnsi="Times New Roman" w:cs="Times New Roman" w:hint="default"/>
      </w:rPr>
    </w:lvl>
    <w:lvl w:ilvl="6" w:tplc="F746E940">
      <w:start w:val="1"/>
      <w:numFmt w:val="bullet"/>
      <w:lvlText w:val="•"/>
      <w:lvlJc w:val="left"/>
      <w:pPr>
        <w:tabs>
          <w:tab w:val="num" w:pos="4680"/>
        </w:tabs>
        <w:ind w:left="4680" w:hanging="360"/>
      </w:pPr>
      <w:rPr>
        <w:rFonts w:ascii="Times New Roman" w:hAnsi="Times New Roman" w:cs="Times New Roman" w:hint="default"/>
      </w:rPr>
    </w:lvl>
    <w:lvl w:ilvl="7" w:tplc="EDAEF466">
      <w:start w:val="1"/>
      <w:numFmt w:val="bullet"/>
      <w:lvlText w:val="•"/>
      <w:lvlJc w:val="left"/>
      <w:pPr>
        <w:tabs>
          <w:tab w:val="num" w:pos="5400"/>
        </w:tabs>
        <w:ind w:left="5400" w:hanging="360"/>
      </w:pPr>
      <w:rPr>
        <w:rFonts w:ascii="Times New Roman" w:hAnsi="Times New Roman" w:cs="Times New Roman" w:hint="default"/>
      </w:rPr>
    </w:lvl>
    <w:lvl w:ilvl="8" w:tplc="842E5EE8">
      <w:start w:val="1"/>
      <w:numFmt w:val="bullet"/>
      <w:lvlText w:val="•"/>
      <w:lvlJc w:val="left"/>
      <w:pPr>
        <w:tabs>
          <w:tab w:val="num" w:pos="6120"/>
        </w:tabs>
        <w:ind w:left="6120" w:hanging="360"/>
      </w:pPr>
      <w:rPr>
        <w:rFonts w:ascii="Times New Roman" w:hAnsi="Times New Roman" w:cs="Times New Roman" w:hint="default"/>
      </w:rPr>
    </w:lvl>
  </w:abstractNum>
  <w:abstractNum w:abstractNumId="12">
    <w:nsid w:val="5E8312F6"/>
    <w:multiLevelType w:val="hybridMultilevel"/>
    <w:tmpl w:val="7C0AF104"/>
    <w:lvl w:ilvl="0" w:tplc="661227AC">
      <w:start w:val="1"/>
      <w:numFmt w:val="decimal"/>
      <w:pStyle w:val="NumberedList"/>
      <w:lvlText w:val="(%1)"/>
      <w:lvlJc w:val="left"/>
      <w:pPr>
        <w:tabs>
          <w:tab w:val="num" w:pos="720"/>
        </w:tabs>
        <w:ind w:left="720" w:hanging="55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3371086"/>
    <w:multiLevelType w:val="multilevel"/>
    <w:tmpl w:val="37729572"/>
    <w:lvl w:ilvl="0">
      <w:start w:val="1"/>
      <w:numFmt w:val="decimal"/>
      <w:pStyle w:val="Ttulo1"/>
      <w:lvlText w:val="%1"/>
      <w:lvlJc w:val="left"/>
      <w:pPr>
        <w:tabs>
          <w:tab w:val="num" w:pos="360"/>
        </w:tabs>
        <w:ind w:left="360" w:hanging="360"/>
      </w:pPr>
      <w:rPr>
        <w:rFonts w:hint="default"/>
      </w:rPr>
    </w:lvl>
    <w:lvl w:ilvl="1">
      <w:start w:val="1"/>
      <w:numFmt w:val="decimal"/>
      <w:pStyle w:val="Ttulo2"/>
      <w:isLgl/>
      <w:lvlText w:val="%1.%2"/>
      <w:lvlJc w:val="left"/>
      <w:pPr>
        <w:tabs>
          <w:tab w:val="num" w:pos="544"/>
        </w:tabs>
        <w:ind w:left="544" w:hanging="544"/>
      </w:pPr>
      <w:rPr>
        <w:rFonts w:hint="default"/>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6643704D"/>
    <w:multiLevelType w:val="hybridMultilevel"/>
    <w:tmpl w:val="B8AE6A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E9E6E93"/>
    <w:multiLevelType w:val="hybridMultilevel"/>
    <w:tmpl w:val="A95EF598"/>
    <w:lvl w:ilvl="0" w:tplc="5DF0178E">
      <w:start w:val="1"/>
      <w:numFmt w:val="bullet"/>
      <w:lvlText w:val="-"/>
      <w:lvlJc w:val="left"/>
      <w:pPr>
        <w:tabs>
          <w:tab w:val="num" w:pos="284"/>
        </w:tabs>
        <w:ind w:left="284" w:hanging="284"/>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778C0FE9"/>
    <w:multiLevelType w:val="hybridMultilevel"/>
    <w:tmpl w:val="04D80E2C"/>
    <w:lvl w:ilvl="0" w:tplc="5DF0178E">
      <w:start w:val="1"/>
      <w:numFmt w:val="bullet"/>
      <w:lvlText w:val="-"/>
      <w:lvlJc w:val="left"/>
      <w:pPr>
        <w:tabs>
          <w:tab w:val="num" w:pos="454"/>
        </w:tabs>
        <w:ind w:left="454" w:hanging="284"/>
      </w:pPr>
      <w:rPr>
        <w:rFonts w:ascii="Arial" w:hAnsi="Arial" w:hint="default"/>
      </w:rPr>
    </w:lvl>
    <w:lvl w:ilvl="1" w:tplc="04070003" w:tentative="1">
      <w:start w:val="1"/>
      <w:numFmt w:val="bullet"/>
      <w:lvlText w:val="o"/>
      <w:lvlJc w:val="left"/>
      <w:pPr>
        <w:tabs>
          <w:tab w:val="num" w:pos="1610"/>
        </w:tabs>
        <w:ind w:left="1610" w:hanging="360"/>
      </w:pPr>
      <w:rPr>
        <w:rFonts w:ascii="Courier New" w:hAnsi="Courier New" w:cs="Courier New" w:hint="default"/>
      </w:rPr>
    </w:lvl>
    <w:lvl w:ilvl="2" w:tplc="04070005" w:tentative="1">
      <w:start w:val="1"/>
      <w:numFmt w:val="bullet"/>
      <w:lvlText w:val=""/>
      <w:lvlJc w:val="left"/>
      <w:pPr>
        <w:tabs>
          <w:tab w:val="num" w:pos="2330"/>
        </w:tabs>
        <w:ind w:left="2330" w:hanging="360"/>
      </w:pPr>
      <w:rPr>
        <w:rFonts w:ascii="Wingdings" w:hAnsi="Wingdings" w:hint="default"/>
      </w:rPr>
    </w:lvl>
    <w:lvl w:ilvl="3" w:tplc="04070001" w:tentative="1">
      <w:start w:val="1"/>
      <w:numFmt w:val="bullet"/>
      <w:lvlText w:val=""/>
      <w:lvlJc w:val="left"/>
      <w:pPr>
        <w:tabs>
          <w:tab w:val="num" w:pos="3050"/>
        </w:tabs>
        <w:ind w:left="3050" w:hanging="360"/>
      </w:pPr>
      <w:rPr>
        <w:rFonts w:ascii="Symbol" w:hAnsi="Symbol" w:hint="default"/>
      </w:rPr>
    </w:lvl>
    <w:lvl w:ilvl="4" w:tplc="04070003" w:tentative="1">
      <w:start w:val="1"/>
      <w:numFmt w:val="bullet"/>
      <w:lvlText w:val="o"/>
      <w:lvlJc w:val="left"/>
      <w:pPr>
        <w:tabs>
          <w:tab w:val="num" w:pos="3770"/>
        </w:tabs>
        <w:ind w:left="3770" w:hanging="360"/>
      </w:pPr>
      <w:rPr>
        <w:rFonts w:ascii="Courier New" w:hAnsi="Courier New" w:cs="Courier New" w:hint="default"/>
      </w:rPr>
    </w:lvl>
    <w:lvl w:ilvl="5" w:tplc="04070005" w:tentative="1">
      <w:start w:val="1"/>
      <w:numFmt w:val="bullet"/>
      <w:lvlText w:val=""/>
      <w:lvlJc w:val="left"/>
      <w:pPr>
        <w:tabs>
          <w:tab w:val="num" w:pos="4490"/>
        </w:tabs>
        <w:ind w:left="4490" w:hanging="360"/>
      </w:pPr>
      <w:rPr>
        <w:rFonts w:ascii="Wingdings" w:hAnsi="Wingdings" w:hint="default"/>
      </w:rPr>
    </w:lvl>
    <w:lvl w:ilvl="6" w:tplc="04070001" w:tentative="1">
      <w:start w:val="1"/>
      <w:numFmt w:val="bullet"/>
      <w:lvlText w:val=""/>
      <w:lvlJc w:val="left"/>
      <w:pPr>
        <w:tabs>
          <w:tab w:val="num" w:pos="5210"/>
        </w:tabs>
        <w:ind w:left="5210" w:hanging="360"/>
      </w:pPr>
      <w:rPr>
        <w:rFonts w:ascii="Symbol" w:hAnsi="Symbol" w:hint="default"/>
      </w:rPr>
    </w:lvl>
    <w:lvl w:ilvl="7" w:tplc="04070003" w:tentative="1">
      <w:start w:val="1"/>
      <w:numFmt w:val="bullet"/>
      <w:lvlText w:val="o"/>
      <w:lvlJc w:val="left"/>
      <w:pPr>
        <w:tabs>
          <w:tab w:val="num" w:pos="5930"/>
        </w:tabs>
        <w:ind w:left="5930" w:hanging="360"/>
      </w:pPr>
      <w:rPr>
        <w:rFonts w:ascii="Courier New" w:hAnsi="Courier New" w:cs="Courier New" w:hint="default"/>
      </w:rPr>
    </w:lvl>
    <w:lvl w:ilvl="8" w:tplc="04070005" w:tentative="1">
      <w:start w:val="1"/>
      <w:numFmt w:val="bullet"/>
      <w:lvlText w:val=""/>
      <w:lvlJc w:val="left"/>
      <w:pPr>
        <w:tabs>
          <w:tab w:val="num" w:pos="6650"/>
        </w:tabs>
        <w:ind w:left="6650" w:hanging="360"/>
      </w:pPr>
      <w:rPr>
        <w:rFonts w:ascii="Wingdings" w:hAnsi="Wingdings" w:hint="default"/>
      </w:rPr>
    </w:lvl>
  </w:abstractNum>
  <w:abstractNum w:abstractNumId="18">
    <w:nsid w:val="7C6874A8"/>
    <w:multiLevelType w:val="hybridMultilevel"/>
    <w:tmpl w:val="53A0B80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9">
    <w:nsid w:val="7C6D4341"/>
    <w:multiLevelType w:val="hybridMultilevel"/>
    <w:tmpl w:val="988CC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12"/>
  </w:num>
  <w:num w:numId="2">
    <w:abstractNumId w:val="15"/>
  </w:num>
  <w:num w:numId="3">
    <w:abstractNumId w:val="13"/>
  </w:num>
  <w:num w:numId="4">
    <w:abstractNumId w:val="20"/>
  </w:num>
  <w:num w:numId="5">
    <w:abstractNumId w:val="11"/>
  </w:num>
  <w:num w:numId="6">
    <w:abstractNumId w:val="3"/>
  </w:num>
  <w:num w:numId="7">
    <w:abstractNumId w:val="10"/>
  </w:num>
  <w:num w:numId="8">
    <w:abstractNumId w:val="6"/>
  </w:num>
  <w:num w:numId="9">
    <w:abstractNumId w:val="7"/>
  </w:num>
  <w:num w:numId="10">
    <w:abstractNumId w:val="17"/>
  </w:num>
  <w:num w:numId="11">
    <w:abstractNumId w:val="16"/>
  </w:num>
  <w:num w:numId="12">
    <w:abstractNumId w:val="4"/>
  </w:num>
  <w:num w:numId="13">
    <w:abstractNumId w:val="18"/>
  </w:num>
  <w:num w:numId="14">
    <w:abstractNumId w:val="8"/>
  </w:num>
  <w:num w:numId="15">
    <w:abstractNumId w:val="13"/>
  </w:num>
  <w:num w:numId="16">
    <w:abstractNumId w:val="13"/>
  </w:num>
  <w:num w:numId="17">
    <w:abstractNumId w:val="2"/>
  </w:num>
  <w:num w:numId="18">
    <w:abstractNumId w:val="5"/>
  </w:num>
  <w:num w:numId="19">
    <w:abstractNumId w:val="14"/>
  </w:num>
  <w:num w:numId="20">
    <w:abstractNumId w:val="19"/>
  </w:num>
  <w:num w:numId="21">
    <w:abstractNumId w:val="0"/>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70"/>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CED"/>
    <w:rsid w:val="000039BE"/>
    <w:rsid w:val="00012932"/>
    <w:rsid w:val="00014927"/>
    <w:rsid w:val="00031EAB"/>
    <w:rsid w:val="0004136A"/>
    <w:rsid w:val="00044D3D"/>
    <w:rsid w:val="00046A53"/>
    <w:rsid w:val="0004716E"/>
    <w:rsid w:val="0005229D"/>
    <w:rsid w:val="0005306B"/>
    <w:rsid w:val="0005473B"/>
    <w:rsid w:val="00054852"/>
    <w:rsid w:val="00067ADB"/>
    <w:rsid w:val="00071848"/>
    <w:rsid w:val="000725EC"/>
    <w:rsid w:val="000758D8"/>
    <w:rsid w:val="000840D8"/>
    <w:rsid w:val="00095137"/>
    <w:rsid w:val="000A1BAE"/>
    <w:rsid w:val="000A2A97"/>
    <w:rsid w:val="000A32D0"/>
    <w:rsid w:val="000B64B1"/>
    <w:rsid w:val="000B6D5C"/>
    <w:rsid w:val="000B7393"/>
    <w:rsid w:val="000C0C5B"/>
    <w:rsid w:val="000C6CDE"/>
    <w:rsid w:val="000C6EAE"/>
    <w:rsid w:val="000E1388"/>
    <w:rsid w:val="000E7EEA"/>
    <w:rsid w:val="000E7F13"/>
    <w:rsid w:val="000F08A3"/>
    <w:rsid w:val="000F1C29"/>
    <w:rsid w:val="000F39CE"/>
    <w:rsid w:val="00102DAF"/>
    <w:rsid w:val="00106C72"/>
    <w:rsid w:val="00107CF6"/>
    <w:rsid w:val="00120AAE"/>
    <w:rsid w:val="00123390"/>
    <w:rsid w:val="0012473C"/>
    <w:rsid w:val="00126601"/>
    <w:rsid w:val="00137BF8"/>
    <w:rsid w:val="00152853"/>
    <w:rsid w:val="00155460"/>
    <w:rsid w:val="00166CED"/>
    <w:rsid w:val="0016709F"/>
    <w:rsid w:val="0017188B"/>
    <w:rsid w:val="00171FE9"/>
    <w:rsid w:val="00177132"/>
    <w:rsid w:val="00177914"/>
    <w:rsid w:val="001807AB"/>
    <w:rsid w:val="00181D56"/>
    <w:rsid w:val="00185989"/>
    <w:rsid w:val="00197554"/>
    <w:rsid w:val="001A0019"/>
    <w:rsid w:val="001A5266"/>
    <w:rsid w:val="001B4246"/>
    <w:rsid w:val="001C4609"/>
    <w:rsid w:val="001C7FC6"/>
    <w:rsid w:val="001D1949"/>
    <w:rsid w:val="001E027C"/>
    <w:rsid w:val="001E6BA5"/>
    <w:rsid w:val="001F1F58"/>
    <w:rsid w:val="001F41DF"/>
    <w:rsid w:val="001F5538"/>
    <w:rsid w:val="002008E0"/>
    <w:rsid w:val="00206A3E"/>
    <w:rsid w:val="00216DFA"/>
    <w:rsid w:val="00230249"/>
    <w:rsid w:val="002303AF"/>
    <w:rsid w:val="002336F7"/>
    <w:rsid w:val="002367AE"/>
    <w:rsid w:val="002368CF"/>
    <w:rsid w:val="00241EB5"/>
    <w:rsid w:val="00245CE8"/>
    <w:rsid w:val="0025695D"/>
    <w:rsid w:val="002569CC"/>
    <w:rsid w:val="002610EC"/>
    <w:rsid w:val="00261D2A"/>
    <w:rsid w:val="00262DFE"/>
    <w:rsid w:val="00263284"/>
    <w:rsid w:val="0027380B"/>
    <w:rsid w:val="002757CF"/>
    <w:rsid w:val="00277A93"/>
    <w:rsid w:val="00280BC6"/>
    <w:rsid w:val="00285446"/>
    <w:rsid w:val="00285CD1"/>
    <w:rsid w:val="00285E85"/>
    <w:rsid w:val="002864A7"/>
    <w:rsid w:val="00294841"/>
    <w:rsid w:val="002A0322"/>
    <w:rsid w:val="002A466C"/>
    <w:rsid w:val="002B14E5"/>
    <w:rsid w:val="002B23E1"/>
    <w:rsid w:val="002B31BD"/>
    <w:rsid w:val="002B55D2"/>
    <w:rsid w:val="002C0223"/>
    <w:rsid w:val="002C2C13"/>
    <w:rsid w:val="002C5B30"/>
    <w:rsid w:val="002D6DC5"/>
    <w:rsid w:val="002D732C"/>
    <w:rsid w:val="002E0010"/>
    <w:rsid w:val="002E55AD"/>
    <w:rsid w:val="002F7B8C"/>
    <w:rsid w:val="00306543"/>
    <w:rsid w:val="00306BE2"/>
    <w:rsid w:val="00311C00"/>
    <w:rsid w:val="003165F5"/>
    <w:rsid w:val="003178FA"/>
    <w:rsid w:val="003235B1"/>
    <w:rsid w:val="00326D68"/>
    <w:rsid w:val="00335861"/>
    <w:rsid w:val="00356B1F"/>
    <w:rsid w:val="00363EA9"/>
    <w:rsid w:val="00365A68"/>
    <w:rsid w:val="00367610"/>
    <w:rsid w:val="00367EE5"/>
    <w:rsid w:val="00371545"/>
    <w:rsid w:val="00374B88"/>
    <w:rsid w:val="00376558"/>
    <w:rsid w:val="00386438"/>
    <w:rsid w:val="0039329B"/>
    <w:rsid w:val="00397AB8"/>
    <w:rsid w:val="003A2E9D"/>
    <w:rsid w:val="003A69B6"/>
    <w:rsid w:val="003B0DC9"/>
    <w:rsid w:val="003B2206"/>
    <w:rsid w:val="003B6381"/>
    <w:rsid w:val="003C4EE8"/>
    <w:rsid w:val="003C5F2E"/>
    <w:rsid w:val="003C622C"/>
    <w:rsid w:val="003C7C0E"/>
    <w:rsid w:val="003E1A8D"/>
    <w:rsid w:val="003E1BB3"/>
    <w:rsid w:val="003E40A0"/>
    <w:rsid w:val="003E6454"/>
    <w:rsid w:val="003F47BA"/>
    <w:rsid w:val="003F578B"/>
    <w:rsid w:val="003F75AA"/>
    <w:rsid w:val="00403B50"/>
    <w:rsid w:val="00404FD3"/>
    <w:rsid w:val="00407637"/>
    <w:rsid w:val="004106D6"/>
    <w:rsid w:val="00411646"/>
    <w:rsid w:val="00411ECC"/>
    <w:rsid w:val="00413CF6"/>
    <w:rsid w:val="004169B1"/>
    <w:rsid w:val="00425AC7"/>
    <w:rsid w:val="00426735"/>
    <w:rsid w:val="004276E9"/>
    <w:rsid w:val="00427EDF"/>
    <w:rsid w:val="00444550"/>
    <w:rsid w:val="004449B7"/>
    <w:rsid w:val="004517C5"/>
    <w:rsid w:val="0045276F"/>
    <w:rsid w:val="004577D3"/>
    <w:rsid w:val="00462202"/>
    <w:rsid w:val="004625B1"/>
    <w:rsid w:val="004664BC"/>
    <w:rsid w:val="0046761F"/>
    <w:rsid w:val="00467F99"/>
    <w:rsid w:val="0047254F"/>
    <w:rsid w:val="0047350C"/>
    <w:rsid w:val="00485192"/>
    <w:rsid w:val="004906E2"/>
    <w:rsid w:val="00493D60"/>
    <w:rsid w:val="00493DBF"/>
    <w:rsid w:val="004946E2"/>
    <w:rsid w:val="004A30AC"/>
    <w:rsid w:val="004A35D0"/>
    <w:rsid w:val="004A3C5C"/>
    <w:rsid w:val="004B12DC"/>
    <w:rsid w:val="004B2BEE"/>
    <w:rsid w:val="004B60EE"/>
    <w:rsid w:val="004C4784"/>
    <w:rsid w:val="004C49C5"/>
    <w:rsid w:val="004E186A"/>
    <w:rsid w:val="004E26D3"/>
    <w:rsid w:val="004E3731"/>
    <w:rsid w:val="004E5557"/>
    <w:rsid w:val="004E574E"/>
    <w:rsid w:val="004E7747"/>
    <w:rsid w:val="004F1442"/>
    <w:rsid w:val="004F6258"/>
    <w:rsid w:val="004F6D50"/>
    <w:rsid w:val="0050408E"/>
    <w:rsid w:val="00512A86"/>
    <w:rsid w:val="00517902"/>
    <w:rsid w:val="0052165B"/>
    <w:rsid w:val="00522749"/>
    <w:rsid w:val="00522F68"/>
    <w:rsid w:val="005235F3"/>
    <w:rsid w:val="00525455"/>
    <w:rsid w:val="00534952"/>
    <w:rsid w:val="00535D4F"/>
    <w:rsid w:val="005425AE"/>
    <w:rsid w:val="005514B8"/>
    <w:rsid w:val="0055281E"/>
    <w:rsid w:val="00552DFE"/>
    <w:rsid w:val="00553918"/>
    <w:rsid w:val="00556A7A"/>
    <w:rsid w:val="005571F4"/>
    <w:rsid w:val="00557914"/>
    <w:rsid w:val="005639CF"/>
    <w:rsid w:val="00565A52"/>
    <w:rsid w:val="00576598"/>
    <w:rsid w:val="0058031F"/>
    <w:rsid w:val="0058041F"/>
    <w:rsid w:val="00597FD7"/>
    <w:rsid w:val="005A052F"/>
    <w:rsid w:val="005A0F8D"/>
    <w:rsid w:val="005A1275"/>
    <w:rsid w:val="005A24CE"/>
    <w:rsid w:val="005A6A5F"/>
    <w:rsid w:val="005B30B8"/>
    <w:rsid w:val="005C4FF7"/>
    <w:rsid w:val="005D672A"/>
    <w:rsid w:val="005D7EED"/>
    <w:rsid w:val="005E5EF1"/>
    <w:rsid w:val="005E735B"/>
    <w:rsid w:val="005F48C3"/>
    <w:rsid w:val="005F51DA"/>
    <w:rsid w:val="005F7F56"/>
    <w:rsid w:val="00606053"/>
    <w:rsid w:val="006104AF"/>
    <w:rsid w:val="006105DF"/>
    <w:rsid w:val="00611C81"/>
    <w:rsid w:val="006136CE"/>
    <w:rsid w:val="00613713"/>
    <w:rsid w:val="006272C0"/>
    <w:rsid w:val="00635664"/>
    <w:rsid w:val="00636E95"/>
    <w:rsid w:val="006379B7"/>
    <w:rsid w:val="0065242D"/>
    <w:rsid w:val="00654F5C"/>
    <w:rsid w:val="00657E01"/>
    <w:rsid w:val="00667D42"/>
    <w:rsid w:val="00670F6C"/>
    <w:rsid w:val="006758C9"/>
    <w:rsid w:val="00682507"/>
    <w:rsid w:val="00685EFE"/>
    <w:rsid w:val="00686603"/>
    <w:rsid w:val="0069420E"/>
    <w:rsid w:val="006A19B2"/>
    <w:rsid w:val="006A3CD5"/>
    <w:rsid w:val="006B0B9E"/>
    <w:rsid w:val="006B41B1"/>
    <w:rsid w:val="006D6218"/>
    <w:rsid w:val="006E0EBE"/>
    <w:rsid w:val="006E1FA3"/>
    <w:rsid w:val="006E40EE"/>
    <w:rsid w:val="006F30A2"/>
    <w:rsid w:val="006F69E0"/>
    <w:rsid w:val="007039C5"/>
    <w:rsid w:val="0071469C"/>
    <w:rsid w:val="00722358"/>
    <w:rsid w:val="0072379F"/>
    <w:rsid w:val="00724CA0"/>
    <w:rsid w:val="00735505"/>
    <w:rsid w:val="007439E4"/>
    <w:rsid w:val="00743AFE"/>
    <w:rsid w:val="00751B98"/>
    <w:rsid w:val="00752B0C"/>
    <w:rsid w:val="00762BD5"/>
    <w:rsid w:val="00771A1A"/>
    <w:rsid w:val="00772864"/>
    <w:rsid w:val="007736FE"/>
    <w:rsid w:val="00784716"/>
    <w:rsid w:val="007847A7"/>
    <w:rsid w:val="007916CF"/>
    <w:rsid w:val="00793FCD"/>
    <w:rsid w:val="007B51B5"/>
    <w:rsid w:val="007C0269"/>
    <w:rsid w:val="007C6CDD"/>
    <w:rsid w:val="007D157E"/>
    <w:rsid w:val="007D2BC8"/>
    <w:rsid w:val="007D34B7"/>
    <w:rsid w:val="007D386C"/>
    <w:rsid w:val="007E0C71"/>
    <w:rsid w:val="007E5EDC"/>
    <w:rsid w:val="007E73D6"/>
    <w:rsid w:val="007F6CBB"/>
    <w:rsid w:val="00802559"/>
    <w:rsid w:val="00803C8E"/>
    <w:rsid w:val="00803EF1"/>
    <w:rsid w:val="00807C5F"/>
    <w:rsid w:val="0081436C"/>
    <w:rsid w:val="008203E0"/>
    <w:rsid w:val="00835712"/>
    <w:rsid w:val="00841AF2"/>
    <w:rsid w:val="0084366D"/>
    <w:rsid w:val="0085098D"/>
    <w:rsid w:val="00850F87"/>
    <w:rsid w:val="008553BD"/>
    <w:rsid w:val="00862787"/>
    <w:rsid w:val="00863E91"/>
    <w:rsid w:val="0086718F"/>
    <w:rsid w:val="008672FC"/>
    <w:rsid w:val="00877064"/>
    <w:rsid w:val="00877D52"/>
    <w:rsid w:val="0088183F"/>
    <w:rsid w:val="00882417"/>
    <w:rsid w:val="00883B7F"/>
    <w:rsid w:val="00886162"/>
    <w:rsid w:val="00891DEF"/>
    <w:rsid w:val="00892AAA"/>
    <w:rsid w:val="00893FE4"/>
    <w:rsid w:val="008A5CCA"/>
    <w:rsid w:val="008A5E7A"/>
    <w:rsid w:val="008B1C29"/>
    <w:rsid w:val="008B5FF3"/>
    <w:rsid w:val="008C012B"/>
    <w:rsid w:val="008C0373"/>
    <w:rsid w:val="008C2BBC"/>
    <w:rsid w:val="008C2FC2"/>
    <w:rsid w:val="009051F4"/>
    <w:rsid w:val="00906DB4"/>
    <w:rsid w:val="00911881"/>
    <w:rsid w:val="00911CE0"/>
    <w:rsid w:val="00913356"/>
    <w:rsid w:val="0091710B"/>
    <w:rsid w:val="0092034C"/>
    <w:rsid w:val="009304F2"/>
    <w:rsid w:val="00930A78"/>
    <w:rsid w:val="00932FF2"/>
    <w:rsid w:val="0094122A"/>
    <w:rsid w:val="00942697"/>
    <w:rsid w:val="00947AA7"/>
    <w:rsid w:val="0095003B"/>
    <w:rsid w:val="00961099"/>
    <w:rsid w:val="00970B55"/>
    <w:rsid w:val="00970B89"/>
    <w:rsid w:val="009770E6"/>
    <w:rsid w:val="00985AA8"/>
    <w:rsid w:val="009860CF"/>
    <w:rsid w:val="00986602"/>
    <w:rsid w:val="00990235"/>
    <w:rsid w:val="00991C16"/>
    <w:rsid w:val="00994018"/>
    <w:rsid w:val="009955C1"/>
    <w:rsid w:val="009A117E"/>
    <w:rsid w:val="009A2770"/>
    <w:rsid w:val="009A4A18"/>
    <w:rsid w:val="009A7EB3"/>
    <w:rsid w:val="009B0134"/>
    <w:rsid w:val="009B1626"/>
    <w:rsid w:val="009B3905"/>
    <w:rsid w:val="009B502E"/>
    <w:rsid w:val="009B5B1C"/>
    <w:rsid w:val="009C0334"/>
    <w:rsid w:val="009C1288"/>
    <w:rsid w:val="009D56E7"/>
    <w:rsid w:val="009E5804"/>
    <w:rsid w:val="009F098C"/>
    <w:rsid w:val="00A00D47"/>
    <w:rsid w:val="00A06723"/>
    <w:rsid w:val="00A10575"/>
    <w:rsid w:val="00A21B80"/>
    <w:rsid w:val="00A22F26"/>
    <w:rsid w:val="00A27131"/>
    <w:rsid w:val="00A3513C"/>
    <w:rsid w:val="00A41CD3"/>
    <w:rsid w:val="00A45F53"/>
    <w:rsid w:val="00A62711"/>
    <w:rsid w:val="00A72506"/>
    <w:rsid w:val="00A8099F"/>
    <w:rsid w:val="00A81AC3"/>
    <w:rsid w:val="00A905E5"/>
    <w:rsid w:val="00A90F1B"/>
    <w:rsid w:val="00A92F8F"/>
    <w:rsid w:val="00A95D28"/>
    <w:rsid w:val="00A96052"/>
    <w:rsid w:val="00AA2D5C"/>
    <w:rsid w:val="00AA301E"/>
    <w:rsid w:val="00AA7390"/>
    <w:rsid w:val="00AB076D"/>
    <w:rsid w:val="00AC03F3"/>
    <w:rsid w:val="00AC5CEF"/>
    <w:rsid w:val="00AD28E2"/>
    <w:rsid w:val="00AE02D7"/>
    <w:rsid w:val="00AE2555"/>
    <w:rsid w:val="00B00A49"/>
    <w:rsid w:val="00B01C71"/>
    <w:rsid w:val="00B151B3"/>
    <w:rsid w:val="00B54AD2"/>
    <w:rsid w:val="00B57FF4"/>
    <w:rsid w:val="00B60EC1"/>
    <w:rsid w:val="00B62559"/>
    <w:rsid w:val="00B70408"/>
    <w:rsid w:val="00B74FF4"/>
    <w:rsid w:val="00B7610B"/>
    <w:rsid w:val="00B767DA"/>
    <w:rsid w:val="00B826FC"/>
    <w:rsid w:val="00B848A2"/>
    <w:rsid w:val="00BA342B"/>
    <w:rsid w:val="00BA4B71"/>
    <w:rsid w:val="00BB1882"/>
    <w:rsid w:val="00BB4AA6"/>
    <w:rsid w:val="00BB5ECF"/>
    <w:rsid w:val="00BC0F80"/>
    <w:rsid w:val="00BC6323"/>
    <w:rsid w:val="00BC77B5"/>
    <w:rsid w:val="00BD10BC"/>
    <w:rsid w:val="00BD3EE4"/>
    <w:rsid w:val="00BD4DA5"/>
    <w:rsid w:val="00BE060D"/>
    <w:rsid w:val="00BE3A6D"/>
    <w:rsid w:val="00BE6E19"/>
    <w:rsid w:val="00BF701C"/>
    <w:rsid w:val="00C0303C"/>
    <w:rsid w:val="00C04575"/>
    <w:rsid w:val="00C05310"/>
    <w:rsid w:val="00C118C0"/>
    <w:rsid w:val="00C11E4A"/>
    <w:rsid w:val="00C15812"/>
    <w:rsid w:val="00C16ADE"/>
    <w:rsid w:val="00C20EF5"/>
    <w:rsid w:val="00C2119E"/>
    <w:rsid w:val="00C26082"/>
    <w:rsid w:val="00C3024B"/>
    <w:rsid w:val="00C338E6"/>
    <w:rsid w:val="00C33FBA"/>
    <w:rsid w:val="00C347B4"/>
    <w:rsid w:val="00C35199"/>
    <w:rsid w:val="00C36946"/>
    <w:rsid w:val="00C44B05"/>
    <w:rsid w:val="00C450FF"/>
    <w:rsid w:val="00C550C1"/>
    <w:rsid w:val="00C625E0"/>
    <w:rsid w:val="00C63F69"/>
    <w:rsid w:val="00C740C8"/>
    <w:rsid w:val="00C76C99"/>
    <w:rsid w:val="00C7789B"/>
    <w:rsid w:val="00C80FA4"/>
    <w:rsid w:val="00C83553"/>
    <w:rsid w:val="00CA0110"/>
    <w:rsid w:val="00CA2DCE"/>
    <w:rsid w:val="00CA354A"/>
    <w:rsid w:val="00CA52A4"/>
    <w:rsid w:val="00CB18B0"/>
    <w:rsid w:val="00CC0756"/>
    <w:rsid w:val="00CC50F4"/>
    <w:rsid w:val="00CC6BFC"/>
    <w:rsid w:val="00CC6DCF"/>
    <w:rsid w:val="00CD2B36"/>
    <w:rsid w:val="00CD691D"/>
    <w:rsid w:val="00CE1275"/>
    <w:rsid w:val="00CE4D0D"/>
    <w:rsid w:val="00CE75D4"/>
    <w:rsid w:val="00CE772C"/>
    <w:rsid w:val="00CF0A5E"/>
    <w:rsid w:val="00CF3D44"/>
    <w:rsid w:val="00CF6E7F"/>
    <w:rsid w:val="00D01539"/>
    <w:rsid w:val="00D03CA5"/>
    <w:rsid w:val="00D03F2A"/>
    <w:rsid w:val="00D05CE7"/>
    <w:rsid w:val="00D07E98"/>
    <w:rsid w:val="00D148F1"/>
    <w:rsid w:val="00D24CF6"/>
    <w:rsid w:val="00D25445"/>
    <w:rsid w:val="00D268D9"/>
    <w:rsid w:val="00D335D2"/>
    <w:rsid w:val="00D447C0"/>
    <w:rsid w:val="00D475BE"/>
    <w:rsid w:val="00D47ECB"/>
    <w:rsid w:val="00D56D2B"/>
    <w:rsid w:val="00D66EC7"/>
    <w:rsid w:val="00D74BE3"/>
    <w:rsid w:val="00D75A79"/>
    <w:rsid w:val="00D75F6C"/>
    <w:rsid w:val="00D91D25"/>
    <w:rsid w:val="00D950A6"/>
    <w:rsid w:val="00D9607A"/>
    <w:rsid w:val="00DA1520"/>
    <w:rsid w:val="00DA2F01"/>
    <w:rsid w:val="00DA3AA8"/>
    <w:rsid w:val="00DC58FE"/>
    <w:rsid w:val="00DC7086"/>
    <w:rsid w:val="00DD2BEE"/>
    <w:rsid w:val="00DD3308"/>
    <w:rsid w:val="00DD3CAB"/>
    <w:rsid w:val="00DD54A6"/>
    <w:rsid w:val="00DD6D61"/>
    <w:rsid w:val="00DE1334"/>
    <w:rsid w:val="00DE2BDD"/>
    <w:rsid w:val="00DE6478"/>
    <w:rsid w:val="00DE6919"/>
    <w:rsid w:val="00DF2DAE"/>
    <w:rsid w:val="00DF4EEF"/>
    <w:rsid w:val="00DF5237"/>
    <w:rsid w:val="00DF6BDC"/>
    <w:rsid w:val="00E001DA"/>
    <w:rsid w:val="00E038C3"/>
    <w:rsid w:val="00E04868"/>
    <w:rsid w:val="00E12116"/>
    <w:rsid w:val="00E1501A"/>
    <w:rsid w:val="00E2184D"/>
    <w:rsid w:val="00E32BC0"/>
    <w:rsid w:val="00E5334B"/>
    <w:rsid w:val="00E72120"/>
    <w:rsid w:val="00E81A31"/>
    <w:rsid w:val="00E82522"/>
    <w:rsid w:val="00E82DE2"/>
    <w:rsid w:val="00E87C93"/>
    <w:rsid w:val="00E90230"/>
    <w:rsid w:val="00E948ED"/>
    <w:rsid w:val="00E95198"/>
    <w:rsid w:val="00EA142F"/>
    <w:rsid w:val="00EA5501"/>
    <w:rsid w:val="00EB1033"/>
    <w:rsid w:val="00EB4644"/>
    <w:rsid w:val="00EB63B3"/>
    <w:rsid w:val="00EB7380"/>
    <w:rsid w:val="00EC0A2E"/>
    <w:rsid w:val="00EC18D3"/>
    <w:rsid w:val="00EC49C1"/>
    <w:rsid w:val="00EC4D2A"/>
    <w:rsid w:val="00ED1EC8"/>
    <w:rsid w:val="00ED645A"/>
    <w:rsid w:val="00ED7792"/>
    <w:rsid w:val="00EE152A"/>
    <w:rsid w:val="00EE56E6"/>
    <w:rsid w:val="00EE5AB5"/>
    <w:rsid w:val="00EF7AAC"/>
    <w:rsid w:val="00F03BD8"/>
    <w:rsid w:val="00F179C7"/>
    <w:rsid w:val="00F23490"/>
    <w:rsid w:val="00F46A44"/>
    <w:rsid w:val="00F50512"/>
    <w:rsid w:val="00F52F4C"/>
    <w:rsid w:val="00F60971"/>
    <w:rsid w:val="00F62578"/>
    <w:rsid w:val="00F633BC"/>
    <w:rsid w:val="00F721CD"/>
    <w:rsid w:val="00F73BB9"/>
    <w:rsid w:val="00F8368C"/>
    <w:rsid w:val="00F93D1B"/>
    <w:rsid w:val="00F93E63"/>
    <w:rsid w:val="00F96309"/>
    <w:rsid w:val="00FA2DFD"/>
    <w:rsid w:val="00FA334B"/>
    <w:rsid w:val="00FA5170"/>
    <w:rsid w:val="00FA7446"/>
    <w:rsid w:val="00FB4B27"/>
    <w:rsid w:val="00FB75FC"/>
    <w:rsid w:val="00FC2FAD"/>
    <w:rsid w:val="00FC6CDF"/>
    <w:rsid w:val="00FC6D3D"/>
    <w:rsid w:val="00FD3966"/>
    <w:rsid w:val="00FD4033"/>
    <w:rsid w:val="00FD576D"/>
    <w:rsid w:val="00FE5D04"/>
    <w:rsid w:val="00FF3E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47C0"/>
    <w:pPr>
      <w:spacing w:before="60" w:after="60" w:line="220" w:lineRule="exact"/>
      <w:jc w:val="both"/>
    </w:pPr>
    <w:rPr>
      <w:rFonts w:eastAsia="MS Mincho"/>
      <w:sz w:val="18"/>
      <w:szCs w:val="24"/>
      <w:lang w:val="en-US" w:eastAsia="ja-JP"/>
    </w:rPr>
  </w:style>
  <w:style w:type="paragraph" w:styleId="Ttulo1">
    <w:name w:val="heading 1"/>
    <w:next w:val="Normal"/>
    <w:qFormat/>
    <w:rsid w:val="00C63F69"/>
    <w:pPr>
      <w:numPr>
        <w:numId w:val="3"/>
      </w:numPr>
      <w:spacing w:before="226" w:after="50" w:line="240" w:lineRule="exact"/>
      <w:ind w:left="357" w:hanging="357"/>
      <w:outlineLvl w:val="0"/>
    </w:pPr>
    <w:rPr>
      <w:rFonts w:ascii="Helvetica" w:hAnsi="Helvetica"/>
      <w:b/>
      <w:caps/>
      <w:sz w:val="24"/>
      <w:szCs w:val="24"/>
      <w:lang w:val="en-US" w:eastAsia="en-US"/>
    </w:rPr>
  </w:style>
  <w:style w:type="paragraph" w:styleId="Ttulo2">
    <w:name w:val="heading 2"/>
    <w:next w:val="Normal"/>
    <w:qFormat/>
    <w:rsid w:val="00C63F69"/>
    <w:pPr>
      <w:numPr>
        <w:ilvl w:val="1"/>
        <w:numId w:val="3"/>
      </w:numPr>
      <w:spacing w:before="110" w:after="52" w:line="240" w:lineRule="exact"/>
      <w:outlineLvl w:val="1"/>
    </w:pPr>
    <w:rPr>
      <w:b/>
      <w:bCs/>
      <w:sz w:val="24"/>
      <w:szCs w:val="24"/>
      <w:lang w:val="en-US" w:eastAsia="en-US"/>
    </w:rPr>
  </w:style>
  <w:style w:type="paragraph" w:styleId="Ttulo3">
    <w:name w:val="heading 3"/>
    <w:basedOn w:val="Normal"/>
    <w:next w:val="Normal"/>
    <w:qFormat/>
    <w:rsid w:val="00970B55"/>
    <w:pPr>
      <w:keepNext/>
      <w:spacing w:before="180"/>
      <w:outlineLvl w:val="2"/>
    </w:pPr>
    <w:rPr>
      <w:rFonts w:ascii="Arial" w:hAnsi="Arial" w:cs="Arial"/>
      <w:b/>
      <w:bCs/>
      <w:i/>
      <w:sz w:val="20"/>
      <w:szCs w:val="26"/>
    </w:rPr>
  </w:style>
  <w:style w:type="paragraph" w:styleId="Ttulo4">
    <w:name w:val="heading 4"/>
    <w:basedOn w:val="Normal"/>
    <w:next w:val="Normal"/>
    <w:qFormat/>
    <w:rsid w:val="00C63F69"/>
    <w:pPr>
      <w:keepNext/>
      <w:spacing w:before="240"/>
      <w:outlineLvl w:val="3"/>
    </w:pPr>
    <w:rPr>
      <w:b/>
      <w:bCs/>
      <w:sz w:val="28"/>
      <w:szCs w:val="28"/>
    </w:rPr>
  </w:style>
  <w:style w:type="paragraph" w:styleId="Ttulo5">
    <w:name w:val="heading 5"/>
    <w:basedOn w:val="Normal"/>
    <w:next w:val="Normal"/>
    <w:qFormat/>
    <w:rsid w:val="00C63F69"/>
    <w:pPr>
      <w:spacing w:before="240"/>
      <w:outlineLvl w:val="4"/>
    </w:pPr>
    <w:rPr>
      <w:b/>
      <w:bCs/>
      <w:i/>
      <w:iCs/>
      <w:sz w:val="26"/>
      <w:szCs w:val="26"/>
    </w:rPr>
  </w:style>
  <w:style w:type="paragraph" w:styleId="Ttulo6">
    <w:name w:val="heading 6"/>
    <w:basedOn w:val="Normal"/>
    <w:next w:val="Normal"/>
    <w:qFormat/>
    <w:rsid w:val="00C63F69"/>
    <w:pPr>
      <w:spacing w:before="240"/>
      <w:outlineLvl w:val="5"/>
    </w:pPr>
    <w:rPr>
      <w:b/>
      <w:bCs/>
      <w:sz w:val="22"/>
      <w:szCs w:val="22"/>
    </w:rPr>
  </w:style>
  <w:style w:type="paragraph" w:styleId="Ttulo7">
    <w:name w:val="heading 7"/>
    <w:basedOn w:val="Normal"/>
    <w:next w:val="Normal"/>
    <w:qFormat/>
    <w:rsid w:val="00C63F69"/>
    <w:pPr>
      <w:spacing w:before="240"/>
      <w:outlineLvl w:val="6"/>
    </w:pPr>
  </w:style>
  <w:style w:type="paragraph" w:styleId="Ttulo8">
    <w:name w:val="heading 8"/>
    <w:basedOn w:val="Normal"/>
    <w:next w:val="Normal"/>
    <w:qFormat/>
    <w:rsid w:val="00C63F69"/>
    <w:pPr>
      <w:spacing w:before="240"/>
      <w:outlineLvl w:val="7"/>
    </w:pPr>
    <w:rPr>
      <w:i/>
      <w:iCs/>
    </w:rPr>
  </w:style>
  <w:style w:type="paragraph" w:styleId="Ttulo9">
    <w:name w:val="heading 9"/>
    <w:basedOn w:val="Normal"/>
    <w:next w:val="Normal"/>
    <w:qFormat/>
    <w:rsid w:val="00C63F69"/>
    <w:pPr>
      <w:spacing w:before="24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C63F69"/>
    <w:pPr>
      <w:tabs>
        <w:tab w:val="center" w:pos="4320"/>
        <w:tab w:val="right" w:pos="8640"/>
      </w:tabs>
      <w:spacing w:after="520" w:line="160" w:lineRule="exact"/>
    </w:pPr>
    <w:rPr>
      <w:rFonts w:ascii="Helvetica" w:hAnsi="Helvetica"/>
      <w:b/>
      <w:i/>
      <w:sz w:val="16"/>
    </w:rPr>
  </w:style>
  <w:style w:type="character" w:styleId="Nmerodelinha">
    <w:name w:val="line number"/>
    <w:basedOn w:val="Fontepargpadro"/>
    <w:rsid w:val="00C63F69"/>
  </w:style>
  <w:style w:type="paragraph" w:styleId="Rodap">
    <w:name w:val="footer"/>
    <w:basedOn w:val="Normal"/>
    <w:rsid w:val="00C63F69"/>
    <w:pPr>
      <w:tabs>
        <w:tab w:val="center" w:pos="4320"/>
        <w:tab w:val="right" w:pos="8640"/>
      </w:tabs>
    </w:pPr>
  </w:style>
  <w:style w:type="paragraph" w:styleId="Textodenotaderodap">
    <w:name w:val="footnote text"/>
    <w:basedOn w:val="Normal"/>
    <w:semiHidden/>
    <w:rsid w:val="00C63F69"/>
    <w:pPr>
      <w:spacing w:before="20" w:line="200" w:lineRule="exact"/>
    </w:pPr>
    <w:rPr>
      <w:sz w:val="16"/>
      <w:szCs w:val="20"/>
    </w:rPr>
  </w:style>
  <w:style w:type="paragraph" w:customStyle="1" w:styleId="Catchline">
    <w:name w:val="Catchline"/>
    <w:rsid w:val="00C63F69"/>
    <w:pPr>
      <w:spacing w:before="140" w:line="160" w:lineRule="exact"/>
      <w:jc w:val="right"/>
    </w:pPr>
    <w:rPr>
      <w:rFonts w:ascii="Helvetica" w:hAnsi="Helvetica"/>
      <w:i/>
      <w:sz w:val="16"/>
      <w:szCs w:val="24"/>
      <w:lang w:val="en-US" w:eastAsia="en-US"/>
    </w:rPr>
  </w:style>
  <w:style w:type="paragraph" w:customStyle="1" w:styleId="DOILine">
    <w:name w:val="DOI Line"/>
    <w:basedOn w:val="Catchline"/>
    <w:rsid w:val="00C63F69"/>
    <w:pPr>
      <w:spacing w:before="44"/>
    </w:pPr>
  </w:style>
  <w:style w:type="paragraph" w:customStyle="1" w:styleId="Articletitle">
    <w:name w:val="Article title"/>
    <w:rsid w:val="00C63F69"/>
    <w:pPr>
      <w:spacing w:before="92" w:line="420" w:lineRule="exact"/>
    </w:pPr>
    <w:rPr>
      <w:rFonts w:ascii="Helvetica" w:hAnsi="Helvetica"/>
      <w:b/>
      <w:sz w:val="32"/>
      <w:szCs w:val="24"/>
      <w:lang w:val="en-US" w:eastAsia="en-US"/>
    </w:rPr>
  </w:style>
  <w:style w:type="paragraph" w:customStyle="1" w:styleId="Authorname">
    <w:name w:val="Author name"/>
    <w:rsid w:val="00C63F69"/>
    <w:pPr>
      <w:spacing w:before="70" w:line="300" w:lineRule="exact"/>
    </w:pPr>
    <w:rPr>
      <w:rFonts w:ascii="Helvetica-Light" w:hAnsi="Helvetica-Light"/>
      <w:iCs/>
      <w:sz w:val="26"/>
      <w:szCs w:val="24"/>
      <w:lang w:val="en-US" w:eastAsia="en-US"/>
    </w:rPr>
  </w:style>
  <w:style w:type="paragraph" w:customStyle="1" w:styleId="Affilation">
    <w:name w:val="Affilation"/>
    <w:basedOn w:val="Authorname"/>
    <w:rsid w:val="00C63F69"/>
    <w:pPr>
      <w:spacing w:before="40" w:after="52" w:line="240" w:lineRule="exact"/>
    </w:pPr>
    <w:rPr>
      <w:sz w:val="20"/>
    </w:rPr>
  </w:style>
  <w:style w:type="paragraph" w:customStyle="1" w:styleId="Received">
    <w:name w:val="Received"/>
    <w:basedOn w:val="Affilation"/>
    <w:rsid w:val="00C63F69"/>
    <w:pPr>
      <w:spacing w:before="0" w:after="294"/>
    </w:pPr>
    <w:rPr>
      <w:sz w:val="16"/>
    </w:rPr>
  </w:style>
  <w:style w:type="paragraph" w:customStyle="1" w:styleId="AbstractHead">
    <w:name w:val="Abstract Head"/>
    <w:rsid w:val="00C63F69"/>
    <w:pPr>
      <w:spacing w:before="210" w:after="10" w:line="220" w:lineRule="exact"/>
      <w:jc w:val="both"/>
    </w:pPr>
    <w:rPr>
      <w:rFonts w:ascii="Helvetica" w:hAnsi="Helvetica"/>
      <w:b/>
      <w:caps/>
      <w:sz w:val="16"/>
      <w:szCs w:val="24"/>
      <w:lang w:val="en-US" w:eastAsia="en-US"/>
    </w:rPr>
  </w:style>
  <w:style w:type="paragraph" w:customStyle="1" w:styleId="AbstractText">
    <w:name w:val="Abstract Text"/>
    <w:rsid w:val="00C63F69"/>
    <w:pPr>
      <w:spacing w:line="220" w:lineRule="exact"/>
      <w:jc w:val="both"/>
    </w:pPr>
    <w:rPr>
      <w:rFonts w:ascii="Helvetica" w:hAnsi="Helvetica"/>
      <w:sz w:val="16"/>
      <w:szCs w:val="24"/>
      <w:lang w:val="en-US" w:eastAsia="en-US"/>
    </w:rPr>
  </w:style>
  <w:style w:type="paragraph" w:customStyle="1" w:styleId="Para">
    <w:name w:val="Para"/>
    <w:link w:val="ParaChar"/>
    <w:rsid w:val="00C63F69"/>
    <w:pPr>
      <w:spacing w:line="220" w:lineRule="exact"/>
      <w:ind w:firstLine="170"/>
      <w:jc w:val="both"/>
    </w:pPr>
    <w:rPr>
      <w:sz w:val="18"/>
      <w:szCs w:val="24"/>
      <w:lang w:val="en-US" w:eastAsia="en-US"/>
    </w:rPr>
  </w:style>
  <w:style w:type="paragraph" w:customStyle="1" w:styleId="ParaNoInd">
    <w:name w:val="ParaNoInd"/>
    <w:basedOn w:val="Para"/>
    <w:rsid w:val="00C63F69"/>
    <w:pPr>
      <w:ind w:firstLine="0"/>
    </w:pPr>
  </w:style>
  <w:style w:type="character" w:styleId="Refdenotaderodap">
    <w:name w:val="footnote reference"/>
    <w:basedOn w:val="Fontepargpadro"/>
    <w:semiHidden/>
    <w:rsid w:val="00C63F69"/>
    <w:rPr>
      <w:vertAlign w:val="superscript"/>
    </w:rPr>
  </w:style>
  <w:style w:type="character" w:styleId="Nmerodepgina">
    <w:name w:val="page number"/>
    <w:basedOn w:val="Fontepargpadro"/>
    <w:rsid w:val="00C63F69"/>
    <w:rPr>
      <w:rFonts w:ascii="Helvetica" w:hAnsi="Helvetica"/>
      <w:b/>
      <w:sz w:val="18"/>
    </w:rPr>
  </w:style>
  <w:style w:type="paragraph" w:customStyle="1" w:styleId="Ahead">
    <w:name w:val="A head"/>
    <w:basedOn w:val="Ttulo1"/>
    <w:rsid w:val="00C63F69"/>
    <w:pPr>
      <w:numPr>
        <w:numId w:val="0"/>
      </w:numPr>
    </w:pPr>
    <w:rPr>
      <w:sz w:val="20"/>
    </w:rPr>
  </w:style>
  <w:style w:type="paragraph" w:styleId="Textoembloco">
    <w:name w:val="Block Text"/>
    <w:basedOn w:val="Normal"/>
    <w:rsid w:val="00C63F69"/>
    <w:pPr>
      <w:spacing w:after="120"/>
      <w:ind w:left="1440" w:right="1440"/>
    </w:pPr>
  </w:style>
  <w:style w:type="character" w:customStyle="1" w:styleId="Chead">
    <w:name w:val="C head"/>
    <w:basedOn w:val="Fontepargpadro"/>
    <w:rsid w:val="00C63F69"/>
    <w:rPr>
      <w:rFonts w:ascii="Times New Roman" w:hAnsi="Times New Roman"/>
      <w:i/>
      <w:sz w:val="18"/>
    </w:rPr>
  </w:style>
  <w:style w:type="paragraph" w:customStyle="1" w:styleId="ParawithChead">
    <w:name w:val="Para with C head"/>
    <w:basedOn w:val="ParaNoInd"/>
    <w:rsid w:val="00C63F69"/>
    <w:pPr>
      <w:spacing w:before="126"/>
    </w:pPr>
  </w:style>
  <w:style w:type="paragraph" w:customStyle="1" w:styleId="NumberedList">
    <w:name w:val="Numbered List"/>
    <w:basedOn w:val="ParaNoInd"/>
    <w:rsid w:val="00C63F69"/>
    <w:pPr>
      <w:numPr>
        <w:numId w:val="1"/>
      </w:numPr>
      <w:tabs>
        <w:tab w:val="left" w:pos="560"/>
      </w:tabs>
      <w:spacing w:before="60"/>
    </w:pPr>
  </w:style>
  <w:style w:type="paragraph" w:customStyle="1" w:styleId="NumberedListfirst">
    <w:name w:val="Numbered List first"/>
    <w:basedOn w:val="NumberedList"/>
    <w:rsid w:val="00C63F69"/>
    <w:pPr>
      <w:spacing w:before="120"/>
    </w:pPr>
  </w:style>
  <w:style w:type="paragraph" w:customStyle="1" w:styleId="NumberedListlast">
    <w:name w:val="Numbered List last"/>
    <w:basedOn w:val="NumberedList"/>
    <w:rsid w:val="00C63F69"/>
    <w:pPr>
      <w:spacing w:after="120"/>
    </w:pPr>
  </w:style>
  <w:style w:type="paragraph" w:customStyle="1" w:styleId="BulletedList">
    <w:name w:val="Bulleted List"/>
    <w:basedOn w:val="ParaNoInd"/>
    <w:rsid w:val="00C63F69"/>
    <w:pPr>
      <w:numPr>
        <w:numId w:val="2"/>
      </w:numPr>
      <w:tabs>
        <w:tab w:val="clear" w:pos="560"/>
        <w:tab w:val="left" w:pos="374"/>
      </w:tabs>
      <w:spacing w:before="60"/>
      <w:ind w:left="374" w:hanging="204"/>
    </w:pPr>
  </w:style>
  <w:style w:type="paragraph" w:customStyle="1" w:styleId="BulletedListfirst">
    <w:name w:val="Bulleted List first"/>
    <w:basedOn w:val="BulletedList"/>
    <w:rsid w:val="00C63F69"/>
    <w:pPr>
      <w:spacing w:before="120"/>
    </w:pPr>
  </w:style>
  <w:style w:type="paragraph" w:customStyle="1" w:styleId="BulletedListlast">
    <w:name w:val="Bulleted List last"/>
    <w:basedOn w:val="BulletedList"/>
    <w:rsid w:val="00C63F69"/>
    <w:pPr>
      <w:tabs>
        <w:tab w:val="num" w:pos="560"/>
      </w:tabs>
      <w:spacing w:after="120"/>
      <w:ind w:left="560" w:hanging="390"/>
    </w:pPr>
  </w:style>
  <w:style w:type="paragraph" w:customStyle="1" w:styleId="MTDisplayEquation">
    <w:name w:val="MTDisplayEquation"/>
    <w:basedOn w:val="ParaNoInd"/>
    <w:next w:val="Normal"/>
    <w:rsid w:val="00C63F69"/>
    <w:pPr>
      <w:tabs>
        <w:tab w:val="center" w:pos="2440"/>
        <w:tab w:val="right" w:pos="4860"/>
      </w:tabs>
    </w:pPr>
  </w:style>
  <w:style w:type="paragraph" w:customStyle="1" w:styleId="CopyrightLine">
    <w:name w:val="CopyrightLine"/>
    <w:basedOn w:val="Rodap"/>
    <w:rsid w:val="00C63F69"/>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C63F69"/>
    <w:pPr>
      <w:ind w:left="400" w:hanging="400"/>
    </w:pPr>
  </w:style>
  <w:style w:type="paragraph" w:customStyle="1" w:styleId="UnnumberedListfirst">
    <w:name w:val="Unnumbered List first"/>
    <w:basedOn w:val="UnnumberedList"/>
    <w:rsid w:val="00C63F69"/>
    <w:pPr>
      <w:spacing w:before="120"/>
    </w:pPr>
  </w:style>
  <w:style w:type="paragraph" w:customStyle="1" w:styleId="UnnumberedListlast">
    <w:name w:val="Unnumbered List last"/>
    <w:basedOn w:val="UnnumberedList"/>
    <w:rsid w:val="00C63F69"/>
    <w:pPr>
      <w:spacing w:after="120"/>
    </w:pPr>
  </w:style>
  <w:style w:type="character" w:customStyle="1" w:styleId="ParaChar">
    <w:name w:val="Para Char"/>
    <w:basedOn w:val="Fontepargpadro"/>
    <w:link w:val="Para"/>
    <w:rsid w:val="00C63F69"/>
    <w:rPr>
      <w:sz w:val="18"/>
      <w:szCs w:val="24"/>
      <w:lang w:val="en-US" w:eastAsia="en-US" w:bidi="ar-SA"/>
    </w:rPr>
  </w:style>
  <w:style w:type="paragraph" w:customStyle="1" w:styleId="EquationDisplay">
    <w:name w:val="Equation Display"/>
    <w:basedOn w:val="MTDisplayEquation"/>
    <w:rsid w:val="00C63F69"/>
    <w:pPr>
      <w:spacing w:before="120" w:after="120" w:line="240" w:lineRule="auto"/>
    </w:pPr>
  </w:style>
  <w:style w:type="paragraph" w:customStyle="1" w:styleId="FigureCaption">
    <w:name w:val="Figure Caption"/>
    <w:rsid w:val="00C63F69"/>
    <w:pPr>
      <w:spacing w:before="290" w:after="240" w:line="200" w:lineRule="exact"/>
      <w:jc w:val="both"/>
    </w:pPr>
    <w:rPr>
      <w:sz w:val="16"/>
      <w:szCs w:val="24"/>
      <w:lang w:val="en-US" w:eastAsia="en-US"/>
    </w:rPr>
  </w:style>
  <w:style w:type="paragraph" w:customStyle="1" w:styleId="Tablecaption">
    <w:name w:val="Table caption"/>
    <w:rsid w:val="00C63F69"/>
    <w:pPr>
      <w:spacing w:before="240" w:after="260" w:line="200" w:lineRule="exact"/>
    </w:pPr>
    <w:rPr>
      <w:sz w:val="16"/>
      <w:szCs w:val="24"/>
      <w:lang w:val="en-US" w:eastAsia="en-US"/>
    </w:rPr>
  </w:style>
  <w:style w:type="paragraph" w:customStyle="1" w:styleId="Tablebody">
    <w:name w:val="Table body"/>
    <w:rsid w:val="00C63F69"/>
    <w:pPr>
      <w:spacing w:line="200" w:lineRule="exact"/>
      <w:ind w:left="160" w:hanging="160"/>
    </w:pPr>
    <w:rPr>
      <w:sz w:val="16"/>
      <w:szCs w:val="24"/>
      <w:lang w:val="en-US" w:eastAsia="en-US"/>
    </w:rPr>
  </w:style>
  <w:style w:type="paragraph" w:customStyle="1" w:styleId="TableColumnhead">
    <w:name w:val="Table Column head"/>
    <w:basedOn w:val="Tablebody"/>
    <w:rsid w:val="00C63F69"/>
    <w:pPr>
      <w:spacing w:before="80" w:after="140"/>
    </w:pPr>
  </w:style>
  <w:style w:type="paragraph" w:customStyle="1" w:styleId="Tablebodyfirst">
    <w:name w:val="Table body first"/>
    <w:basedOn w:val="Tablebody"/>
    <w:rsid w:val="00C63F69"/>
    <w:pPr>
      <w:spacing w:before="90"/>
    </w:pPr>
  </w:style>
  <w:style w:type="paragraph" w:customStyle="1" w:styleId="Tablebodylast">
    <w:name w:val="Table body last"/>
    <w:basedOn w:val="Tablebody"/>
    <w:rsid w:val="00C63F69"/>
    <w:pPr>
      <w:spacing w:after="134"/>
    </w:pPr>
  </w:style>
  <w:style w:type="paragraph" w:customStyle="1" w:styleId="Tablefootnote">
    <w:name w:val="Table footnote"/>
    <w:rsid w:val="00C63F69"/>
    <w:pPr>
      <w:spacing w:before="80" w:line="180" w:lineRule="exact"/>
      <w:jc w:val="both"/>
    </w:pPr>
    <w:rPr>
      <w:sz w:val="14"/>
      <w:szCs w:val="24"/>
      <w:lang w:val="en-US" w:eastAsia="en-US"/>
    </w:rPr>
  </w:style>
  <w:style w:type="paragraph" w:customStyle="1" w:styleId="AckHead">
    <w:name w:val="Ack Head"/>
    <w:basedOn w:val="Ahead"/>
    <w:rsid w:val="00C63F69"/>
  </w:style>
  <w:style w:type="paragraph" w:customStyle="1" w:styleId="AckText">
    <w:name w:val="Ack Text"/>
    <w:basedOn w:val="ParaNoInd"/>
    <w:rsid w:val="00C63F69"/>
  </w:style>
  <w:style w:type="paragraph" w:customStyle="1" w:styleId="RefHead">
    <w:name w:val="Ref Head"/>
    <w:basedOn w:val="Ahead"/>
    <w:rsid w:val="00C63F69"/>
  </w:style>
  <w:style w:type="paragraph" w:customStyle="1" w:styleId="RefText">
    <w:name w:val="Ref Text"/>
    <w:rsid w:val="00C63F69"/>
    <w:pPr>
      <w:spacing w:line="180" w:lineRule="exact"/>
      <w:ind w:left="227" w:hanging="227"/>
      <w:jc w:val="both"/>
    </w:pPr>
    <w:rPr>
      <w:sz w:val="14"/>
      <w:szCs w:val="24"/>
      <w:lang w:val="en-US" w:eastAsia="en-US"/>
    </w:rPr>
  </w:style>
  <w:style w:type="paragraph" w:customStyle="1" w:styleId="BHead">
    <w:name w:val="B Head"/>
    <w:rsid w:val="00C63F69"/>
    <w:pPr>
      <w:numPr>
        <w:ilvl w:val="1"/>
        <w:numId w:val="4"/>
      </w:numPr>
      <w:spacing w:before="100" w:after="60" w:line="260" w:lineRule="exact"/>
      <w:outlineLvl w:val="1"/>
    </w:pPr>
    <w:rPr>
      <w:rFonts w:ascii="Helvetica" w:hAnsi="Helvetica"/>
      <w:b/>
      <w:sz w:val="24"/>
      <w:szCs w:val="24"/>
      <w:lang w:val="en-US" w:eastAsia="en-US"/>
    </w:rPr>
  </w:style>
  <w:style w:type="paragraph" w:styleId="EndereoHTML">
    <w:name w:val="HTML Address"/>
    <w:basedOn w:val="Normal"/>
    <w:rsid w:val="00C63F69"/>
    <w:rPr>
      <w:i/>
      <w:iCs/>
    </w:rPr>
  </w:style>
  <w:style w:type="paragraph" w:customStyle="1" w:styleId="ArticleType">
    <w:name w:val="Article Type"/>
    <w:rsid w:val="00C63F69"/>
    <w:pPr>
      <w:spacing w:before="160"/>
    </w:pPr>
    <w:rPr>
      <w:rFonts w:ascii="Helvetica" w:hAnsi="Helvetica"/>
      <w:i/>
      <w:sz w:val="24"/>
      <w:szCs w:val="24"/>
      <w:lang w:val="en-US" w:eastAsia="en-US"/>
    </w:rPr>
  </w:style>
  <w:style w:type="paragraph" w:customStyle="1" w:styleId="Para0">
    <w:name w:val="&lt;Para&gt;"/>
    <w:basedOn w:val="Para"/>
    <w:rsid w:val="00C63F69"/>
    <w:pPr>
      <w:spacing w:line="200" w:lineRule="exact"/>
    </w:pPr>
    <w:rPr>
      <w:sz w:val="16"/>
    </w:rPr>
  </w:style>
  <w:style w:type="paragraph" w:customStyle="1" w:styleId="ParaNoInd0">
    <w:name w:val="&lt;ParaNoInd&gt;"/>
    <w:basedOn w:val="ParaNoInd"/>
    <w:rsid w:val="00C63F69"/>
    <w:pPr>
      <w:spacing w:line="200" w:lineRule="exact"/>
    </w:pPr>
    <w:rPr>
      <w:sz w:val="16"/>
    </w:rPr>
  </w:style>
  <w:style w:type="paragraph" w:customStyle="1" w:styleId="ParawithChead0">
    <w:name w:val="&lt;Para with C head&gt;"/>
    <w:basedOn w:val="ParawithChead"/>
    <w:rsid w:val="00C63F69"/>
    <w:pPr>
      <w:spacing w:line="200" w:lineRule="exact"/>
    </w:pPr>
    <w:rPr>
      <w:sz w:val="16"/>
    </w:rPr>
  </w:style>
  <w:style w:type="paragraph" w:customStyle="1" w:styleId="EquationDisplay0">
    <w:name w:val="&lt;Equation Display&gt;"/>
    <w:basedOn w:val="EquationDisplay"/>
    <w:rsid w:val="00C63F69"/>
    <w:rPr>
      <w:sz w:val="16"/>
    </w:rPr>
  </w:style>
  <w:style w:type="paragraph" w:customStyle="1" w:styleId="FigureCaption0">
    <w:name w:val="&lt;Figure Caption&gt;"/>
    <w:basedOn w:val="FigureCaption"/>
    <w:rsid w:val="00C63F69"/>
    <w:pPr>
      <w:spacing w:line="180" w:lineRule="exact"/>
    </w:pPr>
    <w:rPr>
      <w:sz w:val="14"/>
    </w:rPr>
  </w:style>
  <w:style w:type="paragraph" w:customStyle="1" w:styleId="Tablebody0">
    <w:name w:val="&lt;Table body&gt;"/>
    <w:basedOn w:val="Tablebody"/>
    <w:rsid w:val="00C63F69"/>
    <w:pPr>
      <w:spacing w:line="180" w:lineRule="exact"/>
      <w:ind w:left="159" w:hanging="159"/>
    </w:pPr>
    <w:rPr>
      <w:sz w:val="14"/>
    </w:rPr>
  </w:style>
  <w:style w:type="paragraph" w:customStyle="1" w:styleId="Tablebodyfirst0">
    <w:name w:val="&lt;Table body first&gt;"/>
    <w:basedOn w:val="Tablebodyfirst"/>
    <w:rsid w:val="00C63F69"/>
    <w:pPr>
      <w:spacing w:line="180" w:lineRule="exact"/>
      <w:ind w:left="159" w:hanging="159"/>
    </w:pPr>
    <w:rPr>
      <w:sz w:val="14"/>
    </w:rPr>
  </w:style>
  <w:style w:type="paragraph" w:customStyle="1" w:styleId="Tablebodylast0">
    <w:name w:val="&lt;Table body last&gt;"/>
    <w:basedOn w:val="Tablebodylast"/>
    <w:rsid w:val="00C63F69"/>
    <w:pPr>
      <w:spacing w:line="180" w:lineRule="exact"/>
      <w:ind w:left="159" w:hanging="159"/>
    </w:pPr>
  </w:style>
  <w:style w:type="paragraph" w:customStyle="1" w:styleId="Tablecaption0">
    <w:name w:val="&lt;Table caption&gt;"/>
    <w:basedOn w:val="Tablecaption"/>
    <w:rsid w:val="00C63F69"/>
    <w:pPr>
      <w:spacing w:line="180" w:lineRule="exact"/>
    </w:pPr>
  </w:style>
  <w:style w:type="paragraph" w:customStyle="1" w:styleId="TableColumnhead0">
    <w:name w:val="&lt;Table Column head&gt;"/>
    <w:basedOn w:val="TableColumnhead"/>
    <w:rsid w:val="00C63F69"/>
    <w:pPr>
      <w:spacing w:line="180" w:lineRule="exact"/>
      <w:ind w:left="159" w:hanging="159"/>
    </w:pPr>
    <w:rPr>
      <w:sz w:val="14"/>
    </w:rPr>
  </w:style>
  <w:style w:type="paragraph" w:customStyle="1" w:styleId="Tablefootnote0">
    <w:name w:val="&lt;Table footnote&gt;"/>
    <w:basedOn w:val="Tablefootnote"/>
    <w:rsid w:val="00C63F69"/>
    <w:pPr>
      <w:spacing w:line="160" w:lineRule="exact"/>
    </w:pPr>
    <w:rPr>
      <w:sz w:val="12"/>
    </w:rPr>
  </w:style>
  <w:style w:type="paragraph" w:customStyle="1" w:styleId="NumberedList0">
    <w:name w:val="&lt;Numbered List&gt;"/>
    <w:basedOn w:val="NumberedList"/>
    <w:rsid w:val="00C63F69"/>
    <w:pPr>
      <w:spacing w:line="200" w:lineRule="exact"/>
      <w:ind w:left="561" w:hanging="391"/>
    </w:pPr>
    <w:rPr>
      <w:sz w:val="16"/>
    </w:rPr>
  </w:style>
  <w:style w:type="paragraph" w:customStyle="1" w:styleId="NumberedListfirst0">
    <w:name w:val="&lt;Numbered List first&gt;"/>
    <w:basedOn w:val="NumberedListfirst"/>
    <w:rsid w:val="00C63F69"/>
    <w:pPr>
      <w:spacing w:line="200" w:lineRule="exact"/>
      <w:ind w:left="561" w:hanging="391"/>
    </w:pPr>
    <w:rPr>
      <w:sz w:val="16"/>
    </w:rPr>
  </w:style>
  <w:style w:type="paragraph" w:customStyle="1" w:styleId="NumberedListlast0">
    <w:name w:val="&lt;Numbered List last&gt;"/>
    <w:basedOn w:val="NumberedListlast"/>
    <w:rsid w:val="00C63F69"/>
    <w:pPr>
      <w:spacing w:line="200" w:lineRule="exact"/>
      <w:ind w:left="561" w:hanging="391"/>
    </w:pPr>
    <w:rPr>
      <w:sz w:val="16"/>
    </w:rPr>
  </w:style>
  <w:style w:type="paragraph" w:customStyle="1" w:styleId="BulletedList0">
    <w:name w:val="&lt;Bulleted List&gt;"/>
    <w:basedOn w:val="BulletedList"/>
    <w:rsid w:val="00C63F69"/>
    <w:pPr>
      <w:spacing w:line="200" w:lineRule="exact"/>
    </w:pPr>
    <w:rPr>
      <w:sz w:val="16"/>
    </w:rPr>
  </w:style>
  <w:style w:type="paragraph" w:customStyle="1" w:styleId="BulletedListfirst0">
    <w:name w:val="&lt;Bulleted List first&gt;"/>
    <w:basedOn w:val="BulletedListfirst"/>
    <w:rsid w:val="00C63F69"/>
    <w:pPr>
      <w:spacing w:line="200" w:lineRule="exact"/>
    </w:pPr>
    <w:rPr>
      <w:sz w:val="16"/>
    </w:rPr>
  </w:style>
  <w:style w:type="paragraph" w:customStyle="1" w:styleId="BulletedListlast0">
    <w:name w:val="&lt;Bulleted List last&gt;"/>
    <w:basedOn w:val="BulletedListlast"/>
    <w:rsid w:val="00C63F69"/>
    <w:pPr>
      <w:spacing w:line="200" w:lineRule="exact"/>
    </w:pPr>
    <w:rPr>
      <w:sz w:val="16"/>
    </w:rPr>
  </w:style>
  <w:style w:type="paragraph" w:customStyle="1" w:styleId="UnnumberedList0">
    <w:name w:val="&lt;Unnumbered List&gt;"/>
    <w:basedOn w:val="UnnumberedList"/>
    <w:rsid w:val="00C63F69"/>
    <w:pPr>
      <w:spacing w:line="200" w:lineRule="exact"/>
      <w:ind w:left="403" w:hanging="403"/>
    </w:pPr>
    <w:rPr>
      <w:sz w:val="16"/>
    </w:rPr>
  </w:style>
  <w:style w:type="paragraph" w:customStyle="1" w:styleId="UnnumberedListfirst0">
    <w:name w:val="&lt;Unnumbered List first&gt;"/>
    <w:basedOn w:val="UnnumberedListfirst"/>
    <w:rsid w:val="00C63F69"/>
    <w:pPr>
      <w:spacing w:line="200" w:lineRule="exact"/>
      <w:ind w:left="403" w:hanging="403"/>
    </w:pPr>
    <w:rPr>
      <w:sz w:val="16"/>
    </w:rPr>
  </w:style>
  <w:style w:type="paragraph" w:customStyle="1" w:styleId="UnnumberedListlast0">
    <w:name w:val="&lt;Unnumbered List last&gt;"/>
    <w:basedOn w:val="UnnumberedListlast"/>
    <w:rsid w:val="00C63F69"/>
    <w:pPr>
      <w:spacing w:line="200" w:lineRule="exact"/>
      <w:ind w:left="403" w:hanging="403"/>
    </w:pPr>
    <w:rPr>
      <w:sz w:val="16"/>
    </w:rPr>
  </w:style>
  <w:style w:type="table" w:styleId="Tabelacomgrade">
    <w:name w:val="Table Grid"/>
    <w:basedOn w:val="Tabelanormal"/>
    <w:rsid w:val="00C63F69"/>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rsid w:val="00C63F69"/>
    <w:rPr>
      <w:color w:val="0000FF"/>
      <w:u w:val="single"/>
    </w:rPr>
  </w:style>
  <w:style w:type="paragraph" w:customStyle="1" w:styleId="fieldvalue">
    <w:name w:val="fieldvalue"/>
    <w:basedOn w:val="Normal"/>
    <w:rsid w:val="00C63F69"/>
    <w:pPr>
      <w:spacing w:before="100" w:beforeAutospacing="1" w:after="100" w:afterAutospacing="1"/>
    </w:pPr>
    <w:rPr>
      <w:rFonts w:eastAsia="Times New Roman"/>
      <w:lang w:eastAsia="de-DE"/>
    </w:rPr>
  </w:style>
  <w:style w:type="character" w:customStyle="1" w:styleId="genus">
    <w:name w:val="genus"/>
    <w:basedOn w:val="Fontepargpadro"/>
    <w:rsid w:val="00C63F69"/>
  </w:style>
  <w:style w:type="character" w:customStyle="1" w:styleId="family">
    <w:name w:val="family"/>
    <w:basedOn w:val="Fontepargpadro"/>
    <w:rsid w:val="00C63F69"/>
  </w:style>
  <w:style w:type="character" w:customStyle="1" w:styleId="order">
    <w:name w:val="order"/>
    <w:basedOn w:val="Fontepargpadro"/>
    <w:rsid w:val="00C63F69"/>
  </w:style>
  <w:style w:type="character" w:customStyle="1" w:styleId="superfamily">
    <w:name w:val="superfamily"/>
    <w:basedOn w:val="Fontepargpadro"/>
    <w:rsid w:val="00C63F69"/>
  </w:style>
  <w:style w:type="character" w:customStyle="1" w:styleId="subphylum">
    <w:name w:val="subphylum"/>
    <w:basedOn w:val="Fontepargpadro"/>
    <w:rsid w:val="00C63F69"/>
  </w:style>
  <w:style w:type="character" w:customStyle="1" w:styleId="phylum">
    <w:name w:val="phylum"/>
    <w:basedOn w:val="Fontepargpadro"/>
    <w:rsid w:val="00C63F69"/>
  </w:style>
  <w:style w:type="character" w:customStyle="1" w:styleId="taxoclass">
    <w:name w:val="taxoclass"/>
    <w:basedOn w:val="Fontepargpadro"/>
    <w:rsid w:val="00C63F69"/>
  </w:style>
  <w:style w:type="character" w:customStyle="1" w:styleId="subfamily">
    <w:name w:val="subfamily"/>
    <w:basedOn w:val="Fontepargpadro"/>
    <w:rsid w:val="00C63F69"/>
  </w:style>
  <w:style w:type="paragraph" w:customStyle="1" w:styleId="Reference">
    <w:name w:val="Reference"/>
    <w:basedOn w:val="Normal"/>
    <w:rsid w:val="00C63F69"/>
    <w:pPr>
      <w:overflowPunct w:val="0"/>
      <w:autoSpaceDE w:val="0"/>
      <w:autoSpaceDN w:val="0"/>
      <w:adjustRightInd w:val="0"/>
      <w:spacing w:line="480" w:lineRule="auto"/>
      <w:ind w:left="288" w:hanging="288"/>
      <w:textAlignment w:val="baseline"/>
    </w:pPr>
    <w:rPr>
      <w:rFonts w:eastAsia="Times New Roman"/>
      <w:sz w:val="20"/>
      <w:szCs w:val="20"/>
      <w:lang w:eastAsia="fr-FR"/>
    </w:rPr>
  </w:style>
  <w:style w:type="paragraph" w:styleId="Textodebalo">
    <w:name w:val="Balloon Text"/>
    <w:basedOn w:val="Normal"/>
    <w:semiHidden/>
    <w:rsid w:val="00C63F69"/>
    <w:rPr>
      <w:rFonts w:ascii="Tahoma" w:hAnsi="Tahoma" w:cs="Tahoma"/>
      <w:sz w:val="16"/>
      <w:szCs w:val="16"/>
    </w:rPr>
  </w:style>
  <w:style w:type="character" w:styleId="Refdecomentrio">
    <w:name w:val="annotation reference"/>
    <w:basedOn w:val="Fontepargpadro"/>
    <w:semiHidden/>
    <w:rsid w:val="00C63F69"/>
    <w:rPr>
      <w:sz w:val="16"/>
      <w:szCs w:val="16"/>
    </w:rPr>
  </w:style>
  <w:style w:type="paragraph" w:styleId="Textodecomentrio">
    <w:name w:val="annotation text"/>
    <w:basedOn w:val="Normal"/>
    <w:semiHidden/>
    <w:rsid w:val="00C63F69"/>
    <w:rPr>
      <w:sz w:val="20"/>
      <w:szCs w:val="20"/>
    </w:rPr>
  </w:style>
  <w:style w:type="paragraph" w:styleId="Assuntodocomentrio">
    <w:name w:val="annotation subject"/>
    <w:basedOn w:val="Textodecomentrio"/>
    <w:next w:val="Textodecomentrio"/>
    <w:semiHidden/>
    <w:rsid w:val="00C63F69"/>
    <w:rPr>
      <w:b/>
      <w:bCs/>
    </w:rPr>
  </w:style>
  <w:style w:type="character" w:styleId="nfase">
    <w:name w:val="Emphasis"/>
    <w:basedOn w:val="Fontepargpadro"/>
    <w:qFormat/>
    <w:rsid w:val="00C63F69"/>
    <w:rPr>
      <w:i/>
      <w:iCs/>
    </w:rPr>
  </w:style>
  <w:style w:type="character" w:customStyle="1" w:styleId="volume">
    <w:name w:val="volume"/>
    <w:basedOn w:val="Fontepargpadro"/>
    <w:rsid w:val="00C63F69"/>
  </w:style>
  <w:style w:type="character" w:customStyle="1" w:styleId="issue">
    <w:name w:val="issue"/>
    <w:basedOn w:val="Fontepargpadro"/>
    <w:rsid w:val="00C63F69"/>
  </w:style>
  <w:style w:type="character" w:customStyle="1" w:styleId="pages">
    <w:name w:val="pages"/>
    <w:basedOn w:val="Fontepargpadro"/>
    <w:rsid w:val="00C63F69"/>
  </w:style>
  <w:style w:type="character" w:customStyle="1" w:styleId="a">
    <w:name w:val="a"/>
    <w:basedOn w:val="Fontepargpadro"/>
    <w:rsid w:val="00C63F69"/>
  </w:style>
  <w:style w:type="paragraph" w:customStyle="1" w:styleId="Reftext0">
    <w:name w:val="Reftext"/>
    <w:basedOn w:val="RefText"/>
    <w:rsid w:val="00C63F69"/>
    <w:pPr>
      <w:ind w:left="0" w:firstLine="0"/>
    </w:pPr>
  </w:style>
  <w:style w:type="paragraph" w:styleId="Partesuperior-zdoformulrio">
    <w:name w:val="HTML Top of Form"/>
    <w:basedOn w:val="Normal"/>
    <w:next w:val="Normal"/>
    <w:hidden/>
    <w:rsid w:val="00C63F69"/>
    <w:pPr>
      <w:pBdr>
        <w:bottom w:val="single" w:sz="6" w:space="1" w:color="auto"/>
      </w:pBdr>
      <w:jc w:val="center"/>
    </w:pPr>
    <w:rPr>
      <w:rFonts w:ascii="Arial" w:eastAsia="Times New Roman" w:hAnsi="Arial" w:cs="Arial"/>
      <w:vanish/>
      <w:sz w:val="16"/>
      <w:szCs w:val="16"/>
      <w:lang w:eastAsia="de-DE"/>
    </w:rPr>
  </w:style>
  <w:style w:type="paragraph" w:styleId="Parteinferiordoformulrio">
    <w:name w:val="HTML Bottom of Form"/>
    <w:basedOn w:val="Normal"/>
    <w:next w:val="Normal"/>
    <w:hidden/>
    <w:rsid w:val="00C63F69"/>
    <w:pPr>
      <w:pBdr>
        <w:top w:val="single" w:sz="6" w:space="1" w:color="auto"/>
      </w:pBdr>
      <w:jc w:val="center"/>
    </w:pPr>
    <w:rPr>
      <w:rFonts w:ascii="Arial" w:eastAsia="Times New Roman" w:hAnsi="Arial" w:cs="Arial"/>
      <w:vanish/>
      <w:sz w:val="16"/>
      <w:szCs w:val="16"/>
      <w:lang w:eastAsia="de-DE"/>
    </w:rPr>
  </w:style>
  <w:style w:type="paragraph" w:styleId="Legenda">
    <w:name w:val="caption"/>
    <w:basedOn w:val="Normal"/>
    <w:next w:val="Normal"/>
    <w:qFormat/>
    <w:rsid w:val="00C63F69"/>
    <w:rPr>
      <w:b/>
      <w:bCs/>
      <w:sz w:val="20"/>
      <w:szCs w:val="20"/>
    </w:rPr>
  </w:style>
  <w:style w:type="paragraph" w:customStyle="1" w:styleId="Formatvorlageberschrift1Vor18pt">
    <w:name w:val="Formatvorlage Überschrift 1 + Vor:  18 pt"/>
    <w:basedOn w:val="Ttulo1"/>
    <w:rsid w:val="00C63F69"/>
    <w:pPr>
      <w:pageBreakBefore/>
      <w:suppressAutoHyphens/>
      <w:spacing w:before="360"/>
    </w:pPr>
    <w:rPr>
      <w:bCs/>
    </w:rPr>
  </w:style>
  <w:style w:type="character" w:customStyle="1" w:styleId="nfakpe">
    <w:name w:val="nfakpe"/>
    <w:basedOn w:val="Fontepargpadro"/>
    <w:rsid w:val="00C63F69"/>
  </w:style>
  <w:style w:type="character" w:customStyle="1" w:styleId="apple-style-span">
    <w:name w:val="apple-style-span"/>
    <w:basedOn w:val="Fontepargpadro"/>
    <w:rsid w:val="00C63F69"/>
  </w:style>
  <w:style w:type="paragraph" w:customStyle="1" w:styleId="JUCSList">
    <w:name w:val="JUCS List"/>
    <w:basedOn w:val="Recuodecorpodetexto2"/>
    <w:link w:val="JUCSListZchn"/>
    <w:rsid w:val="00C63F69"/>
    <w:pPr>
      <w:numPr>
        <w:numId w:val="5"/>
      </w:numPr>
      <w:spacing w:after="0" w:line="240" w:lineRule="auto"/>
    </w:pPr>
    <w:rPr>
      <w:rFonts w:eastAsia="Times New Roman"/>
      <w:sz w:val="20"/>
      <w:szCs w:val="20"/>
      <w:lang w:val="en-GB" w:eastAsia="de-DE"/>
    </w:rPr>
  </w:style>
  <w:style w:type="paragraph" w:customStyle="1" w:styleId="JUCSParagraphFirst">
    <w:name w:val="JUCS Paragraph First"/>
    <w:basedOn w:val="Normal"/>
    <w:rsid w:val="00C63F69"/>
    <w:pPr>
      <w:autoSpaceDE w:val="0"/>
      <w:autoSpaceDN w:val="0"/>
      <w:adjustRightInd w:val="0"/>
    </w:pPr>
    <w:rPr>
      <w:rFonts w:eastAsia="Times New Roman"/>
      <w:sz w:val="20"/>
      <w:szCs w:val="20"/>
      <w:lang w:val="en-GB" w:eastAsia="de-DE"/>
    </w:rPr>
  </w:style>
  <w:style w:type="paragraph" w:customStyle="1" w:styleId="JUCSNumbering">
    <w:name w:val="JUCS Numbering"/>
    <w:basedOn w:val="Normal"/>
    <w:rsid w:val="00C63F69"/>
    <w:pPr>
      <w:numPr>
        <w:numId w:val="6"/>
      </w:numPr>
    </w:pPr>
    <w:rPr>
      <w:rFonts w:eastAsia="Times New Roman"/>
      <w:sz w:val="20"/>
      <w:szCs w:val="20"/>
      <w:lang w:val="en-GB" w:eastAsia="de-DE"/>
    </w:rPr>
  </w:style>
  <w:style w:type="character" w:customStyle="1" w:styleId="JUCSListZchn">
    <w:name w:val="JUCS List Zchn"/>
    <w:basedOn w:val="Fontepargpadro"/>
    <w:link w:val="JUCSList"/>
    <w:rsid w:val="00C63F69"/>
    <w:rPr>
      <w:lang w:val="en-GB" w:eastAsia="de-DE" w:bidi="ar-SA"/>
    </w:rPr>
  </w:style>
  <w:style w:type="paragraph" w:styleId="Recuodecorpodetexto2">
    <w:name w:val="Body Text Indent 2"/>
    <w:basedOn w:val="Normal"/>
    <w:rsid w:val="00C63F69"/>
    <w:pPr>
      <w:spacing w:after="120" w:line="480" w:lineRule="auto"/>
      <w:ind w:left="283"/>
    </w:pPr>
  </w:style>
  <w:style w:type="paragraph" w:customStyle="1" w:styleId="ListParagraph1">
    <w:name w:val="List Paragraph1"/>
    <w:basedOn w:val="Normal"/>
    <w:qFormat/>
    <w:rsid w:val="00C63F69"/>
    <w:pPr>
      <w:ind w:left="720"/>
      <w:contextualSpacing/>
    </w:pPr>
  </w:style>
  <w:style w:type="paragraph" w:customStyle="1" w:styleId="Revision1">
    <w:name w:val="Revision1"/>
    <w:hidden/>
    <w:uiPriority w:val="99"/>
    <w:semiHidden/>
    <w:rsid w:val="00C63F69"/>
    <w:rPr>
      <w:rFonts w:eastAsia="MS Mincho"/>
      <w:sz w:val="24"/>
      <w:szCs w:val="24"/>
      <w:lang w:eastAsia="ja-JP"/>
    </w:rPr>
  </w:style>
  <w:style w:type="character" w:customStyle="1" w:styleId="atl">
    <w:name w:val="atl"/>
    <w:basedOn w:val="Fontepargpadro"/>
    <w:rsid w:val="00CE772C"/>
  </w:style>
  <w:style w:type="character" w:customStyle="1" w:styleId="booktitle">
    <w:name w:val="booktitle"/>
    <w:basedOn w:val="Fontepargpadro"/>
    <w:rsid w:val="00CE772C"/>
  </w:style>
  <w:style w:type="character" w:customStyle="1" w:styleId="cite-month-year">
    <w:name w:val="cite-month-year"/>
    <w:basedOn w:val="Fontepargpadro"/>
    <w:rsid w:val="00CE772C"/>
  </w:style>
  <w:style w:type="character" w:customStyle="1" w:styleId="journalname">
    <w:name w:val="journalname"/>
    <w:basedOn w:val="Fontepargpadro"/>
    <w:rsid w:val="00CE772C"/>
  </w:style>
  <w:style w:type="character" w:customStyle="1" w:styleId="journalnumber">
    <w:name w:val="journalnumber"/>
    <w:basedOn w:val="Fontepargpadro"/>
    <w:rsid w:val="00CE772C"/>
  </w:style>
  <w:style w:type="character" w:customStyle="1" w:styleId="b">
    <w:name w:val="b"/>
    <w:basedOn w:val="Fontepargpadro"/>
    <w:rsid w:val="00F46A44"/>
  </w:style>
  <w:style w:type="paragraph" w:styleId="Pr-formataoHTML">
    <w:name w:val="HTML Preformatted"/>
    <w:basedOn w:val="Normal"/>
    <w:rsid w:val="00882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styleId="Forte">
    <w:name w:val="Strong"/>
    <w:basedOn w:val="Fontepargpadro"/>
    <w:qFormat/>
    <w:rsid w:val="00DE2BDD"/>
    <w:rPr>
      <w:b/>
      <w:bCs/>
    </w:rPr>
  </w:style>
  <w:style w:type="character" w:styleId="CitaoHTML">
    <w:name w:val="HTML Cite"/>
    <w:basedOn w:val="Fontepargpadro"/>
    <w:rsid w:val="00AC03F3"/>
    <w:rPr>
      <w:i/>
      <w:iCs/>
    </w:rPr>
  </w:style>
  <w:style w:type="character" w:customStyle="1" w:styleId="apple-converted-space">
    <w:name w:val="apple-converted-space"/>
    <w:basedOn w:val="Fontepargpadro"/>
    <w:rsid w:val="00E95198"/>
  </w:style>
  <w:style w:type="character" w:customStyle="1" w:styleId="mediumb-text">
    <w:name w:val="mediumb-text"/>
    <w:basedOn w:val="Fontepargpadro"/>
    <w:rsid w:val="00F721CD"/>
  </w:style>
  <w:style w:type="character" w:customStyle="1" w:styleId="small-text">
    <w:name w:val="small-text"/>
    <w:basedOn w:val="Fontepargpadro"/>
    <w:rsid w:val="00F721CD"/>
  </w:style>
  <w:style w:type="paragraph" w:styleId="NormalWeb">
    <w:name w:val="Normal (Web)"/>
    <w:basedOn w:val="Normal"/>
    <w:uiPriority w:val="99"/>
    <w:unhideWhenUsed/>
    <w:rsid w:val="002336F7"/>
    <w:pPr>
      <w:spacing w:before="100" w:beforeAutospacing="1" w:after="100" w:afterAutospacing="1" w:line="240" w:lineRule="auto"/>
      <w:jc w:val="left"/>
    </w:pPr>
    <w:rPr>
      <w:rFonts w:eastAsia="Times New Roman"/>
      <w:sz w:val="24"/>
      <w:lang w:eastAsia="de-DE"/>
    </w:rPr>
  </w:style>
  <w:style w:type="paragraph" w:styleId="PargrafodaLista">
    <w:name w:val="List Paragraph"/>
    <w:basedOn w:val="Normal"/>
    <w:uiPriority w:val="34"/>
    <w:qFormat/>
    <w:rsid w:val="00556A7A"/>
    <w:pPr>
      <w:ind w:left="720"/>
      <w:contextualSpacing/>
    </w:pPr>
  </w:style>
  <w:style w:type="paragraph" w:styleId="Reviso">
    <w:name w:val="Revision"/>
    <w:hidden/>
    <w:uiPriority w:val="99"/>
    <w:semiHidden/>
    <w:rsid w:val="00D56D2B"/>
    <w:rPr>
      <w:rFonts w:eastAsia="MS Mincho"/>
      <w:sz w:val="18"/>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47C0"/>
    <w:pPr>
      <w:spacing w:before="60" w:after="60" w:line="220" w:lineRule="exact"/>
      <w:jc w:val="both"/>
    </w:pPr>
    <w:rPr>
      <w:rFonts w:eastAsia="MS Mincho"/>
      <w:sz w:val="18"/>
      <w:szCs w:val="24"/>
      <w:lang w:val="en-US" w:eastAsia="ja-JP"/>
    </w:rPr>
  </w:style>
  <w:style w:type="paragraph" w:styleId="Ttulo1">
    <w:name w:val="heading 1"/>
    <w:next w:val="Normal"/>
    <w:qFormat/>
    <w:rsid w:val="00C63F69"/>
    <w:pPr>
      <w:numPr>
        <w:numId w:val="3"/>
      </w:numPr>
      <w:spacing w:before="226" w:after="50" w:line="240" w:lineRule="exact"/>
      <w:ind w:left="357" w:hanging="357"/>
      <w:outlineLvl w:val="0"/>
    </w:pPr>
    <w:rPr>
      <w:rFonts w:ascii="Helvetica" w:hAnsi="Helvetica"/>
      <w:b/>
      <w:caps/>
      <w:sz w:val="24"/>
      <w:szCs w:val="24"/>
      <w:lang w:val="en-US" w:eastAsia="en-US"/>
    </w:rPr>
  </w:style>
  <w:style w:type="paragraph" w:styleId="Ttulo2">
    <w:name w:val="heading 2"/>
    <w:next w:val="Normal"/>
    <w:qFormat/>
    <w:rsid w:val="00C63F69"/>
    <w:pPr>
      <w:numPr>
        <w:ilvl w:val="1"/>
        <w:numId w:val="3"/>
      </w:numPr>
      <w:spacing w:before="110" w:after="52" w:line="240" w:lineRule="exact"/>
      <w:outlineLvl w:val="1"/>
    </w:pPr>
    <w:rPr>
      <w:b/>
      <w:bCs/>
      <w:sz w:val="24"/>
      <w:szCs w:val="24"/>
      <w:lang w:val="en-US" w:eastAsia="en-US"/>
    </w:rPr>
  </w:style>
  <w:style w:type="paragraph" w:styleId="Ttulo3">
    <w:name w:val="heading 3"/>
    <w:basedOn w:val="Normal"/>
    <w:next w:val="Normal"/>
    <w:qFormat/>
    <w:rsid w:val="00970B55"/>
    <w:pPr>
      <w:keepNext/>
      <w:spacing w:before="180"/>
      <w:outlineLvl w:val="2"/>
    </w:pPr>
    <w:rPr>
      <w:rFonts w:ascii="Arial" w:hAnsi="Arial" w:cs="Arial"/>
      <w:b/>
      <w:bCs/>
      <w:i/>
      <w:sz w:val="20"/>
      <w:szCs w:val="26"/>
    </w:rPr>
  </w:style>
  <w:style w:type="paragraph" w:styleId="Ttulo4">
    <w:name w:val="heading 4"/>
    <w:basedOn w:val="Normal"/>
    <w:next w:val="Normal"/>
    <w:qFormat/>
    <w:rsid w:val="00C63F69"/>
    <w:pPr>
      <w:keepNext/>
      <w:spacing w:before="240"/>
      <w:outlineLvl w:val="3"/>
    </w:pPr>
    <w:rPr>
      <w:b/>
      <w:bCs/>
      <w:sz w:val="28"/>
      <w:szCs w:val="28"/>
    </w:rPr>
  </w:style>
  <w:style w:type="paragraph" w:styleId="Ttulo5">
    <w:name w:val="heading 5"/>
    <w:basedOn w:val="Normal"/>
    <w:next w:val="Normal"/>
    <w:qFormat/>
    <w:rsid w:val="00C63F69"/>
    <w:pPr>
      <w:spacing w:before="240"/>
      <w:outlineLvl w:val="4"/>
    </w:pPr>
    <w:rPr>
      <w:b/>
      <w:bCs/>
      <w:i/>
      <w:iCs/>
      <w:sz w:val="26"/>
      <w:szCs w:val="26"/>
    </w:rPr>
  </w:style>
  <w:style w:type="paragraph" w:styleId="Ttulo6">
    <w:name w:val="heading 6"/>
    <w:basedOn w:val="Normal"/>
    <w:next w:val="Normal"/>
    <w:qFormat/>
    <w:rsid w:val="00C63F69"/>
    <w:pPr>
      <w:spacing w:before="240"/>
      <w:outlineLvl w:val="5"/>
    </w:pPr>
    <w:rPr>
      <w:b/>
      <w:bCs/>
      <w:sz w:val="22"/>
      <w:szCs w:val="22"/>
    </w:rPr>
  </w:style>
  <w:style w:type="paragraph" w:styleId="Ttulo7">
    <w:name w:val="heading 7"/>
    <w:basedOn w:val="Normal"/>
    <w:next w:val="Normal"/>
    <w:qFormat/>
    <w:rsid w:val="00C63F69"/>
    <w:pPr>
      <w:spacing w:before="240"/>
      <w:outlineLvl w:val="6"/>
    </w:pPr>
  </w:style>
  <w:style w:type="paragraph" w:styleId="Ttulo8">
    <w:name w:val="heading 8"/>
    <w:basedOn w:val="Normal"/>
    <w:next w:val="Normal"/>
    <w:qFormat/>
    <w:rsid w:val="00C63F69"/>
    <w:pPr>
      <w:spacing w:before="240"/>
      <w:outlineLvl w:val="7"/>
    </w:pPr>
    <w:rPr>
      <w:i/>
      <w:iCs/>
    </w:rPr>
  </w:style>
  <w:style w:type="paragraph" w:styleId="Ttulo9">
    <w:name w:val="heading 9"/>
    <w:basedOn w:val="Normal"/>
    <w:next w:val="Normal"/>
    <w:qFormat/>
    <w:rsid w:val="00C63F69"/>
    <w:pPr>
      <w:spacing w:before="24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C63F69"/>
    <w:pPr>
      <w:tabs>
        <w:tab w:val="center" w:pos="4320"/>
        <w:tab w:val="right" w:pos="8640"/>
      </w:tabs>
      <w:spacing w:after="520" w:line="160" w:lineRule="exact"/>
    </w:pPr>
    <w:rPr>
      <w:rFonts w:ascii="Helvetica" w:hAnsi="Helvetica"/>
      <w:b/>
      <w:i/>
      <w:sz w:val="16"/>
    </w:rPr>
  </w:style>
  <w:style w:type="character" w:styleId="Nmerodelinha">
    <w:name w:val="line number"/>
    <w:basedOn w:val="Fontepargpadro"/>
    <w:rsid w:val="00C63F69"/>
  </w:style>
  <w:style w:type="paragraph" w:styleId="Rodap">
    <w:name w:val="footer"/>
    <w:basedOn w:val="Normal"/>
    <w:rsid w:val="00C63F69"/>
    <w:pPr>
      <w:tabs>
        <w:tab w:val="center" w:pos="4320"/>
        <w:tab w:val="right" w:pos="8640"/>
      </w:tabs>
    </w:pPr>
  </w:style>
  <w:style w:type="paragraph" w:styleId="Textodenotaderodap">
    <w:name w:val="footnote text"/>
    <w:basedOn w:val="Normal"/>
    <w:semiHidden/>
    <w:rsid w:val="00C63F69"/>
    <w:pPr>
      <w:spacing w:before="20" w:line="200" w:lineRule="exact"/>
    </w:pPr>
    <w:rPr>
      <w:sz w:val="16"/>
      <w:szCs w:val="20"/>
    </w:rPr>
  </w:style>
  <w:style w:type="paragraph" w:customStyle="1" w:styleId="Catchline">
    <w:name w:val="Catchline"/>
    <w:rsid w:val="00C63F69"/>
    <w:pPr>
      <w:spacing w:before="140" w:line="160" w:lineRule="exact"/>
      <w:jc w:val="right"/>
    </w:pPr>
    <w:rPr>
      <w:rFonts w:ascii="Helvetica" w:hAnsi="Helvetica"/>
      <w:i/>
      <w:sz w:val="16"/>
      <w:szCs w:val="24"/>
      <w:lang w:val="en-US" w:eastAsia="en-US"/>
    </w:rPr>
  </w:style>
  <w:style w:type="paragraph" w:customStyle="1" w:styleId="DOILine">
    <w:name w:val="DOI Line"/>
    <w:basedOn w:val="Catchline"/>
    <w:rsid w:val="00C63F69"/>
    <w:pPr>
      <w:spacing w:before="44"/>
    </w:pPr>
  </w:style>
  <w:style w:type="paragraph" w:customStyle="1" w:styleId="Articletitle">
    <w:name w:val="Article title"/>
    <w:rsid w:val="00C63F69"/>
    <w:pPr>
      <w:spacing w:before="92" w:line="420" w:lineRule="exact"/>
    </w:pPr>
    <w:rPr>
      <w:rFonts w:ascii="Helvetica" w:hAnsi="Helvetica"/>
      <w:b/>
      <w:sz w:val="32"/>
      <w:szCs w:val="24"/>
      <w:lang w:val="en-US" w:eastAsia="en-US"/>
    </w:rPr>
  </w:style>
  <w:style w:type="paragraph" w:customStyle="1" w:styleId="Authorname">
    <w:name w:val="Author name"/>
    <w:rsid w:val="00C63F69"/>
    <w:pPr>
      <w:spacing w:before="70" w:line="300" w:lineRule="exact"/>
    </w:pPr>
    <w:rPr>
      <w:rFonts w:ascii="Helvetica-Light" w:hAnsi="Helvetica-Light"/>
      <w:iCs/>
      <w:sz w:val="26"/>
      <w:szCs w:val="24"/>
      <w:lang w:val="en-US" w:eastAsia="en-US"/>
    </w:rPr>
  </w:style>
  <w:style w:type="paragraph" w:customStyle="1" w:styleId="Affilation">
    <w:name w:val="Affilation"/>
    <w:basedOn w:val="Authorname"/>
    <w:rsid w:val="00C63F69"/>
    <w:pPr>
      <w:spacing w:before="40" w:after="52" w:line="240" w:lineRule="exact"/>
    </w:pPr>
    <w:rPr>
      <w:sz w:val="20"/>
    </w:rPr>
  </w:style>
  <w:style w:type="paragraph" w:customStyle="1" w:styleId="Received">
    <w:name w:val="Received"/>
    <w:basedOn w:val="Affilation"/>
    <w:rsid w:val="00C63F69"/>
    <w:pPr>
      <w:spacing w:before="0" w:after="294"/>
    </w:pPr>
    <w:rPr>
      <w:sz w:val="16"/>
    </w:rPr>
  </w:style>
  <w:style w:type="paragraph" w:customStyle="1" w:styleId="AbstractHead">
    <w:name w:val="Abstract Head"/>
    <w:rsid w:val="00C63F69"/>
    <w:pPr>
      <w:spacing w:before="210" w:after="10" w:line="220" w:lineRule="exact"/>
      <w:jc w:val="both"/>
    </w:pPr>
    <w:rPr>
      <w:rFonts w:ascii="Helvetica" w:hAnsi="Helvetica"/>
      <w:b/>
      <w:caps/>
      <w:sz w:val="16"/>
      <w:szCs w:val="24"/>
      <w:lang w:val="en-US" w:eastAsia="en-US"/>
    </w:rPr>
  </w:style>
  <w:style w:type="paragraph" w:customStyle="1" w:styleId="AbstractText">
    <w:name w:val="Abstract Text"/>
    <w:rsid w:val="00C63F69"/>
    <w:pPr>
      <w:spacing w:line="220" w:lineRule="exact"/>
      <w:jc w:val="both"/>
    </w:pPr>
    <w:rPr>
      <w:rFonts w:ascii="Helvetica" w:hAnsi="Helvetica"/>
      <w:sz w:val="16"/>
      <w:szCs w:val="24"/>
      <w:lang w:val="en-US" w:eastAsia="en-US"/>
    </w:rPr>
  </w:style>
  <w:style w:type="paragraph" w:customStyle="1" w:styleId="Para">
    <w:name w:val="Para"/>
    <w:link w:val="ParaChar"/>
    <w:rsid w:val="00C63F69"/>
    <w:pPr>
      <w:spacing w:line="220" w:lineRule="exact"/>
      <w:ind w:firstLine="170"/>
      <w:jc w:val="both"/>
    </w:pPr>
    <w:rPr>
      <w:sz w:val="18"/>
      <w:szCs w:val="24"/>
      <w:lang w:val="en-US" w:eastAsia="en-US"/>
    </w:rPr>
  </w:style>
  <w:style w:type="paragraph" w:customStyle="1" w:styleId="ParaNoInd">
    <w:name w:val="ParaNoInd"/>
    <w:basedOn w:val="Para"/>
    <w:rsid w:val="00C63F69"/>
    <w:pPr>
      <w:ind w:firstLine="0"/>
    </w:pPr>
  </w:style>
  <w:style w:type="character" w:styleId="Refdenotaderodap">
    <w:name w:val="footnote reference"/>
    <w:basedOn w:val="Fontepargpadro"/>
    <w:semiHidden/>
    <w:rsid w:val="00C63F69"/>
    <w:rPr>
      <w:vertAlign w:val="superscript"/>
    </w:rPr>
  </w:style>
  <w:style w:type="character" w:styleId="Nmerodepgina">
    <w:name w:val="page number"/>
    <w:basedOn w:val="Fontepargpadro"/>
    <w:rsid w:val="00C63F69"/>
    <w:rPr>
      <w:rFonts w:ascii="Helvetica" w:hAnsi="Helvetica"/>
      <w:b/>
      <w:sz w:val="18"/>
    </w:rPr>
  </w:style>
  <w:style w:type="paragraph" w:customStyle="1" w:styleId="Ahead">
    <w:name w:val="A head"/>
    <w:basedOn w:val="Ttulo1"/>
    <w:rsid w:val="00C63F69"/>
    <w:pPr>
      <w:numPr>
        <w:numId w:val="0"/>
      </w:numPr>
    </w:pPr>
    <w:rPr>
      <w:sz w:val="20"/>
    </w:rPr>
  </w:style>
  <w:style w:type="paragraph" w:styleId="Textoembloco">
    <w:name w:val="Block Text"/>
    <w:basedOn w:val="Normal"/>
    <w:rsid w:val="00C63F69"/>
    <w:pPr>
      <w:spacing w:after="120"/>
      <w:ind w:left="1440" w:right="1440"/>
    </w:pPr>
  </w:style>
  <w:style w:type="character" w:customStyle="1" w:styleId="Chead">
    <w:name w:val="C head"/>
    <w:basedOn w:val="Fontepargpadro"/>
    <w:rsid w:val="00C63F69"/>
    <w:rPr>
      <w:rFonts w:ascii="Times New Roman" w:hAnsi="Times New Roman"/>
      <w:i/>
      <w:sz w:val="18"/>
    </w:rPr>
  </w:style>
  <w:style w:type="paragraph" w:customStyle="1" w:styleId="ParawithChead">
    <w:name w:val="Para with C head"/>
    <w:basedOn w:val="ParaNoInd"/>
    <w:rsid w:val="00C63F69"/>
    <w:pPr>
      <w:spacing w:before="126"/>
    </w:pPr>
  </w:style>
  <w:style w:type="paragraph" w:customStyle="1" w:styleId="NumberedList">
    <w:name w:val="Numbered List"/>
    <w:basedOn w:val="ParaNoInd"/>
    <w:rsid w:val="00C63F69"/>
    <w:pPr>
      <w:numPr>
        <w:numId w:val="1"/>
      </w:numPr>
      <w:tabs>
        <w:tab w:val="left" w:pos="560"/>
      </w:tabs>
      <w:spacing w:before="60"/>
    </w:pPr>
  </w:style>
  <w:style w:type="paragraph" w:customStyle="1" w:styleId="NumberedListfirst">
    <w:name w:val="Numbered List first"/>
    <w:basedOn w:val="NumberedList"/>
    <w:rsid w:val="00C63F69"/>
    <w:pPr>
      <w:spacing w:before="120"/>
    </w:pPr>
  </w:style>
  <w:style w:type="paragraph" w:customStyle="1" w:styleId="NumberedListlast">
    <w:name w:val="Numbered List last"/>
    <w:basedOn w:val="NumberedList"/>
    <w:rsid w:val="00C63F69"/>
    <w:pPr>
      <w:spacing w:after="120"/>
    </w:pPr>
  </w:style>
  <w:style w:type="paragraph" w:customStyle="1" w:styleId="BulletedList">
    <w:name w:val="Bulleted List"/>
    <w:basedOn w:val="ParaNoInd"/>
    <w:rsid w:val="00C63F69"/>
    <w:pPr>
      <w:numPr>
        <w:numId w:val="2"/>
      </w:numPr>
      <w:tabs>
        <w:tab w:val="clear" w:pos="560"/>
        <w:tab w:val="left" w:pos="374"/>
      </w:tabs>
      <w:spacing w:before="60"/>
      <w:ind w:left="374" w:hanging="204"/>
    </w:pPr>
  </w:style>
  <w:style w:type="paragraph" w:customStyle="1" w:styleId="BulletedListfirst">
    <w:name w:val="Bulleted List first"/>
    <w:basedOn w:val="BulletedList"/>
    <w:rsid w:val="00C63F69"/>
    <w:pPr>
      <w:spacing w:before="120"/>
    </w:pPr>
  </w:style>
  <w:style w:type="paragraph" w:customStyle="1" w:styleId="BulletedListlast">
    <w:name w:val="Bulleted List last"/>
    <w:basedOn w:val="BulletedList"/>
    <w:rsid w:val="00C63F69"/>
    <w:pPr>
      <w:tabs>
        <w:tab w:val="num" w:pos="560"/>
      </w:tabs>
      <w:spacing w:after="120"/>
      <w:ind w:left="560" w:hanging="390"/>
    </w:pPr>
  </w:style>
  <w:style w:type="paragraph" w:customStyle="1" w:styleId="MTDisplayEquation">
    <w:name w:val="MTDisplayEquation"/>
    <w:basedOn w:val="ParaNoInd"/>
    <w:next w:val="Normal"/>
    <w:rsid w:val="00C63F69"/>
    <w:pPr>
      <w:tabs>
        <w:tab w:val="center" w:pos="2440"/>
        <w:tab w:val="right" w:pos="4860"/>
      </w:tabs>
    </w:pPr>
  </w:style>
  <w:style w:type="paragraph" w:customStyle="1" w:styleId="CopyrightLine">
    <w:name w:val="CopyrightLine"/>
    <w:basedOn w:val="Rodap"/>
    <w:rsid w:val="00C63F69"/>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C63F69"/>
    <w:pPr>
      <w:ind w:left="400" w:hanging="400"/>
    </w:pPr>
  </w:style>
  <w:style w:type="paragraph" w:customStyle="1" w:styleId="UnnumberedListfirst">
    <w:name w:val="Unnumbered List first"/>
    <w:basedOn w:val="UnnumberedList"/>
    <w:rsid w:val="00C63F69"/>
    <w:pPr>
      <w:spacing w:before="120"/>
    </w:pPr>
  </w:style>
  <w:style w:type="paragraph" w:customStyle="1" w:styleId="UnnumberedListlast">
    <w:name w:val="Unnumbered List last"/>
    <w:basedOn w:val="UnnumberedList"/>
    <w:rsid w:val="00C63F69"/>
    <w:pPr>
      <w:spacing w:after="120"/>
    </w:pPr>
  </w:style>
  <w:style w:type="character" w:customStyle="1" w:styleId="ParaChar">
    <w:name w:val="Para Char"/>
    <w:basedOn w:val="Fontepargpadro"/>
    <w:link w:val="Para"/>
    <w:rsid w:val="00C63F69"/>
    <w:rPr>
      <w:sz w:val="18"/>
      <w:szCs w:val="24"/>
      <w:lang w:val="en-US" w:eastAsia="en-US" w:bidi="ar-SA"/>
    </w:rPr>
  </w:style>
  <w:style w:type="paragraph" w:customStyle="1" w:styleId="EquationDisplay">
    <w:name w:val="Equation Display"/>
    <w:basedOn w:val="MTDisplayEquation"/>
    <w:rsid w:val="00C63F69"/>
    <w:pPr>
      <w:spacing w:before="120" w:after="120" w:line="240" w:lineRule="auto"/>
    </w:pPr>
  </w:style>
  <w:style w:type="paragraph" w:customStyle="1" w:styleId="FigureCaption">
    <w:name w:val="Figure Caption"/>
    <w:rsid w:val="00C63F69"/>
    <w:pPr>
      <w:spacing w:before="290" w:after="240" w:line="200" w:lineRule="exact"/>
      <w:jc w:val="both"/>
    </w:pPr>
    <w:rPr>
      <w:sz w:val="16"/>
      <w:szCs w:val="24"/>
      <w:lang w:val="en-US" w:eastAsia="en-US"/>
    </w:rPr>
  </w:style>
  <w:style w:type="paragraph" w:customStyle="1" w:styleId="Tablecaption">
    <w:name w:val="Table caption"/>
    <w:rsid w:val="00C63F69"/>
    <w:pPr>
      <w:spacing w:before="240" w:after="260" w:line="200" w:lineRule="exact"/>
    </w:pPr>
    <w:rPr>
      <w:sz w:val="16"/>
      <w:szCs w:val="24"/>
      <w:lang w:val="en-US" w:eastAsia="en-US"/>
    </w:rPr>
  </w:style>
  <w:style w:type="paragraph" w:customStyle="1" w:styleId="Tablebody">
    <w:name w:val="Table body"/>
    <w:rsid w:val="00C63F69"/>
    <w:pPr>
      <w:spacing w:line="200" w:lineRule="exact"/>
      <w:ind w:left="160" w:hanging="160"/>
    </w:pPr>
    <w:rPr>
      <w:sz w:val="16"/>
      <w:szCs w:val="24"/>
      <w:lang w:val="en-US" w:eastAsia="en-US"/>
    </w:rPr>
  </w:style>
  <w:style w:type="paragraph" w:customStyle="1" w:styleId="TableColumnhead">
    <w:name w:val="Table Column head"/>
    <w:basedOn w:val="Tablebody"/>
    <w:rsid w:val="00C63F69"/>
    <w:pPr>
      <w:spacing w:before="80" w:after="140"/>
    </w:pPr>
  </w:style>
  <w:style w:type="paragraph" w:customStyle="1" w:styleId="Tablebodyfirst">
    <w:name w:val="Table body first"/>
    <w:basedOn w:val="Tablebody"/>
    <w:rsid w:val="00C63F69"/>
    <w:pPr>
      <w:spacing w:before="90"/>
    </w:pPr>
  </w:style>
  <w:style w:type="paragraph" w:customStyle="1" w:styleId="Tablebodylast">
    <w:name w:val="Table body last"/>
    <w:basedOn w:val="Tablebody"/>
    <w:rsid w:val="00C63F69"/>
    <w:pPr>
      <w:spacing w:after="134"/>
    </w:pPr>
  </w:style>
  <w:style w:type="paragraph" w:customStyle="1" w:styleId="Tablefootnote">
    <w:name w:val="Table footnote"/>
    <w:rsid w:val="00C63F69"/>
    <w:pPr>
      <w:spacing w:before="80" w:line="180" w:lineRule="exact"/>
      <w:jc w:val="both"/>
    </w:pPr>
    <w:rPr>
      <w:sz w:val="14"/>
      <w:szCs w:val="24"/>
      <w:lang w:val="en-US" w:eastAsia="en-US"/>
    </w:rPr>
  </w:style>
  <w:style w:type="paragraph" w:customStyle="1" w:styleId="AckHead">
    <w:name w:val="Ack Head"/>
    <w:basedOn w:val="Ahead"/>
    <w:rsid w:val="00C63F69"/>
  </w:style>
  <w:style w:type="paragraph" w:customStyle="1" w:styleId="AckText">
    <w:name w:val="Ack Text"/>
    <w:basedOn w:val="ParaNoInd"/>
    <w:rsid w:val="00C63F69"/>
  </w:style>
  <w:style w:type="paragraph" w:customStyle="1" w:styleId="RefHead">
    <w:name w:val="Ref Head"/>
    <w:basedOn w:val="Ahead"/>
    <w:rsid w:val="00C63F69"/>
  </w:style>
  <w:style w:type="paragraph" w:customStyle="1" w:styleId="RefText">
    <w:name w:val="Ref Text"/>
    <w:rsid w:val="00C63F69"/>
    <w:pPr>
      <w:spacing w:line="180" w:lineRule="exact"/>
      <w:ind w:left="227" w:hanging="227"/>
      <w:jc w:val="both"/>
    </w:pPr>
    <w:rPr>
      <w:sz w:val="14"/>
      <w:szCs w:val="24"/>
      <w:lang w:val="en-US" w:eastAsia="en-US"/>
    </w:rPr>
  </w:style>
  <w:style w:type="paragraph" w:customStyle="1" w:styleId="BHead">
    <w:name w:val="B Head"/>
    <w:rsid w:val="00C63F69"/>
    <w:pPr>
      <w:numPr>
        <w:ilvl w:val="1"/>
        <w:numId w:val="4"/>
      </w:numPr>
      <w:spacing w:before="100" w:after="60" w:line="260" w:lineRule="exact"/>
      <w:outlineLvl w:val="1"/>
    </w:pPr>
    <w:rPr>
      <w:rFonts w:ascii="Helvetica" w:hAnsi="Helvetica"/>
      <w:b/>
      <w:sz w:val="24"/>
      <w:szCs w:val="24"/>
      <w:lang w:val="en-US" w:eastAsia="en-US"/>
    </w:rPr>
  </w:style>
  <w:style w:type="paragraph" w:styleId="EndereoHTML">
    <w:name w:val="HTML Address"/>
    <w:basedOn w:val="Normal"/>
    <w:rsid w:val="00C63F69"/>
    <w:rPr>
      <w:i/>
      <w:iCs/>
    </w:rPr>
  </w:style>
  <w:style w:type="paragraph" w:customStyle="1" w:styleId="ArticleType">
    <w:name w:val="Article Type"/>
    <w:rsid w:val="00C63F69"/>
    <w:pPr>
      <w:spacing w:before="160"/>
    </w:pPr>
    <w:rPr>
      <w:rFonts w:ascii="Helvetica" w:hAnsi="Helvetica"/>
      <w:i/>
      <w:sz w:val="24"/>
      <w:szCs w:val="24"/>
      <w:lang w:val="en-US" w:eastAsia="en-US"/>
    </w:rPr>
  </w:style>
  <w:style w:type="paragraph" w:customStyle="1" w:styleId="Para0">
    <w:name w:val="&lt;Para&gt;"/>
    <w:basedOn w:val="Para"/>
    <w:rsid w:val="00C63F69"/>
    <w:pPr>
      <w:spacing w:line="200" w:lineRule="exact"/>
    </w:pPr>
    <w:rPr>
      <w:sz w:val="16"/>
    </w:rPr>
  </w:style>
  <w:style w:type="paragraph" w:customStyle="1" w:styleId="ParaNoInd0">
    <w:name w:val="&lt;ParaNoInd&gt;"/>
    <w:basedOn w:val="ParaNoInd"/>
    <w:rsid w:val="00C63F69"/>
    <w:pPr>
      <w:spacing w:line="200" w:lineRule="exact"/>
    </w:pPr>
    <w:rPr>
      <w:sz w:val="16"/>
    </w:rPr>
  </w:style>
  <w:style w:type="paragraph" w:customStyle="1" w:styleId="ParawithChead0">
    <w:name w:val="&lt;Para with C head&gt;"/>
    <w:basedOn w:val="ParawithChead"/>
    <w:rsid w:val="00C63F69"/>
    <w:pPr>
      <w:spacing w:line="200" w:lineRule="exact"/>
    </w:pPr>
    <w:rPr>
      <w:sz w:val="16"/>
    </w:rPr>
  </w:style>
  <w:style w:type="paragraph" w:customStyle="1" w:styleId="EquationDisplay0">
    <w:name w:val="&lt;Equation Display&gt;"/>
    <w:basedOn w:val="EquationDisplay"/>
    <w:rsid w:val="00C63F69"/>
    <w:rPr>
      <w:sz w:val="16"/>
    </w:rPr>
  </w:style>
  <w:style w:type="paragraph" w:customStyle="1" w:styleId="FigureCaption0">
    <w:name w:val="&lt;Figure Caption&gt;"/>
    <w:basedOn w:val="FigureCaption"/>
    <w:rsid w:val="00C63F69"/>
    <w:pPr>
      <w:spacing w:line="180" w:lineRule="exact"/>
    </w:pPr>
    <w:rPr>
      <w:sz w:val="14"/>
    </w:rPr>
  </w:style>
  <w:style w:type="paragraph" w:customStyle="1" w:styleId="Tablebody0">
    <w:name w:val="&lt;Table body&gt;"/>
    <w:basedOn w:val="Tablebody"/>
    <w:rsid w:val="00C63F69"/>
    <w:pPr>
      <w:spacing w:line="180" w:lineRule="exact"/>
      <w:ind w:left="159" w:hanging="159"/>
    </w:pPr>
    <w:rPr>
      <w:sz w:val="14"/>
    </w:rPr>
  </w:style>
  <w:style w:type="paragraph" w:customStyle="1" w:styleId="Tablebodyfirst0">
    <w:name w:val="&lt;Table body first&gt;"/>
    <w:basedOn w:val="Tablebodyfirst"/>
    <w:rsid w:val="00C63F69"/>
    <w:pPr>
      <w:spacing w:line="180" w:lineRule="exact"/>
      <w:ind w:left="159" w:hanging="159"/>
    </w:pPr>
    <w:rPr>
      <w:sz w:val="14"/>
    </w:rPr>
  </w:style>
  <w:style w:type="paragraph" w:customStyle="1" w:styleId="Tablebodylast0">
    <w:name w:val="&lt;Table body last&gt;"/>
    <w:basedOn w:val="Tablebodylast"/>
    <w:rsid w:val="00C63F69"/>
    <w:pPr>
      <w:spacing w:line="180" w:lineRule="exact"/>
      <w:ind w:left="159" w:hanging="159"/>
    </w:pPr>
  </w:style>
  <w:style w:type="paragraph" w:customStyle="1" w:styleId="Tablecaption0">
    <w:name w:val="&lt;Table caption&gt;"/>
    <w:basedOn w:val="Tablecaption"/>
    <w:rsid w:val="00C63F69"/>
    <w:pPr>
      <w:spacing w:line="180" w:lineRule="exact"/>
    </w:pPr>
  </w:style>
  <w:style w:type="paragraph" w:customStyle="1" w:styleId="TableColumnhead0">
    <w:name w:val="&lt;Table Column head&gt;"/>
    <w:basedOn w:val="TableColumnhead"/>
    <w:rsid w:val="00C63F69"/>
    <w:pPr>
      <w:spacing w:line="180" w:lineRule="exact"/>
      <w:ind w:left="159" w:hanging="159"/>
    </w:pPr>
    <w:rPr>
      <w:sz w:val="14"/>
    </w:rPr>
  </w:style>
  <w:style w:type="paragraph" w:customStyle="1" w:styleId="Tablefootnote0">
    <w:name w:val="&lt;Table footnote&gt;"/>
    <w:basedOn w:val="Tablefootnote"/>
    <w:rsid w:val="00C63F69"/>
    <w:pPr>
      <w:spacing w:line="160" w:lineRule="exact"/>
    </w:pPr>
    <w:rPr>
      <w:sz w:val="12"/>
    </w:rPr>
  </w:style>
  <w:style w:type="paragraph" w:customStyle="1" w:styleId="NumberedList0">
    <w:name w:val="&lt;Numbered List&gt;"/>
    <w:basedOn w:val="NumberedList"/>
    <w:rsid w:val="00C63F69"/>
    <w:pPr>
      <w:spacing w:line="200" w:lineRule="exact"/>
      <w:ind w:left="561" w:hanging="391"/>
    </w:pPr>
    <w:rPr>
      <w:sz w:val="16"/>
    </w:rPr>
  </w:style>
  <w:style w:type="paragraph" w:customStyle="1" w:styleId="NumberedListfirst0">
    <w:name w:val="&lt;Numbered List first&gt;"/>
    <w:basedOn w:val="NumberedListfirst"/>
    <w:rsid w:val="00C63F69"/>
    <w:pPr>
      <w:spacing w:line="200" w:lineRule="exact"/>
      <w:ind w:left="561" w:hanging="391"/>
    </w:pPr>
    <w:rPr>
      <w:sz w:val="16"/>
    </w:rPr>
  </w:style>
  <w:style w:type="paragraph" w:customStyle="1" w:styleId="NumberedListlast0">
    <w:name w:val="&lt;Numbered List last&gt;"/>
    <w:basedOn w:val="NumberedListlast"/>
    <w:rsid w:val="00C63F69"/>
    <w:pPr>
      <w:spacing w:line="200" w:lineRule="exact"/>
      <w:ind w:left="561" w:hanging="391"/>
    </w:pPr>
    <w:rPr>
      <w:sz w:val="16"/>
    </w:rPr>
  </w:style>
  <w:style w:type="paragraph" w:customStyle="1" w:styleId="BulletedList0">
    <w:name w:val="&lt;Bulleted List&gt;"/>
    <w:basedOn w:val="BulletedList"/>
    <w:rsid w:val="00C63F69"/>
    <w:pPr>
      <w:spacing w:line="200" w:lineRule="exact"/>
    </w:pPr>
    <w:rPr>
      <w:sz w:val="16"/>
    </w:rPr>
  </w:style>
  <w:style w:type="paragraph" w:customStyle="1" w:styleId="BulletedListfirst0">
    <w:name w:val="&lt;Bulleted List first&gt;"/>
    <w:basedOn w:val="BulletedListfirst"/>
    <w:rsid w:val="00C63F69"/>
    <w:pPr>
      <w:spacing w:line="200" w:lineRule="exact"/>
    </w:pPr>
    <w:rPr>
      <w:sz w:val="16"/>
    </w:rPr>
  </w:style>
  <w:style w:type="paragraph" w:customStyle="1" w:styleId="BulletedListlast0">
    <w:name w:val="&lt;Bulleted List last&gt;"/>
    <w:basedOn w:val="BulletedListlast"/>
    <w:rsid w:val="00C63F69"/>
    <w:pPr>
      <w:spacing w:line="200" w:lineRule="exact"/>
    </w:pPr>
    <w:rPr>
      <w:sz w:val="16"/>
    </w:rPr>
  </w:style>
  <w:style w:type="paragraph" w:customStyle="1" w:styleId="UnnumberedList0">
    <w:name w:val="&lt;Unnumbered List&gt;"/>
    <w:basedOn w:val="UnnumberedList"/>
    <w:rsid w:val="00C63F69"/>
    <w:pPr>
      <w:spacing w:line="200" w:lineRule="exact"/>
      <w:ind w:left="403" w:hanging="403"/>
    </w:pPr>
    <w:rPr>
      <w:sz w:val="16"/>
    </w:rPr>
  </w:style>
  <w:style w:type="paragraph" w:customStyle="1" w:styleId="UnnumberedListfirst0">
    <w:name w:val="&lt;Unnumbered List first&gt;"/>
    <w:basedOn w:val="UnnumberedListfirst"/>
    <w:rsid w:val="00C63F69"/>
    <w:pPr>
      <w:spacing w:line="200" w:lineRule="exact"/>
      <w:ind w:left="403" w:hanging="403"/>
    </w:pPr>
    <w:rPr>
      <w:sz w:val="16"/>
    </w:rPr>
  </w:style>
  <w:style w:type="paragraph" w:customStyle="1" w:styleId="UnnumberedListlast0">
    <w:name w:val="&lt;Unnumbered List last&gt;"/>
    <w:basedOn w:val="UnnumberedListlast"/>
    <w:rsid w:val="00C63F69"/>
    <w:pPr>
      <w:spacing w:line="200" w:lineRule="exact"/>
      <w:ind w:left="403" w:hanging="403"/>
    </w:pPr>
    <w:rPr>
      <w:sz w:val="16"/>
    </w:rPr>
  </w:style>
  <w:style w:type="table" w:styleId="Tabelacomgrade">
    <w:name w:val="Table Grid"/>
    <w:basedOn w:val="Tabelanormal"/>
    <w:rsid w:val="00C63F69"/>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rsid w:val="00C63F69"/>
    <w:rPr>
      <w:color w:val="0000FF"/>
      <w:u w:val="single"/>
    </w:rPr>
  </w:style>
  <w:style w:type="paragraph" w:customStyle="1" w:styleId="fieldvalue">
    <w:name w:val="fieldvalue"/>
    <w:basedOn w:val="Normal"/>
    <w:rsid w:val="00C63F69"/>
    <w:pPr>
      <w:spacing w:before="100" w:beforeAutospacing="1" w:after="100" w:afterAutospacing="1"/>
    </w:pPr>
    <w:rPr>
      <w:rFonts w:eastAsia="Times New Roman"/>
      <w:lang w:eastAsia="de-DE"/>
    </w:rPr>
  </w:style>
  <w:style w:type="character" w:customStyle="1" w:styleId="genus">
    <w:name w:val="genus"/>
    <w:basedOn w:val="Fontepargpadro"/>
    <w:rsid w:val="00C63F69"/>
  </w:style>
  <w:style w:type="character" w:customStyle="1" w:styleId="family">
    <w:name w:val="family"/>
    <w:basedOn w:val="Fontepargpadro"/>
    <w:rsid w:val="00C63F69"/>
  </w:style>
  <w:style w:type="character" w:customStyle="1" w:styleId="order">
    <w:name w:val="order"/>
    <w:basedOn w:val="Fontepargpadro"/>
    <w:rsid w:val="00C63F69"/>
  </w:style>
  <w:style w:type="character" w:customStyle="1" w:styleId="superfamily">
    <w:name w:val="superfamily"/>
    <w:basedOn w:val="Fontepargpadro"/>
    <w:rsid w:val="00C63F69"/>
  </w:style>
  <w:style w:type="character" w:customStyle="1" w:styleId="subphylum">
    <w:name w:val="subphylum"/>
    <w:basedOn w:val="Fontepargpadro"/>
    <w:rsid w:val="00C63F69"/>
  </w:style>
  <w:style w:type="character" w:customStyle="1" w:styleId="phylum">
    <w:name w:val="phylum"/>
    <w:basedOn w:val="Fontepargpadro"/>
    <w:rsid w:val="00C63F69"/>
  </w:style>
  <w:style w:type="character" w:customStyle="1" w:styleId="taxoclass">
    <w:name w:val="taxoclass"/>
    <w:basedOn w:val="Fontepargpadro"/>
    <w:rsid w:val="00C63F69"/>
  </w:style>
  <w:style w:type="character" w:customStyle="1" w:styleId="subfamily">
    <w:name w:val="subfamily"/>
    <w:basedOn w:val="Fontepargpadro"/>
    <w:rsid w:val="00C63F69"/>
  </w:style>
  <w:style w:type="paragraph" w:customStyle="1" w:styleId="Reference">
    <w:name w:val="Reference"/>
    <w:basedOn w:val="Normal"/>
    <w:rsid w:val="00C63F69"/>
    <w:pPr>
      <w:overflowPunct w:val="0"/>
      <w:autoSpaceDE w:val="0"/>
      <w:autoSpaceDN w:val="0"/>
      <w:adjustRightInd w:val="0"/>
      <w:spacing w:line="480" w:lineRule="auto"/>
      <w:ind w:left="288" w:hanging="288"/>
      <w:textAlignment w:val="baseline"/>
    </w:pPr>
    <w:rPr>
      <w:rFonts w:eastAsia="Times New Roman"/>
      <w:sz w:val="20"/>
      <w:szCs w:val="20"/>
      <w:lang w:eastAsia="fr-FR"/>
    </w:rPr>
  </w:style>
  <w:style w:type="paragraph" w:styleId="Textodebalo">
    <w:name w:val="Balloon Text"/>
    <w:basedOn w:val="Normal"/>
    <w:semiHidden/>
    <w:rsid w:val="00C63F69"/>
    <w:rPr>
      <w:rFonts w:ascii="Tahoma" w:hAnsi="Tahoma" w:cs="Tahoma"/>
      <w:sz w:val="16"/>
      <w:szCs w:val="16"/>
    </w:rPr>
  </w:style>
  <w:style w:type="character" w:styleId="Refdecomentrio">
    <w:name w:val="annotation reference"/>
    <w:basedOn w:val="Fontepargpadro"/>
    <w:semiHidden/>
    <w:rsid w:val="00C63F69"/>
    <w:rPr>
      <w:sz w:val="16"/>
      <w:szCs w:val="16"/>
    </w:rPr>
  </w:style>
  <w:style w:type="paragraph" w:styleId="Textodecomentrio">
    <w:name w:val="annotation text"/>
    <w:basedOn w:val="Normal"/>
    <w:semiHidden/>
    <w:rsid w:val="00C63F69"/>
    <w:rPr>
      <w:sz w:val="20"/>
      <w:szCs w:val="20"/>
    </w:rPr>
  </w:style>
  <w:style w:type="paragraph" w:styleId="Assuntodocomentrio">
    <w:name w:val="annotation subject"/>
    <w:basedOn w:val="Textodecomentrio"/>
    <w:next w:val="Textodecomentrio"/>
    <w:semiHidden/>
    <w:rsid w:val="00C63F69"/>
    <w:rPr>
      <w:b/>
      <w:bCs/>
    </w:rPr>
  </w:style>
  <w:style w:type="character" w:styleId="nfase">
    <w:name w:val="Emphasis"/>
    <w:basedOn w:val="Fontepargpadro"/>
    <w:qFormat/>
    <w:rsid w:val="00C63F69"/>
    <w:rPr>
      <w:i/>
      <w:iCs/>
    </w:rPr>
  </w:style>
  <w:style w:type="character" w:customStyle="1" w:styleId="volume">
    <w:name w:val="volume"/>
    <w:basedOn w:val="Fontepargpadro"/>
    <w:rsid w:val="00C63F69"/>
  </w:style>
  <w:style w:type="character" w:customStyle="1" w:styleId="issue">
    <w:name w:val="issue"/>
    <w:basedOn w:val="Fontepargpadro"/>
    <w:rsid w:val="00C63F69"/>
  </w:style>
  <w:style w:type="character" w:customStyle="1" w:styleId="pages">
    <w:name w:val="pages"/>
    <w:basedOn w:val="Fontepargpadro"/>
    <w:rsid w:val="00C63F69"/>
  </w:style>
  <w:style w:type="character" w:customStyle="1" w:styleId="a">
    <w:name w:val="a"/>
    <w:basedOn w:val="Fontepargpadro"/>
    <w:rsid w:val="00C63F69"/>
  </w:style>
  <w:style w:type="paragraph" w:customStyle="1" w:styleId="Reftext0">
    <w:name w:val="Reftext"/>
    <w:basedOn w:val="RefText"/>
    <w:rsid w:val="00C63F69"/>
    <w:pPr>
      <w:ind w:left="0" w:firstLine="0"/>
    </w:pPr>
  </w:style>
  <w:style w:type="paragraph" w:styleId="Partesuperior-zdoformulrio">
    <w:name w:val="HTML Top of Form"/>
    <w:basedOn w:val="Normal"/>
    <w:next w:val="Normal"/>
    <w:hidden/>
    <w:rsid w:val="00C63F69"/>
    <w:pPr>
      <w:pBdr>
        <w:bottom w:val="single" w:sz="6" w:space="1" w:color="auto"/>
      </w:pBdr>
      <w:jc w:val="center"/>
    </w:pPr>
    <w:rPr>
      <w:rFonts w:ascii="Arial" w:eastAsia="Times New Roman" w:hAnsi="Arial" w:cs="Arial"/>
      <w:vanish/>
      <w:sz w:val="16"/>
      <w:szCs w:val="16"/>
      <w:lang w:eastAsia="de-DE"/>
    </w:rPr>
  </w:style>
  <w:style w:type="paragraph" w:styleId="Parteinferiordoformulrio">
    <w:name w:val="HTML Bottom of Form"/>
    <w:basedOn w:val="Normal"/>
    <w:next w:val="Normal"/>
    <w:hidden/>
    <w:rsid w:val="00C63F69"/>
    <w:pPr>
      <w:pBdr>
        <w:top w:val="single" w:sz="6" w:space="1" w:color="auto"/>
      </w:pBdr>
      <w:jc w:val="center"/>
    </w:pPr>
    <w:rPr>
      <w:rFonts w:ascii="Arial" w:eastAsia="Times New Roman" w:hAnsi="Arial" w:cs="Arial"/>
      <w:vanish/>
      <w:sz w:val="16"/>
      <w:szCs w:val="16"/>
      <w:lang w:eastAsia="de-DE"/>
    </w:rPr>
  </w:style>
  <w:style w:type="paragraph" w:styleId="Legenda">
    <w:name w:val="caption"/>
    <w:basedOn w:val="Normal"/>
    <w:next w:val="Normal"/>
    <w:qFormat/>
    <w:rsid w:val="00C63F69"/>
    <w:rPr>
      <w:b/>
      <w:bCs/>
      <w:sz w:val="20"/>
      <w:szCs w:val="20"/>
    </w:rPr>
  </w:style>
  <w:style w:type="paragraph" w:customStyle="1" w:styleId="Formatvorlageberschrift1Vor18pt">
    <w:name w:val="Formatvorlage Überschrift 1 + Vor:  18 pt"/>
    <w:basedOn w:val="Ttulo1"/>
    <w:rsid w:val="00C63F69"/>
    <w:pPr>
      <w:pageBreakBefore/>
      <w:suppressAutoHyphens/>
      <w:spacing w:before="360"/>
    </w:pPr>
    <w:rPr>
      <w:bCs/>
    </w:rPr>
  </w:style>
  <w:style w:type="character" w:customStyle="1" w:styleId="nfakpe">
    <w:name w:val="nfakpe"/>
    <w:basedOn w:val="Fontepargpadro"/>
    <w:rsid w:val="00C63F69"/>
  </w:style>
  <w:style w:type="character" w:customStyle="1" w:styleId="apple-style-span">
    <w:name w:val="apple-style-span"/>
    <w:basedOn w:val="Fontepargpadro"/>
    <w:rsid w:val="00C63F69"/>
  </w:style>
  <w:style w:type="paragraph" w:customStyle="1" w:styleId="JUCSList">
    <w:name w:val="JUCS List"/>
    <w:basedOn w:val="Recuodecorpodetexto2"/>
    <w:link w:val="JUCSListZchn"/>
    <w:rsid w:val="00C63F69"/>
    <w:pPr>
      <w:numPr>
        <w:numId w:val="5"/>
      </w:numPr>
      <w:spacing w:after="0" w:line="240" w:lineRule="auto"/>
    </w:pPr>
    <w:rPr>
      <w:rFonts w:eastAsia="Times New Roman"/>
      <w:sz w:val="20"/>
      <w:szCs w:val="20"/>
      <w:lang w:val="en-GB" w:eastAsia="de-DE"/>
    </w:rPr>
  </w:style>
  <w:style w:type="paragraph" w:customStyle="1" w:styleId="JUCSParagraphFirst">
    <w:name w:val="JUCS Paragraph First"/>
    <w:basedOn w:val="Normal"/>
    <w:rsid w:val="00C63F69"/>
    <w:pPr>
      <w:autoSpaceDE w:val="0"/>
      <w:autoSpaceDN w:val="0"/>
      <w:adjustRightInd w:val="0"/>
    </w:pPr>
    <w:rPr>
      <w:rFonts w:eastAsia="Times New Roman"/>
      <w:sz w:val="20"/>
      <w:szCs w:val="20"/>
      <w:lang w:val="en-GB" w:eastAsia="de-DE"/>
    </w:rPr>
  </w:style>
  <w:style w:type="paragraph" w:customStyle="1" w:styleId="JUCSNumbering">
    <w:name w:val="JUCS Numbering"/>
    <w:basedOn w:val="Normal"/>
    <w:rsid w:val="00C63F69"/>
    <w:pPr>
      <w:numPr>
        <w:numId w:val="6"/>
      </w:numPr>
    </w:pPr>
    <w:rPr>
      <w:rFonts w:eastAsia="Times New Roman"/>
      <w:sz w:val="20"/>
      <w:szCs w:val="20"/>
      <w:lang w:val="en-GB" w:eastAsia="de-DE"/>
    </w:rPr>
  </w:style>
  <w:style w:type="character" w:customStyle="1" w:styleId="JUCSListZchn">
    <w:name w:val="JUCS List Zchn"/>
    <w:basedOn w:val="Fontepargpadro"/>
    <w:link w:val="JUCSList"/>
    <w:rsid w:val="00C63F69"/>
    <w:rPr>
      <w:lang w:val="en-GB" w:eastAsia="de-DE" w:bidi="ar-SA"/>
    </w:rPr>
  </w:style>
  <w:style w:type="paragraph" w:styleId="Recuodecorpodetexto2">
    <w:name w:val="Body Text Indent 2"/>
    <w:basedOn w:val="Normal"/>
    <w:rsid w:val="00C63F69"/>
    <w:pPr>
      <w:spacing w:after="120" w:line="480" w:lineRule="auto"/>
      <w:ind w:left="283"/>
    </w:pPr>
  </w:style>
  <w:style w:type="paragraph" w:customStyle="1" w:styleId="ListParagraph1">
    <w:name w:val="List Paragraph1"/>
    <w:basedOn w:val="Normal"/>
    <w:qFormat/>
    <w:rsid w:val="00C63F69"/>
    <w:pPr>
      <w:ind w:left="720"/>
      <w:contextualSpacing/>
    </w:pPr>
  </w:style>
  <w:style w:type="paragraph" w:customStyle="1" w:styleId="Revision1">
    <w:name w:val="Revision1"/>
    <w:hidden/>
    <w:uiPriority w:val="99"/>
    <w:semiHidden/>
    <w:rsid w:val="00C63F69"/>
    <w:rPr>
      <w:rFonts w:eastAsia="MS Mincho"/>
      <w:sz w:val="24"/>
      <w:szCs w:val="24"/>
      <w:lang w:eastAsia="ja-JP"/>
    </w:rPr>
  </w:style>
  <w:style w:type="character" w:customStyle="1" w:styleId="atl">
    <w:name w:val="atl"/>
    <w:basedOn w:val="Fontepargpadro"/>
    <w:rsid w:val="00CE772C"/>
  </w:style>
  <w:style w:type="character" w:customStyle="1" w:styleId="booktitle">
    <w:name w:val="booktitle"/>
    <w:basedOn w:val="Fontepargpadro"/>
    <w:rsid w:val="00CE772C"/>
  </w:style>
  <w:style w:type="character" w:customStyle="1" w:styleId="cite-month-year">
    <w:name w:val="cite-month-year"/>
    <w:basedOn w:val="Fontepargpadro"/>
    <w:rsid w:val="00CE772C"/>
  </w:style>
  <w:style w:type="character" w:customStyle="1" w:styleId="journalname">
    <w:name w:val="journalname"/>
    <w:basedOn w:val="Fontepargpadro"/>
    <w:rsid w:val="00CE772C"/>
  </w:style>
  <w:style w:type="character" w:customStyle="1" w:styleId="journalnumber">
    <w:name w:val="journalnumber"/>
    <w:basedOn w:val="Fontepargpadro"/>
    <w:rsid w:val="00CE772C"/>
  </w:style>
  <w:style w:type="character" w:customStyle="1" w:styleId="b">
    <w:name w:val="b"/>
    <w:basedOn w:val="Fontepargpadro"/>
    <w:rsid w:val="00F46A44"/>
  </w:style>
  <w:style w:type="paragraph" w:styleId="Pr-formataoHTML">
    <w:name w:val="HTML Preformatted"/>
    <w:basedOn w:val="Normal"/>
    <w:rsid w:val="00882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styleId="Forte">
    <w:name w:val="Strong"/>
    <w:basedOn w:val="Fontepargpadro"/>
    <w:qFormat/>
    <w:rsid w:val="00DE2BDD"/>
    <w:rPr>
      <w:b/>
      <w:bCs/>
    </w:rPr>
  </w:style>
  <w:style w:type="character" w:styleId="CitaoHTML">
    <w:name w:val="HTML Cite"/>
    <w:basedOn w:val="Fontepargpadro"/>
    <w:rsid w:val="00AC03F3"/>
    <w:rPr>
      <w:i/>
      <w:iCs/>
    </w:rPr>
  </w:style>
  <w:style w:type="character" w:customStyle="1" w:styleId="apple-converted-space">
    <w:name w:val="apple-converted-space"/>
    <w:basedOn w:val="Fontepargpadro"/>
    <w:rsid w:val="00E95198"/>
  </w:style>
  <w:style w:type="character" w:customStyle="1" w:styleId="mediumb-text">
    <w:name w:val="mediumb-text"/>
    <w:basedOn w:val="Fontepargpadro"/>
    <w:rsid w:val="00F721CD"/>
  </w:style>
  <w:style w:type="character" w:customStyle="1" w:styleId="small-text">
    <w:name w:val="small-text"/>
    <w:basedOn w:val="Fontepargpadro"/>
    <w:rsid w:val="00F721CD"/>
  </w:style>
  <w:style w:type="paragraph" w:styleId="NormalWeb">
    <w:name w:val="Normal (Web)"/>
    <w:basedOn w:val="Normal"/>
    <w:uiPriority w:val="99"/>
    <w:unhideWhenUsed/>
    <w:rsid w:val="002336F7"/>
    <w:pPr>
      <w:spacing w:before="100" w:beforeAutospacing="1" w:after="100" w:afterAutospacing="1" w:line="240" w:lineRule="auto"/>
      <w:jc w:val="left"/>
    </w:pPr>
    <w:rPr>
      <w:rFonts w:eastAsia="Times New Roman"/>
      <w:sz w:val="24"/>
      <w:lang w:eastAsia="de-DE"/>
    </w:rPr>
  </w:style>
  <w:style w:type="paragraph" w:styleId="PargrafodaLista">
    <w:name w:val="List Paragraph"/>
    <w:basedOn w:val="Normal"/>
    <w:uiPriority w:val="34"/>
    <w:qFormat/>
    <w:rsid w:val="00556A7A"/>
    <w:pPr>
      <w:ind w:left="720"/>
      <w:contextualSpacing/>
    </w:pPr>
  </w:style>
  <w:style w:type="paragraph" w:styleId="Reviso">
    <w:name w:val="Revision"/>
    <w:hidden/>
    <w:uiPriority w:val="99"/>
    <w:semiHidden/>
    <w:rsid w:val="00D56D2B"/>
    <w:rPr>
      <w:rFonts w:eastAsia="MS Mincho"/>
      <w:sz w:val="18"/>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0652">
      <w:bodyDiv w:val="1"/>
      <w:marLeft w:val="0"/>
      <w:marRight w:val="0"/>
      <w:marTop w:val="0"/>
      <w:marBottom w:val="0"/>
      <w:divBdr>
        <w:top w:val="none" w:sz="0" w:space="0" w:color="auto"/>
        <w:left w:val="none" w:sz="0" w:space="0" w:color="auto"/>
        <w:bottom w:val="none" w:sz="0" w:space="0" w:color="auto"/>
        <w:right w:val="none" w:sz="0" w:space="0" w:color="auto"/>
      </w:divBdr>
    </w:div>
    <w:div w:id="42755699">
      <w:bodyDiv w:val="1"/>
      <w:marLeft w:val="0"/>
      <w:marRight w:val="0"/>
      <w:marTop w:val="0"/>
      <w:marBottom w:val="0"/>
      <w:divBdr>
        <w:top w:val="none" w:sz="0" w:space="0" w:color="auto"/>
        <w:left w:val="none" w:sz="0" w:space="0" w:color="auto"/>
        <w:bottom w:val="none" w:sz="0" w:space="0" w:color="auto"/>
        <w:right w:val="none" w:sz="0" w:space="0" w:color="auto"/>
      </w:divBdr>
      <w:divsChild>
        <w:div w:id="582492707">
          <w:marLeft w:val="0"/>
          <w:marRight w:val="0"/>
          <w:marTop w:val="0"/>
          <w:marBottom w:val="0"/>
          <w:divBdr>
            <w:top w:val="none" w:sz="0" w:space="0" w:color="auto"/>
            <w:left w:val="none" w:sz="0" w:space="0" w:color="auto"/>
            <w:bottom w:val="none" w:sz="0" w:space="0" w:color="auto"/>
            <w:right w:val="none" w:sz="0" w:space="0" w:color="auto"/>
          </w:divBdr>
          <w:divsChild>
            <w:div w:id="200095381">
              <w:marLeft w:val="0"/>
              <w:marRight w:val="0"/>
              <w:marTop w:val="0"/>
              <w:marBottom w:val="0"/>
              <w:divBdr>
                <w:top w:val="none" w:sz="0" w:space="0" w:color="auto"/>
                <w:left w:val="none" w:sz="0" w:space="0" w:color="auto"/>
                <w:bottom w:val="none" w:sz="0" w:space="0" w:color="auto"/>
                <w:right w:val="none" w:sz="0" w:space="0" w:color="auto"/>
              </w:divBdr>
            </w:div>
            <w:div w:id="1013260068">
              <w:marLeft w:val="0"/>
              <w:marRight w:val="0"/>
              <w:marTop w:val="0"/>
              <w:marBottom w:val="0"/>
              <w:divBdr>
                <w:top w:val="none" w:sz="0" w:space="0" w:color="auto"/>
                <w:left w:val="none" w:sz="0" w:space="0" w:color="auto"/>
                <w:bottom w:val="none" w:sz="0" w:space="0" w:color="auto"/>
                <w:right w:val="none" w:sz="0" w:space="0" w:color="auto"/>
              </w:divBdr>
            </w:div>
            <w:div w:id="1088117537">
              <w:marLeft w:val="0"/>
              <w:marRight w:val="0"/>
              <w:marTop w:val="0"/>
              <w:marBottom w:val="0"/>
              <w:divBdr>
                <w:top w:val="none" w:sz="0" w:space="0" w:color="auto"/>
                <w:left w:val="none" w:sz="0" w:space="0" w:color="auto"/>
                <w:bottom w:val="none" w:sz="0" w:space="0" w:color="auto"/>
                <w:right w:val="none" w:sz="0" w:space="0" w:color="auto"/>
              </w:divBdr>
            </w:div>
            <w:div w:id="2066447560">
              <w:marLeft w:val="0"/>
              <w:marRight w:val="0"/>
              <w:marTop w:val="0"/>
              <w:marBottom w:val="0"/>
              <w:divBdr>
                <w:top w:val="none" w:sz="0" w:space="0" w:color="auto"/>
                <w:left w:val="none" w:sz="0" w:space="0" w:color="auto"/>
                <w:bottom w:val="none" w:sz="0" w:space="0" w:color="auto"/>
                <w:right w:val="none" w:sz="0" w:space="0" w:color="auto"/>
              </w:divBdr>
            </w:div>
          </w:divsChild>
        </w:div>
        <w:div w:id="775291057">
          <w:marLeft w:val="0"/>
          <w:marRight w:val="0"/>
          <w:marTop w:val="0"/>
          <w:marBottom w:val="0"/>
          <w:divBdr>
            <w:top w:val="none" w:sz="0" w:space="0" w:color="auto"/>
            <w:left w:val="none" w:sz="0" w:space="0" w:color="auto"/>
            <w:bottom w:val="none" w:sz="0" w:space="0" w:color="auto"/>
            <w:right w:val="none" w:sz="0" w:space="0" w:color="auto"/>
          </w:divBdr>
        </w:div>
        <w:div w:id="2060010888">
          <w:marLeft w:val="0"/>
          <w:marRight w:val="0"/>
          <w:marTop w:val="0"/>
          <w:marBottom w:val="0"/>
          <w:divBdr>
            <w:top w:val="none" w:sz="0" w:space="0" w:color="auto"/>
            <w:left w:val="none" w:sz="0" w:space="0" w:color="auto"/>
            <w:bottom w:val="none" w:sz="0" w:space="0" w:color="auto"/>
            <w:right w:val="none" w:sz="0" w:space="0" w:color="auto"/>
          </w:divBdr>
          <w:divsChild>
            <w:div w:id="2522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305">
      <w:bodyDiv w:val="1"/>
      <w:marLeft w:val="0"/>
      <w:marRight w:val="0"/>
      <w:marTop w:val="0"/>
      <w:marBottom w:val="0"/>
      <w:divBdr>
        <w:top w:val="none" w:sz="0" w:space="0" w:color="auto"/>
        <w:left w:val="none" w:sz="0" w:space="0" w:color="auto"/>
        <w:bottom w:val="none" w:sz="0" w:space="0" w:color="auto"/>
        <w:right w:val="none" w:sz="0" w:space="0" w:color="auto"/>
      </w:divBdr>
    </w:div>
    <w:div w:id="48767814">
      <w:bodyDiv w:val="1"/>
      <w:marLeft w:val="0"/>
      <w:marRight w:val="0"/>
      <w:marTop w:val="0"/>
      <w:marBottom w:val="0"/>
      <w:divBdr>
        <w:top w:val="none" w:sz="0" w:space="0" w:color="auto"/>
        <w:left w:val="none" w:sz="0" w:space="0" w:color="auto"/>
        <w:bottom w:val="none" w:sz="0" w:space="0" w:color="auto"/>
        <w:right w:val="none" w:sz="0" w:space="0" w:color="auto"/>
      </w:divBdr>
    </w:div>
    <w:div w:id="74474654">
      <w:bodyDiv w:val="1"/>
      <w:marLeft w:val="0"/>
      <w:marRight w:val="0"/>
      <w:marTop w:val="0"/>
      <w:marBottom w:val="0"/>
      <w:divBdr>
        <w:top w:val="none" w:sz="0" w:space="0" w:color="auto"/>
        <w:left w:val="none" w:sz="0" w:space="0" w:color="auto"/>
        <w:bottom w:val="none" w:sz="0" w:space="0" w:color="auto"/>
        <w:right w:val="none" w:sz="0" w:space="0" w:color="auto"/>
      </w:divBdr>
    </w:div>
    <w:div w:id="79260550">
      <w:bodyDiv w:val="1"/>
      <w:marLeft w:val="0"/>
      <w:marRight w:val="0"/>
      <w:marTop w:val="0"/>
      <w:marBottom w:val="0"/>
      <w:divBdr>
        <w:top w:val="none" w:sz="0" w:space="0" w:color="auto"/>
        <w:left w:val="none" w:sz="0" w:space="0" w:color="auto"/>
        <w:bottom w:val="none" w:sz="0" w:space="0" w:color="auto"/>
        <w:right w:val="none" w:sz="0" w:space="0" w:color="auto"/>
      </w:divBdr>
    </w:div>
    <w:div w:id="127826902">
      <w:bodyDiv w:val="1"/>
      <w:marLeft w:val="0"/>
      <w:marRight w:val="0"/>
      <w:marTop w:val="0"/>
      <w:marBottom w:val="0"/>
      <w:divBdr>
        <w:top w:val="none" w:sz="0" w:space="0" w:color="auto"/>
        <w:left w:val="none" w:sz="0" w:space="0" w:color="auto"/>
        <w:bottom w:val="none" w:sz="0" w:space="0" w:color="auto"/>
        <w:right w:val="none" w:sz="0" w:space="0" w:color="auto"/>
      </w:divBdr>
    </w:div>
    <w:div w:id="157770394">
      <w:bodyDiv w:val="1"/>
      <w:marLeft w:val="0"/>
      <w:marRight w:val="0"/>
      <w:marTop w:val="0"/>
      <w:marBottom w:val="0"/>
      <w:divBdr>
        <w:top w:val="none" w:sz="0" w:space="0" w:color="auto"/>
        <w:left w:val="none" w:sz="0" w:space="0" w:color="auto"/>
        <w:bottom w:val="none" w:sz="0" w:space="0" w:color="auto"/>
        <w:right w:val="none" w:sz="0" w:space="0" w:color="auto"/>
      </w:divBdr>
      <w:divsChild>
        <w:div w:id="35350772">
          <w:marLeft w:val="0"/>
          <w:marRight w:val="0"/>
          <w:marTop w:val="0"/>
          <w:marBottom w:val="0"/>
          <w:divBdr>
            <w:top w:val="none" w:sz="0" w:space="0" w:color="auto"/>
            <w:left w:val="none" w:sz="0" w:space="0" w:color="auto"/>
            <w:bottom w:val="none" w:sz="0" w:space="0" w:color="auto"/>
            <w:right w:val="none" w:sz="0" w:space="0" w:color="auto"/>
          </w:divBdr>
        </w:div>
      </w:divsChild>
    </w:div>
    <w:div w:id="218710491">
      <w:bodyDiv w:val="1"/>
      <w:marLeft w:val="0"/>
      <w:marRight w:val="0"/>
      <w:marTop w:val="0"/>
      <w:marBottom w:val="0"/>
      <w:divBdr>
        <w:top w:val="none" w:sz="0" w:space="0" w:color="auto"/>
        <w:left w:val="none" w:sz="0" w:space="0" w:color="auto"/>
        <w:bottom w:val="none" w:sz="0" w:space="0" w:color="auto"/>
        <w:right w:val="none" w:sz="0" w:space="0" w:color="auto"/>
      </w:divBdr>
      <w:divsChild>
        <w:div w:id="1246376583">
          <w:marLeft w:val="0"/>
          <w:marRight w:val="0"/>
          <w:marTop w:val="0"/>
          <w:marBottom w:val="0"/>
          <w:divBdr>
            <w:top w:val="none" w:sz="0" w:space="0" w:color="auto"/>
            <w:left w:val="none" w:sz="0" w:space="0" w:color="auto"/>
            <w:bottom w:val="none" w:sz="0" w:space="0" w:color="auto"/>
            <w:right w:val="none" w:sz="0" w:space="0" w:color="auto"/>
          </w:divBdr>
        </w:div>
      </w:divsChild>
    </w:div>
    <w:div w:id="227695504">
      <w:bodyDiv w:val="1"/>
      <w:marLeft w:val="0"/>
      <w:marRight w:val="0"/>
      <w:marTop w:val="0"/>
      <w:marBottom w:val="0"/>
      <w:divBdr>
        <w:top w:val="none" w:sz="0" w:space="0" w:color="auto"/>
        <w:left w:val="none" w:sz="0" w:space="0" w:color="auto"/>
        <w:bottom w:val="none" w:sz="0" w:space="0" w:color="auto"/>
        <w:right w:val="none" w:sz="0" w:space="0" w:color="auto"/>
      </w:divBdr>
    </w:div>
    <w:div w:id="247078554">
      <w:bodyDiv w:val="1"/>
      <w:marLeft w:val="0"/>
      <w:marRight w:val="0"/>
      <w:marTop w:val="0"/>
      <w:marBottom w:val="0"/>
      <w:divBdr>
        <w:top w:val="none" w:sz="0" w:space="0" w:color="auto"/>
        <w:left w:val="none" w:sz="0" w:space="0" w:color="auto"/>
        <w:bottom w:val="none" w:sz="0" w:space="0" w:color="auto"/>
        <w:right w:val="none" w:sz="0" w:space="0" w:color="auto"/>
      </w:divBdr>
    </w:div>
    <w:div w:id="264458614">
      <w:bodyDiv w:val="1"/>
      <w:marLeft w:val="0"/>
      <w:marRight w:val="0"/>
      <w:marTop w:val="0"/>
      <w:marBottom w:val="0"/>
      <w:divBdr>
        <w:top w:val="none" w:sz="0" w:space="0" w:color="auto"/>
        <w:left w:val="none" w:sz="0" w:space="0" w:color="auto"/>
        <w:bottom w:val="none" w:sz="0" w:space="0" w:color="auto"/>
        <w:right w:val="none" w:sz="0" w:space="0" w:color="auto"/>
      </w:divBdr>
      <w:divsChild>
        <w:div w:id="1060208112">
          <w:marLeft w:val="0"/>
          <w:marRight w:val="0"/>
          <w:marTop w:val="0"/>
          <w:marBottom w:val="0"/>
          <w:divBdr>
            <w:top w:val="none" w:sz="0" w:space="0" w:color="auto"/>
            <w:left w:val="none" w:sz="0" w:space="0" w:color="auto"/>
            <w:bottom w:val="none" w:sz="0" w:space="0" w:color="auto"/>
            <w:right w:val="none" w:sz="0" w:space="0" w:color="auto"/>
          </w:divBdr>
        </w:div>
      </w:divsChild>
    </w:div>
    <w:div w:id="301236159">
      <w:bodyDiv w:val="1"/>
      <w:marLeft w:val="0"/>
      <w:marRight w:val="0"/>
      <w:marTop w:val="0"/>
      <w:marBottom w:val="0"/>
      <w:divBdr>
        <w:top w:val="none" w:sz="0" w:space="0" w:color="auto"/>
        <w:left w:val="none" w:sz="0" w:space="0" w:color="auto"/>
        <w:bottom w:val="none" w:sz="0" w:space="0" w:color="auto"/>
        <w:right w:val="none" w:sz="0" w:space="0" w:color="auto"/>
      </w:divBdr>
      <w:divsChild>
        <w:div w:id="1018701707">
          <w:marLeft w:val="0"/>
          <w:marRight w:val="0"/>
          <w:marTop w:val="0"/>
          <w:marBottom w:val="0"/>
          <w:divBdr>
            <w:top w:val="none" w:sz="0" w:space="0" w:color="auto"/>
            <w:left w:val="none" w:sz="0" w:space="0" w:color="auto"/>
            <w:bottom w:val="none" w:sz="0" w:space="0" w:color="auto"/>
            <w:right w:val="none" w:sz="0" w:space="0" w:color="auto"/>
          </w:divBdr>
          <w:divsChild>
            <w:div w:id="3324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2608">
      <w:bodyDiv w:val="1"/>
      <w:marLeft w:val="0"/>
      <w:marRight w:val="0"/>
      <w:marTop w:val="0"/>
      <w:marBottom w:val="0"/>
      <w:divBdr>
        <w:top w:val="none" w:sz="0" w:space="0" w:color="auto"/>
        <w:left w:val="none" w:sz="0" w:space="0" w:color="auto"/>
        <w:bottom w:val="none" w:sz="0" w:space="0" w:color="auto"/>
        <w:right w:val="none" w:sz="0" w:space="0" w:color="auto"/>
      </w:divBdr>
    </w:div>
    <w:div w:id="344720694">
      <w:bodyDiv w:val="1"/>
      <w:marLeft w:val="0"/>
      <w:marRight w:val="0"/>
      <w:marTop w:val="0"/>
      <w:marBottom w:val="0"/>
      <w:divBdr>
        <w:top w:val="none" w:sz="0" w:space="0" w:color="auto"/>
        <w:left w:val="none" w:sz="0" w:space="0" w:color="auto"/>
        <w:bottom w:val="none" w:sz="0" w:space="0" w:color="auto"/>
        <w:right w:val="none" w:sz="0" w:space="0" w:color="auto"/>
      </w:divBdr>
    </w:div>
    <w:div w:id="352851013">
      <w:bodyDiv w:val="1"/>
      <w:marLeft w:val="0"/>
      <w:marRight w:val="0"/>
      <w:marTop w:val="0"/>
      <w:marBottom w:val="0"/>
      <w:divBdr>
        <w:top w:val="none" w:sz="0" w:space="0" w:color="auto"/>
        <w:left w:val="none" w:sz="0" w:space="0" w:color="auto"/>
        <w:bottom w:val="none" w:sz="0" w:space="0" w:color="auto"/>
        <w:right w:val="none" w:sz="0" w:space="0" w:color="auto"/>
      </w:divBdr>
      <w:divsChild>
        <w:div w:id="339310784">
          <w:marLeft w:val="0"/>
          <w:marRight w:val="0"/>
          <w:marTop w:val="0"/>
          <w:marBottom w:val="0"/>
          <w:divBdr>
            <w:top w:val="none" w:sz="0" w:space="0" w:color="auto"/>
            <w:left w:val="none" w:sz="0" w:space="0" w:color="auto"/>
            <w:bottom w:val="none" w:sz="0" w:space="0" w:color="auto"/>
            <w:right w:val="none" w:sz="0" w:space="0" w:color="auto"/>
          </w:divBdr>
        </w:div>
      </w:divsChild>
    </w:div>
    <w:div w:id="353698480">
      <w:bodyDiv w:val="1"/>
      <w:marLeft w:val="0"/>
      <w:marRight w:val="0"/>
      <w:marTop w:val="0"/>
      <w:marBottom w:val="0"/>
      <w:divBdr>
        <w:top w:val="none" w:sz="0" w:space="0" w:color="auto"/>
        <w:left w:val="none" w:sz="0" w:space="0" w:color="auto"/>
        <w:bottom w:val="none" w:sz="0" w:space="0" w:color="auto"/>
        <w:right w:val="none" w:sz="0" w:space="0" w:color="auto"/>
      </w:divBdr>
    </w:div>
    <w:div w:id="379551498">
      <w:bodyDiv w:val="1"/>
      <w:marLeft w:val="0"/>
      <w:marRight w:val="0"/>
      <w:marTop w:val="0"/>
      <w:marBottom w:val="0"/>
      <w:divBdr>
        <w:top w:val="none" w:sz="0" w:space="0" w:color="auto"/>
        <w:left w:val="none" w:sz="0" w:space="0" w:color="auto"/>
        <w:bottom w:val="none" w:sz="0" w:space="0" w:color="auto"/>
        <w:right w:val="none" w:sz="0" w:space="0" w:color="auto"/>
      </w:divBdr>
      <w:divsChild>
        <w:div w:id="1947735662">
          <w:marLeft w:val="0"/>
          <w:marRight w:val="0"/>
          <w:marTop w:val="0"/>
          <w:marBottom w:val="0"/>
          <w:divBdr>
            <w:top w:val="none" w:sz="0" w:space="0" w:color="auto"/>
            <w:left w:val="none" w:sz="0" w:space="0" w:color="auto"/>
            <w:bottom w:val="none" w:sz="0" w:space="0" w:color="auto"/>
            <w:right w:val="none" w:sz="0" w:space="0" w:color="auto"/>
          </w:divBdr>
        </w:div>
      </w:divsChild>
    </w:div>
    <w:div w:id="422845527">
      <w:bodyDiv w:val="1"/>
      <w:marLeft w:val="0"/>
      <w:marRight w:val="0"/>
      <w:marTop w:val="0"/>
      <w:marBottom w:val="0"/>
      <w:divBdr>
        <w:top w:val="none" w:sz="0" w:space="0" w:color="auto"/>
        <w:left w:val="none" w:sz="0" w:space="0" w:color="auto"/>
        <w:bottom w:val="none" w:sz="0" w:space="0" w:color="auto"/>
        <w:right w:val="none" w:sz="0" w:space="0" w:color="auto"/>
      </w:divBdr>
      <w:divsChild>
        <w:div w:id="899829166">
          <w:marLeft w:val="0"/>
          <w:marRight w:val="0"/>
          <w:marTop w:val="0"/>
          <w:marBottom w:val="0"/>
          <w:divBdr>
            <w:top w:val="none" w:sz="0" w:space="0" w:color="auto"/>
            <w:left w:val="none" w:sz="0" w:space="0" w:color="auto"/>
            <w:bottom w:val="none" w:sz="0" w:space="0" w:color="auto"/>
            <w:right w:val="none" w:sz="0" w:space="0" w:color="auto"/>
          </w:divBdr>
        </w:div>
      </w:divsChild>
    </w:div>
    <w:div w:id="434256797">
      <w:bodyDiv w:val="1"/>
      <w:marLeft w:val="0"/>
      <w:marRight w:val="0"/>
      <w:marTop w:val="0"/>
      <w:marBottom w:val="0"/>
      <w:divBdr>
        <w:top w:val="none" w:sz="0" w:space="0" w:color="auto"/>
        <w:left w:val="none" w:sz="0" w:space="0" w:color="auto"/>
        <w:bottom w:val="none" w:sz="0" w:space="0" w:color="auto"/>
        <w:right w:val="none" w:sz="0" w:space="0" w:color="auto"/>
      </w:divBdr>
    </w:div>
    <w:div w:id="461505514">
      <w:bodyDiv w:val="1"/>
      <w:marLeft w:val="0"/>
      <w:marRight w:val="0"/>
      <w:marTop w:val="0"/>
      <w:marBottom w:val="0"/>
      <w:divBdr>
        <w:top w:val="none" w:sz="0" w:space="0" w:color="auto"/>
        <w:left w:val="none" w:sz="0" w:space="0" w:color="auto"/>
        <w:bottom w:val="none" w:sz="0" w:space="0" w:color="auto"/>
        <w:right w:val="none" w:sz="0" w:space="0" w:color="auto"/>
      </w:divBdr>
    </w:div>
    <w:div w:id="510679970">
      <w:bodyDiv w:val="1"/>
      <w:marLeft w:val="0"/>
      <w:marRight w:val="0"/>
      <w:marTop w:val="0"/>
      <w:marBottom w:val="0"/>
      <w:divBdr>
        <w:top w:val="none" w:sz="0" w:space="0" w:color="auto"/>
        <w:left w:val="none" w:sz="0" w:space="0" w:color="auto"/>
        <w:bottom w:val="none" w:sz="0" w:space="0" w:color="auto"/>
        <w:right w:val="none" w:sz="0" w:space="0" w:color="auto"/>
      </w:divBdr>
    </w:div>
    <w:div w:id="575556081">
      <w:bodyDiv w:val="1"/>
      <w:marLeft w:val="0"/>
      <w:marRight w:val="0"/>
      <w:marTop w:val="0"/>
      <w:marBottom w:val="0"/>
      <w:divBdr>
        <w:top w:val="none" w:sz="0" w:space="0" w:color="auto"/>
        <w:left w:val="none" w:sz="0" w:space="0" w:color="auto"/>
        <w:bottom w:val="none" w:sz="0" w:space="0" w:color="auto"/>
        <w:right w:val="none" w:sz="0" w:space="0" w:color="auto"/>
      </w:divBdr>
      <w:divsChild>
        <w:div w:id="1478184783">
          <w:marLeft w:val="0"/>
          <w:marRight w:val="0"/>
          <w:marTop w:val="0"/>
          <w:marBottom w:val="0"/>
          <w:divBdr>
            <w:top w:val="none" w:sz="0" w:space="0" w:color="auto"/>
            <w:left w:val="none" w:sz="0" w:space="0" w:color="auto"/>
            <w:bottom w:val="none" w:sz="0" w:space="0" w:color="auto"/>
            <w:right w:val="none" w:sz="0" w:space="0" w:color="auto"/>
          </w:divBdr>
        </w:div>
      </w:divsChild>
    </w:div>
    <w:div w:id="596643023">
      <w:bodyDiv w:val="1"/>
      <w:marLeft w:val="0"/>
      <w:marRight w:val="0"/>
      <w:marTop w:val="0"/>
      <w:marBottom w:val="0"/>
      <w:divBdr>
        <w:top w:val="none" w:sz="0" w:space="0" w:color="auto"/>
        <w:left w:val="none" w:sz="0" w:space="0" w:color="auto"/>
        <w:bottom w:val="none" w:sz="0" w:space="0" w:color="auto"/>
        <w:right w:val="none" w:sz="0" w:space="0" w:color="auto"/>
      </w:divBdr>
    </w:div>
    <w:div w:id="681201181">
      <w:bodyDiv w:val="1"/>
      <w:marLeft w:val="0"/>
      <w:marRight w:val="0"/>
      <w:marTop w:val="0"/>
      <w:marBottom w:val="0"/>
      <w:divBdr>
        <w:top w:val="none" w:sz="0" w:space="0" w:color="auto"/>
        <w:left w:val="none" w:sz="0" w:space="0" w:color="auto"/>
        <w:bottom w:val="none" w:sz="0" w:space="0" w:color="auto"/>
        <w:right w:val="none" w:sz="0" w:space="0" w:color="auto"/>
      </w:divBdr>
    </w:div>
    <w:div w:id="681206179">
      <w:bodyDiv w:val="1"/>
      <w:marLeft w:val="0"/>
      <w:marRight w:val="0"/>
      <w:marTop w:val="0"/>
      <w:marBottom w:val="0"/>
      <w:divBdr>
        <w:top w:val="none" w:sz="0" w:space="0" w:color="auto"/>
        <w:left w:val="none" w:sz="0" w:space="0" w:color="auto"/>
        <w:bottom w:val="none" w:sz="0" w:space="0" w:color="auto"/>
        <w:right w:val="none" w:sz="0" w:space="0" w:color="auto"/>
      </w:divBdr>
    </w:div>
    <w:div w:id="694305899">
      <w:bodyDiv w:val="1"/>
      <w:marLeft w:val="0"/>
      <w:marRight w:val="0"/>
      <w:marTop w:val="0"/>
      <w:marBottom w:val="0"/>
      <w:divBdr>
        <w:top w:val="none" w:sz="0" w:space="0" w:color="auto"/>
        <w:left w:val="none" w:sz="0" w:space="0" w:color="auto"/>
        <w:bottom w:val="none" w:sz="0" w:space="0" w:color="auto"/>
        <w:right w:val="none" w:sz="0" w:space="0" w:color="auto"/>
      </w:divBdr>
    </w:div>
    <w:div w:id="702438244">
      <w:bodyDiv w:val="1"/>
      <w:marLeft w:val="0"/>
      <w:marRight w:val="0"/>
      <w:marTop w:val="0"/>
      <w:marBottom w:val="0"/>
      <w:divBdr>
        <w:top w:val="none" w:sz="0" w:space="0" w:color="auto"/>
        <w:left w:val="none" w:sz="0" w:space="0" w:color="auto"/>
        <w:bottom w:val="none" w:sz="0" w:space="0" w:color="auto"/>
        <w:right w:val="none" w:sz="0" w:space="0" w:color="auto"/>
      </w:divBdr>
      <w:divsChild>
        <w:div w:id="1790271753">
          <w:marLeft w:val="0"/>
          <w:marRight w:val="0"/>
          <w:marTop w:val="0"/>
          <w:marBottom w:val="0"/>
          <w:divBdr>
            <w:top w:val="none" w:sz="0" w:space="0" w:color="auto"/>
            <w:left w:val="none" w:sz="0" w:space="0" w:color="auto"/>
            <w:bottom w:val="none" w:sz="0" w:space="0" w:color="auto"/>
            <w:right w:val="none" w:sz="0" w:space="0" w:color="auto"/>
          </w:divBdr>
        </w:div>
      </w:divsChild>
    </w:div>
    <w:div w:id="709303730">
      <w:bodyDiv w:val="1"/>
      <w:marLeft w:val="0"/>
      <w:marRight w:val="0"/>
      <w:marTop w:val="0"/>
      <w:marBottom w:val="0"/>
      <w:divBdr>
        <w:top w:val="none" w:sz="0" w:space="0" w:color="auto"/>
        <w:left w:val="none" w:sz="0" w:space="0" w:color="auto"/>
        <w:bottom w:val="none" w:sz="0" w:space="0" w:color="auto"/>
        <w:right w:val="none" w:sz="0" w:space="0" w:color="auto"/>
      </w:divBdr>
    </w:div>
    <w:div w:id="713577024">
      <w:bodyDiv w:val="1"/>
      <w:marLeft w:val="0"/>
      <w:marRight w:val="0"/>
      <w:marTop w:val="0"/>
      <w:marBottom w:val="0"/>
      <w:divBdr>
        <w:top w:val="none" w:sz="0" w:space="0" w:color="auto"/>
        <w:left w:val="none" w:sz="0" w:space="0" w:color="auto"/>
        <w:bottom w:val="none" w:sz="0" w:space="0" w:color="auto"/>
        <w:right w:val="none" w:sz="0" w:space="0" w:color="auto"/>
      </w:divBdr>
    </w:div>
    <w:div w:id="738290999">
      <w:bodyDiv w:val="1"/>
      <w:marLeft w:val="0"/>
      <w:marRight w:val="0"/>
      <w:marTop w:val="0"/>
      <w:marBottom w:val="0"/>
      <w:divBdr>
        <w:top w:val="none" w:sz="0" w:space="0" w:color="auto"/>
        <w:left w:val="none" w:sz="0" w:space="0" w:color="auto"/>
        <w:bottom w:val="none" w:sz="0" w:space="0" w:color="auto"/>
        <w:right w:val="none" w:sz="0" w:space="0" w:color="auto"/>
      </w:divBdr>
    </w:div>
    <w:div w:id="747843749">
      <w:bodyDiv w:val="1"/>
      <w:marLeft w:val="0"/>
      <w:marRight w:val="0"/>
      <w:marTop w:val="0"/>
      <w:marBottom w:val="0"/>
      <w:divBdr>
        <w:top w:val="none" w:sz="0" w:space="0" w:color="auto"/>
        <w:left w:val="none" w:sz="0" w:space="0" w:color="auto"/>
        <w:bottom w:val="none" w:sz="0" w:space="0" w:color="auto"/>
        <w:right w:val="none" w:sz="0" w:space="0" w:color="auto"/>
      </w:divBdr>
      <w:divsChild>
        <w:div w:id="1160803727">
          <w:marLeft w:val="0"/>
          <w:marRight w:val="0"/>
          <w:marTop w:val="0"/>
          <w:marBottom w:val="0"/>
          <w:divBdr>
            <w:top w:val="none" w:sz="0" w:space="0" w:color="auto"/>
            <w:left w:val="none" w:sz="0" w:space="0" w:color="auto"/>
            <w:bottom w:val="none" w:sz="0" w:space="0" w:color="auto"/>
            <w:right w:val="none" w:sz="0" w:space="0" w:color="auto"/>
          </w:divBdr>
        </w:div>
      </w:divsChild>
    </w:div>
    <w:div w:id="895438187">
      <w:bodyDiv w:val="1"/>
      <w:marLeft w:val="0"/>
      <w:marRight w:val="0"/>
      <w:marTop w:val="0"/>
      <w:marBottom w:val="0"/>
      <w:divBdr>
        <w:top w:val="none" w:sz="0" w:space="0" w:color="auto"/>
        <w:left w:val="none" w:sz="0" w:space="0" w:color="auto"/>
        <w:bottom w:val="none" w:sz="0" w:space="0" w:color="auto"/>
        <w:right w:val="none" w:sz="0" w:space="0" w:color="auto"/>
      </w:divBdr>
    </w:div>
    <w:div w:id="895554597">
      <w:bodyDiv w:val="1"/>
      <w:marLeft w:val="0"/>
      <w:marRight w:val="0"/>
      <w:marTop w:val="0"/>
      <w:marBottom w:val="0"/>
      <w:divBdr>
        <w:top w:val="none" w:sz="0" w:space="0" w:color="auto"/>
        <w:left w:val="none" w:sz="0" w:space="0" w:color="auto"/>
        <w:bottom w:val="none" w:sz="0" w:space="0" w:color="auto"/>
        <w:right w:val="none" w:sz="0" w:space="0" w:color="auto"/>
      </w:divBdr>
    </w:div>
    <w:div w:id="964582212">
      <w:bodyDiv w:val="1"/>
      <w:marLeft w:val="0"/>
      <w:marRight w:val="0"/>
      <w:marTop w:val="0"/>
      <w:marBottom w:val="0"/>
      <w:divBdr>
        <w:top w:val="none" w:sz="0" w:space="0" w:color="auto"/>
        <w:left w:val="none" w:sz="0" w:space="0" w:color="auto"/>
        <w:bottom w:val="none" w:sz="0" w:space="0" w:color="auto"/>
        <w:right w:val="none" w:sz="0" w:space="0" w:color="auto"/>
      </w:divBdr>
      <w:divsChild>
        <w:div w:id="1941257812">
          <w:marLeft w:val="0"/>
          <w:marRight w:val="0"/>
          <w:marTop w:val="0"/>
          <w:marBottom w:val="0"/>
          <w:divBdr>
            <w:top w:val="none" w:sz="0" w:space="0" w:color="auto"/>
            <w:left w:val="none" w:sz="0" w:space="0" w:color="auto"/>
            <w:bottom w:val="none" w:sz="0" w:space="0" w:color="auto"/>
            <w:right w:val="none" w:sz="0" w:space="0" w:color="auto"/>
          </w:divBdr>
        </w:div>
      </w:divsChild>
    </w:div>
    <w:div w:id="1056392794">
      <w:bodyDiv w:val="1"/>
      <w:marLeft w:val="0"/>
      <w:marRight w:val="0"/>
      <w:marTop w:val="0"/>
      <w:marBottom w:val="0"/>
      <w:divBdr>
        <w:top w:val="none" w:sz="0" w:space="0" w:color="auto"/>
        <w:left w:val="none" w:sz="0" w:space="0" w:color="auto"/>
        <w:bottom w:val="none" w:sz="0" w:space="0" w:color="auto"/>
        <w:right w:val="none" w:sz="0" w:space="0" w:color="auto"/>
      </w:divBdr>
    </w:div>
    <w:div w:id="1063525090">
      <w:bodyDiv w:val="1"/>
      <w:marLeft w:val="0"/>
      <w:marRight w:val="0"/>
      <w:marTop w:val="0"/>
      <w:marBottom w:val="0"/>
      <w:divBdr>
        <w:top w:val="none" w:sz="0" w:space="0" w:color="auto"/>
        <w:left w:val="none" w:sz="0" w:space="0" w:color="auto"/>
        <w:bottom w:val="none" w:sz="0" w:space="0" w:color="auto"/>
        <w:right w:val="none" w:sz="0" w:space="0" w:color="auto"/>
      </w:divBdr>
    </w:div>
    <w:div w:id="1134904838">
      <w:bodyDiv w:val="1"/>
      <w:marLeft w:val="0"/>
      <w:marRight w:val="0"/>
      <w:marTop w:val="0"/>
      <w:marBottom w:val="0"/>
      <w:divBdr>
        <w:top w:val="none" w:sz="0" w:space="0" w:color="auto"/>
        <w:left w:val="none" w:sz="0" w:space="0" w:color="auto"/>
        <w:bottom w:val="none" w:sz="0" w:space="0" w:color="auto"/>
        <w:right w:val="none" w:sz="0" w:space="0" w:color="auto"/>
      </w:divBdr>
      <w:divsChild>
        <w:div w:id="607851226">
          <w:marLeft w:val="0"/>
          <w:marRight w:val="0"/>
          <w:marTop w:val="0"/>
          <w:marBottom w:val="0"/>
          <w:divBdr>
            <w:top w:val="none" w:sz="0" w:space="0" w:color="auto"/>
            <w:left w:val="none" w:sz="0" w:space="0" w:color="auto"/>
            <w:bottom w:val="none" w:sz="0" w:space="0" w:color="auto"/>
            <w:right w:val="none" w:sz="0" w:space="0" w:color="auto"/>
          </w:divBdr>
        </w:div>
      </w:divsChild>
    </w:div>
    <w:div w:id="1235622006">
      <w:bodyDiv w:val="1"/>
      <w:marLeft w:val="0"/>
      <w:marRight w:val="0"/>
      <w:marTop w:val="0"/>
      <w:marBottom w:val="0"/>
      <w:divBdr>
        <w:top w:val="none" w:sz="0" w:space="0" w:color="auto"/>
        <w:left w:val="none" w:sz="0" w:space="0" w:color="auto"/>
        <w:bottom w:val="none" w:sz="0" w:space="0" w:color="auto"/>
        <w:right w:val="none" w:sz="0" w:space="0" w:color="auto"/>
      </w:divBdr>
    </w:div>
    <w:div w:id="1275096553">
      <w:bodyDiv w:val="1"/>
      <w:marLeft w:val="0"/>
      <w:marRight w:val="0"/>
      <w:marTop w:val="0"/>
      <w:marBottom w:val="0"/>
      <w:divBdr>
        <w:top w:val="none" w:sz="0" w:space="0" w:color="auto"/>
        <w:left w:val="none" w:sz="0" w:space="0" w:color="auto"/>
        <w:bottom w:val="none" w:sz="0" w:space="0" w:color="auto"/>
        <w:right w:val="none" w:sz="0" w:space="0" w:color="auto"/>
      </w:divBdr>
    </w:div>
    <w:div w:id="1318195130">
      <w:bodyDiv w:val="1"/>
      <w:marLeft w:val="0"/>
      <w:marRight w:val="0"/>
      <w:marTop w:val="0"/>
      <w:marBottom w:val="0"/>
      <w:divBdr>
        <w:top w:val="none" w:sz="0" w:space="0" w:color="auto"/>
        <w:left w:val="none" w:sz="0" w:space="0" w:color="auto"/>
        <w:bottom w:val="none" w:sz="0" w:space="0" w:color="auto"/>
        <w:right w:val="none" w:sz="0" w:space="0" w:color="auto"/>
      </w:divBdr>
    </w:div>
    <w:div w:id="1329139480">
      <w:bodyDiv w:val="1"/>
      <w:marLeft w:val="0"/>
      <w:marRight w:val="0"/>
      <w:marTop w:val="0"/>
      <w:marBottom w:val="0"/>
      <w:divBdr>
        <w:top w:val="none" w:sz="0" w:space="0" w:color="auto"/>
        <w:left w:val="none" w:sz="0" w:space="0" w:color="auto"/>
        <w:bottom w:val="none" w:sz="0" w:space="0" w:color="auto"/>
        <w:right w:val="none" w:sz="0" w:space="0" w:color="auto"/>
      </w:divBdr>
      <w:divsChild>
        <w:div w:id="253783240">
          <w:marLeft w:val="0"/>
          <w:marRight w:val="0"/>
          <w:marTop w:val="0"/>
          <w:marBottom w:val="0"/>
          <w:divBdr>
            <w:top w:val="none" w:sz="0" w:space="0" w:color="auto"/>
            <w:left w:val="none" w:sz="0" w:space="0" w:color="auto"/>
            <w:bottom w:val="none" w:sz="0" w:space="0" w:color="auto"/>
            <w:right w:val="none" w:sz="0" w:space="0" w:color="auto"/>
          </w:divBdr>
          <w:divsChild>
            <w:div w:id="1900289400">
              <w:marLeft w:val="0"/>
              <w:marRight w:val="0"/>
              <w:marTop w:val="0"/>
              <w:marBottom w:val="0"/>
              <w:divBdr>
                <w:top w:val="none" w:sz="0" w:space="0" w:color="auto"/>
                <w:left w:val="none" w:sz="0" w:space="0" w:color="auto"/>
                <w:bottom w:val="none" w:sz="0" w:space="0" w:color="auto"/>
                <w:right w:val="none" w:sz="0" w:space="0" w:color="auto"/>
              </w:divBdr>
              <w:divsChild>
                <w:div w:id="1056246294">
                  <w:marLeft w:val="0"/>
                  <w:marRight w:val="0"/>
                  <w:marTop w:val="0"/>
                  <w:marBottom w:val="0"/>
                  <w:divBdr>
                    <w:top w:val="none" w:sz="0" w:space="0" w:color="auto"/>
                    <w:left w:val="none" w:sz="0" w:space="0" w:color="auto"/>
                    <w:bottom w:val="none" w:sz="0" w:space="0" w:color="auto"/>
                    <w:right w:val="none" w:sz="0" w:space="0" w:color="auto"/>
                  </w:divBdr>
                </w:div>
                <w:div w:id="17649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5200">
          <w:marLeft w:val="0"/>
          <w:marRight w:val="0"/>
          <w:marTop w:val="0"/>
          <w:marBottom w:val="0"/>
          <w:divBdr>
            <w:top w:val="none" w:sz="0" w:space="0" w:color="auto"/>
            <w:left w:val="none" w:sz="0" w:space="0" w:color="auto"/>
            <w:bottom w:val="none" w:sz="0" w:space="0" w:color="auto"/>
            <w:right w:val="none" w:sz="0" w:space="0" w:color="auto"/>
          </w:divBdr>
        </w:div>
      </w:divsChild>
    </w:div>
    <w:div w:id="1346010674">
      <w:bodyDiv w:val="1"/>
      <w:marLeft w:val="0"/>
      <w:marRight w:val="0"/>
      <w:marTop w:val="0"/>
      <w:marBottom w:val="0"/>
      <w:divBdr>
        <w:top w:val="none" w:sz="0" w:space="0" w:color="auto"/>
        <w:left w:val="none" w:sz="0" w:space="0" w:color="auto"/>
        <w:bottom w:val="none" w:sz="0" w:space="0" w:color="auto"/>
        <w:right w:val="none" w:sz="0" w:space="0" w:color="auto"/>
      </w:divBdr>
    </w:div>
    <w:div w:id="1412771446">
      <w:bodyDiv w:val="1"/>
      <w:marLeft w:val="0"/>
      <w:marRight w:val="0"/>
      <w:marTop w:val="0"/>
      <w:marBottom w:val="0"/>
      <w:divBdr>
        <w:top w:val="none" w:sz="0" w:space="0" w:color="auto"/>
        <w:left w:val="none" w:sz="0" w:space="0" w:color="auto"/>
        <w:bottom w:val="none" w:sz="0" w:space="0" w:color="auto"/>
        <w:right w:val="none" w:sz="0" w:space="0" w:color="auto"/>
      </w:divBdr>
      <w:divsChild>
        <w:div w:id="1791317857">
          <w:marLeft w:val="0"/>
          <w:marRight w:val="0"/>
          <w:marTop w:val="0"/>
          <w:marBottom w:val="0"/>
          <w:divBdr>
            <w:top w:val="none" w:sz="0" w:space="0" w:color="auto"/>
            <w:left w:val="none" w:sz="0" w:space="0" w:color="auto"/>
            <w:bottom w:val="none" w:sz="0" w:space="0" w:color="auto"/>
            <w:right w:val="none" w:sz="0" w:space="0" w:color="auto"/>
          </w:divBdr>
        </w:div>
      </w:divsChild>
    </w:div>
    <w:div w:id="1421095994">
      <w:bodyDiv w:val="1"/>
      <w:marLeft w:val="0"/>
      <w:marRight w:val="0"/>
      <w:marTop w:val="0"/>
      <w:marBottom w:val="0"/>
      <w:divBdr>
        <w:top w:val="none" w:sz="0" w:space="0" w:color="auto"/>
        <w:left w:val="none" w:sz="0" w:space="0" w:color="auto"/>
        <w:bottom w:val="none" w:sz="0" w:space="0" w:color="auto"/>
        <w:right w:val="none" w:sz="0" w:space="0" w:color="auto"/>
      </w:divBdr>
    </w:div>
    <w:div w:id="1432580580">
      <w:bodyDiv w:val="1"/>
      <w:marLeft w:val="0"/>
      <w:marRight w:val="0"/>
      <w:marTop w:val="0"/>
      <w:marBottom w:val="0"/>
      <w:divBdr>
        <w:top w:val="none" w:sz="0" w:space="0" w:color="auto"/>
        <w:left w:val="none" w:sz="0" w:space="0" w:color="auto"/>
        <w:bottom w:val="none" w:sz="0" w:space="0" w:color="auto"/>
        <w:right w:val="none" w:sz="0" w:space="0" w:color="auto"/>
      </w:divBdr>
      <w:divsChild>
        <w:div w:id="1634869162">
          <w:marLeft w:val="0"/>
          <w:marRight w:val="0"/>
          <w:marTop w:val="0"/>
          <w:marBottom w:val="0"/>
          <w:divBdr>
            <w:top w:val="none" w:sz="0" w:space="0" w:color="auto"/>
            <w:left w:val="none" w:sz="0" w:space="0" w:color="auto"/>
            <w:bottom w:val="none" w:sz="0" w:space="0" w:color="auto"/>
            <w:right w:val="none" w:sz="0" w:space="0" w:color="auto"/>
          </w:divBdr>
        </w:div>
      </w:divsChild>
    </w:div>
    <w:div w:id="1434130675">
      <w:bodyDiv w:val="1"/>
      <w:marLeft w:val="0"/>
      <w:marRight w:val="0"/>
      <w:marTop w:val="0"/>
      <w:marBottom w:val="0"/>
      <w:divBdr>
        <w:top w:val="none" w:sz="0" w:space="0" w:color="auto"/>
        <w:left w:val="none" w:sz="0" w:space="0" w:color="auto"/>
        <w:bottom w:val="none" w:sz="0" w:space="0" w:color="auto"/>
        <w:right w:val="none" w:sz="0" w:space="0" w:color="auto"/>
      </w:divBdr>
    </w:div>
    <w:div w:id="1464691670">
      <w:bodyDiv w:val="1"/>
      <w:marLeft w:val="0"/>
      <w:marRight w:val="0"/>
      <w:marTop w:val="0"/>
      <w:marBottom w:val="0"/>
      <w:divBdr>
        <w:top w:val="none" w:sz="0" w:space="0" w:color="auto"/>
        <w:left w:val="none" w:sz="0" w:space="0" w:color="auto"/>
        <w:bottom w:val="none" w:sz="0" w:space="0" w:color="auto"/>
        <w:right w:val="none" w:sz="0" w:space="0" w:color="auto"/>
      </w:divBdr>
    </w:div>
    <w:div w:id="1478262664">
      <w:bodyDiv w:val="1"/>
      <w:marLeft w:val="0"/>
      <w:marRight w:val="0"/>
      <w:marTop w:val="0"/>
      <w:marBottom w:val="0"/>
      <w:divBdr>
        <w:top w:val="none" w:sz="0" w:space="0" w:color="auto"/>
        <w:left w:val="none" w:sz="0" w:space="0" w:color="auto"/>
        <w:bottom w:val="none" w:sz="0" w:space="0" w:color="auto"/>
        <w:right w:val="none" w:sz="0" w:space="0" w:color="auto"/>
      </w:divBdr>
    </w:div>
    <w:div w:id="1487546691">
      <w:bodyDiv w:val="1"/>
      <w:marLeft w:val="0"/>
      <w:marRight w:val="0"/>
      <w:marTop w:val="0"/>
      <w:marBottom w:val="0"/>
      <w:divBdr>
        <w:top w:val="none" w:sz="0" w:space="0" w:color="auto"/>
        <w:left w:val="none" w:sz="0" w:space="0" w:color="auto"/>
        <w:bottom w:val="none" w:sz="0" w:space="0" w:color="auto"/>
        <w:right w:val="none" w:sz="0" w:space="0" w:color="auto"/>
      </w:divBdr>
      <w:divsChild>
        <w:div w:id="270164654">
          <w:marLeft w:val="0"/>
          <w:marRight w:val="0"/>
          <w:marTop w:val="0"/>
          <w:marBottom w:val="0"/>
          <w:divBdr>
            <w:top w:val="none" w:sz="0" w:space="0" w:color="auto"/>
            <w:left w:val="none" w:sz="0" w:space="0" w:color="auto"/>
            <w:bottom w:val="none" w:sz="0" w:space="0" w:color="auto"/>
            <w:right w:val="none" w:sz="0" w:space="0" w:color="auto"/>
          </w:divBdr>
        </w:div>
      </w:divsChild>
    </w:div>
    <w:div w:id="1494176585">
      <w:bodyDiv w:val="1"/>
      <w:marLeft w:val="0"/>
      <w:marRight w:val="0"/>
      <w:marTop w:val="0"/>
      <w:marBottom w:val="0"/>
      <w:divBdr>
        <w:top w:val="none" w:sz="0" w:space="0" w:color="auto"/>
        <w:left w:val="none" w:sz="0" w:space="0" w:color="auto"/>
        <w:bottom w:val="none" w:sz="0" w:space="0" w:color="auto"/>
        <w:right w:val="none" w:sz="0" w:space="0" w:color="auto"/>
      </w:divBdr>
      <w:divsChild>
        <w:div w:id="889540789">
          <w:marLeft w:val="0"/>
          <w:marRight w:val="0"/>
          <w:marTop w:val="0"/>
          <w:marBottom w:val="0"/>
          <w:divBdr>
            <w:top w:val="none" w:sz="0" w:space="0" w:color="auto"/>
            <w:left w:val="none" w:sz="0" w:space="0" w:color="auto"/>
            <w:bottom w:val="none" w:sz="0" w:space="0" w:color="auto"/>
            <w:right w:val="none" w:sz="0" w:space="0" w:color="auto"/>
          </w:divBdr>
        </w:div>
      </w:divsChild>
    </w:div>
    <w:div w:id="1513228045">
      <w:bodyDiv w:val="1"/>
      <w:marLeft w:val="0"/>
      <w:marRight w:val="0"/>
      <w:marTop w:val="0"/>
      <w:marBottom w:val="0"/>
      <w:divBdr>
        <w:top w:val="none" w:sz="0" w:space="0" w:color="auto"/>
        <w:left w:val="none" w:sz="0" w:space="0" w:color="auto"/>
        <w:bottom w:val="none" w:sz="0" w:space="0" w:color="auto"/>
        <w:right w:val="none" w:sz="0" w:space="0" w:color="auto"/>
      </w:divBdr>
      <w:divsChild>
        <w:div w:id="1723744820">
          <w:marLeft w:val="0"/>
          <w:marRight w:val="0"/>
          <w:marTop w:val="0"/>
          <w:marBottom w:val="0"/>
          <w:divBdr>
            <w:top w:val="none" w:sz="0" w:space="0" w:color="auto"/>
            <w:left w:val="none" w:sz="0" w:space="0" w:color="auto"/>
            <w:bottom w:val="none" w:sz="0" w:space="0" w:color="auto"/>
            <w:right w:val="none" w:sz="0" w:space="0" w:color="auto"/>
          </w:divBdr>
        </w:div>
      </w:divsChild>
    </w:div>
    <w:div w:id="1515801459">
      <w:bodyDiv w:val="1"/>
      <w:marLeft w:val="0"/>
      <w:marRight w:val="0"/>
      <w:marTop w:val="0"/>
      <w:marBottom w:val="0"/>
      <w:divBdr>
        <w:top w:val="none" w:sz="0" w:space="0" w:color="auto"/>
        <w:left w:val="none" w:sz="0" w:space="0" w:color="auto"/>
        <w:bottom w:val="none" w:sz="0" w:space="0" w:color="auto"/>
        <w:right w:val="none" w:sz="0" w:space="0" w:color="auto"/>
      </w:divBdr>
    </w:div>
    <w:div w:id="1518273332">
      <w:bodyDiv w:val="1"/>
      <w:marLeft w:val="0"/>
      <w:marRight w:val="0"/>
      <w:marTop w:val="0"/>
      <w:marBottom w:val="0"/>
      <w:divBdr>
        <w:top w:val="none" w:sz="0" w:space="0" w:color="auto"/>
        <w:left w:val="none" w:sz="0" w:space="0" w:color="auto"/>
        <w:bottom w:val="none" w:sz="0" w:space="0" w:color="auto"/>
        <w:right w:val="none" w:sz="0" w:space="0" w:color="auto"/>
      </w:divBdr>
    </w:div>
    <w:div w:id="1525240664">
      <w:bodyDiv w:val="1"/>
      <w:marLeft w:val="0"/>
      <w:marRight w:val="0"/>
      <w:marTop w:val="0"/>
      <w:marBottom w:val="0"/>
      <w:divBdr>
        <w:top w:val="none" w:sz="0" w:space="0" w:color="auto"/>
        <w:left w:val="none" w:sz="0" w:space="0" w:color="auto"/>
        <w:bottom w:val="none" w:sz="0" w:space="0" w:color="auto"/>
        <w:right w:val="none" w:sz="0" w:space="0" w:color="auto"/>
      </w:divBdr>
    </w:div>
    <w:div w:id="1555462981">
      <w:bodyDiv w:val="1"/>
      <w:marLeft w:val="0"/>
      <w:marRight w:val="0"/>
      <w:marTop w:val="0"/>
      <w:marBottom w:val="0"/>
      <w:divBdr>
        <w:top w:val="none" w:sz="0" w:space="0" w:color="auto"/>
        <w:left w:val="none" w:sz="0" w:space="0" w:color="auto"/>
        <w:bottom w:val="none" w:sz="0" w:space="0" w:color="auto"/>
        <w:right w:val="none" w:sz="0" w:space="0" w:color="auto"/>
      </w:divBdr>
      <w:divsChild>
        <w:div w:id="494154641">
          <w:marLeft w:val="0"/>
          <w:marRight w:val="0"/>
          <w:marTop w:val="0"/>
          <w:marBottom w:val="0"/>
          <w:divBdr>
            <w:top w:val="none" w:sz="0" w:space="0" w:color="auto"/>
            <w:left w:val="none" w:sz="0" w:space="0" w:color="auto"/>
            <w:bottom w:val="none" w:sz="0" w:space="0" w:color="auto"/>
            <w:right w:val="none" w:sz="0" w:space="0" w:color="auto"/>
          </w:divBdr>
        </w:div>
      </w:divsChild>
    </w:div>
    <w:div w:id="1561093668">
      <w:bodyDiv w:val="1"/>
      <w:marLeft w:val="0"/>
      <w:marRight w:val="0"/>
      <w:marTop w:val="0"/>
      <w:marBottom w:val="0"/>
      <w:divBdr>
        <w:top w:val="none" w:sz="0" w:space="0" w:color="auto"/>
        <w:left w:val="none" w:sz="0" w:space="0" w:color="auto"/>
        <w:bottom w:val="none" w:sz="0" w:space="0" w:color="auto"/>
        <w:right w:val="none" w:sz="0" w:space="0" w:color="auto"/>
      </w:divBdr>
    </w:div>
    <w:div w:id="1593002581">
      <w:bodyDiv w:val="1"/>
      <w:marLeft w:val="0"/>
      <w:marRight w:val="0"/>
      <w:marTop w:val="0"/>
      <w:marBottom w:val="0"/>
      <w:divBdr>
        <w:top w:val="none" w:sz="0" w:space="0" w:color="auto"/>
        <w:left w:val="none" w:sz="0" w:space="0" w:color="auto"/>
        <w:bottom w:val="none" w:sz="0" w:space="0" w:color="auto"/>
        <w:right w:val="none" w:sz="0" w:space="0" w:color="auto"/>
      </w:divBdr>
    </w:div>
    <w:div w:id="1600136378">
      <w:bodyDiv w:val="1"/>
      <w:marLeft w:val="0"/>
      <w:marRight w:val="0"/>
      <w:marTop w:val="0"/>
      <w:marBottom w:val="0"/>
      <w:divBdr>
        <w:top w:val="none" w:sz="0" w:space="0" w:color="auto"/>
        <w:left w:val="none" w:sz="0" w:space="0" w:color="auto"/>
        <w:bottom w:val="none" w:sz="0" w:space="0" w:color="auto"/>
        <w:right w:val="none" w:sz="0" w:space="0" w:color="auto"/>
      </w:divBdr>
      <w:divsChild>
        <w:div w:id="618728935">
          <w:marLeft w:val="0"/>
          <w:marRight w:val="0"/>
          <w:marTop w:val="0"/>
          <w:marBottom w:val="0"/>
          <w:divBdr>
            <w:top w:val="none" w:sz="0" w:space="0" w:color="auto"/>
            <w:left w:val="none" w:sz="0" w:space="0" w:color="auto"/>
            <w:bottom w:val="none" w:sz="0" w:space="0" w:color="auto"/>
            <w:right w:val="none" w:sz="0" w:space="0" w:color="auto"/>
          </w:divBdr>
        </w:div>
      </w:divsChild>
    </w:div>
    <w:div w:id="1610965130">
      <w:bodyDiv w:val="1"/>
      <w:marLeft w:val="0"/>
      <w:marRight w:val="0"/>
      <w:marTop w:val="0"/>
      <w:marBottom w:val="0"/>
      <w:divBdr>
        <w:top w:val="none" w:sz="0" w:space="0" w:color="auto"/>
        <w:left w:val="none" w:sz="0" w:space="0" w:color="auto"/>
        <w:bottom w:val="none" w:sz="0" w:space="0" w:color="auto"/>
        <w:right w:val="none" w:sz="0" w:space="0" w:color="auto"/>
      </w:divBdr>
    </w:div>
    <w:div w:id="1612273456">
      <w:bodyDiv w:val="1"/>
      <w:marLeft w:val="0"/>
      <w:marRight w:val="0"/>
      <w:marTop w:val="0"/>
      <w:marBottom w:val="0"/>
      <w:divBdr>
        <w:top w:val="none" w:sz="0" w:space="0" w:color="auto"/>
        <w:left w:val="none" w:sz="0" w:space="0" w:color="auto"/>
        <w:bottom w:val="none" w:sz="0" w:space="0" w:color="auto"/>
        <w:right w:val="none" w:sz="0" w:space="0" w:color="auto"/>
      </w:divBdr>
      <w:divsChild>
        <w:div w:id="1378553059">
          <w:marLeft w:val="0"/>
          <w:marRight w:val="0"/>
          <w:marTop w:val="0"/>
          <w:marBottom w:val="0"/>
          <w:divBdr>
            <w:top w:val="none" w:sz="0" w:space="0" w:color="auto"/>
            <w:left w:val="none" w:sz="0" w:space="0" w:color="auto"/>
            <w:bottom w:val="none" w:sz="0" w:space="0" w:color="auto"/>
            <w:right w:val="none" w:sz="0" w:space="0" w:color="auto"/>
          </w:divBdr>
        </w:div>
      </w:divsChild>
    </w:div>
    <w:div w:id="1615138480">
      <w:bodyDiv w:val="1"/>
      <w:marLeft w:val="0"/>
      <w:marRight w:val="0"/>
      <w:marTop w:val="0"/>
      <w:marBottom w:val="0"/>
      <w:divBdr>
        <w:top w:val="none" w:sz="0" w:space="0" w:color="auto"/>
        <w:left w:val="none" w:sz="0" w:space="0" w:color="auto"/>
        <w:bottom w:val="none" w:sz="0" w:space="0" w:color="auto"/>
        <w:right w:val="none" w:sz="0" w:space="0" w:color="auto"/>
      </w:divBdr>
      <w:divsChild>
        <w:div w:id="232005526">
          <w:marLeft w:val="0"/>
          <w:marRight w:val="0"/>
          <w:marTop w:val="0"/>
          <w:marBottom w:val="0"/>
          <w:divBdr>
            <w:top w:val="none" w:sz="0" w:space="0" w:color="auto"/>
            <w:left w:val="none" w:sz="0" w:space="0" w:color="auto"/>
            <w:bottom w:val="none" w:sz="0" w:space="0" w:color="auto"/>
            <w:right w:val="none" w:sz="0" w:space="0" w:color="auto"/>
          </w:divBdr>
        </w:div>
      </w:divsChild>
    </w:div>
    <w:div w:id="1619725362">
      <w:bodyDiv w:val="1"/>
      <w:marLeft w:val="0"/>
      <w:marRight w:val="0"/>
      <w:marTop w:val="0"/>
      <w:marBottom w:val="0"/>
      <w:divBdr>
        <w:top w:val="none" w:sz="0" w:space="0" w:color="auto"/>
        <w:left w:val="none" w:sz="0" w:space="0" w:color="auto"/>
        <w:bottom w:val="none" w:sz="0" w:space="0" w:color="auto"/>
        <w:right w:val="none" w:sz="0" w:space="0" w:color="auto"/>
      </w:divBdr>
      <w:divsChild>
        <w:div w:id="60519842">
          <w:marLeft w:val="0"/>
          <w:marRight w:val="0"/>
          <w:marTop w:val="0"/>
          <w:marBottom w:val="0"/>
          <w:divBdr>
            <w:top w:val="none" w:sz="0" w:space="0" w:color="auto"/>
            <w:left w:val="none" w:sz="0" w:space="0" w:color="auto"/>
            <w:bottom w:val="none" w:sz="0" w:space="0" w:color="auto"/>
            <w:right w:val="none" w:sz="0" w:space="0" w:color="auto"/>
          </w:divBdr>
          <w:divsChild>
            <w:div w:id="5752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0202">
      <w:bodyDiv w:val="1"/>
      <w:marLeft w:val="0"/>
      <w:marRight w:val="0"/>
      <w:marTop w:val="0"/>
      <w:marBottom w:val="0"/>
      <w:divBdr>
        <w:top w:val="none" w:sz="0" w:space="0" w:color="auto"/>
        <w:left w:val="none" w:sz="0" w:space="0" w:color="auto"/>
        <w:bottom w:val="none" w:sz="0" w:space="0" w:color="auto"/>
        <w:right w:val="none" w:sz="0" w:space="0" w:color="auto"/>
      </w:divBdr>
    </w:div>
    <w:div w:id="1687172236">
      <w:bodyDiv w:val="1"/>
      <w:marLeft w:val="0"/>
      <w:marRight w:val="0"/>
      <w:marTop w:val="0"/>
      <w:marBottom w:val="0"/>
      <w:divBdr>
        <w:top w:val="none" w:sz="0" w:space="0" w:color="auto"/>
        <w:left w:val="none" w:sz="0" w:space="0" w:color="auto"/>
        <w:bottom w:val="none" w:sz="0" w:space="0" w:color="auto"/>
        <w:right w:val="none" w:sz="0" w:space="0" w:color="auto"/>
      </w:divBdr>
    </w:div>
    <w:div w:id="1727097712">
      <w:bodyDiv w:val="1"/>
      <w:marLeft w:val="0"/>
      <w:marRight w:val="0"/>
      <w:marTop w:val="0"/>
      <w:marBottom w:val="0"/>
      <w:divBdr>
        <w:top w:val="none" w:sz="0" w:space="0" w:color="auto"/>
        <w:left w:val="none" w:sz="0" w:space="0" w:color="auto"/>
        <w:bottom w:val="none" w:sz="0" w:space="0" w:color="auto"/>
        <w:right w:val="none" w:sz="0" w:space="0" w:color="auto"/>
      </w:divBdr>
      <w:divsChild>
        <w:div w:id="1970167170">
          <w:marLeft w:val="0"/>
          <w:marRight w:val="0"/>
          <w:marTop w:val="0"/>
          <w:marBottom w:val="0"/>
          <w:divBdr>
            <w:top w:val="none" w:sz="0" w:space="0" w:color="auto"/>
            <w:left w:val="none" w:sz="0" w:space="0" w:color="auto"/>
            <w:bottom w:val="none" w:sz="0" w:space="0" w:color="auto"/>
            <w:right w:val="none" w:sz="0" w:space="0" w:color="auto"/>
          </w:divBdr>
          <w:divsChild>
            <w:div w:id="17977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1832">
      <w:bodyDiv w:val="1"/>
      <w:marLeft w:val="0"/>
      <w:marRight w:val="0"/>
      <w:marTop w:val="0"/>
      <w:marBottom w:val="0"/>
      <w:divBdr>
        <w:top w:val="none" w:sz="0" w:space="0" w:color="auto"/>
        <w:left w:val="none" w:sz="0" w:space="0" w:color="auto"/>
        <w:bottom w:val="none" w:sz="0" w:space="0" w:color="auto"/>
        <w:right w:val="none" w:sz="0" w:space="0" w:color="auto"/>
      </w:divBdr>
    </w:div>
    <w:div w:id="1733848554">
      <w:bodyDiv w:val="1"/>
      <w:marLeft w:val="0"/>
      <w:marRight w:val="0"/>
      <w:marTop w:val="0"/>
      <w:marBottom w:val="0"/>
      <w:divBdr>
        <w:top w:val="none" w:sz="0" w:space="0" w:color="auto"/>
        <w:left w:val="none" w:sz="0" w:space="0" w:color="auto"/>
        <w:bottom w:val="none" w:sz="0" w:space="0" w:color="auto"/>
        <w:right w:val="none" w:sz="0" w:space="0" w:color="auto"/>
      </w:divBdr>
    </w:div>
    <w:div w:id="1774126729">
      <w:bodyDiv w:val="1"/>
      <w:marLeft w:val="0"/>
      <w:marRight w:val="0"/>
      <w:marTop w:val="0"/>
      <w:marBottom w:val="0"/>
      <w:divBdr>
        <w:top w:val="none" w:sz="0" w:space="0" w:color="auto"/>
        <w:left w:val="none" w:sz="0" w:space="0" w:color="auto"/>
        <w:bottom w:val="none" w:sz="0" w:space="0" w:color="auto"/>
        <w:right w:val="none" w:sz="0" w:space="0" w:color="auto"/>
      </w:divBdr>
    </w:div>
    <w:div w:id="1817064121">
      <w:bodyDiv w:val="1"/>
      <w:marLeft w:val="0"/>
      <w:marRight w:val="0"/>
      <w:marTop w:val="0"/>
      <w:marBottom w:val="0"/>
      <w:divBdr>
        <w:top w:val="none" w:sz="0" w:space="0" w:color="auto"/>
        <w:left w:val="none" w:sz="0" w:space="0" w:color="auto"/>
        <w:bottom w:val="none" w:sz="0" w:space="0" w:color="auto"/>
        <w:right w:val="none" w:sz="0" w:space="0" w:color="auto"/>
      </w:divBdr>
    </w:div>
    <w:div w:id="1829976774">
      <w:bodyDiv w:val="1"/>
      <w:marLeft w:val="0"/>
      <w:marRight w:val="0"/>
      <w:marTop w:val="0"/>
      <w:marBottom w:val="0"/>
      <w:divBdr>
        <w:top w:val="none" w:sz="0" w:space="0" w:color="auto"/>
        <w:left w:val="none" w:sz="0" w:space="0" w:color="auto"/>
        <w:bottom w:val="none" w:sz="0" w:space="0" w:color="auto"/>
        <w:right w:val="none" w:sz="0" w:space="0" w:color="auto"/>
      </w:divBdr>
    </w:div>
    <w:div w:id="1858275026">
      <w:bodyDiv w:val="1"/>
      <w:marLeft w:val="0"/>
      <w:marRight w:val="0"/>
      <w:marTop w:val="0"/>
      <w:marBottom w:val="0"/>
      <w:divBdr>
        <w:top w:val="none" w:sz="0" w:space="0" w:color="auto"/>
        <w:left w:val="none" w:sz="0" w:space="0" w:color="auto"/>
        <w:bottom w:val="none" w:sz="0" w:space="0" w:color="auto"/>
        <w:right w:val="none" w:sz="0" w:space="0" w:color="auto"/>
      </w:divBdr>
      <w:divsChild>
        <w:div w:id="2144300599">
          <w:marLeft w:val="0"/>
          <w:marRight w:val="0"/>
          <w:marTop w:val="0"/>
          <w:marBottom w:val="0"/>
          <w:divBdr>
            <w:top w:val="none" w:sz="0" w:space="0" w:color="auto"/>
            <w:left w:val="none" w:sz="0" w:space="0" w:color="auto"/>
            <w:bottom w:val="none" w:sz="0" w:space="0" w:color="auto"/>
            <w:right w:val="none" w:sz="0" w:space="0" w:color="auto"/>
          </w:divBdr>
          <w:divsChild>
            <w:div w:id="16878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63865">
      <w:bodyDiv w:val="1"/>
      <w:marLeft w:val="0"/>
      <w:marRight w:val="0"/>
      <w:marTop w:val="0"/>
      <w:marBottom w:val="0"/>
      <w:divBdr>
        <w:top w:val="none" w:sz="0" w:space="0" w:color="auto"/>
        <w:left w:val="none" w:sz="0" w:space="0" w:color="auto"/>
        <w:bottom w:val="none" w:sz="0" w:space="0" w:color="auto"/>
        <w:right w:val="none" w:sz="0" w:space="0" w:color="auto"/>
      </w:divBdr>
    </w:div>
    <w:div w:id="1873491939">
      <w:bodyDiv w:val="1"/>
      <w:marLeft w:val="0"/>
      <w:marRight w:val="0"/>
      <w:marTop w:val="0"/>
      <w:marBottom w:val="0"/>
      <w:divBdr>
        <w:top w:val="none" w:sz="0" w:space="0" w:color="auto"/>
        <w:left w:val="none" w:sz="0" w:space="0" w:color="auto"/>
        <w:bottom w:val="none" w:sz="0" w:space="0" w:color="auto"/>
        <w:right w:val="none" w:sz="0" w:space="0" w:color="auto"/>
      </w:divBdr>
    </w:div>
    <w:div w:id="1901942863">
      <w:bodyDiv w:val="1"/>
      <w:marLeft w:val="0"/>
      <w:marRight w:val="0"/>
      <w:marTop w:val="0"/>
      <w:marBottom w:val="0"/>
      <w:divBdr>
        <w:top w:val="none" w:sz="0" w:space="0" w:color="auto"/>
        <w:left w:val="none" w:sz="0" w:space="0" w:color="auto"/>
        <w:bottom w:val="none" w:sz="0" w:space="0" w:color="auto"/>
        <w:right w:val="none" w:sz="0" w:space="0" w:color="auto"/>
      </w:divBdr>
      <w:divsChild>
        <w:div w:id="202792322">
          <w:marLeft w:val="0"/>
          <w:marRight w:val="0"/>
          <w:marTop w:val="0"/>
          <w:marBottom w:val="0"/>
          <w:divBdr>
            <w:top w:val="none" w:sz="0" w:space="0" w:color="auto"/>
            <w:left w:val="none" w:sz="0" w:space="0" w:color="auto"/>
            <w:bottom w:val="none" w:sz="0" w:space="0" w:color="auto"/>
            <w:right w:val="none" w:sz="0" w:space="0" w:color="auto"/>
          </w:divBdr>
        </w:div>
      </w:divsChild>
    </w:div>
    <w:div w:id="1924217647">
      <w:bodyDiv w:val="1"/>
      <w:marLeft w:val="0"/>
      <w:marRight w:val="0"/>
      <w:marTop w:val="0"/>
      <w:marBottom w:val="0"/>
      <w:divBdr>
        <w:top w:val="none" w:sz="0" w:space="0" w:color="auto"/>
        <w:left w:val="none" w:sz="0" w:space="0" w:color="auto"/>
        <w:bottom w:val="none" w:sz="0" w:space="0" w:color="auto"/>
        <w:right w:val="none" w:sz="0" w:space="0" w:color="auto"/>
      </w:divBdr>
    </w:div>
    <w:div w:id="2002998642">
      <w:bodyDiv w:val="1"/>
      <w:marLeft w:val="0"/>
      <w:marRight w:val="0"/>
      <w:marTop w:val="0"/>
      <w:marBottom w:val="0"/>
      <w:divBdr>
        <w:top w:val="none" w:sz="0" w:space="0" w:color="auto"/>
        <w:left w:val="none" w:sz="0" w:space="0" w:color="auto"/>
        <w:bottom w:val="none" w:sz="0" w:space="0" w:color="auto"/>
        <w:right w:val="none" w:sz="0" w:space="0" w:color="auto"/>
      </w:divBdr>
      <w:divsChild>
        <w:div w:id="1530026617">
          <w:marLeft w:val="0"/>
          <w:marRight w:val="0"/>
          <w:marTop w:val="0"/>
          <w:marBottom w:val="0"/>
          <w:divBdr>
            <w:top w:val="none" w:sz="0" w:space="0" w:color="auto"/>
            <w:left w:val="none" w:sz="0" w:space="0" w:color="auto"/>
            <w:bottom w:val="none" w:sz="0" w:space="0" w:color="auto"/>
            <w:right w:val="none" w:sz="0" w:space="0" w:color="auto"/>
          </w:divBdr>
        </w:div>
      </w:divsChild>
    </w:div>
    <w:div w:id="2003970625">
      <w:bodyDiv w:val="1"/>
      <w:marLeft w:val="0"/>
      <w:marRight w:val="0"/>
      <w:marTop w:val="0"/>
      <w:marBottom w:val="0"/>
      <w:divBdr>
        <w:top w:val="none" w:sz="0" w:space="0" w:color="auto"/>
        <w:left w:val="none" w:sz="0" w:space="0" w:color="auto"/>
        <w:bottom w:val="none" w:sz="0" w:space="0" w:color="auto"/>
        <w:right w:val="none" w:sz="0" w:space="0" w:color="auto"/>
      </w:divBdr>
    </w:div>
    <w:div w:id="2066054420">
      <w:bodyDiv w:val="1"/>
      <w:marLeft w:val="0"/>
      <w:marRight w:val="0"/>
      <w:marTop w:val="0"/>
      <w:marBottom w:val="0"/>
      <w:divBdr>
        <w:top w:val="none" w:sz="0" w:space="0" w:color="auto"/>
        <w:left w:val="none" w:sz="0" w:space="0" w:color="auto"/>
        <w:bottom w:val="none" w:sz="0" w:space="0" w:color="auto"/>
        <w:right w:val="none" w:sz="0" w:space="0" w:color="auto"/>
      </w:divBdr>
      <w:divsChild>
        <w:div w:id="2109425252">
          <w:marLeft w:val="0"/>
          <w:marRight w:val="0"/>
          <w:marTop w:val="0"/>
          <w:marBottom w:val="0"/>
          <w:divBdr>
            <w:top w:val="none" w:sz="0" w:space="0" w:color="auto"/>
            <w:left w:val="none" w:sz="0" w:space="0" w:color="auto"/>
            <w:bottom w:val="none" w:sz="0" w:space="0" w:color="auto"/>
            <w:right w:val="none" w:sz="0" w:space="0" w:color="auto"/>
          </w:divBdr>
        </w:div>
      </w:divsChild>
    </w:div>
    <w:div w:id="2068067053">
      <w:bodyDiv w:val="1"/>
      <w:marLeft w:val="0"/>
      <w:marRight w:val="0"/>
      <w:marTop w:val="0"/>
      <w:marBottom w:val="0"/>
      <w:divBdr>
        <w:top w:val="none" w:sz="0" w:space="0" w:color="auto"/>
        <w:left w:val="none" w:sz="0" w:space="0" w:color="auto"/>
        <w:bottom w:val="none" w:sz="0" w:space="0" w:color="auto"/>
        <w:right w:val="none" w:sz="0" w:space="0" w:color="auto"/>
      </w:divBdr>
    </w:div>
    <w:div w:id="2087995060">
      <w:bodyDiv w:val="1"/>
      <w:marLeft w:val="0"/>
      <w:marRight w:val="0"/>
      <w:marTop w:val="0"/>
      <w:marBottom w:val="0"/>
      <w:divBdr>
        <w:top w:val="none" w:sz="0" w:space="0" w:color="auto"/>
        <w:left w:val="none" w:sz="0" w:space="0" w:color="auto"/>
        <w:bottom w:val="none" w:sz="0" w:space="0" w:color="auto"/>
        <w:right w:val="none" w:sz="0" w:space="0" w:color="auto"/>
      </w:divBdr>
    </w:div>
    <w:div w:id="2137946667">
      <w:bodyDiv w:val="1"/>
      <w:marLeft w:val="0"/>
      <w:marRight w:val="0"/>
      <w:marTop w:val="0"/>
      <w:marBottom w:val="0"/>
      <w:divBdr>
        <w:top w:val="none" w:sz="0" w:space="0" w:color="auto"/>
        <w:left w:val="none" w:sz="0" w:space="0" w:color="auto"/>
        <w:bottom w:val="none" w:sz="0" w:space="0" w:color="auto"/>
        <w:right w:val="none" w:sz="0" w:space="0" w:color="auto"/>
      </w:divBdr>
      <w:divsChild>
        <w:div w:id="5052858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olste\Desktop\ismb\MS%20Word%20Template%20Bioinformatic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114D8-1183-42A2-8E4F-0947CB2F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99</TotalTime>
  <Pages>9</Pages>
  <Words>6427</Words>
  <Characters>34712</Characters>
  <Application>Microsoft Office Word</Application>
  <DocSecurity>0</DocSecurity>
  <Lines>289</Lines>
  <Paragraphs>82</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bio</vt:lpstr>
      <vt:lpstr>bio</vt:lpstr>
      <vt:lpstr>bio</vt:lpstr>
    </vt:vector>
  </TitlesOfParts>
  <Company>NISPL</Company>
  <LinksUpToDate>false</LinksUpToDate>
  <CharactersWithSpaces>41057</CharactersWithSpaces>
  <SharedDoc>false</SharedDoc>
  <HLinks>
    <vt:vector size="24" baseType="variant">
      <vt:variant>
        <vt:i4>2293801</vt:i4>
      </vt:variant>
      <vt:variant>
        <vt:i4>6</vt:i4>
      </vt:variant>
      <vt:variant>
        <vt:i4>0</vt:i4>
      </vt:variant>
      <vt:variant>
        <vt:i4>5</vt:i4>
      </vt:variant>
      <vt:variant>
        <vt:lpwstr>http://dx.doi.org/10.3233/AO-2009-0061</vt:lpwstr>
      </vt:variant>
      <vt:variant>
        <vt:lpwstr/>
      </vt:variant>
      <vt:variant>
        <vt:i4>6226010</vt:i4>
      </vt:variant>
      <vt:variant>
        <vt:i4>3</vt:i4>
      </vt:variant>
      <vt:variant>
        <vt:i4>0</vt:i4>
      </vt:variant>
      <vt:variant>
        <vt:i4>5</vt:i4>
      </vt:variant>
      <vt:variant>
        <vt:lpwstr>http://www.r-project.org/</vt:lpwstr>
      </vt:variant>
      <vt:variant>
        <vt:lpwstr/>
      </vt:variant>
      <vt:variant>
        <vt:i4>2818100</vt:i4>
      </vt:variant>
      <vt:variant>
        <vt:i4>0</vt:i4>
      </vt:variant>
      <vt:variant>
        <vt:i4>0</vt:i4>
      </vt:variant>
      <vt:variant>
        <vt:i4>5</vt:i4>
      </vt:variant>
      <vt:variant>
        <vt:lpwstr>http://www.obofoundry.org/</vt:lpwstr>
      </vt:variant>
      <vt:variant>
        <vt:lpwstr/>
      </vt:variant>
      <vt:variant>
        <vt:i4>2818100</vt:i4>
      </vt:variant>
      <vt:variant>
        <vt:i4>0</vt:i4>
      </vt:variant>
      <vt:variant>
        <vt:i4>0</vt:i4>
      </vt:variant>
      <vt:variant>
        <vt:i4>5</vt:i4>
      </vt:variant>
      <vt:variant>
        <vt:lpwstr>http://www.obofoundry.org/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Holger Stenzhorn</dc:creator>
  <cp:lastModifiedBy>Filipe Santana</cp:lastModifiedBy>
  <cp:revision>10</cp:revision>
  <cp:lastPrinted>2010-01-09T05:06:00Z</cp:lastPrinted>
  <dcterms:created xsi:type="dcterms:W3CDTF">2011-03-25T22:54:00Z</dcterms:created>
  <dcterms:modified xsi:type="dcterms:W3CDTF">2011-03-26T01:12:00Z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ies>
</file>